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25CBB054" w:rsidR="00AC49F3" w:rsidRPr="006C4EAB" w:rsidRDefault="00FA7E6F" w:rsidP="00FA7E6F">
      <w:pPr>
        <w:pStyle w:val="Title"/>
        <w:rPr>
          <w:lang w:val="en-US"/>
        </w:rPr>
      </w:pPr>
      <w:r w:rsidRPr="006C4EAB">
        <w:rPr>
          <w:lang w:val="en-US"/>
        </w:rPr>
        <w:t>Deployment Profile for the Swedish eID</w:t>
      </w:r>
      <w:r w:rsidR="00E31CAB" w:rsidRPr="006C4EAB">
        <w:rPr>
          <w:lang w:val="en-US"/>
        </w:rPr>
        <w:t xml:space="preserve"> </w:t>
      </w:r>
      <w:r w:rsidRPr="006C4EAB">
        <w:rPr>
          <w:lang w:val="en-US"/>
        </w:rPr>
        <w:t>Framework</w:t>
      </w:r>
    </w:p>
    <w:p w14:paraId="7FBD4E66" w14:textId="7BEFB6D5" w:rsidR="00BB4873" w:rsidRDefault="00BB4873" w:rsidP="00471134">
      <w:pPr>
        <w:spacing w:line="240" w:lineRule="auto"/>
        <w:jc w:val="center"/>
        <w:rPr>
          <w:lang w:val="en-US"/>
        </w:rPr>
      </w:pPr>
      <w:r w:rsidRPr="00BB4873">
        <w:rPr>
          <w:lang w:val="en-US"/>
        </w:rPr>
        <w:t>ELN-0602-v1.</w:t>
      </w:r>
      <w:ins w:id="0" w:author="Martin Lindström" w:date="2016-05-26T12:25:00Z">
        <w:r w:rsidR="00540353">
          <w:rPr>
            <w:lang w:val="en-US"/>
          </w:rPr>
          <w:t>4</w:t>
        </w:r>
      </w:ins>
      <w:del w:id="1" w:author="Martin Lindström" w:date="2016-05-26T12:25:00Z">
        <w:r w:rsidR="00E674FF" w:rsidDel="00540353">
          <w:rPr>
            <w:lang w:val="en-US"/>
          </w:rPr>
          <w:delText>3</w:delText>
        </w:r>
      </w:del>
    </w:p>
    <w:p w14:paraId="2635A040" w14:textId="364606E3" w:rsidR="00B05A68" w:rsidRDefault="006E23A8" w:rsidP="00471134">
      <w:pPr>
        <w:spacing w:line="240" w:lineRule="auto"/>
        <w:jc w:val="center"/>
        <w:rPr>
          <w:lang w:val="en-US"/>
        </w:rPr>
      </w:pPr>
      <w:r w:rsidRPr="006C4EAB">
        <w:rPr>
          <w:lang w:val="en-US"/>
        </w:rPr>
        <w:t xml:space="preserve">Version </w:t>
      </w:r>
      <w:r w:rsidR="002F146B">
        <w:rPr>
          <w:lang w:val="en-US"/>
        </w:rPr>
        <w:t>1.</w:t>
      </w:r>
      <w:ins w:id="2" w:author="Martin Lindström" w:date="2016-05-26T12:25:00Z">
        <w:r w:rsidR="00540353">
          <w:rPr>
            <w:lang w:val="en-US"/>
          </w:rPr>
          <w:t>4</w:t>
        </w:r>
      </w:ins>
      <w:del w:id="3" w:author="Martin Lindström" w:date="2016-05-26T12:25:00Z">
        <w:r w:rsidR="00E674FF" w:rsidDel="00540353">
          <w:rPr>
            <w:lang w:val="en-US"/>
          </w:rPr>
          <w:delText>3</w:delText>
        </w:r>
      </w:del>
    </w:p>
    <w:p w14:paraId="174C0B25" w14:textId="468C88A5" w:rsidR="005D5595" w:rsidRDefault="003B6A2E" w:rsidP="00471134">
      <w:pPr>
        <w:spacing w:line="240" w:lineRule="auto"/>
        <w:jc w:val="center"/>
        <w:rPr>
          <w:lang w:val="en-US"/>
        </w:rPr>
      </w:pPr>
      <w:r>
        <w:rPr>
          <w:lang w:val="en-US"/>
        </w:rPr>
        <w:t>201</w:t>
      </w:r>
      <w:del w:id="4" w:author="Martin Lindström" w:date="2016-05-26T12:25:00Z">
        <w:r w:rsidR="00D1559A" w:rsidDel="00540353">
          <w:rPr>
            <w:lang w:val="en-US"/>
          </w:rPr>
          <w:delText>5-</w:delText>
        </w:r>
        <w:r w:rsidR="00530F29" w:rsidDel="00540353">
          <w:rPr>
            <w:lang w:val="en-US"/>
          </w:rPr>
          <w:delText>10-05</w:delText>
        </w:r>
      </w:del>
      <w:ins w:id="5" w:author="Martin Lindström" w:date="2016-05-26T12:25:00Z">
        <w:r w:rsidR="00540353">
          <w:rPr>
            <w:lang w:val="en-US"/>
          </w:rPr>
          <w:t>6-05-26</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46428557" w14:textId="77777777" w:rsidR="004F5129"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4F5129" w:rsidRPr="00FC2E78">
        <w:rPr>
          <w:noProof/>
          <w:lang w:val="en-US"/>
        </w:rPr>
        <w:t>1</w:t>
      </w:r>
      <w:r w:rsidR="004F5129">
        <w:rPr>
          <w:rFonts w:eastAsiaTheme="minorEastAsia" w:cstheme="minorBidi"/>
          <w:b w:val="0"/>
          <w:bCs w:val="0"/>
          <w:caps w:val="0"/>
          <w:noProof/>
          <w:color w:val="auto"/>
          <w:kern w:val="0"/>
          <w:sz w:val="24"/>
          <w:szCs w:val="24"/>
          <w:u w:val="none"/>
          <w:lang w:eastAsia="ja-JP"/>
        </w:rPr>
        <w:tab/>
      </w:r>
      <w:r w:rsidR="004F5129" w:rsidRPr="00FC2E78">
        <w:rPr>
          <w:noProof/>
          <w:lang w:val="en-US"/>
        </w:rPr>
        <w:t>Introduction</w:t>
      </w:r>
      <w:r w:rsidR="004F5129">
        <w:rPr>
          <w:noProof/>
        </w:rPr>
        <w:tab/>
      </w:r>
      <w:r w:rsidR="004F5129">
        <w:rPr>
          <w:noProof/>
        </w:rPr>
        <w:fldChar w:fldCharType="begin"/>
      </w:r>
      <w:r w:rsidR="004F5129">
        <w:rPr>
          <w:noProof/>
        </w:rPr>
        <w:instrText xml:space="preserve"> PAGEREF _Toc305420671 \h </w:instrText>
      </w:r>
      <w:r w:rsidR="004F5129">
        <w:rPr>
          <w:noProof/>
        </w:rPr>
      </w:r>
      <w:r w:rsidR="004F5129">
        <w:rPr>
          <w:noProof/>
        </w:rPr>
        <w:fldChar w:fldCharType="separate"/>
      </w:r>
      <w:r w:rsidR="00D5118D">
        <w:rPr>
          <w:noProof/>
        </w:rPr>
        <w:t>4</w:t>
      </w:r>
      <w:r w:rsidR="004F5129">
        <w:rPr>
          <w:noProof/>
        </w:rPr>
        <w:fldChar w:fldCharType="end"/>
      </w:r>
    </w:p>
    <w:p w14:paraId="01022C5B"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1.1</w:t>
      </w:r>
      <w:r>
        <w:rPr>
          <w:rFonts w:eastAsiaTheme="minorEastAsia" w:cstheme="minorBidi"/>
          <w:b w:val="0"/>
          <w:bCs w:val="0"/>
          <w:smallCaps w:val="0"/>
          <w:noProof/>
          <w:color w:val="auto"/>
          <w:kern w:val="0"/>
          <w:sz w:val="24"/>
          <w:szCs w:val="24"/>
          <w:lang w:eastAsia="ja-JP"/>
        </w:rPr>
        <w:tab/>
      </w:r>
      <w:r w:rsidRPr="00FC2E78">
        <w:rPr>
          <w:noProof/>
          <w:lang w:val="en-US"/>
        </w:rPr>
        <w:t>Requirements Notation</w:t>
      </w:r>
      <w:r>
        <w:rPr>
          <w:noProof/>
        </w:rPr>
        <w:tab/>
      </w:r>
      <w:r>
        <w:rPr>
          <w:noProof/>
        </w:rPr>
        <w:fldChar w:fldCharType="begin"/>
      </w:r>
      <w:r>
        <w:rPr>
          <w:noProof/>
        </w:rPr>
        <w:instrText xml:space="preserve"> PAGEREF _Toc305420672 \h </w:instrText>
      </w:r>
      <w:r>
        <w:rPr>
          <w:noProof/>
        </w:rPr>
      </w:r>
      <w:r>
        <w:rPr>
          <w:noProof/>
        </w:rPr>
        <w:fldChar w:fldCharType="separate"/>
      </w:r>
      <w:r w:rsidR="00D5118D">
        <w:rPr>
          <w:noProof/>
        </w:rPr>
        <w:t>4</w:t>
      </w:r>
      <w:r>
        <w:rPr>
          <w:noProof/>
        </w:rPr>
        <w:fldChar w:fldCharType="end"/>
      </w:r>
    </w:p>
    <w:p w14:paraId="4B6C590D"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1.2</w:t>
      </w:r>
      <w:r>
        <w:rPr>
          <w:rFonts w:eastAsiaTheme="minorEastAsia" w:cstheme="minorBidi"/>
          <w:b w:val="0"/>
          <w:bCs w:val="0"/>
          <w:smallCaps w:val="0"/>
          <w:noProof/>
          <w:color w:val="auto"/>
          <w:kern w:val="0"/>
          <w:sz w:val="24"/>
          <w:szCs w:val="24"/>
          <w:lang w:eastAsia="ja-JP"/>
        </w:rPr>
        <w:tab/>
      </w:r>
      <w:r w:rsidRPr="00FC2E78">
        <w:rPr>
          <w:noProof/>
          <w:lang w:val="en-US"/>
        </w:rPr>
        <w:t>References to SAML 2.0 Standards and Profiles</w:t>
      </w:r>
      <w:r>
        <w:rPr>
          <w:noProof/>
        </w:rPr>
        <w:tab/>
      </w:r>
      <w:r>
        <w:rPr>
          <w:noProof/>
        </w:rPr>
        <w:fldChar w:fldCharType="begin"/>
      </w:r>
      <w:r>
        <w:rPr>
          <w:noProof/>
        </w:rPr>
        <w:instrText xml:space="preserve"> PAGEREF _Toc305420673 \h </w:instrText>
      </w:r>
      <w:r>
        <w:rPr>
          <w:noProof/>
        </w:rPr>
      </w:r>
      <w:r>
        <w:rPr>
          <w:noProof/>
        </w:rPr>
        <w:fldChar w:fldCharType="separate"/>
      </w:r>
      <w:r w:rsidR="00D5118D">
        <w:rPr>
          <w:noProof/>
        </w:rPr>
        <w:t>4</w:t>
      </w:r>
      <w:r>
        <w:rPr>
          <w:noProof/>
        </w:rPr>
        <w:fldChar w:fldCharType="end"/>
      </w:r>
    </w:p>
    <w:p w14:paraId="16A13832"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2</w:t>
      </w:r>
      <w:r>
        <w:rPr>
          <w:rFonts w:eastAsiaTheme="minorEastAsia" w:cstheme="minorBidi"/>
          <w:b w:val="0"/>
          <w:bCs w:val="0"/>
          <w:caps w:val="0"/>
          <w:noProof/>
          <w:color w:val="auto"/>
          <w:kern w:val="0"/>
          <w:sz w:val="24"/>
          <w:szCs w:val="24"/>
          <w:u w:val="none"/>
          <w:lang w:eastAsia="ja-JP"/>
        </w:rPr>
        <w:tab/>
      </w:r>
      <w:r w:rsidRPr="00FC2E78">
        <w:rPr>
          <w:noProof/>
          <w:lang w:val="en-US"/>
        </w:rPr>
        <w:t>Metadata and Trust Management</w:t>
      </w:r>
      <w:r>
        <w:rPr>
          <w:noProof/>
        </w:rPr>
        <w:tab/>
      </w:r>
      <w:r>
        <w:rPr>
          <w:noProof/>
        </w:rPr>
        <w:fldChar w:fldCharType="begin"/>
      </w:r>
      <w:r>
        <w:rPr>
          <w:noProof/>
        </w:rPr>
        <w:instrText xml:space="preserve"> PAGEREF _Toc305420674 \h </w:instrText>
      </w:r>
      <w:r>
        <w:rPr>
          <w:noProof/>
        </w:rPr>
      </w:r>
      <w:r>
        <w:rPr>
          <w:noProof/>
        </w:rPr>
        <w:fldChar w:fldCharType="separate"/>
      </w:r>
      <w:r w:rsidR="00D5118D">
        <w:rPr>
          <w:noProof/>
        </w:rPr>
        <w:t>5</w:t>
      </w:r>
      <w:r>
        <w:rPr>
          <w:noProof/>
        </w:rPr>
        <w:fldChar w:fldCharType="end"/>
      </w:r>
    </w:p>
    <w:p w14:paraId="41F58764"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2.1</w:t>
      </w:r>
      <w:r>
        <w:rPr>
          <w:rFonts w:eastAsiaTheme="minorEastAsia" w:cstheme="minorBidi"/>
          <w:b w:val="0"/>
          <w:bCs w:val="0"/>
          <w:smallCaps w:val="0"/>
          <w:noProof/>
          <w:color w:val="auto"/>
          <w:kern w:val="0"/>
          <w:sz w:val="24"/>
          <w:szCs w:val="24"/>
          <w:lang w:eastAsia="ja-JP"/>
        </w:rPr>
        <w:tab/>
      </w:r>
      <w:r w:rsidRPr="00FC2E78">
        <w:rPr>
          <w:noProof/>
          <w:lang w:val="en-US"/>
        </w:rPr>
        <w:t>Requirements for Metadata Content</w:t>
      </w:r>
      <w:r>
        <w:rPr>
          <w:noProof/>
        </w:rPr>
        <w:tab/>
      </w:r>
      <w:r>
        <w:rPr>
          <w:noProof/>
        </w:rPr>
        <w:fldChar w:fldCharType="begin"/>
      </w:r>
      <w:r>
        <w:rPr>
          <w:noProof/>
        </w:rPr>
        <w:instrText xml:space="preserve"> PAGEREF _Toc305420675 \h </w:instrText>
      </w:r>
      <w:r>
        <w:rPr>
          <w:noProof/>
        </w:rPr>
      </w:r>
      <w:r>
        <w:rPr>
          <w:noProof/>
        </w:rPr>
        <w:fldChar w:fldCharType="separate"/>
      </w:r>
      <w:r w:rsidR="00D5118D">
        <w:rPr>
          <w:noProof/>
        </w:rPr>
        <w:t>5</w:t>
      </w:r>
      <w:r>
        <w:rPr>
          <w:noProof/>
        </w:rPr>
        <w:fldChar w:fldCharType="end"/>
      </w:r>
    </w:p>
    <w:p w14:paraId="0357EE22"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2.1.1</w:t>
      </w:r>
      <w:r>
        <w:rPr>
          <w:rFonts w:eastAsiaTheme="minorEastAsia" w:cstheme="minorBidi"/>
          <w:smallCaps w:val="0"/>
          <w:noProof/>
          <w:color w:val="auto"/>
          <w:kern w:val="0"/>
          <w:sz w:val="24"/>
          <w:szCs w:val="24"/>
          <w:lang w:eastAsia="ja-JP"/>
        </w:rPr>
        <w:tab/>
      </w:r>
      <w:r w:rsidRPr="00FC2E78">
        <w:rPr>
          <w:noProof/>
          <w:lang w:val="en-US"/>
        </w:rPr>
        <w:t>Generic</w:t>
      </w:r>
      <w:r>
        <w:rPr>
          <w:noProof/>
        </w:rPr>
        <w:tab/>
      </w:r>
      <w:r>
        <w:rPr>
          <w:noProof/>
        </w:rPr>
        <w:fldChar w:fldCharType="begin"/>
      </w:r>
      <w:r>
        <w:rPr>
          <w:noProof/>
        </w:rPr>
        <w:instrText xml:space="preserve"> PAGEREF _Toc305420676 \h </w:instrText>
      </w:r>
      <w:r>
        <w:rPr>
          <w:noProof/>
        </w:rPr>
      </w:r>
      <w:r>
        <w:rPr>
          <w:noProof/>
        </w:rPr>
        <w:fldChar w:fldCharType="separate"/>
      </w:r>
      <w:r w:rsidR="00D5118D">
        <w:rPr>
          <w:noProof/>
        </w:rPr>
        <w:t>5</w:t>
      </w:r>
      <w:r>
        <w:rPr>
          <w:noProof/>
        </w:rPr>
        <w:fldChar w:fldCharType="end"/>
      </w:r>
    </w:p>
    <w:p w14:paraId="5F5749EB"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2.1.2</w:t>
      </w:r>
      <w:r>
        <w:rPr>
          <w:rFonts w:eastAsiaTheme="minorEastAsia" w:cstheme="minorBidi"/>
          <w:smallCaps w:val="0"/>
          <w:noProof/>
          <w:color w:val="auto"/>
          <w:kern w:val="0"/>
          <w:sz w:val="24"/>
          <w:szCs w:val="24"/>
          <w:lang w:eastAsia="ja-JP"/>
        </w:rPr>
        <w:tab/>
      </w:r>
      <w:r w:rsidRPr="00FC2E78">
        <w:rPr>
          <w:noProof/>
          <w:lang w:val="en-US"/>
        </w:rPr>
        <w:t>Service Providers</w:t>
      </w:r>
      <w:r>
        <w:rPr>
          <w:noProof/>
        </w:rPr>
        <w:tab/>
      </w:r>
      <w:r>
        <w:rPr>
          <w:noProof/>
        </w:rPr>
        <w:fldChar w:fldCharType="begin"/>
      </w:r>
      <w:r>
        <w:rPr>
          <w:noProof/>
        </w:rPr>
        <w:instrText xml:space="preserve"> PAGEREF _Toc305420677 \h </w:instrText>
      </w:r>
      <w:r>
        <w:rPr>
          <w:noProof/>
        </w:rPr>
      </w:r>
      <w:r>
        <w:rPr>
          <w:noProof/>
        </w:rPr>
        <w:fldChar w:fldCharType="separate"/>
      </w:r>
      <w:r w:rsidR="00D5118D">
        <w:rPr>
          <w:noProof/>
        </w:rPr>
        <w:t>5</w:t>
      </w:r>
      <w:r>
        <w:rPr>
          <w:noProof/>
        </w:rPr>
        <w:fldChar w:fldCharType="end"/>
      </w:r>
    </w:p>
    <w:p w14:paraId="32BBA5B9"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2.1.3</w:t>
      </w:r>
      <w:r>
        <w:rPr>
          <w:rFonts w:eastAsiaTheme="minorEastAsia" w:cstheme="minorBidi"/>
          <w:smallCaps w:val="0"/>
          <w:noProof/>
          <w:color w:val="auto"/>
          <w:kern w:val="0"/>
          <w:sz w:val="24"/>
          <w:szCs w:val="24"/>
          <w:lang w:eastAsia="ja-JP"/>
        </w:rPr>
        <w:tab/>
      </w:r>
      <w:r w:rsidRPr="00FC2E78">
        <w:rPr>
          <w:noProof/>
          <w:lang w:val="en-US"/>
        </w:rPr>
        <w:t>Identity Providers</w:t>
      </w:r>
      <w:r>
        <w:rPr>
          <w:noProof/>
        </w:rPr>
        <w:tab/>
      </w:r>
      <w:r>
        <w:rPr>
          <w:noProof/>
        </w:rPr>
        <w:fldChar w:fldCharType="begin"/>
      </w:r>
      <w:r>
        <w:rPr>
          <w:noProof/>
        </w:rPr>
        <w:instrText xml:space="preserve"> PAGEREF _Toc305420678 \h </w:instrText>
      </w:r>
      <w:r>
        <w:rPr>
          <w:noProof/>
        </w:rPr>
      </w:r>
      <w:r>
        <w:rPr>
          <w:noProof/>
        </w:rPr>
        <w:fldChar w:fldCharType="separate"/>
      </w:r>
      <w:r w:rsidR="00D5118D">
        <w:rPr>
          <w:noProof/>
        </w:rPr>
        <w:t>6</w:t>
      </w:r>
      <w:r>
        <w:rPr>
          <w:noProof/>
        </w:rPr>
        <w:fldChar w:fldCharType="end"/>
      </w:r>
    </w:p>
    <w:p w14:paraId="63D16C84"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2.1.4</w:t>
      </w:r>
      <w:r>
        <w:rPr>
          <w:rFonts w:eastAsiaTheme="minorEastAsia" w:cstheme="minorBidi"/>
          <w:smallCaps w:val="0"/>
          <w:noProof/>
          <w:color w:val="auto"/>
          <w:kern w:val="0"/>
          <w:sz w:val="24"/>
          <w:szCs w:val="24"/>
          <w:lang w:eastAsia="ja-JP"/>
        </w:rPr>
        <w:tab/>
      </w:r>
      <w:r w:rsidRPr="00FC2E78">
        <w:rPr>
          <w:noProof/>
          <w:lang w:val="en-US"/>
        </w:rPr>
        <w:t>Signature Service</w:t>
      </w:r>
      <w:r>
        <w:rPr>
          <w:noProof/>
        </w:rPr>
        <w:tab/>
      </w:r>
      <w:r>
        <w:rPr>
          <w:noProof/>
        </w:rPr>
        <w:fldChar w:fldCharType="begin"/>
      </w:r>
      <w:r>
        <w:rPr>
          <w:noProof/>
        </w:rPr>
        <w:instrText xml:space="preserve"> PAGEREF _Toc305420679 \h </w:instrText>
      </w:r>
      <w:r>
        <w:rPr>
          <w:noProof/>
        </w:rPr>
      </w:r>
      <w:r>
        <w:rPr>
          <w:noProof/>
        </w:rPr>
        <w:fldChar w:fldCharType="separate"/>
      </w:r>
      <w:r w:rsidR="00D5118D">
        <w:rPr>
          <w:noProof/>
        </w:rPr>
        <w:t>7</w:t>
      </w:r>
      <w:r>
        <w:rPr>
          <w:noProof/>
        </w:rPr>
        <w:fldChar w:fldCharType="end"/>
      </w:r>
    </w:p>
    <w:p w14:paraId="743CFAA3"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3</w:t>
      </w:r>
      <w:r>
        <w:rPr>
          <w:rFonts w:eastAsiaTheme="minorEastAsia" w:cstheme="minorBidi"/>
          <w:b w:val="0"/>
          <w:bCs w:val="0"/>
          <w:caps w:val="0"/>
          <w:noProof/>
          <w:color w:val="auto"/>
          <w:kern w:val="0"/>
          <w:sz w:val="24"/>
          <w:szCs w:val="24"/>
          <w:u w:val="none"/>
          <w:lang w:eastAsia="ja-JP"/>
        </w:rPr>
        <w:tab/>
      </w:r>
      <w:r w:rsidRPr="00FC2E78">
        <w:rPr>
          <w:noProof/>
          <w:lang w:val="en-US" w:eastAsia="en-US"/>
        </w:rPr>
        <w:t>Name Identifiers</w:t>
      </w:r>
      <w:r>
        <w:rPr>
          <w:noProof/>
        </w:rPr>
        <w:tab/>
      </w:r>
      <w:r>
        <w:rPr>
          <w:noProof/>
        </w:rPr>
        <w:fldChar w:fldCharType="begin"/>
      </w:r>
      <w:r>
        <w:rPr>
          <w:noProof/>
        </w:rPr>
        <w:instrText xml:space="preserve"> PAGEREF _Toc305420680 \h </w:instrText>
      </w:r>
      <w:r>
        <w:rPr>
          <w:noProof/>
        </w:rPr>
      </w:r>
      <w:r>
        <w:rPr>
          <w:noProof/>
        </w:rPr>
        <w:fldChar w:fldCharType="separate"/>
      </w:r>
      <w:r w:rsidR="00D5118D">
        <w:rPr>
          <w:noProof/>
        </w:rPr>
        <w:t>8</w:t>
      </w:r>
      <w:r>
        <w:rPr>
          <w:noProof/>
        </w:rPr>
        <w:fldChar w:fldCharType="end"/>
      </w:r>
    </w:p>
    <w:p w14:paraId="626834A0"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4</w:t>
      </w:r>
      <w:r>
        <w:rPr>
          <w:rFonts w:eastAsiaTheme="minorEastAsia" w:cstheme="minorBidi"/>
          <w:b w:val="0"/>
          <w:bCs w:val="0"/>
          <w:caps w:val="0"/>
          <w:noProof/>
          <w:color w:val="auto"/>
          <w:kern w:val="0"/>
          <w:sz w:val="24"/>
          <w:szCs w:val="24"/>
          <w:u w:val="none"/>
          <w:lang w:eastAsia="ja-JP"/>
        </w:rPr>
        <w:tab/>
      </w:r>
      <w:r w:rsidRPr="00FC2E78">
        <w:rPr>
          <w:noProof/>
          <w:lang w:val="en-US" w:eastAsia="en-US"/>
        </w:rPr>
        <w:t>Attributes</w:t>
      </w:r>
      <w:r>
        <w:rPr>
          <w:noProof/>
        </w:rPr>
        <w:tab/>
      </w:r>
      <w:r>
        <w:rPr>
          <w:noProof/>
        </w:rPr>
        <w:fldChar w:fldCharType="begin"/>
      </w:r>
      <w:r>
        <w:rPr>
          <w:noProof/>
        </w:rPr>
        <w:instrText xml:space="preserve"> PAGEREF _Toc305420681 \h </w:instrText>
      </w:r>
      <w:r>
        <w:rPr>
          <w:noProof/>
        </w:rPr>
      </w:r>
      <w:r>
        <w:rPr>
          <w:noProof/>
        </w:rPr>
        <w:fldChar w:fldCharType="separate"/>
      </w:r>
      <w:r w:rsidR="00D5118D">
        <w:rPr>
          <w:noProof/>
        </w:rPr>
        <w:t>8</w:t>
      </w:r>
      <w:r>
        <w:rPr>
          <w:noProof/>
        </w:rPr>
        <w:fldChar w:fldCharType="end"/>
      </w:r>
    </w:p>
    <w:p w14:paraId="52B7D03D"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5</w:t>
      </w:r>
      <w:r>
        <w:rPr>
          <w:rFonts w:eastAsiaTheme="minorEastAsia" w:cstheme="minorBidi"/>
          <w:b w:val="0"/>
          <w:bCs w:val="0"/>
          <w:caps w:val="0"/>
          <w:noProof/>
          <w:color w:val="auto"/>
          <w:kern w:val="0"/>
          <w:sz w:val="24"/>
          <w:szCs w:val="24"/>
          <w:u w:val="none"/>
          <w:lang w:eastAsia="ja-JP"/>
        </w:rPr>
        <w:tab/>
      </w:r>
      <w:r w:rsidRPr="00FC2E78">
        <w:rPr>
          <w:noProof/>
          <w:lang w:val="en-US"/>
        </w:rPr>
        <w:t>Authentication Requests</w:t>
      </w:r>
      <w:r>
        <w:rPr>
          <w:noProof/>
        </w:rPr>
        <w:tab/>
      </w:r>
      <w:r>
        <w:rPr>
          <w:noProof/>
        </w:rPr>
        <w:fldChar w:fldCharType="begin"/>
      </w:r>
      <w:r>
        <w:rPr>
          <w:noProof/>
        </w:rPr>
        <w:instrText xml:space="preserve"> PAGEREF _Toc305420682 \h </w:instrText>
      </w:r>
      <w:r>
        <w:rPr>
          <w:noProof/>
        </w:rPr>
      </w:r>
      <w:r>
        <w:rPr>
          <w:noProof/>
        </w:rPr>
        <w:fldChar w:fldCharType="separate"/>
      </w:r>
      <w:r w:rsidR="00D5118D">
        <w:rPr>
          <w:noProof/>
        </w:rPr>
        <w:t>8</w:t>
      </w:r>
      <w:r>
        <w:rPr>
          <w:noProof/>
        </w:rPr>
        <w:fldChar w:fldCharType="end"/>
      </w:r>
    </w:p>
    <w:p w14:paraId="70BCA680"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5.1</w:t>
      </w:r>
      <w:r>
        <w:rPr>
          <w:rFonts w:eastAsiaTheme="minorEastAsia" w:cstheme="minorBidi"/>
          <w:b w:val="0"/>
          <w:bCs w:val="0"/>
          <w:smallCaps w:val="0"/>
          <w:noProof/>
          <w:color w:val="auto"/>
          <w:kern w:val="0"/>
          <w:sz w:val="24"/>
          <w:szCs w:val="24"/>
          <w:lang w:eastAsia="ja-JP"/>
        </w:rPr>
        <w:tab/>
      </w:r>
      <w:r w:rsidRPr="00FC2E78">
        <w:rPr>
          <w:noProof/>
          <w:lang w:val="en-US"/>
        </w:rPr>
        <w:t>Discovery</w:t>
      </w:r>
      <w:r>
        <w:rPr>
          <w:noProof/>
        </w:rPr>
        <w:tab/>
      </w:r>
      <w:r>
        <w:rPr>
          <w:noProof/>
        </w:rPr>
        <w:fldChar w:fldCharType="begin"/>
      </w:r>
      <w:r>
        <w:rPr>
          <w:noProof/>
        </w:rPr>
        <w:instrText xml:space="preserve"> PAGEREF _Toc305420683 \h </w:instrText>
      </w:r>
      <w:r>
        <w:rPr>
          <w:noProof/>
        </w:rPr>
      </w:r>
      <w:r>
        <w:rPr>
          <w:noProof/>
        </w:rPr>
        <w:fldChar w:fldCharType="separate"/>
      </w:r>
      <w:r w:rsidR="00D5118D">
        <w:rPr>
          <w:noProof/>
        </w:rPr>
        <w:t>8</w:t>
      </w:r>
      <w:r>
        <w:rPr>
          <w:noProof/>
        </w:rPr>
        <w:fldChar w:fldCharType="end"/>
      </w:r>
    </w:p>
    <w:p w14:paraId="104C5D63"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5.2</w:t>
      </w:r>
      <w:r>
        <w:rPr>
          <w:rFonts w:eastAsiaTheme="minorEastAsia" w:cstheme="minorBidi"/>
          <w:b w:val="0"/>
          <w:bCs w:val="0"/>
          <w:smallCaps w:val="0"/>
          <w:noProof/>
          <w:color w:val="auto"/>
          <w:kern w:val="0"/>
          <w:sz w:val="24"/>
          <w:szCs w:val="24"/>
          <w:lang w:eastAsia="ja-JP"/>
        </w:rPr>
        <w:tab/>
      </w:r>
      <w:r w:rsidRPr="00FC2E78">
        <w:rPr>
          <w:noProof/>
          <w:lang w:val="en-US"/>
        </w:rPr>
        <w:t>Binding and Security Requirements</w:t>
      </w:r>
      <w:r>
        <w:rPr>
          <w:noProof/>
        </w:rPr>
        <w:tab/>
      </w:r>
      <w:r>
        <w:rPr>
          <w:noProof/>
        </w:rPr>
        <w:fldChar w:fldCharType="begin"/>
      </w:r>
      <w:r>
        <w:rPr>
          <w:noProof/>
        </w:rPr>
        <w:instrText xml:space="preserve"> PAGEREF _Toc305420684 \h </w:instrText>
      </w:r>
      <w:r>
        <w:rPr>
          <w:noProof/>
        </w:rPr>
      </w:r>
      <w:r>
        <w:rPr>
          <w:noProof/>
        </w:rPr>
        <w:fldChar w:fldCharType="separate"/>
      </w:r>
      <w:r w:rsidR="00D5118D">
        <w:rPr>
          <w:noProof/>
        </w:rPr>
        <w:t>8</w:t>
      </w:r>
      <w:r>
        <w:rPr>
          <w:noProof/>
        </w:rPr>
        <w:fldChar w:fldCharType="end"/>
      </w:r>
    </w:p>
    <w:p w14:paraId="5CA74D32"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5.3</w:t>
      </w:r>
      <w:r>
        <w:rPr>
          <w:rFonts w:eastAsiaTheme="minorEastAsia" w:cstheme="minorBidi"/>
          <w:b w:val="0"/>
          <w:bCs w:val="0"/>
          <w:smallCaps w:val="0"/>
          <w:noProof/>
          <w:color w:val="auto"/>
          <w:kern w:val="0"/>
          <w:sz w:val="24"/>
          <w:szCs w:val="24"/>
          <w:lang w:eastAsia="ja-JP"/>
        </w:rPr>
        <w:tab/>
      </w:r>
      <w:r w:rsidRPr="00FC2E78">
        <w:rPr>
          <w:noProof/>
          <w:lang w:val="en-US"/>
        </w:rPr>
        <w:t>Message Content</w:t>
      </w:r>
      <w:r>
        <w:rPr>
          <w:noProof/>
        </w:rPr>
        <w:tab/>
      </w:r>
      <w:r>
        <w:rPr>
          <w:noProof/>
        </w:rPr>
        <w:fldChar w:fldCharType="begin"/>
      </w:r>
      <w:r>
        <w:rPr>
          <w:noProof/>
        </w:rPr>
        <w:instrText xml:space="preserve"> PAGEREF _Toc305420685 \h </w:instrText>
      </w:r>
      <w:r>
        <w:rPr>
          <w:noProof/>
        </w:rPr>
      </w:r>
      <w:r>
        <w:rPr>
          <w:noProof/>
        </w:rPr>
        <w:fldChar w:fldCharType="separate"/>
      </w:r>
      <w:r w:rsidR="00D5118D">
        <w:rPr>
          <w:noProof/>
        </w:rPr>
        <w:t>9</w:t>
      </w:r>
      <w:r>
        <w:rPr>
          <w:noProof/>
        </w:rPr>
        <w:fldChar w:fldCharType="end"/>
      </w:r>
    </w:p>
    <w:p w14:paraId="194953C7"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5.4</w:t>
      </w:r>
      <w:r>
        <w:rPr>
          <w:rFonts w:eastAsiaTheme="minorEastAsia" w:cstheme="minorBidi"/>
          <w:b w:val="0"/>
          <w:bCs w:val="0"/>
          <w:smallCaps w:val="0"/>
          <w:noProof/>
          <w:color w:val="auto"/>
          <w:kern w:val="0"/>
          <w:sz w:val="24"/>
          <w:szCs w:val="24"/>
          <w:lang w:eastAsia="ja-JP"/>
        </w:rPr>
        <w:tab/>
      </w:r>
      <w:r w:rsidRPr="00FC2E78">
        <w:rPr>
          <w:noProof/>
          <w:lang w:val="en-US"/>
        </w:rPr>
        <w:t>Processing Requirements</w:t>
      </w:r>
      <w:r>
        <w:rPr>
          <w:noProof/>
        </w:rPr>
        <w:tab/>
      </w:r>
      <w:r>
        <w:rPr>
          <w:noProof/>
        </w:rPr>
        <w:fldChar w:fldCharType="begin"/>
      </w:r>
      <w:r>
        <w:rPr>
          <w:noProof/>
        </w:rPr>
        <w:instrText xml:space="preserve"> PAGEREF _Toc305420686 \h </w:instrText>
      </w:r>
      <w:r>
        <w:rPr>
          <w:noProof/>
        </w:rPr>
      </w:r>
      <w:r>
        <w:rPr>
          <w:noProof/>
        </w:rPr>
        <w:fldChar w:fldCharType="separate"/>
      </w:r>
      <w:r w:rsidR="00D5118D">
        <w:rPr>
          <w:noProof/>
        </w:rPr>
        <w:t>10</w:t>
      </w:r>
      <w:r>
        <w:rPr>
          <w:noProof/>
        </w:rPr>
        <w:fldChar w:fldCharType="end"/>
      </w:r>
    </w:p>
    <w:p w14:paraId="2D1FC040"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5.4.1</w:t>
      </w:r>
      <w:r>
        <w:rPr>
          <w:rFonts w:eastAsiaTheme="minorEastAsia" w:cstheme="minorBidi"/>
          <w:smallCaps w:val="0"/>
          <w:noProof/>
          <w:color w:val="auto"/>
          <w:kern w:val="0"/>
          <w:sz w:val="24"/>
          <w:szCs w:val="24"/>
          <w:lang w:eastAsia="ja-JP"/>
        </w:rPr>
        <w:tab/>
      </w:r>
      <w:r w:rsidRPr="00FC2E78">
        <w:rPr>
          <w:noProof/>
          <w:lang w:val="en-US"/>
        </w:rPr>
        <w:t>Validation of Destination</w:t>
      </w:r>
      <w:r>
        <w:rPr>
          <w:noProof/>
        </w:rPr>
        <w:tab/>
      </w:r>
      <w:r>
        <w:rPr>
          <w:noProof/>
        </w:rPr>
        <w:fldChar w:fldCharType="begin"/>
      </w:r>
      <w:r>
        <w:rPr>
          <w:noProof/>
        </w:rPr>
        <w:instrText xml:space="preserve"> PAGEREF _Toc305420687 \h </w:instrText>
      </w:r>
      <w:r>
        <w:rPr>
          <w:noProof/>
        </w:rPr>
      </w:r>
      <w:r>
        <w:rPr>
          <w:noProof/>
        </w:rPr>
        <w:fldChar w:fldCharType="separate"/>
      </w:r>
      <w:r w:rsidR="00D5118D">
        <w:rPr>
          <w:noProof/>
        </w:rPr>
        <w:t>10</w:t>
      </w:r>
      <w:r>
        <w:rPr>
          <w:noProof/>
        </w:rPr>
        <w:fldChar w:fldCharType="end"/>
      </w:r>
    </w:p>
    <w:p w14:paraId="361F319D"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5.4.2</w:t>
      </w:r>
      <w:r>
        <w:rPr>
          <w:rFonts w:eastAsiaTheme="minorEastAsia" w:cstheme="minorBidi"/>
          <w:smallCaps w:val="0"/>
          <w:noProof/>
          <w:color w:val="auto"/>
          <w:kern w:val="0"/>
          <w:sz w:val="24"/>
          <w:szCs w:val="24"/>
          <w:lang w:eastAsia="ja-JP"/>
        </w:rPr>
        <w:tab/>
      </w:r>
      <w:r w:rsidRPr="00FC2E78">
        <w:rPr>
          <w:noProof/>
          <w:lang w:val="en-US"/>
        </w:rPr>
        <w:t>Validation of Assertion Consumer Addresses</w:t>
      </w:r>
      <w:r>
        <w:rPr>
          <w:noProof/>
        </w:rPr>
        <w:tab/>
      </w:r>
      <w:r>
        <w:rPr>
          <w:noProof/>
        </w:rPr>
        <w:fldChar w:fldCharType="begin"/>
      </w:r>
      <w:r>
        <w:rPr>
          <w:noProof/>
        </w:rPr>
        <w:instrText xml:space="preserve"> PAGEREF _Toc305420688 \h </w:instrText>
      </w:r>
      <w:r>
        <w:rPr>
          <w:noProof/>
        </w:rPr>
      </w:r>
      <w:r>
        <w:rPr>
          <w:noProof/>
        </w:rPr>
        <w:fldChar w:fldCharType="separate"/>
      </w:r>
      <w:r w:rsidR="00D5118D">
        <w:rPr>
          <w:noProof/>
        </w:rPr>
        <w:t>10</w:t>
      </w:r>
      <w:r>
        <w:rPr>
          <w:noProof/>
        </w:rPr>
        <w:fldChar w:fldCharType="end"/>
      </w:r>
    </w:p>
    <w:p w14:paraId="65BF301F"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5.4.3</w:t>
      </w:r>
      <w:r>
        <w:rPr>
          <w:rFonts w:eastAsiaTheme="minorEastAsia" w:cstheme="minorBidi"/>
          <w:smallCaps w:val="0"/>
          <w:noProof/>
          <w:color w:val="auto"/>
          <w:kern w:val="0"/>
          <w:sz w:val="24"/>
          <w:szCs w:val="24"/>
          <w:lang w:eastAsia="ja-JP"/>
        </w:rPr>
        <w:tab/>
      </w:r>
      <w:r w:rsidRPr="00FC2E78">
        <w:rPr>
          <w:noProof/>
          <w:lang w:val="en-US"/>
        </w:rPr>
        <w:t>Identity Provider User Interface</w:t>
      </w:r>
      <w:r>
        <w:rPr>
          <w:noProof/>
        </w:rPr>
        <w:tab/>
      </w:r>
      <w:r>
        <w:rPr>
          <w:noProof/>
        </w:rPr>
        <w:fldChar w:fldCharType="begin"/>
      </w:r>
      <w:r>
        <w:rPr>
          <w:noProof/>
        </w:rPr>
        <w:instrText xml:space="preserve"> PAGEREF _Toc305420689 \h </w:instrText>
      </w:r>
      <w:r>
        <w:rPr>
          <w:noProof/>
        </w:rPr>
      </w:r>
      <w:r>
        <w:rPr>
          <w:noProof/>
        </w:rPr>
        <w:fldChar w:fldCharType="separate"/>
      </w:r>
      <w:r w:rsidR="00D5118D">
        <w:rPr>
          <w:noProof/>
        </w:rPr>
        <w:t>10</w:t>
      </w:r>
      <w:r>
        <w:rPr>
          <w:noProof/>
        </w:rPr>
        <w:fldChar w:fldCharType="end"/>
      </w:r>
    </w:p>
    <w:p w14:paraId="72A5F82A"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5.4.4</w:t>
      </w:r>
      <w:r>
        <w:rPr>
          <w:rFonts w:eastAsiaTheme="minorEastAsia" w:cstheme="minorBidi"/>
          <w:smallCaps w:val="0"/>
          <w:noProof/>
          <w:color w:val="auto"/>
          <w:kern w:val="0"/>
          <w:sz w:val="24"/>
          <w:szCs w:val="24"/>
          <w:lang w:eastAsia="ja-JP"/>
        </w:rPr>
        <w:tab/>
      </w:r>
      <w:r w:rsidRPr="00FC2E78">
        <w:rPr>
          <w:noProof/>
          <w:lang w:val="en-US"/>
        </w:rPr>
        <w:t>Authentication Context and Level of Assurance Handling</w:t>
      </w:r>
      <w:r>
        <w:rPr>
          <w:noProof/>
        </w:rPr>
        <w:tab/>
      </w:r>
      <w:r>
        <w:rPr>
          <w:noProof/>
        </w:rPr>
        <w:fldChar w:fldCharType="begin"/>
      </w:r>
      <w:r>
        <w:rPr>
          <w:noProof/>
        </w:rPr>
        <w:instrText xml:space="preserve"> PAGEREF _Toc305420690 \h </w:instrText>
      </w:r>
      <w:r>
        <w:rPr>
          <w:noProof/>
        </w:rPr>
      </w:r>
      <w:r>
        <w:rPr>
          <w:noProof/>
        </w:rPr>
        <w:fldChar w:fldCharType="separate"/>
      </w:r>
      <w:r w:rsidR="00D5118D">
        <w:rPr>
          <w:noProof/>
        </w:rPr>
        <w:t>10</w:t>
      </w:r>
      <w:r>
        <w:rPr>
          <w:noProof/>
        </w:rPr>
        <w:fldChar w:fldCharType="end"/>
      </w:r>
    </w:p>
    <w:p w14:paraId="642E5A78"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5.4.5</w:t>
      </w:r>
      <w:r>
        <w:rPr>
          <w:rFonts w:eastAsiaTheme="minorEastAsia" w:cstheme="minorBidi"/>
          <w:smallCaps w:val="0"/>
          <w:noProof/>
          <w:color w:val="auto"/>
          <w:kern w:val="0"/>
          <w:sz w:val="24"/>
          <w:szCs w:val="24"/>
          <w:lang w:eastAsia="ja-JP"/>
        </w:rPr>
        <w:tab/>
      </w:r>
      <w:r w:rsidRPr="00FC2E78">
        <w:rPr>
          <w:noProof/>
          <w:lang w:val="en-US"/>
        </w:rPr>
        <w:t>Single Sign On Processing</w:t>
      </w:r>
      <w:r>
        <w:rPr>
          <w:noProof/>
        </w:rPr>
        <w:tab/>
      </w:r>
      <w:r>
        <w:rPr>
          <w:noProof/>
        </w:rPr>
        <w:fldChar w:fldCharType="begin"/>
      </w:r>
      <w:r>
        <w:rPr>
          <w:noProof/>
        </w:rPr>
        <w:instrText xml:space="preserve"> PAGEREF _Toc305420691 \h </w:instrText>
      </w:r>
      <w:r>
        <w:rPr>
          <w:noProof/>
        </w:rPr>
      </w:r>
      <w:r>
        <w:rPr>
          <w:noProof/>
        </w:rPr>
        <w:fldChar w:fldCharType="separate"/>
      </w:r>
      <w:r w:rsidR="00D5118D">
        <w:rPr>
          <w:noProof/>
        </w:rPr>
        <w:t>11</w:t>
      </w:r>
      <w:r>
        <w:rPr>
          <w:noProof/>
        </w:rPr>
        <w:fldChar w:fldCharType="end"/>
      </w:r>
    </w:p>
    <w:p w14:paraId="61518722"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eastAsia="en-US"/>
        </w:rPr>
        <w:t>6</w:t>
      </w:r>
      <w:r>
        <w:rPr>
          <w:rFonts w:eastAsiaTheme="minorEastAsia" w:cstheme="minorBidi"/>
          <w:b w:val="0"/>
          <w:bCs w:val="0"/>
          <w:caps w:val="0"/>
          <w:noProof/>
          <w:color w:val="auto"/>
          <w:kern w:val="0"/>
          <w:sz w:val="24"/>
          <w:szCs w:val="24"/>
          <w:u w:val="none"/>
          <w:lang w:eastAsia="ja-JP"/>
        </w:rPr>
        <w:tab/>
      </w:r>
      <w:r w:rsidRPr="00FC2E78">
        <w:rPr>
          <w:noProof/>
          <w:lang w:val="en-US" w:eastAsia="en-US"/>
        </w:rPr>
        <w:t>Authentication Responses</w:t>
      </w:r>
      <w:r>
        <w:rPr>
          <w:noProof/>
        </w:rPr>
        <w:tab/>
      </w:r>
      <w:r>
        <w:rPr>
          <w:noProof/>
        </w:rPr>
        <w:fldChar w:fldCharType="begin"/>
      </w:r>
      <w:r>
        <w:rPr>
          <w:noProof/>
        </w:rPr>
        <w:instrText xml:space="preserve"> PAGEREF _Toc305420692 \h </w:instrText>
      </w:r>
      <w:r>
        <w:rPr>
          <w:noProof/>
        </w:rPr>
      </w:r>
      <w:r>
        <w:rPr>
          <w:noProof/>
        </w:rPr>
        <w:fldChar w:fldCharType="separate"/>
      </w:r>
      <w:r w:rsidR="00D5118D">
        <w:rPr>
          <w:noProof/>
        </w:rPr>
        <w:t>12</w:t>
      </w:r>
      <w:r>
        <w:rPr>
          <w:noProof/>
        </w:rPr>
        <w:fldChar w:fldCharType="end"/>
      </w:r>
    </w:p>
    <w:p w14:paraId="0FB9FF84"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eastAsia="en-US"/>
        </w:rPr>
        <w:t>6.1</w:t>
      </w:r>
      <w:r>
        <w:rPr>
          <w:rFonts w:eastAsiaTheme="minorEastAsia" w:cstheme="minorBidi"/>
          <w:b w:val="0"/>
          <w:bCs w:val="0"/>
          <w:smallCaps w:val="0"/>
          <w:noProof/>
          <w:color w:val="auto"/>
          <w:kern w:val="0"/>
          <w:sz w:val="24"/>
          <w:szCs w:val="24"/>
          <w:lang w:eastAsia="ja-JP"/>
        </w:rPr>
        <w:tab/>
      </w:r>
      <w:r w:rsidRPr="00FC2E78">
        <w:rPr>
          <w:noProof/>
          <w:lang w:val="en-US" w:eastAsia="en-US"/>
        </w:rPr>
        <w:t>Security Requirements</w:t>
      </w:r>
      <w:r>
        <w:rPr>
          <w:noProof/>
        </w:rPr>
        <w:tab/>
      </w:r>
      <w:r>
        <w:rPr>
          <w:noProof/>
        </w:rPr>
        <w:fldChar w:fldCharType="begin"/>
      </w:r>
      <w:r>
        <w:rPr>
          <w:noProof/>
        </w:rPr>
        <w:instrText xml:space="preserve"> PAGEREF _Toc305420693 \h </w:instrText>
      </w:r>
      <w:r>
        <w:rPr>
          <w:noProof/>
        </w:rPr>
      </w:r>
      <w:r>
        <w:rPr>
          <w:noProof/>
        </w:rPr>
        <w:fldChar w:fldCharType="separate"/>
      </w:r>
      <w:r w:rsidR="00D5118D">
        <w:rPr>
          <w:noProof/>
        </w:rPr>
        <w:t>12</w:t>
      </w:r>
      <w:r>
        <w:rPr>
          <w:noProof/>
        </w:rPr>
        <w:fldChar w:fldCharType="end"/>
      </w:r>
    </w:p>
    <w:p w14:paraId="6D8C2E76"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6.2</w:t>
      </w:r>
      <w:r>
        <w:rPr>
          <w:rFonts w:eastAsiaTheme="minorEastAsia" w:cstheme="minorBidi"/>
          <w:b w:val="0"/>
          <w:bCs w:val="0"/>
          <w:smallCaps w:val="0"/>
          <w:noProof/>
          <w:color w:val="auto"/>
          <w:kern w:val="0"/>
          <w:sz w:val="24"/>
          <w:szCs w:val="24"/>
          <w:lang w:eastAsia="ja-JP"/>
        </w:rPr>
        <w:tab/>
      </w:r>
      <w:r w:rsidRPr="00FC2E78">
        <w:rPr>
          <w:noProof/>
          <w:lang w:val="en-US"/>
        </w:rPr>
        <w:t>Message Content</w:t>
      </w:r>
      <w:r>
        <w:rPr>
          <w:noProof/>
        </w:rPr>
        <w:tab/>
      </w:r>
      <w:r>
        <w:rPr>
          <w:noProof/>
        </w:rPr>
        <w:fldChar w:fldCharType="begin"/>
      </w:r>
      <w:r>
        <w:rPr>
          <w:noProof/>
        </w:rPr>
        <w:instrText xml:space="preserve"> PAGEREF _Toc305420694 \h </w:instrText>
      </w:r>
      <w:r>
        <w:rPr>
          <w:noProof/>
        </w:rPr>
      </w:r>
      <w:r>
        <w:rPr>
          <w:noProof/>
        </w:rPr>
        <w:fldChar w:fldCharType="separate"/>
      </w:r>
      <w:r w:rsidR="00D5118D">
        <w:rPr>
          <w:noProof/>
        </w:rPr>
        <w:t>12</w:t>
      </w:r>
      <w:r>
        <w:rPr>
          <w:noProof/>
        </w:rPr>
        <w:fldChar w:fldCharType="end"/>
      </w:r>
    </w:p>
    <w:p w14:paraId="35DF57F5"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6.2.1</w:t>
      </w:r>
      <w:r>
        <w:rPr>
          <w:rFonts w:eastAsiaTheme="minorEastAsia" w:cstheme="minorBidi"/>
          <w:smallCaps w:val="0"/>
          <w:noProof/>
          <w:color w:val="auto"/>
          <w:kern w:val="0"/>
          <w:sz w:val="24"/>
          <w:szCs w:val="24"/>
          <w:lang w:eastAsia="ja-JP"/>
        </w:rPr>
        <w:tab/>
      </w:r>
      <w:r w:rsidRPr="00FC2E78">
        <w:rPr>
          <w:noProof/>
          <w:lang w:val="en-US"/>
        </w:rPr>
        <w:t>Attribute Release Rules</w:t>
      </w:r>
      <w:r>
        <w:rPr>
          <w:noProof/>
        </w:rPr>
        <w:tab/>
      </w:r>
      <w:r>
        <w:rPr>
          <w:noProof/>
        </w:rPr>
        <w:fldChar w:fldCharType="begin"/>
      </w:r>
      <w:r>
        <w:rPr>
          <w:noProof/>
        </w:rPr>
        <w:instrText xml:space="preserve"> PAGEREF _Toc305420695 \h </w:instrText>
      </w:r>
      <w:r>
        <w:rPr>
          <w:noProof/>
        </w:rPr>
      </w:r>
      <w:r>
        <w:rPr>
          <w:noProof/>
        </w:rPr>
        <w:fldChar w:fldCharType="separate"/>
      </w:r>
      <w:r w:rsidR="00D5118D">
        <w:rPr>
          <w:noProof/>
        </w:rPr>
        <w:t>13</w:t>
      </w:r>
      <w:r>
        <w:rPr>
          <w:noProof/>
        </w:rPr>
        <w:fldChar w:fldCharType="end"/>
      </w:r>
    </w:p>
    <w:p w14:paraId="543E2BD8"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6.3</w:t>
      </w:r>
      <w:r>
        <w:rPr>
          <w:rFonts w:eastAsiaTheme="minorEastAsia" w:cstheme="minorBidi"/>
          <w:b w:val="0"/>
          <w:bCs w:val="0"/>
          <w:smallCaps w:val="0"/>
          <w:noProof/>
          <w:color w:val="auto"/>
          <w:kern w:val="0"/>
          <w:sz w:val="24"/>
          <w:szCs w:val="24"/>
          <w:lang w:eastAsia="ja-JP"/>
        </w:rPr>
        <w:tab/>
      </w:r>
      <w:r w:rsidRPr="00FC2E78">
        <w:rPr>
          <w:noProof/>
          <w:lang w:val="en-US"/>
        </w:rPr>
        <w:t>Processing Requirements</w:t>
      </w:r>
      <w:r>
        <w:rPr>
          <w:noProof/>
        </w:rPr>
        <w:tab/>
      </w:r>
      <w:r>
        <w:rPr>
          <w:noProof/>
        </w:rPr>
        <w:fldChar w:fldCharType="begin"/>
      </w:r>
      <w:r>
        <w:rPr>
          <w:noProof/>
        </w:rPr>
        <w:instrText xml:space="preserve"> PAGEREF _Toc305420696 \h </w:instrText>
      </w:r>
      <w:r>
        <w:rPr>
          <w:noProof/>
        </w:rPr>
      </w:r>
      <w:r>
        <w:rPr>
          <w:noProof/>
        </w:rPr>
        <w:fldChar w:fldCharType="separate"/>
      </w:r>
      <w:r w:rsidR="00D5118D">
        <w:rPr>
          <w:noProof/>
        </w:rPr>
        <w:t>13</w:t>
      </w:r>
      <w:r>
        <w:rPr>
          <w:noProof/>
        </w:rPr>
        <w:fldChar w:fldCharType="end"/>
      </w:r>
    </w:p>
    <w:p w14:paraId="7024CF23"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6.3.1</w:t>
      </w:r>
      <w:r>
        <w:rPr>
          <w:rFonts w:eastAsiaTheme="minorEastAsia" w:cstheme="minorBidi"/>
          <w:smallCaps w:val="0"/>
          <w:noProof/>
          <w:color w:val="auto"/>
          <w:kern w:val="0"/>
          <w:sz w:val="24"/>
          <w:szCs w:val="24"/>
          <w:lang w:eastAsia="ja-JP"/>
        </w:rPr>
        <w:tab/>
      </w:r>
      <w:r w:rsidRPr="00FC2E78">
        <w:rPr>
          <w:noProof/>
          <w:lang w:val="en-US"/>
        </w:rPr>
        <w:t>Signature Validation</w:t>
      </w:r>
      <w:r>
        <w:rPr>
          <w:noProof/>
        </w:rPr>
        <w:tab/>
      </w:r>
      <w:r>
        <w:rPr>
          <w:noProof/>
        </w:rPr>
        <w:fldChar w:fldCharType="begin"/>
      </w:r>
      <w:r>
        <w:rPr>
          <w:noProof/>
        </w:rPr>
        <w:instrText xml:space="preserve"> PAGEREF _Toc305420697 \h </w:instrText>
      </w:r>
      <w:r>
        <w:rPr>
          <w:noProof/>
        </w:rPr>
      </w:r>
      <w:r>
        <w:rPr>
          <w:noProof/>
        </w:rPr>
        <w:fldChar w:fldCharType="separate"/>
      </w:r>
      <w:r w:rsidR="00D5118D">
        <w:rPr>
          <w:noProof/>
        </w:rPr>
        <w:t>14</w:t>
      </w:r>
      <w:r>
        <w:rPr>
          <w:noProof/>
        </w:rPr>
        <w:fldChar w:fldCharType="end"/>
      </w:r>
    </w:p>
    <w:p w14:paraId="4F2B7178"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6.3.2</w:t>
      </w:r>
      <w:r>
        <w:rPr>
          <w:rFonts w:eastAsiaTheme="minorEastAsia" w:cstheme="minorBidi"/>
          <w:smallCaps w:val="0"/>
          <w:noProof/>
          <w:color w:val="auto"/>
          <w:kern w:val="0"/>
          <w:sz w:val="24"/>
          <w:szCs w:val="24"/>
          <w:lang w:eastAsia="ja-JP"/>
        </w:rPr>
        <w:tab/>
      </w:r>
      <w:r w:rsidRPr="00FC2E78">
        <w:rPr>
          <w:noProof/>
          <w:lang w:val="en-US"/>
        </w:rPr>
        <w:t>Subject Confirmation</w:t>
      </w:r>
      <w:r>
        <w:rPr>
          <w:noProof/>
        </w:rPr>
        <w:tab/>
      </w:r>
      <w:r>
        <w:rPr>
          <w:noProof/>
        </w:rPr>
        <w:fldChar w:fldCharType="begin"/>
      </w:r>
      <w:r>
        <w:rPr>
          <w:noProof/>
        </w:rPr>
        <w:instrText xml:space="preserve"> PAGEREF _Toc305420698 \h </w:instrText>
      </w:r>
      <w:r>
        <w:rPr>
          <w:noProof/>
        </w:rPr>
      </w:r>
      <w:r>
        <w:rPr>
          <w:noProof/>
        </w:rPr>
        <w:fldChar w:fldCharType="separate"/>
      </w:r>
      <w:r w:rsidR="00D5118D">
        <w:rPr>
          <w:noProof/>
        </w:rPr>
        <w:t>14</w:t>
      </w:r>
      <w:r>
        <w:rPr>
          <w:noProof/>
        </w:rPr>
        <w:fldChar w:fldCharType="end"/>
      </w:r>
    </w:p>
    <w:p w14:paraId="50ACD6E5"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6.3.3</w:t>
      </w:r>
      <w:r>
        <w:rPr>
          <w:rFonts w:eastAsiaTheme="minorEastAsia" w:cstheme="minorBidi"/>
          <w:smallCaps w:val="0"/>
          <w:noProof/>
          <w:color w:val="auto"/>
          <w:kern w:val="0"/>
          <w:sz w:val="24"/>
          <w:szCs w:val="24"/>
          <w:lang w:eastAsia="ja-JP"/>
        </w:rPr>
        <w:tab/>
      </w:r>
      <w:r w:rsidRPr="00FC2E78">
        <w:rPr>
          <w:noProof/>
          <w:lang w:val="en-US"/>
        </w:rPr>
        <w:t>Conditions</w:t>
      </w:r>
      <w:r>
        <w:rPr>
          <w:noProof/>
        </w:rPr>
        <w:tab/>
      </w:r>
      <w:r>
        <w:rPr>
          <w:noProof/>
        </w:rPr>
        <w:fldChar w:fldCharType="begin"/>
      </w:r>
      <w:r>
        <w:rPr>
          <w:noProof/>
        </w:rPr>
        <w:instrText xml:space="preserve"> PAGEREF _Toc305420699 \h </w:instrText>
      </w:r>
      <w:r>
        <w:rPr>
          <w:noProof/>
        </w:rPr>
      </w:r>
      <w:r>
        <w:rPr>
          <w:noProof/>
        </w:rPr>
        <w:fldChar w:fldCharType="separate"/>
      </w:r>
      <w:r w:rsidR="00D5118D">
        <w:rPr>
          <w:noProof/>
        </w:rPr>
        <w:t>14</w:t>
      </w:r>
      <w:r>
        <w:rPr>
          <w:noProof/>
        </w:rPr>
        <w:fldChar w:fldCharType="end"/>
      </w:r>
    </w:p>
    <w:p w14:paraId="11BCE1EA"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6.3.4</w:t>
      </w:r>
      <w:r>
        <w:rPr>
          <w:rFonts w:eastAsiaTheme="minorEastAsia" w:cstheme="minorBidi"/>
          <w:smallCaps w:val="0"/>
          <w:noProof/>
          <w:color w:val="auto"/>
          <w:kern w:val="0"/>
          <w:sz w:val="24"/>
          <w:szCs w:val="24"/>
          <w:lang w:eastAsia="ja-JP"/>
        </w:rPr>
        <w:tab/>
      </w:r>
      <w:r w:rsidRPr="00FC2E78">
        <w:rPr>
          <w:noProof/>
          <w:lang w:val="en-US"/>
        </w:rPr>
        <w:t>The Authentication Statement</w:t>
      </w:r>
      <w:r>
        <w:rPr>
          <w:noProof/>
        </w:rPr>
        <w:tab/>
      </w:r>
      <w:r>
        <w:rPr>
          <w:noProof/>
        </w:rPr>
        <w:fldChar w:fldCharType="begin"/>
      </w:r>
      <w:r>
        <w:rPr>
          <w:noProof/>
        </w:rPr>
        <w:instrText xml:space="preserve"> PAGEREF _Toc305420700 \h </w:instrText>
      </w:r>
      <w:r>
        <w:rPr>
          <w:noProof/>
        </w:rPr>
      </w:r>
      <w:r>
        <w:rPr>
          <w:noProof/>
        </w:rPr>
        <w:fldChar w:fldCharType="separate"/>
      </w:r>
      <w:r w:rsidR="00D5118D">
        <w:rPr>
          <w:noProof/>
        </w:rPr>
        <w:t>14</w:t>
      </w:r>
      <w:r>
        <w:rPr>
          <w:noProof/>
        </w:rPr>
        <w:fldChar w:fldCharType="end"/>
      </w:r>
    </w:p>
    <w:p w14:paraId="163395DE"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6.3.5</w:t>
      </w:r>
      <w:r>
        <w:rPr>
          <w:rFonts w:eastAsiaTheme="minorEastAsia" w:cstheme="minorBidi"/>
          <w:smallCaps w:val="0"/>
          <w:noProof/>
          <w:color w:val="auto"/>
          <w:kern w:val="0"/>
          <w:sz w:val="24"/>
          <w:szCs w:val="24"/>
          <w:lang w:eastAsia="ja-JP"/>
        </w:rPr>
        <w:tab/>
      </w:r>
      <w:r w:rsidRPr="00FC2E78">
        <w:rPr>
          <w:noProof/>
          <w:lang w:val="en-US"/>
        </w:rPr>
        <w:t>General Security Validation</w:t>
      </w:r>
      <w:r>
        <w:rPr>
          <w:noProof/>
        </w:rPr>
        <w:tab/>
      </w:r>
      <w:r>
        <w:rPr>
          <w:noProof/>
        </w:rPr>
        <w:fldChar w:fldCharType="begin"/>
      </w:r>
      <w:r>
        <w:rPr>
          <w:noProof/>
        </w:rPr>
        <w:instrText xml:space="preserve"> PAGEREF _Toc305420701 \h </w:instrText>
      </w:r>
      <w:r>
        <w:rPr>
          <w:noProof/>
        </w:rPr>
      </w:r>
      <w:r>
        <w:rPr>
          <w:noProof/>
        </w:rPr>
        <w:fldChar w:fldCharType="separate"/>
      </w:r>
      <w:r w:rsidR="00D5118D">
        <w:rPr>
          <w:noProof/>
        </w:rPr>
        <w:t>15</w:t>
      </w:r>
      <w:r>
        <w:rPr>
          <w:noProof/>
        </w:rPr>
        <w:fldChar w:fldCharType="end"/>
      </w:r>
    </w:p>
    <w:p w14:paraId="5409208B"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6.4</w:t>
      </w:r>
      <w:r>
        <w:rPr>
          <w:rFonts w:eastAsiaTheme="minorEastAsia" w:cstheme="minorBidi"/>
          <w:b w:val="0"/>
          <w:bCs w:val="0"/>
          <w:smallCaps w:val="0"/>
          <w:noProof/>
          <w:color w:val="auto"/>
          <w:kern w:val="0"/>
          <w:sz w:val="24"/>
          <w:szCs w:val="24"/>
          <w:lang w:eastAsia="ja-JP"/>
        </w:rPr>
        <w:tab/>
      </w:r>
      <w:r w:rsidRPr="00FC2E78">
        <w:rPr>
          <w:noProof/>
          <w:lang w:val="en-US"/>
        </w:rPr>
        <w:t>Error Responses</w:t>
      </w:r>
      <w:r>
        <w:rPr>
          <w:noProof/>
        </w:rPr>
        <w:tab/>
      </w:r>
      <w:r>
        <w:rPr>
          <w:noProof/>
        </w:rPr>
        <w:fldChar w:fldCharType="begin"/>
      </w:r>
      <w:r>
        <w:rPr>
          <w:noProof/>
        </w:rPr>
        <w:instrText xml:space="preserve"> PAGEREF _Toc305420702 \h </w:instrText>
      </w:r>
      <w:r>
        <w:rPr>
          <w:noProof/>
        </w:rPr>
      </w:r>
      <w:r>
        <w:rPr>
          <w:noProof/>
        </w:rPr>
        <w:fldChar w:fldCharType="separate"/>
      </w:r>
      <w:r w:rsidR="00D5118D">
        <w:rPr>
          <w:noProof/>
        </w:rPr>
        <w:t>15</w:t>
      </w:r>
      <w:r>
        <w:rPr>
          <w:noProof/>
        </w:rPr>
        <w:fldChar w:fldCharType="end"/>
      </w:r>
    </w:p>
    <w:p w14:paraId="7D32457D"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7</w:t>
      </w:r>
      <w:r>
        <w:rPr>
          <w:rFonts w:eastAsiaTheme="minorEastAsia" w:cstheme="minorBidi"/>
          <w:b w:val="0"/>
          <w:bCs w:val="0"/>
          <w:caps w:val="0"/>
          <w:noProof/>
          <w:color w:val="auto"/>
          <w:kern w:val="0"/>
          <w:sz w:val="24"/>
          <w:szCs w:val="24"/>
          <w:u w:val="none"/>
          <w:lang w:eastAsia="ja-JP"/>
        </w:rPr>
        <w:tab/>
      </w:r>
      <w:r w:rsidRPr="00FC2E78">
        <w:rPr>
          <w:noProof/>
          <w:lang w:val="en-US"/>
        </w:rPr>
        <w:t>Authentication for Signature</w:t>
      </w:r>
      <w:r>
        <w:rPr>
          <w:noProof/>
        </w:rPr>
        <w:tab/>
      </w:r>
      <w:r>
        <w:rPr>
          <w:noProof/>
        </w:rPr>
        <w:fldChar w:fldCharType="begin"/>
      </w:r>
      <w:r>
        <w:rPr>
          <w:noProof/>
        </w:rPr>
        <w:instrText xml:space="preserve"> PAGEREF _Toc305420703 \h </w:instrText>
      </w:r>
      <w:r>
        <w:rPr>
          <w:noProof/>
        </w:rPr>
      </w:r>
      <w:r>
        <w:rPr>
          <w:noProof/>
        </w:rPr>
        <w:fldChar w:fldCharType="separate"/>
      </w:r>
      <w:r w:rsidR="00D5118D">
        <w:rPr>
          <w:noProof/>
        </w:rPr>
        <w:t>16</w:t>
      </w:r>
      <w:r>
        <w:rPr>
          <w:noProof/>
        </w:rPr>
        <w:fldChar w:fldCharType="end"/>
      </w:r>
    </w:p>
    <w:p w14:paraId="0CA0DA2E"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7.1</w:t>
      </w:r>
      <w:r>
        <w:rPr>
          <w:rFonts w:eastAsiaTheme="minorEastAsia" w:cstheme="minorBidi"/>
          <w:b w:val="0"/>
          <w:bCs w:val="0"/>
          <w:smallCaps w:val="0"/>
          <w:noProof/>
          <w:color w:val="auto"/>
          <w:kern w:val="0"/>
          <w:sz w:val="24"/>
          <w:szCs w:val="24"/>
          <w:lang w:eastAsia="ja-JP"/>
        </w:rPr>
        <w:tab/>
      </w:r>
      <w:r w:rsidRPr="00FC2E78">
        <w:rPr>
          <w:noProof/>
          <w:lang w:val="en-US"/>
        </w:rPr>
        <w:t>Authentication Context URIs for Signature Services</w:t>
      </w:r>
      <w:r>
        <w:rPr>
          <w:noProof/>
        </w:rPr>
        <w:tab/>
      </w:r>
      <w:r>
        <w:rPr>
          <w:noProof/>
        </w:rPr>
        <w:fldChar w:fldCharType="begin"/>
      </w:r>
      <w:r>
        <w:rPr>
          <w:noProof/>
        </w:rPr>
        <w:instrText xml:space="preserve"> PAGEREF _Toc305420704 \h </w:instrText>
      </w:r>
      <w:r>
        <w:rPr>
          <w:noProof/>
        </w:rPr>
      </w:r>
      <w:r>
        <w:rPr>
          <w:noProof/>
        </w:rPr>
        <w:fldChar w:fldCharType="separate"/>
      </w:r>
      <w:r w:rsidR="00D5118D">
        <w:rPr>
          <w:noProof/>
        </w:rPr>
        <w:t>16</w:t>
      </w:r>
      <w:r>
        <w:rPr>
          <w:noProof/>
        </w:rPr>
        <w:fldChar w:fldCharType="end"/>
      </w:r>
    </w:p>
    <w:p w14:paraId="11DEBD4D"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7.2</w:t>
      </w:r>
      <w:r>
        <w:rPr>
          <w:rFonts w:eastAsiaTheme="minorEastAsia" w:cstheme="minorBidi"/>
          <w:b w:val="0"/>
          <w:bCs w:val="0"/>
          <w:smallCaps w:val="0"/>
          <w:noProof/>
          <w:color w:val="auto"/>
          <w:kern w:val="0"/>
          <w:sz w:val="24"/>
          <w:szCs w:val="24"/>
          <w:lang w:eastAsia="ja-JP"/>
        </w:rPr>
        <w:tab/>
      </w:r>
      <w:r w:rsidRPr="00FC2E78">
        <w:rPr>
          <w:noProof/>
          <w:lang w:val="en-US"/>
        </w:rPr>
        <w:t>Authentication Requests</w:t>
      </w:r>
      <w:r>
        <w:rPr>
          <w:noProof/>
        </w:rPr>
        <w:tab/>
      </w:r>
      <w:r>
        <w:rPr>
          <w:noProof/>
        </w:rPr>
        <w:fldChar w:fldCharType="begin"/>
      </w:r>
      <w:r>
        <w:rPr>
          <w:noProof/>
        </w:rPr>
        <w:instrText xml:space="preserve"> PAGEREF _Toc305420705 \h </w:instrText>
      </w:r>
      <w:r>
        <w:rPr>
          <w:noProof/>
        </w:rPr>
      </w:r>
      <w:r>
        <w:rPr>
          <w:noProof/>
        </w:rPr>
        <w:fldChar w:fldCharType="separate"/>
      </w:r>
      <w:r w:rsidR="00D5118D">
        <w:rPr>
          <w:noProof/>
        </w:rPr>
        <w:t>16</w:t>
      </w:r>
      <w:r>
        <w:rPr>
          <w:noProof/>
        </w:rPr>
        <w:fldChar w:fldCharType="end"/>
      </w:r>
    </w:p>
    <w:p w14:paraId="2910FB5B" w14:textId="77777777" w:rsidR="004F5129" w:rsidRDefault="004F5129">
      <w:pPr>
        <w:pStyle w:val="TOC3"/>
        <w:tabs>
          <w:tab w:val="left" w:pos="696"/>
          <w:tab w:val="right" w:pos="9910"/>
        </w:tabs>
        <w:rPr>
          <w:rFonts w:eastAsiaTheme="minorEastAsia" w:cstheme="minorBidi"/>
          <w:smallCaps w:val="0"/>
          <w:noProof/>
          <w:color w:val="auto"/>
          <w:kern w:val="0"/>
          <w:sz w:val="24"/>
          <w:szCs w:val="24"/>
          <w:lang w:eastAsia="ja-JP"/>
        </w:rPr>
      </w:pPr>
      <w:r w:rsidRPr="00FC2E78">
        <w:rPr>
          <w:noProof/>
          <w:lang w:val="en-US"/>
        </w:rPr>
        <w:t>7.2.1</w:t>
      </w:r>
      <w:r>
        <w:rPr>
          <w:rFonts w:eastAsiaTheme="minorEastAsia" w:cstheme="minorBidi"/>
          <w:smallCaps w:val="0"/>
          <w:noProof/>
          <w:color w:val="auto"/>
          <w:kern w:val="0"/>
          <w:sz w:val="24"/>
          <w:szCs w:val="24"/>
          <w:lang w:eastAsia="ja-JP"/>
        </w:rPr>
        <w:tab/>
      </w:r>
      <w:r w:rsidRPr="00FC2E78">
        <w:rPr>
          <w:noProof/>
          <w:lang w:val="en-US"/>
        </w:rPr>
        <w:t>Requesting Display of Signature Message</w:t>
      </w:r>
      <w:r>
        <w:rPr>
          <w:noProof/>
        </w:rPr>
        <w:tab/>
      </w:r>
      <w:r>
        <w:rPr>
          <w:noProof/>
        </w:rPr>
        <w:fldChar w:fldCharType="begin"/>
      </w:r>
      <w:r>
        <w:rPr>
          <w:noProof/>
        </w:rPr>
        <w:instrText xml:space="preserve"> PAGEREF _Toc305420706 \h </w:instrText>
      </w:r>
      <w:r>
        <w:rPr>
          <w:noProof/>
        </w:rPr>
      </w:r>
      <w:r>
        <w:rPr>
          <w:noProof/>
        </w:rPr>
        <w:fldChar w:fldCharType="separate"/>
      </w:r>
      <w:r w:rsidR="00D5118D">
        <w:rPr>
          <w:noProof/>
        </w:rPr>
        <w:t>16</w:t>
      </w:r>
      <w:r>
        <w:rPr>
          <w:noProof/>
        </w:rPr>
        <w:fldChar w:fldCharType="end"/>
      </w:r>
    </w:p>
    <w:p w14:paraId="0B87975F" w14:textId="77777777" w:rsidR="004F5129" w:rsidRDefault="004F5129">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C2E78">
        <w:rPr>
          <w:noProof/>
          <w:lang w:val="en-US"/>
        </w:rPr>
        <w:t>7.3</w:t>
      </w:r>
      <w:r>
        <w:rPr>
          <w:rFonts w:eastAsiaTheme="minorEastAsia" w:cstheme="minorBidi"/>
          <w:b w:val="0"/>
          <w:bCs w:val="0"/>
          <w:smallCaps w:val="0"/>
          <w:noProof/>
          <w:color w:val="auto"/>
          <w:kern w:val="0"/>
          <w:sz w:val="24"/>
          <w:szCs w:val="24"/>
          <w:lang w:eastAsia="ja-JP"/>
        </w:rPr>
        <w:tab/>
      </w:r>
      <w:r w:rsidRPr="00FC2E78">
        <w:rPr>
          <w:noProof/>
          <w:lang w:val="en-US"/>
        </w:rPr>
        <w:t>Authentication Responses</w:t>
      </w:r>
      <w:r>
        <w:rPr>
          <w:noProof/>
        </w:rPr>
        <w:tab/>
      </w:r>
      <w:r>
        <w:rPr>
          <w:noProof/>
        </w:rPr>
        <w:fldChar w:fldCharType="begin"/>
      </w:r>
      <w:r>
        <w:rPr>
          <w:noProof/>
        </w:rPr>
        <w:instrText xml:space="preserve"> PAGEREF _Toc305420707 \h </w:instrText>
      </w:r>
      <w:r>
        <w:rPr>
          <w:noProof/>
        </w:rPr>
      </w:r>
      <w:r>
        <w:rPr>
          <w:noProof/>
        </w:rPr>
        <w:fldChar w:fldCharType="separate"/>
      </w:r>
      <w:r w:rsidR="00D5118D">
        <w:rPr>
          <w:noProof/>
        </w:rPr>
        <w:t>17</w:t>
      </w:r>
      <w:r>
        <w:rPr>
          <w:noProof/>
        </w:rPr>
        <w:fldChar w:fldCharType="end"/>
      </w:r>
    </w:p>
    <w:p w14:paraId="6BC6CBA9"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t>8</w:t>
      </w:r>
      <w:r>
        <w:rPr>
          <w:rFonts w:eastAsiaTheme="minorEastAsia" w:cstheme="minorBidi"/>
          <w:b w:val="0"/>
          <w:bCs w:val="0"/>
          <w:caps w:val="0"/>
          <w:noProof/>
          <w:color w:val="auto"/>
          <w:kern w:val="0"/>
          <w:sz w:val="24"/>
          <w:szCs w:val="24"/>
          <w:u w:val="none"/>
          <w:lang w:eastAsia="ja-JP"/>
        </w:rPr>
        <w:tab/>
      </w:r>
      <w:r w:rsidRPr="00FC2E78">
        <w:rPr>
          <w:noProof/>
          <w:lang w:val="en-US"/>
        </w:rPr>
        <w:t>Normative References</w:t>
      </w:r>
      <w:r>
        <w:rPr>
          <w:noProof/>
        </w:rPr>
        <w:tab/>
      </w:r>
      <w:r>
        <w:rPr>
          <w:noProof/>
        </w:rPr>
        <w:fldChar w:fldCharType="begin"/>
      </w:r>
      <w:r>
        <w:rPr>
          <w:noProof/>
        </w:rPr>
        <w:instrText xml:space="preserve"> PAGEREF _Toc305420708 \h </w:instrText>
      </w:r>
      <w:r>
        <w:rPr>
          <w:noProof/>
        </w:rPr>
      </w:r>
      <w:r>
        <w:rPr>
          <w:noProof/>
        </w:rPr>
        <w:fldChar w:fldCharType="separate"/>
      </w:r>
      <w:r w:rsidR="00D5118D">
        <w:rPr>
          <w:noProof/>
        </w:rPr>
        <w:t>19</w:t>
      </w:r>
      <w:r>
        <w:rPr>
          <w:noProof/>
        </w:rPr>
        <w:fldChar w:fldCharType="end"/>
      </w:r>
    </w:p>
    <w:p w14:paraId="447FFC6B" w14:textId="77777777" w:rsidR="004F5129" w:rsidRDefault="004F5129">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C2E78">
        <w:rPr>
          <w:noProof/>
          <w:lang w:val="en-US"/>
        </w:rPr>
        <w:lastRenderedPageBreak/>
        <w:t>9</w:t>
      </w:r>
      <w:r>
        <w:rPr>
          <w:rFonts w:eastAsiaTheme="minorEastAsia" w:cstheme="minorBidi"/>
          <w:b w:val="0"/>
          <w:bCs w:val="0"/>
          <w:caps w:val="0"/>
          <w:noProof/>
          <w:color w:val="auto"/>
          <w:kern w:val="0"/>
          <w:sz w:val="24"/>
          <w:szCs w:val="24"/>
          <w:u w:val="none"/>
          <w:lang w:eastAsia="ja-JP"/>
        </w:rPr>
        <w:tab/>
      </w:r>
      <w:r w:rsidRPr="00FC2E78">
        <w:rPr>
          <w:noProof/>
          <w:lang w:val="en-US"/>
        </w:rPr>
        <w:t>Changes between versions</w:t>
      </w:r>
      <w:r>
        <w:rPr>
          <w:noProof/>
        </w:rPr>
        <w:tab/>
      </w:r>
      <w:r>
        <w:rPr>
          <w:noProof/>
        </w:rPr>
        <w:fldChar w:fldCharType="begin"/>
      </w:r>
      <w:r>
        <w:rPr>
          <w:noProof/>
        </w:rPr>
        <w:instrText xml:space="preserve"> PAGEREF _Toc305420709 \h </w:instrText>
      </w:r>
      <w:r>
        <w:rPr>
          <w:noProof/>
        </w:rPr>
      </w:r>
      <w:r>
        <w:rPr>
          <w:noProof/>
        </w:rPr>
        <w:fldChar w:fldCharType="separate"/>
      </w:r>
      <w:r w:rsidR="00D5118D">
        <w:rPr>
          <w:noProof/>
        </w:rPr>
        <w:t>21</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1D735D71" w:rsidR="00F549F2" w:rsidRPr="006C4EAB" w:rsidRDefault="00E11802" w:rsidP="004C6B4E">
      <w:pPr>
        <w:pStyle w:val="Heading1"/>
        <w:rPr>
          <w:lang w:val="en-US"/>
        </w:rPr>
      </w:pPr>
      <w:bookmarkStart w:id="6" w:name="_Toc305420671"/>
      <w:r w:rsidRPr="006C4EAB">
        <w:rPr>
          <w:lang w:val="en-US"/>
        </w:rPr>
        <w:lastRenderedPageBreak/>
        <w:t>Introduction</w:t>
      </w:r>
      <w:bookmarkEnd w:id="6"/>
    </w:p>
    <w:p w14:paraId="36498524" w14:textId="0DAD788A" w:rsidR="007201BC" w:rsidRPr="006C4EAB" w:rsidRDefault="007201BC" w:rsidP="007201BC">
      <w:pPr>
        <w:rPr>
          <w:lang w:val="en-US"/>
        </w:rPr>
      </w:pPr>
      <w:r w:rsidRPr="006C4EAB">
        <w:rPr>
          <w:lang w:val="en-US"/>
        </w:rPr>
        <w:t xml:space="preserve">This profile specifies behavior and options that deployments </w:t>
      </w:r>
      <w:r w:rsidR="00DF73EF" w:rsidRPr="006C4EAB">
        <w:rPr>
          <w:lang w:val="en-US"/>
        </w:rPr>
        <w:t>of the SAML V2.0 Web Browser SSO Profile [</w:t>
      </w:r>
      <w:hyperlink r:id="rId9" w:history="1">
        <w:r w:rsidR="00DF73EF" w:rsidRPr="006C4EAB">
          <w:rPr>
            <w:rStyle w:val="Hyperlink"/>
            <w:lang w:val="en-US"/>
          </w:rPr>
          <w:t>SAML2Prof</w:t>
        </w:r>
      </w:hyperlink>
      <w:r w:rsidR="00DF73EF" w:rsidRPr="006C4EAB">
        <w:rPr>
          <w:lang w:val="en-US"/>
        </w:rPr>
        <w:t>] are required or permitted to rely on.</w:t>
      </w:r>
      <w:r w:rsidR="00593F3B" w:rsidRPr="006C4EAB">
        <w:rPr>
          <w:lang w:val="en-US"/>
        </w:rPr>
        <w:t xml:space="preserve"> The profile extends</w:t>
      </w:r>
      <w:r w:rsidR="003F5EF5" w:rsidRPr="006C4EAB">
        <w:rPr>
          <w:lang w:val="en-US"/>
        </w:rPr>
        <w:t xml:space="preserve"> Interoperable SAML 2.0 Web Browser SSO Deployment Profile </w:t>
      </w:r>
      <w:r w:rsidR="00593F3B" w:rsidRPr="006C4EAB">
        <w:rPr>
          <w:lang w:val="en-US"/>
        </w:rPr>
        <w:t>[</w:t>
      </w:r>
      <w:hyperlink r:id="rId10" w:history="1">
        <w:r w:rsidR="00593F3B" w:rsidRPr="006C4EAB">
          <w:rPr>
            <w:rStyle w:val="Hyperlink"/>
            <w:lang w:val="en-US"/>
          </w:rPr>
          <w:t>SAML2Int</w:t>
        </w:r>
      </w:hyperlink>
      <w:r w:rsidR="00593F3B" w:rsidRPr="006C4EAB">
        <w:rPr>
          <w:lang w:val="en-US"/>
        </w:rPr>
        <w:t>] with requirements specific for the</w:t>
      </w:r>
      <w:r w:rsidR="00111E69" w:rsidRPr="006C4EAB">
        <w:rPr>
          <w:lang w:val="en-US"/>
        </w:rPr>
        <w:t xml:space="preserve"> Swedish eID</w:t>
      </w:r>
      <w:r w:rsidR="00081DF1">
        <w:rPr>
          <w:lang w:val="en-US"/>
        </w:rPr>
        <w:t xml:space="preserve"> F</w:t>
      </w:r>
      <w:r w:rsidR="00111E69" w:rsidRPr="006C4EAB">
        <w:rPr>
          <w:lang w:val="en-US"/>
        </w:rPr>
        <w:t>ramework and specifies deployment details that are not covered in [</w:t>
      </w:r>
      <w:hyperlink r:id="rId11" w:history="1">
        <w:r w:rsidR="00111E69" w:rsidRPr="006C4EAB">
          <w:rPr>
            <w:rStyle w:val="Hyperlink"/>
            <w:lang w:val="en-US"/>
          </w:rPr>
          <w:t>SAML2Int</w:t>
        </w:r>
      </w:hyperlink>
      <w:r w:rsidR="00111E69" w:rsidRPr="006C4EAB">
        <w:rPr>
          <w:lang w:val="en-US"/>
        </w:rPr>
        <w:t>].</w:t>
      </w:r>
    </w:p>
    <w:p w14:paraId="1E8BC8AE" w14:textId="77777777" w:rsidR="000C16AA" w:rsidRPr="006C4EAB" w:rsidRDefault="000C16AA" w:rsidP="007201BC">
      <w:pPr>
        <w:rPr>
          <w:lang w:val="en-US"/>
        </w:rPr>
      </w:pPr>
    </w:p>
    <w:p w14:paraId="50214F4C" w14:textId="77777777" w:rsidR="002069EF" w:rsidRPr="006C4EAB" w:rsidRDefault="000C16AA" w:rsidP="007201BC">
      <w:pPr>
        <w:rPr>
          <w:lang w:val="en-US"/>
        </w:rPr>
      </w:pPr>
      <w:r w:rsidRPr="006C4EAB">
        <w:rPr>
          <w:lang w:val="en-US"/>
        </w:rPr>
        <w:t>Readers should be familiar with all relevant reference documents</w:t>
      </w:r>
      <w:r w:rsidR="00020132" w:rsidRPr="006C4EAB">
        <w:rPr>
          <w:lang w:val="en-US"/>
        </w:rPr>
        <w:t xml:space="preserve">, and any requirements stated are not repeated unless where deemed necessary to clarify or highlight </w:t>
      </w:r>
      <w:r w:rsidR="0089055F" w:rsidRPr="006C4EAB">
        <w:rPr>
          <w:lang w:val="en-US"/>
        </w:rPr>
        <w:t>a certain issue.</w:t>
      </w:r>
    </w:p>
    <w:p w14:paraId="7D6049DC" w14:textId="77777777" w:rsidR="002069EF" w:rsidRPr="006C4EAB" w:rsidRDefault="002069EF" w:rsidP="007201BC">
      <w:pPr>
        <w:rPr>
          <w:lang w:val="en-US"/>
        </w:rPr>
      </w:pPr>
    </w:p>
    <w:p w14:paraId="4CFBEEB9" w14:textId="44E2E9F9" w:rsidR="00A14C64" w:rsidRPr="006C4EAB" w:rsidRDefault="002069EF" w:rsidP="007201BC">
      <w:pPr>
        <w:rPr>
          <w:lang w:val="en-US"/>
        </w:rPr>
      </w:pPr>
      <w:r w:rsidRPr="006C4EAB">
        <w:rPr>
          <w:lang w:val="en-US"/>
        </w:rPr>
        <w:t>This profile, like [</w:t>
      </w:r>
      <w:hyperlink r:id="rId12" w:history="1">
        <w:r w:rsidRPr="006C4EAB">
          <w:rPr>
            <w:rStyle w:val="Hyperlink"/>
            <w:lang w:val="en-US"/>
          </w:rPr>
          <w:t>SAML2Int</w:t>
        </w:r>
      </w:hyperlink>
      <w:r w:rsidRPr="006C4EAB">
        <w:rPr>
          <w:lang w:val="en-US"/>
        </w:rPr>
        <w:t>], addresses the content, exchange, and processing of SAML messages, but also specifies some deployment details tha</w:t>
      </w:r>
      <w:r w:rsidR="00B574B4">
        <w:rPr>
          <w:lang w:val="en-US"/>
        </w:rPr>
        <w:t>t go beyond that scope, such as required metadata elements</w:t>
      </w:r>
      <w:r w:rsidRPr="006C4EAB">
        <w:rPr>
          <w:lang w:val="en-US"/>
        </w:rPr>
        <w:t>.</w:t>
      </w:r>
    </w:p>
    <w:p w14:paraId="02D9AF40" w14:textId="77777777" w:rsidR="00A14C64" w:rsidRPr="006C4EAB" w:rsidRDefault="00A14C64" w:rsidP="007201BC">
      <w:pPr>
        <w:rPr>
          <w:lang w:val="en-US"/>
        </w:rPr>
      </w:pPr>
    </w:p>
    <w:p w14:paraId="739E7EB8" w14:textId="5855BF04" w:rsidR="000C16AA" w:rsidRDefault="00A14C64" w:rsidP="007201BC">
      <w:pPr>
        <w:rPr>
          <w:lang w:val="en-US"/>
        </w:rPr>
      </w:pPr>
      <w:r w:rsidRPr="006C4EAB">
        <w:rPr>
          <w:lang w:val="en-US"/>
        </w:rPr>
        <w:t>Any SAML features specified in referenced SAML documents that are optional are out of scope of this profile, unless explicitly specified by this profile.</w:t>
      </w:r>
    </w:p>
    <w:p w14:paraId="2779DD30" w14:textId="77777777" w:rsidR="00F20FED" w:rsidRDefault="00F20FED" w:rsidP="007201BC">
      <w:pPr>
        <w:rPr>
          <w:lang w:val="en-US"/>
        </w:rPr>
      </w:pPr>
    </w:p>
    <w:p w14:paraId="1D3A4FCF" w14:textId="3ADDB494" w:rsidR="00F20FED" w:rsidRDefault="00F20FED" w:rsidP="007201BC">
      <w:pPr>
        <w:rPr>
          <w:lang w:val="en-US"/>
        </w:rPr>
      </w:pPr>
      <w:r>
        <w:rPr>
          <w:lang w:val="en-US"/>
        </w:rPr>
        <w:t>This profile does not handle requirements regarding algorithms and different versions of underlying security mechanisms. This information is distributed by the federation operator in other channels.</w:t>
      </w:r>
    </w:p>
    <w:p w14:paraId="5DC3EBBB" w14:textId="77777777" w:rsidR="007A6F5C" w:rsidRPr="006C4EAB" w:rsidRDefault="007A6F5C" w:rsidP="00E13426">
      <w:pPr>
        <w:pStyle w:val="Heading2"/>
        <w:rPr>
          <w:lang w:val="en-US"/>
        </w:rPr>
      </w:pPr>
      <w:bookmarkStart w:id="7" w:name="_Toc305420672"/>
      <w:r w:rsidRPr="006C4EAB">
        <w:rPr>
          <w:lang w:val="en-US"/>
        </w:rPr>
        <w:t xml:space="preserve">Requirements </w:t>
      </w:r>
      <w:r>
        <w:rPr>
          <w:lang w:val="en-US"/>
        </w:rPr>
        <w:t>N</w:t>
      </w:r>
      <w:r w:rsidRPr="006C4EAB">
        <w:rPr>
          <w:lang w:val="en-US"/>
        </w:rPr>
        <w:t>otation</w:t>
      </w:r>
      <w:bookmarkEnd w:id="7"/>
    </w:p>
    <w:p w14:paraId="40374AD6" w14:textId="77777777" w:rsidR="007A6F5C" w:rsidRPr="006C4EAB" w:rsidRDefault="007A6F5C" w:rsidP="007A6F5C">
      <w:pPr>
        <w:rPr>
          <w:lang w:val="en-US"/>
        </w:rPr>
      </w:pPr>
      <w:r w:rsidRPr="006C4EAB">
        <w:rPr>
          <w:lang w:val="en-US"/>
        </w:rPr>
        <w:t>The key words "MUST", "MUST NOT", "REQUIRED", "SHALL", "SHALL NOT", "SHOULD", "SHOULD NOT", "RECOMMENDED", "MAY", and "OPTIONAL" in this document are to be interpreted as described in [</w:t>
      </w:r>
      <w:hyperlink r:id="rId13" w:history="1">
        <w:r w:rsidRPr="006C4EAB">
          <w:rPr>
            <w:rStyle w:val="Hyperlink"/>
            <w:lang w:val="en-US"/>
          </w:rPr>
          <w:t>RFC2119</w:t>
        </w:r>
      </w:hyperlink>
      <w:r w:rsidRPr="006C4EAB">
        <w:rPr>
          <w:lang w:val="en-US"/>
        </w:rPr>
        <w:t>].</w:t>
      </w:r>
    </w:p>
    <w:p w14:paraId="243ECEC8" w14:textId="77777777" w:rsidR="007A6F5C" w:rsidRPr="006C4EAB" w:rsidRDefault="007A6F5C" w:rsidP="007A6F5C">
      <w:pPr>
        <w:rPr>
          <w:lang w:val="en-US"/>
        </w:rPr>
      </w:pPr>
    </w:p>
    <w:p w14:paraId="188F9CBC" w14:textId="77777777" w:rsidR="007A6F5C" w:rsidRPr="006C4EAB" w:rsidRDefault="007A6F5C" w:rsidP="007A6F5C">
      <w:pPr>
        <w:rPr>
          <w:lang w:val="en-US"/>
        </w:rPr>
      </w:pPr>
      <w:r w:rsidRPr="006C4EAB">
        <w:rPr>
          <w:lang w:val="en-US"/>
        </w:rPr>
        <w:t>The use of SHOULD, SHOULD NOT, and RECOMMENDED reflects broad consensus on deployment practices intended to foster both interoperability and guarantees of security and confidentiality needed to satisfy the r</w:t>
      </w:r>
      <w:r w:rsidRPr="006C4EAB">
        <w:rPr>
          <w:lang w:val="en-US"/>
        </w:rPr>
        <w:t>e</w:t>
      </w:r>
      <w:r w:rsidRPr="006C4EAB">
        <w:rPr>
          <w:lang w:val="en-US"/>
        </w:rPr>
        <w:t>quirements of many organizations that engage in the use of federated identity. Deviating may limit a deplo</w:t>
      </w:r>
      <w:r w:rsidRPr="006C4EAB">
        <w:rPr>
          <w:lang w:val="en-US"/>
        </w:rPr>
        <w:t>y</w:t>
      </w:r>
      <w:r w:rsidRPr="006C4EAB">
        <w:rPr>
          <w:lang w:val="en-US"/>
        </w:rPr>
        <w:t>ment's ability to technically interoperate without additional negotiation, and should be undertaken with caution.</w:t>
      </w:r>
    </w:p>
    <w:p w14:paraId="701B18F9" w14:textId="2E2578A5" w:rsidR="0014367E" w:rsidRPr="006C4EAB" w:rsidRDefault="007F1888" w:rsidP="00E13426">
      <w:pPr>
        <w:pStyle w:val="Heading2"/>
        <w:rPr>
          <w:lang w:val="en-US"/>
        </w:rPr>
      </w:pPr>
      <w:bookmarkStart w:id="8" w:name="_Toc305420673"/>
      <w:r w:rsidRPr="006C4EAB">
        <w:rPr>
          <w:lang w:val="en-US"/>
        </w:rPr>
        <w:t xml:space="preserve">References to SAML 2.0 </w:t>
      </w:r>
      <w:r w:rsidR="00EA35C0">
        <w:rPr>
          <w:lang w:val="en-US"/>
        </w:rPr>
        <w:t>S</w:t>
      </w:r>
      <w:r w:rsidR="000B0A73" w:rsidRPr="006C4EAB">
        <w:rPr>
          <w:lang w:val="en-US"/>
        </w:rPr>
        <w:t xml:space="preserve">tandards and </w:t>
      </w:r>
      <w:r w:rsidR="00EA35C0">
        <w:rPr>
          <w:lang w:val="en-US"/>
        </w:rPr>
        <w:t>P</w:t>
      </w:r>
      <w:r w:rsidR="000B0A73" w:rsidRPr="006C4EAB">
        <w:rPr>
          <w:lang w:val="en-US"/>
        </w:rPr>
        <w:t>rofiles</w:t>
      </w:r>
      <w:bookmarkEnd w:id="8"/>
    </w:p>
    <w:p w14:paraId="3BA3BAA1" w14:textId="79AE2C61" w:rsidR="0084518C" w:rsidRPr="006C4EAB" w:rsidRDefault="0084518C" w:rsidP="0084518C">
      <w:pPr>
        <w:rPr>
          <w:lang w:val="en-US"/>
        </w:rPr>
      </w:pPr>
      <w:r w:rsidRPr="006C4EAB">
        <w:rPr>
          <w:lang w:val="en-US"/>
        </w:rPr>
        <w:t>When referring to elements from the SAML 2.0 core specification [</w:t>
      </w:r>
      <w:hyperlink r:id="rId14" w:history="1">
        <w:r w:rsidRPr="006C4EAB">
          <w:rPr>
            <w:rStyle w:val="Hyperlink"/>
            <w:lang w:val="en-US"/>
          </w:rPr>
          <w:t>SAML2Core</w:t>
        </w:r>
      </w:hyperlink>
      <w:r w:rsidRPr="006C4EAB">
        <w:rPr>
          <w:lang w:val="en-US"/>
        </w:rPr>
        <w:t>], the following syntax is used:</w:t>
      </w:r>
    </w:p>
    <w:p w14:paraId="62DFF6A9" w14:textId="77777777" w:rsidR="0084518C" w:rsidRPr="006C4EAB" w:rsidRDefault="0084518C" w:rsidP="0084518C">
      <w:pPr>
        <w:rPr>
          <w:lang w:val="en-US"/>
        </w:rPr>
      </w:pPr>
    </w:p>
    <w:p w14:paraId="7474B729" w14:textId="05C3821E" w:rsidR="0084518C" w:rsidRPr="006C4EAB" w:rsidRDefault="0084518C" w:rsidP="0084518C">
      <w:pPr>
        <w:pStyle w:val="ListParagraph"/>
        <w:numPr>
          <w:ilvl w:val="0"/>
          <w:numId w:val="21"/>
        </w:numPr>
        <w:rPr>
          <w:lang w:val="en-US"/>
        </w:rPr>
      </w:pPr>
      <w:r w:rsidRPr="00A014BA">
        <w:rPr>
          <w:rStyle w:val="Code"/>
        </w:rPr>
        <w:t>&lt;saml2p:Protocolelement&gt;</w:t>
      </w:r>
      <w:r w:rsidRPr="006C4EAB">
        <w:rPr>
          <w:lang w:val="en-US"/>
        </w:rPr>
        <w:t xml:space="preserve"> </w:t>
      </w:r>
      <w:r w:rsidR="008E2CB7">
        <w:rPr>
          <w:lang w:val="en-US"/>
        </w:rPr>
        <w:t>–</w:t>
      </w:r>
      <w:r w:rsidRPr="006C4EAB">
        <w:rPr>
          <w:lang w:val="en-US"/>
        </w:rPr>
        <w:t xml:space="preserve"> for elements from the SAML 2.0 Protocol namespace. </w:t>
      </w:r>
    </w:p>
    <w:p w14:paraId="133B9792" w14:textId="579AE38E" w:rsidR="0084518C" w:rsidRPr="006C4EAB" w:rsidRDefault="0084518C" w:rsidP="0084518C">
      <w:pPr>
        <w:pStyle w:val="ListParagraph"/>
        <w:numPr>
          <w:ilvl w:val="0"/>
          <w:numId w:val="21"/>
        </w:numPr>
        <w:rPr>
          <w:lang w:val="en-US"/>
        </w:rPr>
      </w:pPr>
      <w:r w:rsidRPr="00A014BA">
        <w:rPr>
          <w:rStyle w:val="Code"/>
        </w:rPr>
        <w:t>&lt;saml2:Assertionelement&gt;</w:t>
      </w:r>
      <w:r w:rsidRPr="006C4EAB">
        <w:rPr>
          <w:lang w:val="en-US"/>
        </w:rPr>
        <w:t xml:space="preserve"> </w:t>
      </w:r>
      <w:r w:rsidR="008E2CB7">
        <w:rPr>
          <w:lang w:val="en-US"/>
        </w:rPr>
        <w:t>–</w:t>
      </w:r>
      <w:r w:rsidRPr="006C4EAB">
        <w:rPr>
          <w:lang w:val="en-US"/>
        </w:rPr>
        <w:t xml:space="preserve"> for elements from the SAML 2.0 Assertion namespace.</w:t>
      </w:r>
    </w:p>
    <w:p w14:paraId="43401F8C" w14:textId="77777777" w:rsidR="0084518C" w:rsidRPr="006C4EAB" w:rsidRDefault="0084518C" w:rsidP="0084518C">
      <w:pPr>
        <w:rPr>
          <w:lang w:val="en-US"/>
        </w:rPr>
      </w:pPr>
    </w:p>
    <w:p w14:paraId="703270C9" w14:textId="4A7FF25B" w:rsidR="0084518C" w:rsidRPr="006C4EAB" w:rsidRDefault="0084518C" w:rsidP="0084518C">
      <w:pPr>
        <w:rPr>
          <w:lang w:val="en-US"/>
        </w:rPr>
      </w:pPr>
      <w:r w:rsidRPr="006C4EAB">
        <w:rPr>
          <w:lang w:val="en-US"/>
        </w:rPr>
        <w:t>When referring to elements from the SAML 2.0 metadata specification</w:t>
      </w:r>
      <w:r w:rsidR="008E2CB7">
        <w:rPr>
          <w:lang w:val="en-US"/>
        </w:rPr>
        <w:t>s</w:t>
      </w:r>
      <w:r w:rsidRPr="006C4EAB">
        <w:rPr>
          <w:lang w:val="en-US"/>
        </w:rPr>
        <w:t>, the following syntax is used:</w:t>
      </w:r>
    </w:p>
    <w:p w14:paraId="03B3C888" w14:textId="40531892" w:rsidR="008E2CB7" w:rsidRDefault="0084518C" w:rsidP="008E2CB7">
      <w:pPr>
        <w:pStyle w:val="ListParagraph"/>
        <w:numPr>
          <w:ilvl w:val="0"/>
          <w:numId w:val="24"/>
        </w:numPr>
        <w:rPr>
          <w:lang w:val="en-US"/>
        </w:rPr>
      </w:pPr>
      <w:r w:rsidRPr="00A014BA">
        <w:rPr>
          <w:rStyle w:val="Code"/>
        </w:rPr>
        <w:t>&lt;md:Metadataelement&gt;</w:t>
      </w:r>
      <w:r w:rsidR="008E2CB7" w:rsidRPr="008E2CB7">
        <w:rPr>
          <w:lang w:val="en-US"/>
        </w:rPr>
        <w:t xml:space="preserve"> </w:t>
      </w:r>
      <w:r w:rsidR="008E2CB7">
        <w:rPr>
          <w:lang w:val="en-US"/>
        </w:rPr>
        <w:t>–</w:t>
      </w:r>
      <w:r w:rsidR="008E2CB7" w:rsidRPr="008E2CB7">
        <w:rPr>
          <w:lang w:val="en-US"/>
        </w:rPr>
        <w:t xml:space="preserve"> for</w:t>
      </w:r>
      <w:r w:rsidR="00D51EAB">
        <w:rPr>
          <w:lang w:val="en-US"/>
        </w:rPr>
        <w:t xml:space="preserve"> elements defined in</w:t>
      </w:r>
      <w:r w:rsidR="008E2CB7" w:rsidRPr="008E2CB7">
        <w:rPr>
          <w:lang w:val="en-US"/>
        </w:rPr>
        <w:t xml:space="preserve"> [</w:t>
      </w:r>
      <w:hyperlink r:id="rId15" w:history="1">
        <w:r w:rsidR="008E2CB7" w:rsidRPr="008E2CB7">
          <w:rPr>
            <w:rStyle w:val="Hyperlink"/>
            <w:lang w:val="en-US"/>
          </w:rPr>
          <w:t>SAML2Meta</w:t>
        </w:r>
      </w:hyperlink>
      <w:r w:rsidR="008E2CB7" w:rsidRPr="008E2CB7">
        <w:rPr>
          <w:lang w:val="en-US"/>
        </w:rPr>
        <w:t>].</w:t>
      </w:r>
    </w:p>
    <w:p w14:paraId="728BA636" w14:textId="6ED7E527" w:rsidR="008E2CB7" w:rsidRDefault="008E2CB7" w:rsidP="008E2CB7">
      <w:pPr>
        <w:pStyle w:val="ListParagraph"/>
        <w:numPr>
          <w:ilvl w:val="0"/>
          <w:numId w:val="24"/>
        </w:numPr>
        <w:rPr>
          <w:lang w:val="en-US"/>
        </w:rPr>
      </w:pPr>
      <w:r w:rsidRPr="00A014BA">
        <w:rPr>
          <w:rStyle w:val="Code"/>
        </w:rPr>
        <w:t>&lt;mdui:Element&gt;</w:t>
      </w:r>
      <w:r>
        <w:rPr>
          <w:lang w:val="en-US"/>
        </w:rPr>
        <w:t xml:space="preserve"> </w:t>
      </w:r>
      <w:r w:rsidR="00331616">
        <w:rPr>
          <w:lang w:val="en-US"/>
        </w:rPr>
        <w:t>–</w:t>
      </w:r>
      <w:r>
        <w:rPr>
          <w:lang w:val="en-US"/>
        </w:rPr>
        <w:t xml:space="preserve"> for</w:t>
      </w:r>
      <w:r w:rsidR="008533CD">
        <w:rPr>
          <w:lang w:val="en-US"/>
        </w:rPr>
        <w:t xml:space="preserve"> elements defined in</w:t>
      </w:r>
      <w:r>
        <w:rPr>
          <w:lang w:val="en-US"/>
        </w:rPr>
        <w:t xml:space="preserve"> [</w:t>
      </w:r>
      <w:hyperlink r:id="rId16" w:history="1">
        <w:r w:rsidRPr="00331616">
          <w:rPr>
            <w:rStyle w:val="Hyperlink"/>
            <w:lang w:val="en-US"/>
          </w:rPr>
          <w:t>SAML2MetaUI</w:t>
        </w:r>
      </w:hyperlink>
      <w:r>
        <w:rPr>
          <w:lang w:val="en-US"/>
        </w:rPr>
        <w:t>].</w:t>
      </w:r>
    </w:p>
    <w:p w14:paraId="08401A60" w14:textId="238380CC" w:rsidR="00331616" w:rsidRPr="008E2CB7" w:rsidRDefault="00331616" w:rsidP="008E2CB7">
      <w:pPr>
        <w:pStyle w:val="ListParagraph"/>
        <w:numPr>
          <w:ilvl w:val="0"/>
          <w:numId w:val="24"/>
        </w:numPr>
        <w:rPr>
          <w:lang w:val="en-US"/>
        </w:rPr>
      </w:pPr>
      <w:r w:rsidRPr="00A014BA">
        <w:rPr>
          <w:rStyle w:val="Code"/>
        </w:rPr>
        <w:t>&lt;mdattr:Element&gt;</w:t>
      </w:r>
      <w:r>
        <w:rPr>
          <w:lang w:val="en-US"/>
        </w:rPr>
        <w:t xml:space="preserve"> – for elements defined in [</w:t>
      </w:r>
      <w:hyperlink r:id="rId17" w:history="1">
        <w:r w:rsidRPr="002F146B">
          <w:rPr>
            <w:rStyle w:val="Hyperlink"/>
            <w:lang w:val="en-US"/>
          </w:rPr>
          <w:t>SAML2MetaAttr</w:t>
        </w:r>
      </w:hyperlink>
      <w:r>
        <w:rPr>
          <w:lang w:val="en-US"/>
        </w:rPr>
        <w:t>].</w:t>
      </w:r>
    </w:p>
    <w:p w14:paraId="24FCC4EC" w14:textId="77777777" w:rsidR="005624D8" w:rsidRPr="006C4EAB" w:rsidRDefault="005624D8" w:rsidP="0084518C">
      <w:pPr>
        <w:rPr>
          <w:lang w:val="en-US"/>
        </w:rPr>
      </w:pPr>
    </w:p>
    <w:p w14:paraId="43EB97BB" w14:textId="41137524" w:rsidR="0084518C" w:rsidRPr="006C4EAB" w:rsidRDefault="0084518C" w:rsidP="0084518C">
      <w:pPr>
        <w:rPr>
          <w:lang w:val="en-US"/>
        </w:rPr>
      </w:pPr>
      <w:r w:rsidRPr="006C4EAB">
        <w:rPr>
          <w:lang w:val="en-US"/>
        </w:rPr>
        <w:t>When referring to elements from the Identity Provider Discovery Service Protocol and Profile [</w:t>
      </w:r>
      <w:hyperlink r:id="rId18" w:history="1">
        <w:r w:rsidRPr="006C4EAB">
          <w:rPr>
            <w:rStyle w:val="Hyperlink"/>
            <w:lang w:val="en-US"/>
          </w:rPr>
          <w:t>IdPDisco</w:t>
        </w:r>
      </w:hyperlink>
      <w:r w:rsidRPr="006C4EAB">
        <w:rPr>
          <w:lang w:val="en-US"/>
        </w:rPr>
        <w:t>], the following syntax is used:</w:t>
      </w:r>
    </w:p>
    <w:p w14:paraId="4028BC7F" w14:textId="2281B056" w:rsidR="0084518C" w:rsidRPr="00A014BA" w:rsidRDefault="0084518C" w:rsidP="0084518C">
      <w:pPr>
        <w:pStyle w:val="ListParagraph"/>
        <w:numPr>
          <w:ilvl w:val="0"/>
          <w:numId w:val="22"/>
        </w:numPr>
        <w:rPr>
          <w:rStyle w:val="Code"/>
        </w:rPr>
      </w:pPr>
      <w:r w:rsidRPr="00A014BA">
        <w:rPr>
          <w:rStyle w:val="Code"/>
        </w:rPr>
        <w:t>&lt;idpdisc:DiscoveryResponse&gt;</w:t>
      </w:r>
    </w:p>
    <w:p w14:paraId="75672724" w14:textId="77777777" w:rsidR="00A32F10" w:rsidRDefault="00A32F10" w:rsidP="00A32F10">
      <w:pPr>
        <w:rPr>
          <w:lang w:val="en-US"/>
        </w:rPr>
      </w:pPr>
    </w:p>
    <w:p w14:paraId="4A4AD43D" w14:textId="77777777" w:rsidR="00A32F10" w:rsidRDefault="00A32F10" w:rsidP="00A32F10">
      <w:pPr>
        <w:rPr>
          <w:lang w:val="en-US"/>
        </w:rPr>
      </w:pPr>
      <w:r>
        <w:rPr>
          <w:lang w:val="en-US"/>
        </w:rPr>
        <w:t xml:space="preserve">When referring to elements from </w:t>
      </w:r>
      <w:r w:rsidRPr="001E1106">
        <w:rPr>
          <w:lang w:val="en-US"/>
        </w:rPr>
        <w:t>the W3C XML Signature namespace (http://www.w3.org/2000/09/xmldsig#)</w:t>
      </w:r>
      <w:r>
        <w:rPr>
          <w:lang w:val="en-US"/>
        </w:rPr>
        <w:t xml:space="preserve"> the following syntax is used:</w:t>
      </w:r>
    </w:p>
    <w:p w14:paraId="645686F1" w14:textId="2F33FBB7" w:rsidR="0084518C" w:rsidRPr="00A32F10" w:rsidRDefault="00A32F10" w:rsidP="0084518C">
      <w:pPr>
        <w:pStyle w:val="ListParagraph"/>
        <w:numPr>
          <w:ilvl w:val="0"/>
          <w:numId w:val="22"/>
        </w:numPr>
        <w:rPr>
          <w:rFonts w:ascii="Courier New" w:hAnsi="Courier New" w:cs="Courier New"/>
          <w:noProof/>
          <w:szCs w:val="20"/>
          <w:lang w:val="en-US"/>
        </w:rPr>
      </w:pPr>
      <w:r w:rsidRPr="001E1106">
        <w:rPr>
          <w:rStyle w:val="Code"/>
        </w:rPr>
        <w:t>&lt;ds:Signature&gt;</w:t>
      </w:r>
    </w:p>
    <w:p w14:paraId="22369079" w14:textId="0209F0FB" w:rsidR="0084518C" w:rsidRPr="006C4EAB" w:rsidRDefault="005624D8" w:rsidP="004C6B4E">
      <w:pPr>
        <w:pStyle w:val="Heading1"/>
        <w:rPr>
          <w:lang w:val="en-US"/>
        </w:rPr>
      </w:pPr>
      <w:bookmarkStart w:id="9" w:name="_Toc305420674"/>
      <w:r w:rsidRPr="006C4EAB">
        <w:rPr>
          <w:lang w:val="en-US"/>
        </w:rPr>
        <w:lastRenderedPageBreak/>
        <w:t>Metadata and Trust Management</w:t>
      </w:r>
      <w:bookmarkEnd w:id="9"/>
    </w:p>
    <w:p w14:paraId="13D6579E" w14:textId="1AE68837" w:rsidR="00A45857" w:rsidRDefault="006C6E57" w:rsidP="006C6E57">
      <w:pPr>
        <w:rPr>
          <w:lang w:val="en-US"/>
        </w:rPr>
      </w:pPr>
      <w:r w:rsidRPr="006C4EAB">
        <w:rPr>
          <w:lang w:val="en-US"/>
        </w:rPr>
        <w:t xml:space="preserve">Identity Providers and Service Providers that are part of the federation for Swedish eID MUST provide a SAML 2.0 Metadata document representing its entity. Provided metadata MUST conform to </w:t>
      </w:r>
      <w:r w:rsidR="008F7BD1">
        <w:rPr>
          <w:lang w:val="en-US"/>
        </w:rPr>
        <w:t>[</w:t>
      </w:r>
      <w:hyperlink r:id="rId19" w:history="1">
        <w:r w:rsidR="008F7BD1" w:rsidRPr="002E1DA6">
          <w:rPr>
            <w:rStyle w:val="Hyperlink"/>
            <w:lang w:val="en-US"/>
          </w:rPr>
          <w:t>SAML2Int</w:t>
        </w:r>
      </w:hyperlink>
      <w:r w:rsidR="008F7BD1">
        <w:rPr>
          <w:lang w:val="en-US"/>
        </w:rPr>
        <w:t xml:space="preserve">] as well as </w:t>
      </w:r>
      <w:r w:rsidRPr="006C4EAB">
        <w:rPr>
          <w:lang w:val="en-US"/>
        </w:rPr>
        <w:t>the SAML V2.0 Metadata Interoperability Profile Version 1.0 [</w:t>
      </w:r>
      <w:hyperlink r:id="rId20" w:history="1">
        <w:r w:rsidRPr="006C4EAB">
          <w:rPr>
            <w:rStyle w:val="Hyperlink"/>
            <w:lang w:val="en-US"/>
          </w:rPr>
          <w:t>MetaIOP</w:t>
        </w:r>
      </w:hyperlink>
      <w:r w:rsidRPr="006C4EAB">
        <w:rPr>
          <w:lang w:val="en-US"/>
        </w:rPr>
        <w:t>].</w:t>
      </w:r>
    </w:p>
    <w:p w14:paraId="1E3C3758" w14:textId="77777777" w:rsidR="002C436B" w:rsidRDefault="002C436B" w:rsidP="006C6E57">
      <w:pPr>
        <w:rPr>
          <w:lang w:val="en-US"/>
        </w:rPr>
      </w:pPr>
    </w:p>
    <w:p w14:paraId="0723DE00" w14:textId="079FE30B" w:rsidR="002C436B" w:rsidRDefault="002C436B" w:rsidP="002C436B">
      <w:pPr>
        <w:pStyle w:val="Heading2"/>
        <w:rPr>
          <w:lang w:val="en-US"/>
        </w:rPr>
      </w:pPr>
      <w:bookmarkStart w:id="10" w:name="_Ref290799634"/>
      <w:bookmarkStart w:id="11" w:name="_Toc305420675"/>
      <w:r>
        <w:rPr>
          <w:lang w:val="en-US"/>
        </w:rPr>
        <w:t>Requirements for Metadata Content</w:t>
      </w:r>
      <w:bookmarkEnd w:id="10"/>
      <w:bookmarkEnd w:id="11"/>
    </w:p>
    <w:p w14:paraId="06084DDE" w14:textId="7297BB8D" w:rsidR="002C436B" w:rsidRPr="002C436B" w:rsidRDefault="002C436B" w:rsidP="002C436B">
      <w:pPr>
        <w:pStyle w:val="Heading3"/>
        <w:rPr>
          <w:lang w:val="en-US"/>
        </w:rPr>
      </w:pPr>
      <w:bookmarkStart w:id="12" w:name="_Toc305420676"/>
      <w:r w:rsidRPr="002C436B">
        <w:rPr>
          <w:lang w:val="en-US"/>
        </w:rPr>
        <w:t>Generic</w:t>
      </w:r>
      <w:bookmarkEnd w:id="12"/>
    </w:p>
    <w:p w14:paraId="0B78E563" w14:textId="046C353F" w:rsidR="008F7BD1" w:rsidRDefault="008F7BD1" w:rsidP="00260052">
      <w:pPr>
        <w:rPr>
          <w:lang w:val="en-US"/>
        </w:rPr>
      </w:pPr>
      <w:r>
        <w:rPr>
          <w:lang w:val="en-US"/>
        </w:rPr>
        <w:t xml:space="preserve">All services that are represented in the Metadata SHALL include a </w:t>
      </w:r>
      <w:r w:rsidRPr="002C089B">
        <w:rPr>
          <w:rStyle w:val="Code"/>
        </w:rPr>
        <w:t>&lt;md:Organization&gt;</w:t>
      </w:r>
      <w:r>
        <w:rPr>
          <w:lang w:val="en-US"/>
        </w:rPr>
        <w:t xml:space="preserve"> element with mand</w:t>
      </w:r>
      <w:r>
        <w:rPr>
          <w:lang w:val="en-US"/>
        </w:rPr>
        <w:t>a</w:t>
      </w:r>
      <w:r>
        <w:rPr>
          <w:lang w:val="en-US"/>
        </w:rPr>
        <w:t>tory child elements</w:t>
      </w:r>
      <w:r w:rsidR="00170C62">
        <w:rPr>
          <w:lang w:val="en-US"/>
        </w:rPr>
        <w:t xml:space="preserve">, which includes at least one of each of the elements </w:t>
      </w:r>
      <w:r w:rsidR="00170C62" w:rsidRPr="002C089B">
        <w:rPr>
          <w:rStyle w:val="Code"/>
        </w:rPr>
        <w:t>&lt;md:OrganizationName&gt;</w:t>
      </w:r>
      <w:r w:rsidR="00170C62">
        <w:rPr>
          <w:lang w:val="en-US"/>
        </w:rPr>
        <w:t xml:space="preserve">, </w:t>
      </w:r>
      <w:r w:rsidR="00170C62" w:rsidRPr="002C089B">
        <w:rPr>
          <w:rStyle w:val="Code"/>
        </w:rPr>
        <w:t>&lt;md:OrganizationDisplayName&gt;</w:t>
      </w:r>
      <w:r w:rsidR="00170C62">
        <w:rPr>
          <w:lang w:val="en-US"/>
        </w:rPr>
        <w:t xml:space="preserve"> and </w:t>
      </w:r>
      <w:r w:rsidR="00170C62" w:rsidRPr="00E2470A">
        <w:rPr>
          <w:rStyle w:val="Code"/>
        </w:rPr>
        <w:t>&lt;</w:t>
      </w:r>
      <w:r w:rsidR="00E2470A" w:rsidRPr="00E2470A">
        <w:rPr>
          <w:rStyle w:val="Code"/>
        </w:rPr>
        <w:t>md:</w:t>
      </w:r>
      <w:r w:rsidR="00170C62" w:rsidRPr="00E2470A">
        <w:rPr>
          <w:rStyle w:val="Code"/>
        </w:rPr>
        <w:t>OrganizationURL&gt;</w:t>
      </w:r>
      <w:r w:rsidR="00170C62">
        <w:rPr>
          <w:lang w:val="en-US"/>
        </w:rPr>
        <w:t>.</w:t>
      </w:r>
    </w:p>
    <w:p w14:paraId="62A3B645" w14:textId="77777777" w:rsidR="00170C62" w:rsidRDefault="00170C62" w:rsidP="00260052">
      <w:pPr>
        <w:rPr>
          <w:lang w:val="en-US"/>
        </w:rPr>
      </w:pPr>
    </w:p>
    <w:p w14:paraId="5BD2A229" w14:textId="176E8C22" w:rsidR="00170C62" w:rsidRDefault="00170C62" w:rsidP="00260052">
      <w:pPr>
        <w:rPr>
          <w:lang w:val="en-US"/>
        </w:rPr>
      </w:pPr>
      <w:r>
        <w:rPr>
          <w:lang w:val="en-US"/>
        </w:rPr>
        <w:t xml:space="preserve">The </w:t>
      </w:r>
      <w:r w:rsidRPr="00E2470A">
        <w:rPr>
          <w:rStyle w:val="Code"/>
        </w:rPr>
        <w:t>&lt;md:OrganizationName&gt;</w:t>
      </w:r>
      <w:r>
        <w:rPr>
          <w:lang w:val="en-US"/>
        </w:rPr>
        <w:t xml:space="preserve"> element SHALL hold a registered name of the organization, which matches the agreement with the federation operator.</w:t>
      </w:r>
    </w:p>
    <w:p w14:paraId="3AA3E9E5" w14:textId="77777777" w:rsidR="00170C62" w:rsidRDefault="00170C62" w:rsidP="00260052">
      <w:pPr>
        <w:rPr>
          <w:lang w:val="en-US"/>
        </w:rPr>
      </w:pPr>
    </w:p>
    <w:p w14:paraId="1BD5C29D" w14:textId="666FAA29" w:rsidR="002C436B" w:rsidRDefault="00260052" w:rsidP="00260052">
      <w:pPr>
        <w:rPr>
          <w:lang w:val="en-US"/>
        </w:rPr>
      </w:pPr>
      <w:r>
        <w:rPr>
          <w:lang w:val="en-US"/>
        </w:rPr>
        <w:t xml:space="preserve">The </w:t>
      </w:r>
      <w:r w:rsidR="00F71A83">
        <w:rPr>
          <w:rStyle w:val="Code"/>
        </w:rPr>
        <w:t>&lt;</w:t>
      </w:r>
      <w:r w:rsidR="00FD045D">
        <w:rPr>
          <w:rStyle w:val="Code"/>
        </w:rPr>
        <w:t>md:</w:t>
      </w:r>
      <w:r w:rsidR="008F38B5" w:rsidRPr="008F38B5">
        <w:rPr>
          <w:rStyle w:val="Code"/>
        </w:rPr>
        <w:t>OrganizationDisplayName</w:t>
      </w:r>
      <w:r w:rsidR="00F71A83">
        <w:rPr>
          <w:rStyle w:val="Code"/>
        </w:rPr>
        <w:t>&gt;</w:t>
      </w:r>
      <w:r>
        <w:rPr>
          <w:lang w:val="en-US"/>
        </w:rPr>
        <w:t xml:space="preserve"> element</w:t>
      </w:r>
      <w:r w:rsidR="008F38B5">
        <w:rPr>
          <w:lang w:val="en-US"/>
        </w:rPr>
        <w:t xml:space="preserve"> SHALL contain a display name of the organization and SHALL NOT contain a service name that is </w:t>
      </w:r>
      <w:r w:rsidR="00170C62">
        <w:rPr>
          <w:lang w:val="en-US"/>
        </w:rPr>
        <w:t xml:space="preserve">unrelated to the </w:t>
      </w:r>
      <w:r w:rsidR="008F38B5">
        <w:rPr>
          <w:lang w:val="en-US"/>
        </w:rPr>
        <w:t>name of the organization.</w:t>
      </w:r>
    </w:p>
    <w:p w14:paraId="5CBD3D72" w14:textId="77777777" w:rsidR="00170C62" w:rsidRDefault="00170C62" w:rsidP="00260052">
      <w:pPr>
        <w:rPr>
          <w:lang w:val="en-US"/>
        </w:rPr>
      </w:pPr>
    </w:p>
    <w:p w14:paraId="73927E2D" w14:textId="72B97499" w:rsidR="00B53A47" w:rsidRDefault="00170C62" w:rsidP="00260052">
      <w:pPr>
        <w:rPr>
          <w:lang w:val="en-US"/>
        </w:rPr>
      </w:pPr>
      <w:r>
        <w:rPr>
          <w:lang w:val="en-US"/>
        </w:rPr>
        <w:t xml:space="preserve">All services </w:t>
      </w:r>
      <w:r w:rsidR="00760927">
        <w:rPr>
          <w:lang w:val="en-US"/>
        </w:rPr>
        <w:t xml:space="preserve">represented in the metadata </w:t>
      </w:r>
      <w:r>
        <w:rPr>
          <w:lang w:val="en-US"/>
        </w:rPr>
        <w:t xml:space="preserve">SHALL </w:t>
      </w:r>
      <w:r w:rsidR="00760927">
        <w:rPr>
          <w:lang w:val="en-US"/>
        </w:rPr>
        <w:t>include RSA public keys in the form of a certificate, which su</w:t>
      </w:r>
      <w:r w:rsidR="00760927">
        <w:rPr>
          <w:lang w:val="en-US"/>
        </w:rPr>
        <w:t>p</w:t>
      </w:r>
      <w:r w:rsidR="00760927">
        <w:rPr>
          <w:lang w:val="en-US"/>
        </w:rPr>
        <w:t xml:space="preserve">ports both signature validation and encryption. The same public key MAY support both signature validation and encryption, indicated by an absent </w:t>
      </w:r>
      <w:r w:rsidR="00E2470A" w:rsidRPr="00E2470A">
        <w:rPr>
          <w:rStyle w:val="Code"/>
        </w:rPr>
        <w:t>"</w:t>
      </w:r>
      <w:r w:rsidR="00760927" w:rsidRPr="00E2470A">
        <w:rPr>
          <w:rStyle w:val="Code"/>
        </w:rPr>
        <w:t>use</w:t>
      </w:r>
      <w:r w:rsidR="00E2470A" w:rsidRPr="00E2470A">
        <w:rPr>
          <w:rStyle w:val="Code"/>
        </w:rPr>
        <w:t>"</w:t>
      </w:r>
      <w:r w:rsidR="00760927">
        <w:rPr>
          <w:lang w:val="en-US"/>
        </w:rPr>
        <w:t xml:space="preserve"> attribute. </w:t>
      </w:r>
    </w:p>
    <w:p w14:paraId="06678B6E" w14:textId="2E47AC46" w:rsidR="008F38B5" w:rsidRPr="00782D7E" w:rsidRDefault="00BA17BB" w:rsidP="00BA17BB">
      <w:pPr>
        <w:pStyle w:val="Heading3"/>
        <w:rPr>
          <w:lang w:val="en-US"/>
        </w:rPr>
      </w:pPr>
      <w:bookmarkStart w:id="13" w:name="_Ref290727742"/>
      <w:bookmarkStart w:id="14" w:name="_Ref290728069"/>
      <w:bookmarkStart w:id="15" w:name="_Toc305420677"/>
      <w:r w:rsidRPr="00782D7E">
        <w:rPr>
          <w:lang w:val="en-US"/>
        </w:rPr>
        <w:t>Service Providers</w:t>
      </w:r>
      <w:bookmarkEnd w:id="13"/>
      <w:bookmarkEnd w:id="14"/>
      <w:bookmarkEnd w:id="15"/>
    </w:p>
    <w:p w14:paraId="69474A35" w14:textId="086722D6" w:rsidR="002C09CA" w:rsidRDefault="00643FD6" w:rsidP="004F744E">
      <w:pPr>
        <w:rPr>
          <w:lang w:val="en-US"/>
        </w:rPr>
      </w:pPr>
      <w:r>
        <w:rPr>
          <w:lang w:val="en-US"/>
        </w:rPr>
        <w:t xml:space="preserve">The </w:t>
      </w:r>
      <w:r w:rsidRPr="00643FD6">
        <w:rPr>
          <w:rStyle w:val="Code"/>
        </w:rPr>
        <w:t>&lt;mdattr:EntityAttributes&gt;</w:t>
      </w:r>
      <w:r>
        <w:rPr>
          <w:lang w:val="en-US"/>
        </w:rPr>
        <w:t xml:space="preserve"> element of </w:t>
      </w:r>
      <w:r w:rsidR="002C09CA">
        <w:rPr>
          <w:lang w:val="en-US"/>
        </w:rPr>
        <w:t>a Service Provider</w:t>
      </w:r>
      <w:r>
        <w:rPr>
          <w:lang w:val="en-US"/>
        </w:rPr>
        <w:t xml:space="preserve">’s </w:t>
      </w:r>
      <w:r w:rsidR="004273EA">
        <w:rPr>
          <w:lang w:val="en-US"/>
        </w:rPr>
        <w:t>entity descriptor</w:t>
      </w:r>
      <w:r w:rsidR="002C09CA">
        <w:rPr>
          <w:lang w:val="en-US"/>
        </w:rPr>
        <w:t xml:space="preserve"> SHOULD contain</w:t>
      </w:r>
      <w:r w:rsidR="00B42450">
        <w:rPr>
          <w:lang w:val="en-US"/>
        </w:rPr>
        <w:t xml:space="preserve"> </w:t>
      </w:r>
      <w:r w:rsidR="008B6F1B">
        <w:rPr>
          <w:lang w:val="en-US"/>
        </w:rPr>
        <w:t>one</w:t>
      </w:r>
      <w:r w:rsidR="00B42450">
        <w:rPr>
          <w:lang w:val="en-US"/>
        </w:rPr>
        <w:t xml:space="preserve"> entity category attribute </w:t>
      </w:r>
      <w:r w:rsidR="00CD0B6B">
        <w:rPr>
          <w:lang w:val="en-US"/>
        </w:rPr>
        <w:t>[</w:t>
      </w:r>
      <w:hyperlink r:id="rId21" w:history="1">
        <w:r w:rsidR="00CD0B6B" w:rsidRPr="002F146B">
          <w:rPr>
            <w:rStyle w:val="Hyperlink"/>
            <w:lang w:val="en-US"/>
          </w:rPr>
          <w:t>EntCat</w:t>
        </w:r>
      </w:hyperlink>
      <w:r w:rsidR="00CD0B6B">
        <w:rPr>
          <w:lang w:val="en-US"/>
        </w:rPr>
        <w:t>]</w:t>
      </w:r>
      <w:r w:rsidR="00B42450">
        <w:rPr>
          <w:lang w:val="en-US"/>
        </w:rPr>
        <w:t xml:space="preserve"> that holds at least one attribute value</w:t>
      </w:r>
      <w:r>
        <w:rPr>
          <w:lang w:val="en-US"/>
        </w:rPr>
        <w:t xml:space="preserve"> representing a service entity category</w:t>
      </w:r>
      <w:r w:rsidR="00B21FFE">
        <w:rPr>
          <w:lang w:val="en-US"/>
        </w:rPr>
        <w:t xml:space="preserve"> as defined in [Eid2EntCat], identifying </w:t>
      </w:r>
      <w:r w:rsidR="00DC6519">
        <w:rPr>
          <w:lang w:val="en-US"/>
        </w:rPr>
        <w:t>the Service Provider</w:t>
      </w:r>
      <w:r w:rsidR="00B21FFE">
        <w:rPr>
          <w:lang w:val="en-US"/>
        </w:rPr>
        <w:t xml:space="preserve"> needs in relation to identity services.</w:t>
      </w:r>
    </w:p>
    <w:p w14:paraId="036683F9" w14:textId="77777777" w:rsidR="00E15C3E" w:rsidRDefault="00E15C3E" w:rsidP="004F744E">
      <w:pPr>
        <w:rPr>
          <w:lang w:val="en-US"/>
        </w:rPr>
      </w:pPr>
    </w:p>
    <w:p w14:paraId="0EE1A726" w14:textId="1BFBF39E" w:rsidR="00E15C3E" w:rsidRDefault="00E15C3E" w:rsidP="004F744E">
      <w:pPr>
        <w:rPr>
          <w:lang w:val="en-US"/>
        </w:rPr>
      </w:pPr>
      <w:r>
        <w:rPr>
          <w:lang w:val="en-US"/>
        </w:rPr>
        <w:t>The example</w:t>
      </w:r>
      <w:r w:rsidR="006D312A">
        <w:rPr>
          <w:lang w:val="en-US"/>
        </w:rPr>
        <w:t xml:space="preserve"> below illustrates how an entity declares the </w:t>
      </w:r>
      <w:r w:rsidR="00E12459">
        <w:rPr>
          <w:lang w:val="en-US"/>
        </w:rPr>
        <w:t xml:space="preserve">service </w:t>
      </w:r>
      <w:r w:rsidR="006D312A">
        <w:rPr>
          <w:lang w:val="en-US"/>
        </w:rPr>
        <w:t xml:space="preserve">entity category </w:t>
      </w:r>
      <w:r w:rsidR="00A22518">
        <w:rPr>
          <w:lang w:val="en-US"/>
        </w:rPr>
        <w:t>identifier</w:t>
      </w:r>
      <w:r w:rsidR="00B15C56">
        <w:rPr>
          <w:lang w:val="en-US"/>
        </w:rPr>
        <w:t xml:space="preserve"> </w:t>
      </w:r>
      <w:r w:rsidR="006D312A" w:rsidRPr="006D312A">
        <w:rPr>
          <w:b/>
          <w:lang w:val="en-US"/>
        </w:rPr>
        <w:t>http://id.elegnamnden.se/</w:t>
      </w:r>
      <w:r w:rsidR="00CE0CB0">
        <w:rPr>
          <w:b/>
          <w:lang w:val="en-US"/>
        </w:rPr>
        <w:t>ec</w:t>
      </w:r>
      <w:r w:rsidR="006D312A" w:rsidRPr="006D312A">
        <w:rPr>
          <w:b/>
          <w:lang w:val="en-US"/>
        </w:rPr>
        <w:t>/1.0/loa3-pnr</w:t>
      </w:r>
      <w:r w:rsidR="006D312A">
        <w:rPr>
          <w:lang w:val="en-US"/>
        </w:rPr>
        <w:t xml:space="preserve"> in its metadata.</w:t>
      </w:r>
    </w:p>
    <w:p w14:paraId="78071233" w14:textId="77777777" w:rsidR="00B55812" w:rsidRPr="002F146B" w:rsidRDefault="00B55812" w:rsidP="00B55812">
      <w:pPr>
        <w:rPr>
          <w:lang w:val="en-US"/>
        </w:rPr>
      </w:pPr>
    </w:p>
    <w:p w14:paraId="425221FE"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8608FCB" w14:textId="7777777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&lt;md:Extensions&gt;</w:t>
      </w:r>
    </w:p>
    <w:p w14:paraId="1B792B40" w14:textId="49821199"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&lt;mdattr:EntityAttributes xmlns:mdattr="urn:oasis:names:tc:SAML:metadata:attribute"&gt;</w:t>
      </w:r>
    </w:p>
    <w:p w14:paraId="0E8C1A6C" w14:textId="76331330"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 xml:space="preserve">:Attribute Name="http://macedir.org/entity-category" </w:t>
      </w:r>
    </w:p>
    <w:p w14:paraId="4BE5A479" w14:textId="6796B5CA"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AE5AE1">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 xml:space="preserve">NameFormat="urn:oasis:names:tc:SAML:2.0:attrname-format:uri" </w:t>
      </w:r>
      <w:r>
        <w:rPr>
          <w:rFonts w:ascii="Courier New" w:hAnsi="Courier New" w:cs="Courier New"/>
          <w:bCs/>
          <w:noProof/>
          <w:sz w:val="14"/>
          <w:szCs w:val="14"/>
          <w:lang w:val="en-US"/>
        </w:rPr>
        <w:t xml:space="preserve"> </w:t>
      </w:r>
    </w:p>
    <w:p w14:paraId="127CFB30" w14:textId="1D0BBA4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AE5AE1">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xmlns:saml</w:t>
      </w:r>
      <w:r w:rsidR="006B1392">
        <w:rPr>
          <w:rFonts w:ascii="Courier New" w:hAnsi="Courier New" w:cs="Courier New"/>
          <w:bCs/>
          <w:noProof/>
          <w:sz w:val="14"/>
          <w:szCs w:val="14"/>
          <w:lang w:val="en-US"/>
        </w:rPr>
        <w:t>2</w:t>
      </w:r>
      <w:r w:rsidRPr="00B55812">
        <w:rPr>
          <w:rFonts w:ascii="Courier New" w:hAnsi="Courier New" w:cs="Courier New"/>
          <w:bCs/>
          <w:noProof/>
          <w:sz w:val="14"/>
          <w:szCs w:val="14"/>
          <w:lang w:val="en-US"/>
        </w:rPr>
        <w:t>="urn:oasis:names:tc:SAML:2.0:assertion"&gt;</w:t>
      </w:r>
    </w:p>
    <w:p w14:paraId="5FBD181C" w14:textId="1018197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 xsi:type="xs:string"&gt;</w:t>
      </w:r>
      <w:r w:rsidRPr="00023A84">
        <w:rPr>
          <w:rFonts w:ascii="Courier New" w:hAnsi="Courier New" w:cs="Courier New"/>
          <w:b/>
          <w:bCs/>
          <w:noProof/>
          <w:sz w:val="14"/>
          <w:szCs w:val="14"/>
          <w:lang w:val="en-US"/>
        </w:rPr>
        <w:t>http://id.elegnamnden.se/ec/1.0/loa3-pnr</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:AttributeValue&gt;</w:t>
      </w:r>
    </w:p>
    <w:p w14:paraId="7452C26F" w14:textId="2DFA1D17"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sidR="003A10BE">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:Attribute&gt;</w:t>
      </w:r>
    </w:p>
    <w:p w14:paraId="25FA1B7B" w14:textId="27EB67C8" w:rsidR="00B55812" w:rsidRP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&lt;/mdattr:EntityAttributes&gt;</w:t>
      </w:r>
    </w:p>
    <w:p w14:paraId="56807DBC" w14:textId="77777777" w:rsidR="00B55812" w:rsidRDefault="00B55812" w:rsidP="00B5581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&lt;/md:Extensions&gt;</w:t>
      </w:r>
    </w:p>
    <w:p w14:paraId="736EED32" w14:textId="192053C0" w:rsidR="00782D7E" w:rsidRPr="006D312A" w:rsidRDefault="00B55812" w:rsidP="006D312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47801E89" w14:textId="77777777" w:rsidR="006D312A" w:rsidRDefault="006D312A" w:rsidP="004F744E">
      <w:pPr>
        <w:rPr>
          <w:lang w:val="en-US"/>
        </w:rPr>
      </w:pPr>
    </w:p>
    <w:p w14:paraId="15E0E36D" w14:textId="0E2EAA72" w:rsidR="00782D7E" w:rsidRDefault="00782D7E" w:rsidP="00782D7E">
      <w:pPr>
        <w:rPr>
          <w:lang w:val="en-US"/>
        </w:rPr>
      </w:pPr>
      <w:r w:rsidRPr="00782D7E">
        <w:rPr>
          <w:lang w:val="en-US"/>
        </w:rPr>
        <w:t xml:space="preserve">Any needs for particular attributes from </w:t>
      </w:r>
      <w:r w:rsidR="00956F69">
        <w:rPr>
          <w:lang w:val="en-US"/>
        </w:rPr>
        <w:t>I</w:t>
      </w:r>
      <w:r w:rsidRPr="00782D7E">
        <w:rPr>
          <w:lang w:val="en-US"/>
        </w:rPr>
        <w:t xml:space="preserve">dentify </w:t>
      </w:r>
      <w:r w:rsidR="00956F69">
        <w:rPr>
          <w:lang w:val="en-US"/>
        </w:rPr>
        <w:t>P</w:t>
      </w:r>
      <w:r w:rsidRPr="00782D7E">
        <w:rPr>
          <w:lang w:val="en-US"/>
        </w:rPr>
        <w:t xml:space="preserve">roviders, when present, MUST be expressed through </w:t>
      </w:r>
      <w:r w:rsidR="00BF3955">
        <w:rPr>
          <w:lang w:val="en-US"/>
        </w:rPr>
        <w:t>present service entity categor</w:t>
      </w:r>
      <w:r w:rsidR="00CF02BE">
        <w:rPr>
          <w:lang w:val="en-US"/>
        </w:rPr>
        <w:t>ies</w:t>
      </w:r>
      <w:r w:rsidR="00BF3955">
        <w:rPr>
          <w:lang w:val="en-US"/>
        </w:rPr>
        <w:t xml:space="preserve"> in combination with </w:t>
      </w:r>
      <w:r w:rsidR="00D20845" w:rsidRPr="00D20845">
        <w:rPr>
          <w:rStyle w:val="Code"/>
        </w:rPr>
        <w:t>&lt;md:RequestedAttribute&gt;</w:t>
      </w:r>
      <w:r w:rsidR="00D20845">
        <w:rPr>
          <w:lang w:val="en-US"/>
        </w:rPr>
        <w:t xml:space="preserve"> element</w:t>
      </w:r>
      <w:r w:rsidR="00BF3955">
        <w:rPr>
          <w:lang w:val="en-US"/>
        </w:rPr>
        <w:t xml:space="preserve">s in the </w:t>
      </w:r>
      <w:r w:rsidR="00E31649">
        <w:rPr>
          <w:lang w:val="en-US"/>
        </w:rPr>
        <w:t>S</w:t>
      </w:r>
      <w:r w:rsidR="00BF3955">
        <w:rPr>
          <w:lang w:val="en-US"/>
        </w:rPr>
        <w:t xml:space="preserve">ervice </w:t>
      </w:r>
      <w:r w:rsidR="00E31649">
        <w:rPr>
          <w:lang w:val="en-US"/>
        </w:rPr>
        <w:t>P</w:t>
      </w:r>
      <w:r w:rsidR="00BF3955">
        <w:rPr>
          <w:lang w:val="en-US"/>
        </w:rPr>
        <w:t>rovider metadata.</w:t>
      </w:r>
      <w:r w:rsidR="00BF3955" w:rsidRPr="00BF3955">
        <w:rPr>
          <w:rFonts w:ascii="Helvetica" w:eastAsia="Times New Roman" w:hAnsi="Helvetica" w:cs="Helvetica"/>
          <w:color w:val="auto"/>
          <w:kern w:val="0"/>
          <w:sz w:val="24"/>
          <w:lang w:val="en-US" w:eastAsia="en-US"/>
        </w:rPr>
        <w:t xml:space="preserve"> </w:t>
      </w:r>
      <w:r w:rsidR="00BF3955" w:rsidRPr="00BF3955">
        <w:rPr>
          <w:lang w:val="en-US"/>
        </w:rPr>
        <w:t xml:space="preserve">The </w:t>
      </w:r>
      <w:r w:rsidR="00BF3955" w:rsidRPr="002F146B">
        <w:rPr>
          <w:rStyle w:val="Code"/>
        </w:rPr>
        <w:t>&lt;md:RequestedAttribute&gt;</w:t>
      </w:r>
      <w:r w:rsidR="00BF3955" w:rsidRPr="00BF3955">
        <w:rPr>
          <w:lang w:val="en-US"/>
        </w:rPr>
        <w:t xml:space="preserve"> elements in the </w:t>
      </w:r>
      <w:r w:rsidR="00D53CCD">
        <w:rPr>
          <w:lang w:val="en-US"/>
        </w:rPr>
        <w:t>S</w:t>
      </w:r>
      <w:r w:rsidR="00BF3955" w:rsidRPr="00BF3955">
        <w:rPr>
          <w:lang w:val="en-US"/>
        </w:rPr>
        <w:t xml:space="preserve">ervice </w:t>
      </w:r>
      <w:r w:rsidR="00D53CCD">
        <w:rPr>
          <w:lang w:val="en-US"/>
        </w:rPr>
        <w:t>P</w:t>
      </w:r>
      <w:r w:rsidR="00BF3955" w:rsidRPr="00BF3955">
        <w:rPr>
          <w:lang w:val="en-US"/>
        </w:rPr>
        <w:t xml:space="preserve">rovider metadata, when present, hold a list of requested and/or required attributes. This list of attributes MUST be interpreted in the context of present </w:t>
      </w:r>
      <w:r w:rsidR="00BF3955">
        <w:rPr>
          <w:lang w:val="en-US"/>
        </w:rPr>
        <w:t>s</w:t>
      </w:r>
      <w:r w:rsidR="00BF3955" w:rsidRPr="00BF3955">
        <w:rPr>
          <w:lang w:val="en-US"/>
        </w:rPr>
        <w:t>ervice entity categories defined in [</w:t>
      </w:r>
      <w:r w:rsidR="00673592">
        <w:rPr>
          <w:lang w:val="en-US"/>
        </w:rPr>
        <w:t>Eid</w:t>
      </w:r>
      <w:r w:rsidR="0050447F" w:rsidRPr="003F55BF">
        <w:rPr>
          <w:lang w:val="en-US"/>
        </w:rPr>
        <w:t>EntCat</w:t>
      </w:r>
      <w:r w:rsidR="00BF3955" w:rsidRPr="00BF3955">
        <w:rPr>
          <w:lang w:val="en-US"/>
        </w:rPr>
        <w:t xml:space="preserve">]. </w:t>
      </w:r>
    </w:p>
    <w:p w14:paraId="17F1605E" w14:textId="77777777" w:rsidR="00480EDE" w:rsidRDefault="00480EDE" w:rsidP="00782D7E">
      <w:pPr>
        <w:rPr>
          <w:lang w:val="en-US"/>
        </w:rPr>
      </w:pPr>
    </w:p>
    <w:p w14:paraId="220AA368" w14:textId="54B76EFA" w:rsidR="00480EDE" w:rsidRDefault="006B6E32" w:rsidP="00782D7E">
      <w:pPr>
        <w:rPr>
          <w:lang w:val="en-US"/>
        </w:rPr>
      </w:pPr>
      <w:r>
        <w:rPr>
          <w:lang w:val="en-US"/>
        </w:rPr>
        <w:t>Metadata for a Service Provider</w:t>
      </w:r>
      <w:r w:rsidRPr="00616AD5">
        <w:rPr>
          <w:lang w:val="en-US"/>
        </w:rPr>
        <w:t xml:space="preserve"> </w:t>
      </w:r>
      <w:r>
        <w:rPr>
          <w:lang w:val="en-US"/>
        </w:rPr>
        <w:t xml:space="preserve">SHALL contain an </w:t>
      </w:r>
      <w:r w:rsidRPr="002D4B05">
        <w:rPr>
          <w:rStyle w:val="Code"/>
        </w:rPr>
        <w:t>&lt;mdui:UIInfo&gt;</w:t>
      </w:r>
      <w:r>
        <w:rPr>
          <w:lang w:val="en-US"/>
        </w:rPr>
        <w:t xml:space="preserve"> extension, extending the </w:t>
      </w:r>
      <w:r w:rsidR="00D17DDC">
        <w:rPr>
          <w:rStyle w:val="Code"/>
        </w:rPr>
        <w:t>&lt;</w:t>
      </w:r>
      <w:r w:rsidR="00D17DDC" w:rsidRPr="00D17DDC">
        <w:rPr>
          <w:rFonts w:ascii="Courier New" w:hAnsi="Courier New" w:cs="Courier New"/>
          <w:noProof/>
          <w:szCs w:val="20"/>
          <w:lang w:val="en-US"/>
        </w:rPr>
        <w:t>md:SPSSODescriptor</w:t>
      </w:r>
      <w:r w:rsidRPr="00616AD5">
        <w:rPr>
          <w:rStyle w:val="Code"/>
        </w:rPr>
        <w:t>&gt;</w:t>
      </w:r>
      <w:r>
        <w:rPr>
          <w:lang w:val="en-US"/>
        </w:rPr>
        <w:t xml:space="preserve"> element. This </w:t>
      </w:r>
      <w:r w:rsidRPr="001072A8">
        <w:rPr>
          <w:rStyle w:val="Code"/>
        </w:rPr>
        <w:t>&lt;mdui:UIInfo&gt;</w:t>
      </w:r>
      <w:r>
        <w:rPr>
          <w:lang w:val="en-US"/>
        </w:rPr>
        <w:t xml:space="preserve"> element SHALL at least contain a </w:t>
      </w:r>
      <w:r w:rsidRPr="001072A8">
        <w:rPr>
          <w:rStyle w:val="Code"/>
        </w:rPr>
        <w:t>&lt;mdui:DisplayName&gt;</w:t>
      </w:r>
      <w:r>
        <w:rPr>
          <w:lang w:val="en-US"/>
        </w:rPr>
        <w:t xml:space="preserve"> element with the language attribute </w:t>
      </w:r>
      <w:r w:rsidRPr="001072A8">
        <w:rPr>
          <w:rStyle w:val="Code"/>
        </w:rPr>
        <w:t>"sv"</w:t>
      </w:r>
      <w:r>
        <w:rPr>
          <w:lang w:val="en-US"/>
        </w:rPr>
        <w:t xml:space="preserve"> (Swedish), representing the </w:t>
      </w:r>
      <w:r w:rsidR="00D17DDC">
        <w:rPr>
          <w:lang w:val="en-US"/>
        </w:rPr>
        <w:t>Service Provider</w:t>
      </w:r>
      <w:r w:rsidR="00077B25">
        <w:rPr>
          <w:lang w:val="en-US"/>
        </w:rPr>
        <w:t xml:space="preserve"> </w:t>
      </w:r>
      <w:r w:rsidR="00077B25">
        <w:rPr>
          <w:lang w:val="en-US"/>
        </w:rPr>
        <w:lastRenderedPageBreak/>
        <w:t>name that has been approved by the federation operator</w:t>
      </w:r>
      <w:r w:rsidR="005F15AA">
        <w:rPr>
          <w:lang w:val="en-US"/>
        </w:rPr>
        <w:t>.</w:t>
      </w:r>
      <w:r>
        <w:rPr>
          <w:lang w:val="en-US"/>
        </w:rPr>
        <w:t xml:space="preserve"> The </w:t>
      </w:r>
      <w:r w:rsidRPr="001072A8">
        <w:rPr>
          <w:rStyle w:val="Code"/>
        </w:rPr>
        <w:t>&lt;mdui:UIInfo&gt;</w:t>
      </w:r>
      <w:r>
        <w:rPr>
          <w:lang w:val="en-US"/>
        </w:rPr>
        <w:t xml:space="preserve"> element SHALL also contain a reference to a logotype image (</w:t>
      </w:r>
      <w:r w:rsidRPr="001072A8">
        <w:rPr>
          <w:rStyle w:val="Code"/>
        </w:rPr>
        <w:t>&lt;mdui:Logo&gt;</w:t>
      </w:r>
      <w:r w:rsidR="00242325">
        <w:rPr>
          <w:lang w:val="en-US"/>
        </w:rPr>
        <w:t xml:space="preserve">) and SHOULD contain a </w:t>
      </w:r>
      <w:r w:rsidR="00242325" w:rsidRPr="00242325">
        <w:rPr>
          <w:rStyle w:val="Code"/>
        </w:rPr>
        <w:t>&lt;mdui:Description&gt;</w:t>
      </w:r>
      <w:r w:rsidR="00242325">
        <w:rPr>
          <w:lang w:val="en-US"/>
        </w:rPr>
        <w:t xml:space="preserve"> element with the language attribute </w:t>
      </w:r>
      <w:r w:rsidR="00242325" w:rsidRPr="001072A8">
        <w:rPr>
          <w:rStyle w:val="Code"/>
        </w:rPr>
        <w:t>"sv"</w:t>
      </w:r>
      <w:r w:rsidR="00242325">
        <w:rPr>
          <w:lang w:val="en-US"/>
        </w:rPr>
        <w:t xml:space="preserve"> (Swedish).</w:t>
      </w:r>
    </w:p>
    <w:p w14:paraId="0AC3D765" w14:textId="77777777" w:rsidR="00C71087" w:rsidRDefault="00C71087" w:rsidP="00782D7E">
      <w:pPr>
        <w:rPr>
          <w:lang w:val="en-US"/>
        </w:rPr>
      </w:pPr>
    </w:p>
    <w:p w14:paraId="162AFA50" w14:textId="3932B53E" w:rsidR="00C71087" w:rsidRDefault="00C71087" w:rsidP="00782D7E">
      <w:pPr>
        <w:rPr>
          <w:lang w:val="en-US"/>
        </w:rPr>
      </w:pPr>
      <w:r>
        <w:rPr>
          <w:lang w:val="en-US"/>
        </w:rPr>
        <w:t xml:space="preserve">It is </w:t>
      </w:r>
      <w:r w:rsidRPr="006C4EAB">
        <w:rPr>
          <w:lang w:val="en-US"/>
        </w:rPr>
        <w:t>RECOMMENDED</w:t>
      </w:r>
      <w:r>
        <w:rPr>
          <w:lang w:val="en-US"/>
        </w:rPr>
        <w:t xml:space="preserve"> that the above elements represented in Swedish also </w:t>
      </w:r>
      <w:r w:rsidR="00605350">
        <w:rPr>
          <w:lang w:val="en-US"/>
        </w:rPr>
        <w:t>be</w:t>
      </w:r>
      <w:r>
        <w:rPr>
          <w:lang w:val="en-US"/>
        </w:rPr>
        <w:t xml:space="preserve"> represented with the language attribute </w:t>
      </w:r>
      <w:r w:rsidRPr="001072A8">
        <w:rPr>
          <w:rStyle w:val="Code"/>
        </w:rPr>
        <w:t>"</w:t>
      </w:r>
      <w:r>
        <w:rPr>
          <w:rStyle w:val="Code"/>
        </w:rPr>
        <w:t>en</w:t>
      </w:r>
      <w:r w:rsidRPr="001072A8">
        <w:rPr>
          <w:rStyle w:val="Code"/>
        </w:rPr>
        <w:t>"</w:t>
      </w:r>
      <w:r>
        <w:rPr>
          <w:lang w:val="en-US"/>
        </w:rPr>
        <w:t xml:space="preserve"> (English).</w:t>
      </w:r>
    </w:p>
    <w:p w14:paraId="6120FFCB" w14:textId="77777777" w:rsidR="003626E5" w:rsidRDefault="003626E5" w:rsidP="00782D7E">
      <w:pPr>
        <w:rPr>
          <w:lang w:val="en-US"/>
        </w:rPr>
      </w:pPr>
    </w:p>
    <w:p w14:paraId="4A01F4B9" w14:textId="6B13B140" w:rsidR="003626E5" w:rsidRDefault="003626E5" w:rsidP="00782D7E">
      <w:pPr>
        <w:rPr>
          <w:lang w:val="en-US"/>
        </w:rPr>
      </w:pPr>
      <w:r>
        <w:rPr>
          <w:lang w:val="en-US"/>
        </w:rPr>
        <w:t xml:space="preserve">A Service Provider </w:t>
      </w:r>
      <w:r w:rsidR="00D744F6">
        <w:rPr>
          <w:lang w:val="en-US"/>
        </w:rPr>
        <w:t xml:space="preserve">MAY sign authentication request messages sent to Identity Providers. </w:t>
      </w:r>
      <w:r w:rsidR="002100A0">
        <w:rPr>
          <w:lang w:val="en-US"/>
        </w:rPr>
        <w:t xml:space="preserve">A Service Provider that signs authentication requests messages MAY also ensure that a receiving Identity Provider </w:t>
      </w:r>
      <w:r w:rsidR="004E08AB">
        <w:rPr>
          <w:lang w:val="en-US"/>
        </w:rPr>
        <w:t xml:space="preserve">will </w:t>
      </w:r>
      <w:r w:rsidR="002100A0">
        <w:rPr>
          <w:lang w:val="en-US"/>
        </w:rPr>
        <w:t>only ac</w:t>
      </w:r>
      <w:r w:rsidR="004E08AB">
        <w:rPr>
          <w:lang w:val="en-US"/>
        </w:rPr>
        <w:t>cept</w:t>
      </w:r>
      <w:r w:rsidR="002100A0">
        <w:rPr>
          <w:lang w:val="en-US"/>
        </w:rPr>
        <w:t xml:space="preserve"> </w:t>
      </w:r>
      <w:r w:rsidR="000B435F">
        <w:rPr>
          <w:lang w:val="en-US"/>
        </w:rPr>
        <w:t xml:space="preserve">valid </w:t>
      </w:r>
      <w:r w:rsidR="002100A0">
        <w:rPr>
          <w:lang w:val="en-US"/>
        </w:rPr>
        <w:t xml:space="preserve">signed requests from this Service Provider by </w:t>
      </w:r>
      <w:r w:rsidR="004E08AB">
        <w:rPr>
          <w:lang w:val="en-US"/>
        </w:rPr>
        <w:t xml:space="preserve">assigning the </w:t>
      </w:r>
      <w:r w:rsidR="004E08AB" w:rsidRPr="00A700FB">
        <w:rPr>
          <w:rStyle w:val="Code"/>
        </w:rPr>
        <w:t>AuthnRequestsSigned</w:t>
      </w:r>
      <w:r w:rsidR="004E08AB">
        <w:rPr>
          <w:lang w:val="en-US"/>
        </w:rPr>
        <w:t xml:space="preserve"> </w:t>
      </w:r>
      <w:r w:rsidR="00A700FB">
        <w:rPr>
          <w:lang w:val="en-US"/>
        </w:rPr>
        <w:t xml:space="preserve">attribute of the </w:t>
      </w:r>
      <w:r w:rsidR="00A700FB" w:rsidRPr="00A700FB">
        <w:rPr>
          <w:rStyle w:val="Code"/>
        </w:rPr>
        <w:t>&lt;md:SPSSODescriptor&gt;</w:t>
      </w:r>
      <w:r w:rsidR="00A700FB">
        <w:rPr>
          <w:lang w:val="en-US"/>
        </w:rPr>
        <w:t xml:space="preserve"> to a value of </w:t>
      </w:r>
      <w:r w:rsidR="00A700FB" w:rsidRPr="001072A8">
        <w:rPr>
          <w:rStyle w:val="Code"/>
        </w:rPr>
        <w:t>"</w:t>
      </w:r>
      <w:r w:rsidR="00A700FB">
        <w:rPr>
          <w:rStyle w:val="Code"/>
        </w:rPr>
        <w:t>true</w:t>
      </w:r>
      <w:r w:rsidR="00A700FB" w:rsidRPr="001072A8">
        <w:rPr>
          <w:rStyle w:val="Code"/>
        </w:rPr>
        <w:t>"</w:t>
      </w:r>
      <w:r w:rsidR="00A700FB">
        <w:rPr>
          <w:lang w:val="en-US"/>
        </w:rPr>
        <w:t>.</w:t>
      </w:r>
    </w:p>
    <w:p w14:paraId="44D86ED5" w14:textId="77777777" w:rsidR="00A700FB" w:rsidRDefault="00A700FB" w:rsidP="00782D7E">
      <w:pPr>
        <w:rPr>
          <w:lang w:val="en-US"/>
        </w:rPr>
      </w:pPr>
    </w:p>
    <w:p w14:paraId="3E20CB67" w14:textId="62E87D00" w:rsidR="00A700FB" w:rsidRDefault="00A700FB" w:rsidP="00782D7E">
      <w:pPr>
        <w:rPr>
          <w:rFonts w:cs="Arial"/>
          <w:bCs/>
          <w:lang w:val="en-US"/>
        </w:rPr>
      </w:pPr>
      <w:r>
        <w:rPr>
          <w:lang w:val="en-US"/>
        </w:rPr>
        <w:t>Section E7, “Metadata for Agreeing to Sign Authentication Requests”, of [</w:t>
      </w:r>
      <w:r w:rsidRPr="00434B23">
        <w:rPr>
          <w:rFonts w:cs="Arial"/>
          <w:bCs/>
          <w:lang w:val="en-US"/>
        </w:rPr>
        <w:t>SAML v2.0 Errata 05]</w:t>
      </w:r>
      <w:r w:rsidRPr="00A700FB">
        <w:rPr>
          <w:rFonts w:cs="Arial"/>
          <w:bCs/>
          <w:lang w:val="en-GB"/>
        </w:rPr>
        <w:t xml:space="preserve"> specifies the following concerning the </w:t>
      </w:r>
      <w:r w:rsidRPr="00A700FB">
        <w:rPr>
          <w:rStyle w:val="Code"/>
        </w:rPr>
        <w:t>AuthnRequestsSigned</w:t>
      </w:r>
      <w:r w:rsidRPr="00A700FB">
        <w:rPr>
          <w:rFonts w:cs="Arial"/>
          <w:bCs/>
          <w:lang w:val="en-GB"/>
        </w:rPr>
        <w:t xml:space="preserve"> attribute</w:t>
      </w:r>
      <w:r>
        <w:rPr>
          <w:rFonts w:cs="Arial"/>
          <w:bCs/>
          <w:lang w:val="en-US"/>
        </w:rPr>
        <w:t>:</w:t>
      </w:r>
    </w:p>
    <w:p w14:paraId="55455F4D" w14:textId="77777777" w:rsidR="009E6D2E" w:rsidRDefault="009E6D2E" w:rsidP="00782D7E">
      <w:pPr>
        <w:rPr>
          <w:rFonts w:cs="Arial"/>
          <w:bCs/>
          <w:lang w:val="en-US"/>
        </w:rPr>
      </w:pPr>
    </w:p>
    <w:p w14:paraId="07729984" w14:textId="0FA0E94A" w:rsidR="009E6D2E" w:rsidRDefault="009E6D2E" w:rsidP="009E6D2E">
      <w:pPr>
        <w:ind w:left="720"/>
        <w:rPr>
          <w:rFonts w:cs="Arial"/>
          <w:bCs/>
          <w:lang w:val="en-US"/>
        </w:rPr>
      </w:pPr>
      <w:r w:rsidRPr="009E6D2E">
        <w:rPr>
          <w:rFonts w:cs="Arial"/>
          <w:bCs/>
          <w:lang w:val="en-US"/>
        </w:rPr>
        <w:t xml:space="preserve">Optional attribute that indicates whether the </w:t>
      </w:r>
      <w:r w:rsidRPr="009E6D2E">
        <w:rPr>
          <w:rStyle w:val="Code"/>
        </w:rPr>
        <w:t>&lt;saml2p:AuthnRequest&gt;</w:t>
      </w:r>
      <w:r w:rsidRPr="009E6D2E">
        <w:rPr>
          <w:rFonts w:cs="Arial"/>
          <w:bCs/>
          <w:lang w:val="en-US"/>
        </w:rPr>
        <w:t xml:space="preserve"> messages sent by this service provider will be signed. If omitted, the value is assumed to be false. A value of false (or omission of this attribute) does not imply that the service provider will never sign its requests or that a signed request should be considered an error. However, an identity provider that receives an unsigned </w:t>
      </w:r>
      <w:r w:rsidRPr="009E6D2E">
        <w:rPr>
          <w:rStyle w:val="Code"/>
        </w:rPr>
        <w:t>&lt;saml2p:AuthnRequest&gt;</w:t>
      </w:r>
      <w:r w:rsidRPr="009E6D2E">
        <w:rPr>
          <w:rFonts w:cs="Arial"/>
          <w:bCs/>
          <w:lang w:val="en-US"/>
        </w:rPr>
        <w:t xml:space="preserve"> message from a service provider whose metadata contains this attribute with a value of true MUST return a SAML error response and MUST NOT fulfill the request. </w:t>
      </w:r>
    </w:p>
    <w:p w14:paraId="1FFF11A6" w14:textId="77777777" w:rsidR="00F04EED" w:rsidRDefault="00F04EED" w:rsidP="009E6D2E">
      <w:pPr>
        <w:ind w:left="720"/>
        <w:rPr>
          <w:rFonts w:cs="Arial"/>
          <w:bCs/>
          <w:lang w:val="en-US"/>
        </w:rPr>
      </w:pPr>
    </w:p>
    <w:p w14:paraId="1CCA1C11" w14:textId="77777777" w:rsidR="000B43B4" w:rsidRDefault="00F04EED" w:rsidP="00C02E3E">
      <w:pPr>
        <w:rPr>
          <w:rFonts w:cs="Arial"/>
          <w:bCs/>
          <w:lang w:val="en-US"/>
        </w:rPr>
      </w:pPr>
      <w:r>
        <w:rPr>
          <w:rFonts w:cs="Arial"/>
          <w:bCs/>
          <w:lang w:val="en-US"/>
        </w:rPr>
        <w:t xml:space="preserve">Furthermore, a Service Provider MAY </w:t>
      </w:r>
      <w:r w:rsidR="00686839">
        <w:rPr>
          <w:rFonts w:cs="Arial"/>
          <w:bCs/>
          <w:lang w:val="en-US"/>
        </w:rPr>
        <w:t>require assertions that are issued to it, to be signed. This is done by a</w:t>
      </w:r>
      <w:r w:rsidR="00686839">
        <w:rPr>
          <w:rFonts w:cs="Arial"/>
          <w:bCs/>
          <w:lang w:val="en-US"/>
        </w:rPr>
        <w:t>s</w:t>
      </w:r>
      <w:r w:rsidR="001E23B2">
        <w:rPr>
          <w:rFonts w:cs="Arial"/>
          <w:bCs/>
          <w:lang w:val="en-US"/>
        </w:rPr>
        <w:t>signing</w:t>
      </w:r>
      <w:r w:rsidR="00686839">
        <w:rPr>
          <w:rFonts w:cs="Arial"/>
          <w:bCs/>
          <w:lang w:val="en-US"/>
        </w:rPr>
        <w:t xml:space="preserve"> the </w:t>
      </w:r>
      <w:r w:rsidR="00686839" w:rsidRPr="000137BC">
        <w:rPr>
          <w:rStyle w:val="Code"/>
        </w:rPr>
        <w:t>WantAssertionsSigned</w:t>
      </w:r>
      <w:r w:rsidR="00686839">
        <w:rPr>
          <w:rFonts w:cs="Arial"/>
          <w:bCs/>
          <w:lang w:val="en-US"/>
        </w:rPr>
        <w:t xml:space="preserve"> attribute of the </w:t>
      </w:r>
      <w:r w:rsidR="00686839" w:rsidRPr="00A700FB">
        <w:rPr>
          <w:rStyle w:val="Code"/>
        </w:rPr>
        <w:t>&lt;md:SPSSODescriptor&gt;</w:t>
      </w:r>
      <w:r w:rsidR="00686839">
        <w:rPr>
          <w:lang w:val="en-US"/>
        </w:rPr>
        <w:t xml:space="preserve"> to a value of </w:t>
      </w:r>
      <w:r w:rsidR="00686839" w:rsidRPr="001072A8">
        <w:rPr>
          <w:rStyle w:val="Code"/>
        </w:rPr>
        <w:t>"</w:t>
      </w:r>
      <w:r w:rsidR="00686839">
        <w:rPr>
          <w:rStyle w:val="Code"/>
        </w:rPr>
        <w:t>true</w:t>
      </w:r>
      <w:r w:rsidR="00686839" w:rsidRPr="001072A8">
        <w:rPr>
          <w:rStyle w:val="Code"/>
        </w:rPr>
        <w:t>"</w:t>
      </w:r>
      <w:r w:rsidR="00686839">
        <w:rPr>
          <w:rFonts w:cs="Arial"/>
          <w:bCs/>
          <w:lang w:val="en-US"/>
        </w:rPr>
        <w:t>.</w:t>
      </w:r>
      <w:r w:rsidR="000137BC">
        <w:rPr>
          <w:rFonts w:cs="Arial"/>
          <w:bCs/>
          <w:lang w:val="en-US"/>
        </w:rPr>
        <w:t xml:space="preserve"> </w:t>
      </w:r>
    </w:p>
    <w:p w14:paraId="6890D566" w14:textId="77777777" w:rsidR="000B43B4" w:rsidRDefault="000B43B4" w:rsidP="00C02E3E">
      <w:pPr>
        <w:rPr>
          <w:rFonts w:cs="Arial"/>
          <w:bCs/>
          <w:lang w:val="en-US"/>
        </w:rPr>
      </w:pPr>
    </w:p>
    <w:p w14:paraId="10DBC7A7" w14:textId="3242A501" w:rsidR="00686839" w:rsidRPr="00A700FB" w:rsidRDefault="000137BC" w:rsidP="00C02E3E">
      <w:pPr>
        <w:rPr>
          <w:rFonts w:cs="Arial"/>
          <w:bCs/>
          <w:lang w:val="en-US"/>
        </w:rPr>
      </w:pPr>
      <w:r>
        <w:rPr>
          <w:rFonts w:cs="Arial"/>
          <w:bCs/>
          <w:lang w:val="en-US"/>
        </w:rPr>
        <w:t>Note that t</w:t>
      </w:r>
      <w:r w:rsidR="00686839" w:rsidRPr="00686839">
        <w:rPr>
          <w:lang w:val="en-GB"/>
        </w:rPr>
        <w:t>he response message that</w:t>
      </w:r>
      <w:r w:rsidR="00686839">
        <w:rPr>
          <w:lang w:val="en-GB"/>
        </w:rPr>
        <w:t xml:space="preserve"> </w:t>
      </w:r>
      <w:r>
        <w:rPr>
          <w:lang w:val="en-GB"/>
        </w:rPr>
        <w:t>carries</w:t>
      </w:r>
      <w:r w:rsidR="00686839">
        <w:rPr>
          <w:lang w:val="en-GB"/>
        </w:rPr>
        <w:t xml:space="preserve"> the assertion will always be signed</w:t>
      </w:r>
      <w:r>
        <w:rPr>
          <w:lang w:val="en-GB"/>
        </w:rPr>
        <w:t xml:space="preserve">, so </w:t>
      </w:r>
      <w:r w:rsidR="005C38B7">
        <w:rPr>
          <w:lang w:val="en-GB"/>
        </w:rPr>
        <w:t>the Service Provider should only require signed assertions in case</w:t>
      </w:r>
      <w:r w:rsidR="00893FB0">
        <w:rPr>
          <w:lang w:val="en-GB"/>
        </w:rPr>
        <w:t xml:space="preserve"> that it </w:t>
      </w:r>
      <w:r w:rsidR="00346619">
        <w:rPr>
          <w:lang w:val="en-GB"/>
        </w:rPr>
        <w:t>wants</w:t>
      </w:r>
      <w:r w:rsidR="00893FB0">
        <w:rPr>
          <w:lang w:val="en-GB"/>
        </w:rPr>
        <w:t xml:space="preserve"> to </w:t>
      </w:r>
      <w:r w:rsidR="00346619">
        <w:rPr>
          <w:lang w:val="en-GB"/>
        </w:rPr>
        <w:t>preserve</w:t>
      </w:r>
      <w:r w:rsidR="00893FB0">
        <w:rPr>
          <w:lang w:val="en-GB"/>
        </w:rPr>
        <w:t xml:space="preserve"> </w:t>
      </w:r>
      <w:r w:rsidR="00346619">
        <w:rPr>
          <w:lang w:val="en-GB"/>
        </w:rPr>
        <w:t>the proof of</w:t>
      </w:r>
      <w:r w:rsidR="00893FB0">
        <w:rPr>
          <w:lang w:val="en-GB"/>
        </w:rPr>
        <w:t xml:space="preserve"> </w:t>
      </w:r>
      <w:r w:rsidR="00893FB0" w:rsidRPr="00893FB0">
        <w:rPr>
          <w:lang w:val="en-GB"/>
        </w:rPr>
        <w:t>authenticity</w:t>
      </w:r>
      <w:r w:rsidR="00893FB0">
        <w:rPr>
          <w:lang w:val="en-GB"/>
        </w:rPr>
        <w:t xml:space="preserve"> of </w:t>
      </w:r>
      <w:r w:rsidR="000B43B4">
        <w:rPr>
          <w:lang w:val="en-GB"/>
        </w:rPr>
        <w:t>an</w:t>
      </w:r>
      <w:r w:rsidR="00893FB0">
        <w:rPr>
          <w:lang w:val="en-GB"/>
        </w:rPr>
        <w:t xml:space="preserve"> assertion separate from </w:t>
      </w:r>
      <w:r w:rsidR="00346619">
        <w:rPr>
          <w:lang w:val="en-GB"/>
        </w:rPr>
        <w:t>the</w:t>
      </w:r>
      <w:r w:rsidR="00893FB0">
        <w:rPr>
          <w:lang w:val="en-GB"/>
        </w:rPr>
        <w:t xml:space="preserve"> response.</w:t>
      </w:r>
    </w:p>
    <w:p w14:paraId="5582CC35" w14:textId="1606C209" w:rsidR="00782D7E" w:rsidRDefault="002520CA" w:rsidP="002520CA">
      <w:pPr>
        <w:pStyle w:val="Heading3"/>
        <w:rPr>
          <w:lang w:val="en-US"/>
        </w:rPr>
      </w:pPr>
      <w:bookmarkStart w:id="16" w:name="_Ref300402927"/>
      <w:bookmarkStart w:id="17" w:name="_Toc305420678"/>
      <w:r>
        <w:rPr>
          <w:lang w:val="en-US"/>
        </w:rPr>
        <w:t>Identity Providers</w:t>
      </w:r>
      <w:bookmarkEnd w:id="16"/>
      <w:bookmarkEnd w:id="17"/>
    </w:p>
    <w:p w14:paraId="29CB1029" w14:textId="3AE7FBAD" w:rsidR="00FD6B6B" w:rsidRDefault="00FD6B6B" w:rsidP="002520CA">
      <w:pPr>
        <w:rPr>
          <w:lang w:val="en-US"/>
        </w:rPr>
      </w:pPr>
      <w:r>
        <w:rPr>
          <w:lang w:val="en-US"/>
        </w:rPr>
        <w:t xml:space="preserve">The </w:t>
      </w:r>
      <w:r w:rsidRPr="00643FD6">
        <w:rPr>
          <w:rStyle w:val="Code"/>
        </w:rPr>
        <w:t>&lt;mdattr:EntityAttributes&gt;</w:t>
      </w:r>
      <w:r>
        <w:rPr>
          <w:lang w:val="en-US"/>
        </w:rPr>
        <w:t xml:space="preserve"> element of a</w:t>
      </w:r>
      <w:r w:rsidR="00AA7737">
        <w:rPr>
          <w:lang w:val="en-US"/>
        </w:rPr>
        <w:t>n</w:t>
      </w:r>
      <w:r>
        <w:rPr>
          <w:lang w:val="en-US"/>
        </w:rPr>
        <w:t xml:space="preserve"> Identity Provider’s </w:t>
      </w:r>
      <w:r w:rsidR="002637C2">
        <w:rPr>
          <w:lang w:val="en-US"/>
        </w:rPr>
        <w:t>entity descriptor</w:t>
      </w:r>
      <w:r>
        <w:rPr>
          <w:lang w:val="en-US"/>
        </w:rPr>
        <w:t xml:space="preserve"> SHOULD contain one entity category attribute [</w:t>
      </w:r>
      <w:hyperlink r:id="rId22" w:history="1">
        <w:r w:rsidRPr="002F146B">
          <w:rPr>
            <w:rStyle w:val="Hyperlink"/>
            <w:lang w:val="en-US"/>
          </w:rPr>
          <w:t>EntCat</w:t>
        </w:r>
      </w:hyperlink>
      <w:r>
        <w:rPr>
          <w:lang w:val="en-US"/>
        </w:rPr>
        <w:t>] that holds at least one attribute value representing a service entity category as defined in [</w:t>
      </w:r>
      <w:r w:rsidR="00673592">
        <w:rPr>
          <w:lang w:val="en-US"/>
        </w:rPr>
        <w:t>Eid</w:t>
      </w:r>
      <w:r>
        <w:rPr>
          <w:lang w:val="en-US"/>
        </w:rPr>
        <w:t xml:space="preserve">EntCat], </w:t>
      </w:r>
      <w:r w:rsidR="00EA7F1E">
        <w:rPr>
          <w:lang w:val="en-US"/>
        </w:rPr>
        <w:t>defining</w:t>
      </w:r>
      <w:r>
        <w:rPr>
          <w:lang w:val="en-US"/>
        </w:rPr>
        <w:t xml:space="preserve"> the </w:t>
      </w:r>
      <w:r w:rsidR="00EA7F1E">
        <w:rPr>
          <w:lang w:val="en-US"/>
        </w:rPr>
        <w:t xml:space="preserve">Identity Provider </w:t>
      </w:r>
      <w:r w:rsidR="003F2F58">
        <w:rPr>
          <w:lang w:val="en-US"/>
        </w:rPr>
        <w:t>ability to deliver assertions.</w:t>
      </w:r>
    </w:p>
    <w:p w14:paraId="41F446B7" w14:textId="77777777" w:rsidR="00D0154E" w:rsidRDefault="00D0154E" w:rsidP="002520CA">
      <w:pPr>
        <w:rPr>
          <w:lang w:val="en-US"/>
        </w:rPr>
      </w:pPr>
    </w:p>
    <w:p w14:paraId="3A45D7D1" w14:textId="7F83D77D" w:rsidR="00497CC3" w:rsidRDefault="00497CC3" w:rsidP="00497CC3">
      <w:pPr>
        <w:rPr>
          <w:lang w:val="en-US"/>
        </w:rPr>
      </w:pPr>
      <w:r>
        <w:rPr>
          <w:lang w:val="en-US"/>
        </w:rPr>
        <w:t xml:space="preserve">The </w:t>
      </w:r>
      <w:r w:rsidRPr="00643FD6">
        <w:rPr>
          <w:rStyle w:val="Code"/>
        </w:rPr>
        <w:t>&lt;mdattr:EntityAttributes&gt;</w:t>
      </w:r>
      <w:r>
        <w:rPr>
          <w:lang w:val="en-US"/>
        </w:rPr>
        <w:t xml:space="preserve"> element of an Identity Provider’s metadata SHALL contain an attribute according to [</w:t>
      </w:r>
      <w:hyperlink r:id="rId23" w:history="1">
        <w:r w:rsidRPr="00580F65">
          <w:rPr>
            <w:rStyle w:val="Hyperlink"/>
            <w:lang w:val="en-US"/>
          </w:rPr>
          <w:t>SAML2IAP</w:t>
        </w:r>
      </w:hyperlink>
      <w:r>
        <w:rPr>
          <w:lang w:val="en-US"/>
        </w:rPr>
        <w:t xml:space="preserve">] with </w:t>
      </w:r>
      <w:r w:rsidRPr="005A093F">
        <w:rPr>
          <w:rStyle w:val="Code"/>
        </w:rPr>
        <w:t>Name=</w:t>
      </w:r>
      <w:r w:rsidRPr="001072A8">
        <w:rPr>
          <w:rStyle w:val="Code"/>
        </w:rPr>
        <w:t>"</w:t>
      </w:r>
      <w:r w:rsidRPr="005A093F">
        <w:rPr>
          <w:rStyle w:val="Code"/>
        </w:rPr>
        <w:t>urn:oasis:names:tc:SAML:attribute:assurance-certification</w:t>
      </w:r>
      <w:r w:rsidRPr="001072A8">
        <w:rPr>
          <w:rStyle w:val="Code"/>
        </w:rPr>
        <w:t>"</w:t>
      </w:r>
      <w:r>
        <w:rPr>
          <w:lang w:val="en-US"/>
        </w:rPr>
        <w:t xml:space="preserve"> holding at least one attribute value identifying a Level of Assurance (LoA) level for which the Identity Provider has been approved and where the value is one of the identifiers defined in section 3.1.1 of [</w:t>
      </w:r>
      <w:r w:rsidR="00673592">
        <w:rPr>
          <w:lang w:val="en-US"/>
        </w:rPr>
        <w:t>Eid</w:t>
      </w:r>
      <w:r>
        <w:rPr>
          <w:lang w:val="en-US"/>
        </w:rPr>
        <w:t xml:space="preserve">Registry] and whose meaning are defined in </w:t>
      </w:r>
      <w:r w:rsidR="004F5129">
        <w:rPr>
          <w:lang w:val="en-US"/>
        </w:rPr>
        <w:t>[EidTillit</w:t>
      </w:r>
      <w:r>
        <w:rPr>
          <w:lang w:val="en-US"/>
        </w:rPr>
        <w:t>].</w:t>
      </w:r>
    </w:p>
    <w:p w14:paraId="7BB3C2D1" w14:textId="77777777" w:rsidR="00497CC3" w:rsidRDefault="00497CC3" w:rsidP="00D83BD0">
      <w:pPr>
        <w:rPr>
          <w:lang w:val="en-US"/>
        </w:rPr>
      </w:pPr>
    </w:p>
    <w:p w14:paraId="65ED8D60" w14:textId="59C1493E" w:rsidR="00D83BD0" w:rsidRDefault="004620F3" w:rsidP="00D83BD0">
      <w:pPr>
        <w:rPr>
          <w:lang w:val="en-US"/>
        </w:rPr>
      </w:pPr>
      <w:r>
        <w:rPr>
          <w:lang w:val="en-US"/>
        </w:rPr>
        <w:t>Metadata for an</w:t>
      </w:r>
      <w:r w:rsidR="00616AD5" w:rsidRPr="00616AD5">
        <w:rPr>
          <w:lang w:val="en-US"/>
        </w:rPr>
        <w:t xml:space="preserve"> Identity Provider </w:t>
      </w:r>
      <w:r w:rsidR="00616AD5">
        <w:rPr>
          <w:lang w:val="en-US"/>
        </w:rPr>
        <w:t xml:space="preserve">SHALL contain an </w:t>
      </w:r>
      <w:r w:rsidR="002D4B05" w:rsidRPr="002D4B05">
        <w:rPr>
          <w:rStyle w:val="Code"/>
        </w:rPr>
        <w:t>&lt;mdui:UIInfo&gt;</w:t>
      </w:r>
      <w:r w:rsidR="00616AD5">
        <w:rPr>
          <w:lang w:val="en-US"/>
        </w:rPr>
        <w:t xml:space="preserve"> extension, extending the </w:t>
      </w:r>
      <w:r w:rsidR="00616AD5" w:rsidRPr="00616AD5">
        <w:rPr>
          <w:rStyle w:val="Code"/>
        </w:rPr>
        <w:t>&lt;md:IDPSSODescriptor&gt;</w:t>
      </w:r>
      <w:r w:rsidR="00616AD5">
        <w:rPr>
          <w:lang w:val="en-US"/>
        </w:rPr>
        <w:t xml:space="preserve"> element.</w:t>
      </w:r>
      <w:r w:rsidR="001072A8">
        <w:rPr>
          <w:lang w:val="en-US"/>
        </w:rPr>
        <w:t xml:space="preserve"> This </w:t>
      </w:r>
      <w:r w:rsidR="001072A8" w:rsidRPr="001072A8">
        <w:rPr>
          <w:rStyle w:val="Code"/>
        </w:rPr>
        <w:t>&lt;mdui:UIInfo&gt;</w:t>
      </w:r>
      <w:r w:rsidR="001072A8">
        <w:rPr>
          <w:lang w:val="en-US"/>
        </w:rPr>
        <w:t xml:space="preserve"> element SHALL at least contain a </w:t>
      </w:r>
      <w:r w:rsidR="001072A8" w:rsidRPr="001072A8">
        <w:rPr>
          <w:rStyle w:val="Code"/>
        </w:rPr>
        <w:t>&lt;mdui:DisplayName&gt;</w:t>
      </w:r>
      <w:r w:rsidR="001072A8">
        <w:rPr>
          <w:lang w:val="en-US"/>
        </w:rPr>
        <w:t xml:space="preserve"> element with</w:t>
      </w:r>
      <w:r w:rsidR="00A27A33">
        <w:rPr>
          <w:lang w:val="en-US"/>
        </w:rPr>
        <w:t xml:space="preserve"> the</w:t>
      </w:r>
      <w:r w:rsidR="001072A8">
        <w:rPr>
          <w:lang w:val="en-US"/>
        </w:rPr>
        <w:t xml:space="preserve"> language attribute </w:t>
      </w:r>
      <w:r w:rsidR="001072A8" w:rsidRPr="001072A8">
        <w:rPr>
          <w:rStyle w:val="Code"/>
        </w:rPr>
        <w:t>"sv"</w:t>
      </w:r>
      <w:r w:rsidR="001072A8">
        <w:rPr>
          <w:lang w:val="en-US"/>
        </w:rPr>
        <w:t xml:space="preserve"> (Swedish), representing the </w:t>
      </w:r>
      <w:r w:rsidR="009553C8">
        <w:rPr>
          <w:lang w:val="en-US"/>
        </w:rPr>
        <w:t>I</w:t>
      </w:r>
      <w:r w:rsidR="001072A8">
        <w:rPr>
          <w:lang w:val="en-US"/>
        </w:rPr>
        <w:t xml:space="preserve">dentity </w:t>
      </w:r>
      <w:r w:rsidR="009553C8">
        <w:rPr>
          <w:lang w:val="en-US"/>
        </w:rPr>
        <w:t>P</w:t>
      </w:r>
      <w:r w:rsidR="001072A8">
        <w:rPr>
          <w:lang w:val="en-US"/>
        </w:rPr>
        <w:t xml:space="preserve">rovider service </w:t>
      </w:r>
      <w:r w:rsidR="009553C8">
        <w:rPr>
          <w:lang w:val="en-US"/>
        </w:rPr>
        <w:t xml:space="preserve">name </w:t>
      </w:r>
      <w:r w:rsidR="001072A8">
        <w:rPr>
          <w:lang w:val="en-US"/>
        </w:rPr>
        <w:t xml:space="preserve">that has been approved by the federation operator. The </w:t>
      </w:r>
      <w:r w:rsidR="001072A8" w:rsidRPr="001072A8">
        <w:rPr>
          <w:rStyle w:val="Code"/>
        </w:rPr>
        <w:t>&lt;mdui:UIInfo&gt;</w:t>
      </w:r>
      <w:r w:rsidR="001072A8">
        <w:rPr>
          <w:lang w:val="en-US"/>
        </w:rPr>
        <w:t xml:space="preserve"> element SHALL also contain a reference to a logotype image (</w:t>
      </w:r>
      <w:r w:rsidR="001072A8" w:rsidRPr="001072A8">
        <w:rPr>
          <w:rStyle w:val="Code"/>
        </w:rPr>
        <w:t>&lt;mdui:Logo&gt;</w:t>
      </w:r>
      <w:r w:rsidR="00D83BD0">
        <w:rPr>
          <w:lang w:val="en-US"/>
        </w:rPr>
        <w:t xml:space="preserve">) and SHOULD contain a </w:t>
      </w:r>
      <w:r w:rsidR="00D83BD0" w:rsidRPr="00242325">
        <w:rPr>
          <w:rStyle w:val="Code"/>
        </w:rPr>
        <w:t>&lt;mdui:Description&gt;</w:t>
      </w:r>
      <w:r w:rsidR="00D83BD0">
        <w:rPr>
          <w:lang w:val="en-US"/>
        </w:rPr>
        <w:t xml:space="preserve"> el</w:t>
      </w:r>
      <w:r w:rsidR="00D83BD0">
        <w:rPr>
          <w:lang w:val="en-US"/>
        </w:rPr>
        <w:t>e</w:t>
      </w:r>
      <w:r w:rsidR="00D83BD0">
        <w:rPr>
          <w:lang w:val="en-US"/>
        </w:rPr>
        <w:t xml:space="preserve">ment with the language attribute </w:t>
      </w:r>
      <w:r w:rsidR="00D83BD0" w:rsidRPr="001072A8">
        <w:rPr>
          <w:rStyle w:val="Code"/>
        </w:rPr>
        <w:t>"sv"</w:t>
      </w:r>
      <w:r w:rsidR="00D83BD0">
        <w:rPr>
          <w:lang w:val="en-US"/>
        </w:rPr>
        <w:t xml:space="preserve"> (Swedish).</w:t>
      </w:r>
    </w:p>
    <w:p w14:paraId="65558539" w14:textId="77777777" w:rsidR="00D83BD0" w:rsidRDefault="00D83BD0" w:rsidP="00D83BD0">
      <w:pPr>
        <w:rPr>
          <w:lang w:val="en-US"/>
        </w:rPr>
      </w:pPr>
    </w:p>
    <w:p w14:paraId="306E6433" w14:textId="1CE4C462" w:rsidR="002520CA" w:rsidRDefault="00D83BD0" w:rsidP="00D83BD0">
      <w:pPr>
        <w:rPr>
          <w:lang w:val="en-US"/>
        </w:rPr>
      </w:pPr>
      <w:r>
        <w:rPr>
          <w:lang w:val="en-US"/>
        </w:rPr>
        <w:t xml:space="preserve">It is </w:t>
      </w:r>
      <w:r w:rsidRPr="006C4EAB">
        <w:rPr>
          <w:lang w:val="en-US"/>
        </w:rPr>
        <w:t>RECOMMENDED</w:t>
      </w:r>
      <w:r>
        <w:rPr>
          <w:lang w:val="en-US"/>
        </w:rPr>
        <w:t xml:space="preserve"> that the above elements represented in Swedish also be represented with the language attribute </w:t>
      </w:r>
      <w:r w:rsidRPr="001072A8">
        <w:rPr>
          <w:rStyle w:val="Code"/>
        </w:rPr>
        <w:t>"</w:t>
      </w:r>
      <w:r>
        <w:rPr>
          <w:rStyle w:val="Code"/>
        </w:rPr>
        <w:t>en</w:t>
      </w:r>
      <w:r w:rsidRPr="001072A8">
        <w:rPr>
          <w:rStyle w:val="Code"/>
        </w:rPr>
        <w:t>"</w:t>
      </w:r>
      <w:r>
        <w:rPr>
          <w:lang w:val="en-US"/>
        </w:rPr>
        <w:t xml:space="preserve"> (English).</w:t>
      </w:r>
    </w:p>
    <w:p w14:paraId="47A2B476" w14:textId="77777777" w:rsidR="004620F3" w:rsidRDefault="004620F3" w:rsidP="002520CA">
      <w:pPr>
        <w:rPr>
          <w:lang w:val="en-US"/>
        </w:rPr>
      </w:pPr>
    </w:p>
    <w:p w14:paraId="07A2C0A6" w14:textId="7CC223B2" w:rsidR="006704E4" w:rsidRPr="006704E4" w:rsidRDefault="008F7E4F" w:rsidP="002520CA">
      <w:pPr>
        <w:rPr>
          <w:rFonts w:cs="Arial"/>
          <w:bCs/>
          <w:lang w:val="en-GB"/>
        </w:rPr>
      </w:pPr>
      <w:r>
        <w:rPr>
          <w:lang w:val="en-US"/>
        </w:rPr>
        <w:lastRenderedPageBreak/>
        <w:t xml:space="preserve">An Identity Provider MAY require </w:t>
      </w:r>
      <w:r w:rsidR="00F55312">
        <w:rPr>
          <w:lang w:val="en-US"/>
        </w:rPr>
        <w:t xml:space="preserve">authentication request messages to be signed. This is indicated by </w:t>
      </w:r>
      <w:r w:rsidR="006722A2">
        <w:rPr>
          <w:lang w:val="en-US"/>
        </w:rPr>
        <w:t xml:space="preserve">assigning the </w:t>
      </w:r>
      <w:r w:rsidR="006722A2" w:rsidRPr="00C108F4">
        <w:rPr>
          <w:rStyle w:val="Code"/>
        </w:rPr>
        <w:t>WantAuthnRequestsSigned</w:t>
      </w:r>
      <w:r w:rsidR="006722A2" w:rsidRPr="006722A2">
        <w:rPr>
          <w:lang w:val="en-US"/>
        </w:rPr>
        <w:t> </w:t>
      </w:r>
      <w:r w:rsidR="006722A2">
        <w:rPr>
          <w:lang w:val="en-US"/>
        </w:rPr>
        <w:t xml:space="preserve">attribute of the </w:t>
      </w:r>
      <w:r w:rsidR="006722A2" w:rsidRPr="00C108F4">
        <w:rPr>
          <w:rStyle w:val="Code"/>
        </w:rPr>
        <w:t>&lt;md:IDPSSPDescriptor&gt;</w:t>
      </w:r>
      <w:r w:rsidR="006722A2">
        <w:rPr>
          <w:lang w:val="en-US"/>
        </w:rPr>
        <w:t xml:space="preserve"> element to a value of </w:t>
      </w:r>
      <w:r w:rsidR="00163186" w:rsidRPr="001072A8">
        <w:rPr>
          <w:rStyle w:val="Code"/>
        </w:rPr>
        <w:t>"</w:t>
      </w:r>
      <w:r w:rsidR="00163186">
        <w:rPr>
          <w:rStyle w:val="Code"/>
        </w:rPr>
        <w:t>true</w:t>
      </w:r>
      <w:r w:rsidR="00163186" w:rsidRPr="001072A8">
        <w:rPr>
          <w:rStyle w:val="Code"/>
        </w:rPr>
        <w:t>"</w:t>
      </w:r>
      <w:r w:rsidR="006722A2">
        <w:rPr>
          <w:lang w:val="en-US"/>
        </w:rPr>
        <w:t>.</w:t>
      </w:r>
      <w:r w:rsidR="00363D6D">
        <w:rPr>
          <w:lang w:val="en-US"/>
        </w:rPr>
        <w:t xml:space="preserve"> See further section E7, “Metadata for Agreeing to Sign Authentication Requests”, of [</w:t>
      </w:r>
      <w:hyperlink r:id="rId24" w:history="1">
        <w:r w:rsidR="00363D6D" w:rsidRPr="00EA1469">
          <w:rPr>
            <w:rStyle w:val="Hyperlink"/>
            <w:rFonts w:cs="Arial"/>
            <w:bCs/>
            <w:lang w:val="en-US"/>
          </w:rPr>
          <w:t>SAML v2.0 Errata 05</w:t>
        </w:r>
      </w:hyperlink>
      <w:r w:rsidR="00363D6D" w:rsidRPr="00434B23">
        <w:rPr>
          <w:rFonts w:cs="Arial"/>
          <w:bCs/>
          <w:lang w:val="en-US"/>
        </w:rPr>
        <w:t>]</w:t>
      </w:r>
      <w:r w:rsidR="00363D6D">
        <w:rPr>
          <w:rFonts w:cs="Arial"/>
          <w:bCs/>
          <w:lang w:val="en-GB"/>
        </w:rPr>
        <w:t>.</w:t>
      </w:r>
      <w:r w:rsidR="00C85B32">
        <w:rPr>
          <w:rFonts w:cs="Arial"/>
          <w:bCs/>
          <w:lang w:val="en-GB"/>
        </w:rPr>
        <w:t xml:space="preserve"> </w:t>
      </w:r>
    </w:p>
    <w:p w14:paraId="49A31507" w14:textId="1686A34A" w:rsidR="00181FAC" w:rsidRPr="007E58C7" w:rsidRDefault="00181FAC" w:rsidP="00181FAC">
      <w:pPr>
        <w:pStyle w:val="Heading3"/>
        <w:rPr>
          <w:lang w:val="en-US"/>
        </w:rPr>
      </w:pPr>
      <w:bookmarkStart w:id="18" w:name="_Ref296499755"/>
      <w:bookmarkStart w:id="19" w:name="_Ref296504621"/>
      <w:bookmarkStart w:id="20" w:name="_Ref296701860"/>
      <w:bookmarkStart w:id="21" w:name="_Toc305420679"/>
      <w:r w:rsidRPr="007E58C7">
        <w:rPr>
          <w:lang w:val="en-US"/>
        </w:rPr>
        <w:t>Signature Service</w:t>
      </w:r>
      <w:bookmarkEnd w:id="18"/>
      <w:bookmarkEnd w:id="19"/>
      <w:bookmarkEnd w:id="20"/>
      <w:bookmarkEnd w:id="21"/>
    </w:p>
    <w:p w14:paraId="0A8CC58D" w14:textId="6573217F" w:rsidR="00A27A33" w:rsidRDefault="007E58C7" w:rsidP="00A27A33">
      <w:pPr>
        <w:rPr>
          <w:lang w:val="en-US"/>
        </w:rPr>
      </w:pPr>
      <w:r w:rsidRPr="007E58C7">
        <w:rPr>
          <w:lang w:val="en-US"/>
        </w:rPr>
        <w:t>The Signature Service</w:t>
      </w:r>
      <w:r>
        <w:rPr>
          <w:lang w:val="en-US"/>
        </w:rPr>
        <w:t xml:space="preserve"> within the framework for Swedish eID is a Service Provider with specific requirements concerning its representation in metadata. It</w:t>
      </w:r>
      <w:r w:rsidR="00577DFF">
        <w:rPr>
          <w:lang w:val="en-US"/>
        </w:rPr>
        <w:t xml:space="preserve">s entry in metadata SHALL contain an </w:t>
      </w:r>
      <w:r w:rsidR="00577DFF" w:rsidRPr="00A27A33">
        <w:rPr>
          <w:rStyle w:val="Code"/>
        </w:rPr>
        <w:t>&lt;mdui:UIInfo&gt;</w:t>
      </w:r>
      <w:r w:rsidR="00577DFF">
        <w:rPr>
          <w:lang w:val="en-US"/>
        </w:rPr>
        <w:t xml:space="preserve"> element</w:t>
      </w:r>
      <w:r w:rsidR="003A51FF">
        <w:rPr>
          <w:lang w:val="en-US"/>
        </w:rPr>
        <w:t>, ex</w:t>
      </w:r>
      <w:r w:rsidR="00A27A33">
        <w:rPr>
          <w:lang w:val="en-US"/>
        </w:rPr>
        <w:t xml:space="preserve">tending the </w:t>
      </w:r>
      <w:r w:rsidR="00A27A33" w:rsidRPr="00A27A33">
        <w:rPr>
          <w:rStyle w:val="Code"/>
        </w:rPr>
        <w:t>&lt;md:SPSSODescriptor&gt;</w:t>
      </w:r>
      <w:r w:rsidR="00A27A33">
        <w:rPr>
          <w:lang w:val="en-US"/>
        </w:rPr>
        <w:t xml:space="preserve"> element. This </w:t>
      </w:r>
      <w:r w:rsidR="00A27A33" w:rsidRPr="00A27A33">
        <w:rPr>
          <w:rStyle w:val="Code"/>
        </w:rPr>
        <w:t>&lt;mdui:UIInfo&gt;</w:t>
      </w:r>
      <w:r w:rsidR="00A27A33">
        <w:rPr>
          <w:lang w:val="en-US"/>
        </w:rPr>
        <w:t xml:space="preserve"> element SHALL a</w:t>
      </w:r>
      <w:r w:rsidR="00A27A33" w:rsidRPr="00A27A33">
        <w:rPr>
          <w:lang w:val="en-US"/>
        </w:rPr>
        <w:t xml:space="preserve">t least contain </w:t>
      </w:r>
      <w:r w:rsidR="00A27A33">
        <w:rPr>
          <w:lang w:val="en-US"/>
        </w:rPr>
        <w:t xml:space="preserve">a </w:t>
      </w:r>
      <w:r w:rsidR="00A27A33" w:rsidRPr="00A27A33">
        <w:rPr>
          <w:rStyle w:val="Code"/>
        </w:rPr>
        <w:t>&lt;mdui:DisplayName&gt;</w:t>
      </w:r>
      <w:r w:rsidR="00A27A33">
        <w:rPr>
          <w:lang w:val="en-US"/>
        </w:rPr>
        <w:t xml:space="preserve"> element with the language attribute </w:t>
      </w:r>
      <w:r w:rsidR="00A27A33" w:rsidRPr="001072A8">
        <w:rPr>
          <w:rStyle w:val="Code"/>
        </w:rPr>
        <w:t>"sv"</w:t>
      </w:r>
      <w:r w:rsidR="00A27A33">
        <w:rPr>
          <w:lang w:val="en-US"/>
        </w:rPr>
        <w:t xml:space="preserve"> (Swedish), representing the </w:t>
      </w:r>
      <w:r w:rsidR="00E373FD">
        <w:rPr>
          <w:lang w:val="en-US"/>
        </w:rPr>
        <w:t>signature</w:t>
      </w:r>
      <w:r w:rsidR="00A27A33">
        <w:rPr>
          <w:lang w:val="en-US"/>
        </w:rPr>
        <w:t xml:space="preserve"> se</w:t>
      </w:r>
      <w:r w:rsidR="00A27A33">
        <w:rPr>
          <w:lang w:val="en-US"/>
        </w:rPr>
        <w:t>r</w:t>
      </w:r>
      <w:r w:rsidR="00A27A33">
        <w:rPr>
          <w:lang w:val="en-US"/>
        </w:rPr>
        <w:t xml:space="preserve">vice that has been approved by the federation operator. </w:t>
      </w:r>
    </w:p>
    <w:p w14:paraId="2DFDE8E6" w14:textId="77777777" w:rsidR="00A27A33" w:rsidRDefault="00A27A33" w:rsidP="00A27A33">
      <w:pPr>
        <w:rPr>
          <w:lang w:val="en-US"/>
        </w:rPr>
      </w:pPr>
    </w:p>
    <w:p w14:paraId="74AEAC57" w14:textId="256D2DEE" w:rsidR="00A27A33" w:rsidRDefault="00A27A33" w:rsidP="00A27A33">
      <w:pPr>
        <w:rPr>
          <w:lang w:val="en-US"/>
        </w:rPr>
      </w:pPr>
      <w:r>
        <w:rPr>
          <w:lang w:val="en-US"/>
        </w:rPr>
        <w:t xml:space="preserve">The </w:t>
      </w:r>
      <w:r w:rsidRPr="001072A8">
        <w:rPr>
          <w:rStyle w:val="Code"/>
        </w:rPr>
        <w:t>&lt;mdui:UIInfo&gt;</w:t>
      </w:r>
      <w:r>
        <w:rPr>
          <w:lang w:val="en-US"/>
        </w:rPr>
        <w:t xml:space="preserve"> element SHALL also contain a reference to a logotype image (</w:t>
      </w:r>
      <w:r w:rsidRPr="001072A8">
        <w:rPr>
          <w:rStyle w:val="Code"/>
        </w:rPr>
        <w:t>&lt;mdui:Logo&gt;</w:t>
      </w:r>
      <w:r>
        <w:rPr>
          <w:lang w:val="en-US"/>
        </w:rPr>
        <w:t xml:space="preserve">) and at least contain </w:t>
      </w:r>
      <w:r w:rsidR="008F7BD1">
        <w:rPr>
          <w:lang w:val="en-US"/>
        </w:rPr>
        <w:t xml:space="preserve">one </w:t>
      </w:r>
      <w:r w:rsidRPr="00A27A33">
        <w:rPr>
          <w:rStyle w:val="Code"/>
        </w:rPr>
        <w:t>&lt;mdui:Description&gt;</w:t>
      </w:r>
      <w:r>
        <w:rPr>
          <w:lang w:val="en-US"/>
        </w:rPr>
        <w:t xml:space="preserve"> element with the language attribute </w:t>
      </w:r>
      <w:r w:rsidRPr="001072A8">
        <w:rPr>
          <w:rStyle w:val="Code"/>
        </w:rPr>
        <w:t>"sv"</w:t>
      </w:r>
      <w:r>
        <w:rPr>
          <w:lang w:val="en-US"/>
        </w:rPr>
        <w:t xml:space="preserve"> (Swedish)</w:t>
      </w:r>
      <w:r w:rsidR="005878A4">
        <w:rPr>
          <w:lang w:val="en-US"/>
        </w:rPr>
        <w:t>, providing a description of the service according to requirements provided by the federation operator.</w:t>
      </w:r>
    </w:p>
    <w:p w14:paraId="0C94AC86" w14:textId="77777777" w:rsidR="00670383" w:rsidRDefault="00670383" w:rsidP="00A27A33">
      <w:pPr>
        <w:rPr>
          <w:lang w:val="en-US"/>
        </w:rPr>
      </w:pPr>
    </w:p>
    <w:p w14:paraId="3EAB5A09" w14:textId="65C7605A" w:rsidR="00670383" w:rsidRDefault="00670383" w:rsidP="00A27A33">
      <w:pPr>
        <w:rPr>
          <w:lang w:val="en-US"/>
        </w:rPr>
      </w:pPr>
      <w:r>
        <w:rPr>
          <w:lang w:val="en-US"/>
        </w:rPr>
        <w:t xml:space="preserve">It is </w:t>
      </w:r>
      <w:r w:rsidRPr="006C4EAB">
        <w:rPr>
          <w:lang w:val="en-US"/>
        </w:rPr>
        <w:t>RECOMMENDED</w:t>
      </w:r>
      <w:r>
        <w:rPr>
          <w:lang w:val="en-US"/>
        </w:rPr>
        <w:t xml:space="preserve"> that the above elements represented in Swedish also be represented with the language attribute </w:t>
      </w:r>
      <w:r w:rsidRPr="001072A8">
        <w:rPr>
          <w:rStyle w:val="Code"/>
        </w:rPr>
        <w:t>"</w:t>
      </w:r>
      <w:r>
        <w:rPr>
          <w:rStyle w:val="Code"/>
        </w:rPr>
        <w:t>en</w:t>
      </w:r>
      <w:r w:rsidRPr="001072A8">
        <w:rPr>
          <w:rStyle w:val="Code"/>
        </w:rPr>
        <w:t>"</w:t>
      </w:r>
      <w:r>
        <w:rPr>
          <w:lang w:val="en-US"/>
        </w:rPr>
        <w:t xml:space="preserve"> (English).</w:t>
      </w:r>
    </w:p>
    <w:p w14:paraId="13EA8D5E" w14:textId="27EA1A35" w:rsidR="007334E0" w:rsidRDefault="007334E0" w:rsidP="002F146B">
      <w:pPr>
        <w:rPr>
          <w:lang w:val="en-US"/>
        </w:rPr>
      </w:pPr>
    </w:p>
    <w:p w14:paraId="4D8155AC" w14:textId="02B14F84" w:rsidR="000E5DF7" w:rsidRDefault="000E5DF7" w:rsidP="002F146B">
      <w:pPr>
        <w:rPr>
          <w:lang w:val="en-US"/>
        </w:rPr>
      </w:pPr>
      <w:r>
        <w:rPr>
          <w:lang w:val="en-US"/>
        </w:rPr>
        <w:t xml:space="preserve">The </w:t>
      </w:r>
      <w:r w:rsidRPr="00643FD6">
        <w:rPr>
          <w:rStyle w:val="Code"/>
        </w:rPr>
        <w:t>&lt;mdattr:EntityAttributes&gt;</w:t>
      </w:r>
      <w:r>
        <w:rPr>
          <w:lang w:val="en-US"/>
        </w:rPr>
        <w:t xml:space="preserve"> element</w:t>
      </w:r>
      <w:r w:rsidR="00334223">
        <w:rPr>
          <w:lang w:val="en-US"/>
        </w:rPr>
        <w:t xml:space="preserve"> of a Signature Service SP entity descriptor SHALL include the </w:t>
      </w:r>
      <w:r w:rsidR="005A52C4">
        <w:rPr>
          <w:lang w:val="en-US"/>
        </w:rPr>
        <w:t>service type entity category</w:t>
      </w:r>
      <w:r w:rsidR="00531D5D">
        <w:rPr>
          <w:lang w:val="en-US"/>
        </w:rPr>
        <w:t xml:space="preserve"> identifier</w:t>
      </w:r>
      <w:r w:rsidR="000F464B">
        <w:rPr>
          <w:lang w:val="en-US"/>
        </w:rPr>
        <w:t xml:space="preserve"> </w:t>
      </w:r>
      <w:r w:rsidR="000F464B" w:rsidRPr="00966341">
        <w:rPr>
          <w:b/>
        </w:rPr>
        <w:t>http://id.elegnamnden.se/st/1.0/sigservice</w:t>
      </w:r>
      <w:r w:rsidR="000F464B">
        <w:rPr>
          <w:lang w:val="en-US"/>
        </w:rPr>
        <w:t xml:space="preserve"> </w:t>
      </w:r>
      <w:r w:rsidR="00B85697">
        <w:rPr>
          <w:lang w:val="en-US"/>
        </w:rPr>
        <w:t>[</w:t>
      </w:r>
      <w:r w:rsidR="00673592">
        <w:rPr>
          <w:lang w:val="en-US"/>
        </w:rPr>
        <w:t>Eid</w:t>
      </w:r>
      <w:r w:rsidR="00B85697">
        <w:rPr>
          <w:lang w:val="en-US"/>
        </w:rPr>
        <w:t xml:space="preserve">EntCat] </w:t>
      </w:r>
      <w:r w:rsidR="005A52C4">
        <w:rPr>
          <w:lang w:val="en-US"/>
        </w:rPr>
        <w:t>as a value to the entity category attribute [</w:t>
      </w:r>
      <w:hyperlink r:id="rId25" w:history="1">
        <w:r w:rsidR="005A52C4" w:rsidRPr="002F146B">
          <w:rPr>
            <w:rStyle w:val="Hyperlink"/>
            <w:lang w:val="en-US"/>
          </w:rPr>
          <w:t>EntCat</w:t>
        </w:r>
      </w:hyperlink>
      <w:r w:rsidR="005A52C4">
        <w:rPr>
          <w:lang w:val="en-US"/>
        </w:rPr>
        <w:t>]</w:t>
      </w:r>
      <w:r w:rsidR="000F464B">
        <w:rPr>
          <w:lang w:val="en-US"/>
        </w:rPr>
        <w:t>.</w:t>
      </w:r>
    </w:p>
    <w:p w14:paraId="003FBD22" w14:textId="77777777" w:rsidR="00420D91" w:rsidRPr="002F146B" w:rsidRDefault="00420D91" w:rsidP="00420D91">
      <w:pPr>
        <w:rPr>
          <w:lang w:val="en-US"/>
        </w:rPr>
      </w:pPr>
    </w:p>
    <w:p w14:paraId="28476EC3" w14:textId="77777777" w:rsidR="00420D91"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1145892" w14:textId="58EB8CD5" w:rsidR="00420D91" w:rsidRPr="00B55812"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&lt;mdattr:EntityAttributes xmlns:mdattr="urn:oasis:names:tc:SAML:metadata:attribute"&gt;</w:t>
      </w:r>
    </w:p>
    <w:p w14:paraId="2496AA7D" w14:textId="4B98CADE"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 xml:space="preserve">:Attribute Name="http://macedir.org/entity-category" </w:t>
      </w:r>
    </w:p>
    <w:p w14:paraId="431741E5" w14:textId="6CB075A9"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 xml:space="preserve">NameFormat="urn:oasis:names:tc:SAML:2.0:attrname-format:uri" </w:t>
      </w:r>
      <w:r w:rsidR="00420D91">
        <w:rPr>
          <w:rFonts w:ascii="Courier New" w:hAnsi="Courier New" w:cs="Courier New"/>
          <w:bCs/>
          <w:noProof/>
          <w:sz w:val="14"/>
          <w:szCs w:val="14"/>
          <w:lang w:val="en-US"/>
        </w:rPr>
        <w:t xml:space="preserve"> </w:t>
      </w:r>
    </w:p>
    <w:p w14:paraId="6E47C8C7" w14:textId="489A1D07" w:rsidR="00420D91" w:rsidRPr="00B55812"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xmlns:saml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="urn:oasis:names:tc:SAML:2.0:assertion"&gt;</w:t>
      </w:r>
    </w:p>
    <w:p w14:paraId="11B23EEC" w14:textId="3F49553C" w:rsidR="00420D91" w:rsidRDefault="000D607C"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:AttributeValue xsi:type="xs:string"&gt;</w:t>
      </w:r>
      <w:r w:rsidR="00420D91" w:rsidRPr="002E29A4">
        <w:rPr>
          <w:rFonts w:ascii="Courier New" w:hAnsi="Courier New" w:cs="Courier New"/>
          <w:bCs/>
          <w:noProof/>
          <w:sz w:val="14"/>
          <w:szCs w:val="14"/>
          <w:lang w:val="en-US"/>
        </w:rPr>
        <w:t>http://id.elegnamnden.se/ec/1.0/loa3-pnr</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:AttributeValue&gt;</w:t>
      </w:r>
    </w:p>
    <w:p w14:paraId="06643273" w14:textId="0BA92864" w:rsidR="002E29A4" w:rsidRPr="00B55812" w:rsidRDefault="002E29A4"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Pr="00B55812">
        <w:rPr>
          <w:rFonts w:ascii="Courier New" w:hAnsi="Courier New" w:cs="Courier New"/>
          <w:bCs/>
          <w:noProof/>
          <w:sz w:val="14"/>
          <w:szCs w:val="14"/>
          <w:lang w:val="en-US"/>
        </w:rPr>
        <w:t>&lt;saml</w:t>
      </w:r>
      <w:r>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 xsi:type="xs:string"&gt;</w:t>
      </w:r>
      <w:r w:rsidRPr="00023A84">
        <w:rPr>
          <w:rFonts w:ascii="Courier New" w:hAnsi="Courier New" w:cs="Courier New"/>
          <w:b/>
          <w:bCs/>
          <w:noProof/>
          <w:sz w:val="14"/>
          <w:szCs w:val="14"/>
          <w:lang w:val="en-US"/>
        </w:rPr>
        <w:t>http://i</w:t>
      </w:r>
      <w:r>
        <w:rPr>
          <w:rFonts w:ascii="Courier New" w:hAnsi="Courier New" w:cs="Courier New"/>
          <w:b/>
          <w:bCs/>
          <w:noProof/>
          <w:sz w:val="14"/>
          <w:szCs w:val="14"/>
          <w:lang w:val="en-US"/>
        </w:rPr>
        <w:t>d.elegnamnden.se/st/1.0/sigservice</w:t>
      </w:r>
      <w:r w:rsidRPr="00B55812">
        <w:rPr>
          <w:rFonts w:ascii="Courier New" w:hAnsi="Courier New" w:cs="Courier New"/>
          <w:bCs/>
          <w:noProof/>
          <w:sz w:val="14"/>
          <w:szCs w:val="14"/>
          <w:lang w:val="en-US"/>
        </w:rPr>
        <w:t>&lt;/saml</w:t>
      </w:r>
      <w:r>
        <w:rPr>
          <w:rFonts w:ascii="Courier New" w:hAnsi="Courier New" w:cs="Courier New"/>
          <w:bCs/>
          <w:noProof/>
          <w:sz w:val="14"/>
          <w:szCs w:val="14"/>
          <w:lang w:val="en-US"/>
        </w:rPr>
        <w:t>2</w:t>
      </w:r>
      <w:r w:rsidRPr="00B55812">
        <w:rPr>
          <w:rFonts w:ascii="Courier New" w:hAnsi="Courier New" w:cs="Courier New"/>
          <w:bCs/>
          <w:noProof/>
          <w:sz w:val="14"/>
          <w:szCs w:val="14"/>
          <w:lang w:val="en-US"/>
        </w:rPr>
        <w:t>:AttributeValue&gt;</w:t>
      </w:r>
    </w:p>
    <w:p w14:paraId="7E24A18C" w14:textId="09686543" w:rsidR="00420D91" w:rsidRPr="00B55812" w:rsidRDefault="00945095"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20D91" w:rsidRPr="00B55812">
        <w:rPr>
          <w:rFonts w:ascii="Courier New" w:hAnsi="Courier New" w:cs="Courier New"/>
          <w:bCs/>
          <w:noProof/>
          <w:sz w:val="14"/>
          <w:szCs w:val="14"/>
          <w:lang w:val="en-US"/>
        </w:rPr>
        <w:t>&lt;/saml</w:t>
      </w:r>
      <w:r w:rsidR="00420D91">
        <w:rPr>
          <w:rFonts w:ascii="Courier New" w:hAnsi="Courier New" w:cs="Courier New"/>
          <w:bCs/>
          <w:noProof/>
          <w:sz w:val="14"/>
          <w:szCs w:val="14"/>
          <w:lang w:val="en-US"/>
        </w:rPr>
        <w:t>2</w:t>
      </w:r>
      <w:r w:rsidR="00420D91" w:rsidRPr="00B55812">
        <w:rPr>
          <w:rFonts w:ascii="Courier New" w:hAnsi="Courier New" w:cs="Courier New"/>
          <w:bCs/>
          <w:noProof/>
          <w:sz w:val="14"/>
          <w:szCs w:val="14"/>
          <w:lang w:val="en-US"/>
        </w:rPr>
        <w:t>:Attribute&gt;</w:t>
      </w:r>
    </w:p>
    <w:p w14:paraId="5E567271" w14:textId="0501799C" w:rsidR="00420D91" w:rsidRPr="00B55812"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55812">
        <w:rPr>
          <w:rFonts w:ascii="Courier New" w:hAnsi="Courier New" w:cs="Courier New"/>
          <w:bCs/>
          <w:noProof/>
          <w:sz w:val="14"/>
          <w:szCs w:val="14"/>
          <w:lang w:val="en-US"/>
        </w:rPr>
        <w:t>&lt;/mdattr:EntityAttributes&gt;</w:t>
      </w:r>
    </w:p>
    <w:p w14:paraId="53AB9BA3" w14:textId="77777777" w:rsidR="00420D91" w:rsidRPr="006D312A" w:rsidRDefault="00420D91" w:rsidP="00420D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227DAE04" w14:textId="503736B6" w:rsidR="00FB5589" w:rsidRDefault="00420D91" w:rsidP="00EA1469">
      <w:pPr>
        <w:pStyle w:val="Caption"/>
      </w:pPr>
      <w:r>
        <w:t>Entity attributes for a Signature Service SP.</w:t>
      </w:r>
    </w:p>
    <w:p w14:paraId="4A898686" w14:textId="21088FD8" w:rsidR="00FB5589" w:rsidRDefault="00FB5589" w:rsidP="002F146B">
      <w:pPr>
        <w:rPr>
          <w:lang w:val="en-US"/>
        </w:rPr>
      </w:pPr>
      <w:r>
        <w:rPr>
          <w:lang w:val="en-US"/>
        </w:rPr>
        <w:t xml:space="preserve">A Signature Service MUST </w:t>
      </w:r>
      <w:r w:rsidR="00F02F42">
        <w:rPr>
          <w:lang w:val="en-US"/>
        </w:rPr>
        <w:t xml:space="preserve">assign the </w:t>
      </w:r>
      <w:r w:rsidR="00A72960" w:rsidRPr="00A700FB">
        <w:rPr>
          <w:rStyle w:val="Code"/>
        </w:rPr>
        <w:t>AuthnRequestsSigned</w:t>
      </w:r>
      <w:r w:rsidR="00A72960">
        <w:rPr>
          <w:lang w:val="en-US"/>
        </w:rPr>
        <w:t xml:space="preserve"> </w:t>
      </w:r>
      <w:r w:rsidR="00F02F42">
        <w:rPr>
          <w:lang w:val="en-US"/>
        </w:rPr>
        <w:t xml:space="preserve">attribute of the </w:t>
      </w:r>
      <w:r w:rsidR="00F02F42" w:rsidRPr="00176879">
        <w:rPr>
          <w:rStyle w:val="Code"/>
        </w:rPr>
        <w:t>&lt;md:SPSSODescriptor&gt;</w:t>
      </w:r>
      <w:r w:rsidR="00F02F42">
        <w:rPr>
          <w:lang w:val="en-US"/>
        </w:rPr>
        <w:t xml:space="preserve"> element to</w:t>
      </w:r>
      <w:r w:rsidR="00CC607D">
        <w:rPr>
          <w:lang w:val="en-US"/>
        </w:rPr>
        <w:t xml:space="preserve"> </w:t>
      </w:r>
      <w:r w:rsidR="00CC607D" w:rsidRPr="001072A8">
        <w:rPr>
          <w:rStyle w:val="Code"/>
        </w:rPr>
        <w:t>"</w:t>
      </w:r>
      <w:r w:rsidR="00CC607D">
        <w:rPr>
          <w:rStyle w:val="Code"/>
        </w:rPr>
        <w:t>true</w:t>
      </w:r>
      <w:r w:rsidR="00CC607D" w:rsidRPr="001072A8">
        <w:rPr>
          <w:rStyle w:val="Code"/>
        </w:rPr>
        <w:t>"</w:t>
      </w:r>
      <w:r w:rsidR="00A72960">
        <w:rPr>
          <w:lang w:val="en-US"/>
        </w:rPr>
        <w:t>.</w:t>
      </w:r>
      <w:r w:rsidR="00EB5F9C">
        <w:rPr>
          <w:lang w:val="en-US"/>
        </w:rPr>
        <w:t xml:space="preserve"> Th</w:t>
      </w:r>
      <w:r w:rsidR="00346619">
        <w:rPr>
          <w:lang w:val="en-US"/>
        </w:rPr>
        <w:t>is</w:t>
      </w:r>
      <w:r w:rsidR="00EB5F9C">
        <w:rPr>
          <w:lang w:val="en-US"/>
        </w:rPr>
        <w:t xml:space="preserve"> requirement ensure</w:t>
      </w:r>
      <w:r w:rsidR="0027153C">
        <w:rPr>
          <w:lang w:val="en-US"/>
        </w:rPr>
        <w:t>s</w:t>
      </w:r>
      <w:r w:rsidR="000C02D2">
        <w:rPr>
          <w:lang w:val="en-US"/>
        </w:rPr>
        <w:t xml:space="preserve"> that</w:t>
      </w:r>
      <w:r w:rsidR="005746AA">
        <w:rPr>
          <w:lang w:val="en-US"/>
        </w:rPr>
        <w:t xml:space="preserve"> the</w:t>
      </w:r>
      <w:r w:rsidR="000C02D2">
        <w:rPr>
          <w:lang w:val="en-US"/>
        </w:rPr>
        <w:t xml:space="preserve"> Signature Service always signs its authentication r</w:t>
      </w:r>
      <w:r w:rsidR="000C02D2">
        <w:rPr>
          <w:lang w:val="en-US"/>
        </w:rPr>
        <w:t>e</w:t>
      </w:r>
      <w:r w:rsidR="000C02D2">
        <w:rPr>
          <w:lang w:val="en-US"/>
        </w:rPr>
        <w:t xml:space="preserve">quests </w:t>
      </w:r>
      <w:r w:rsidR="005746AA">
        <w:rPr>
          <w:lang w:val="en-US"/>
        </w:rPr>
        <w:t>in order for the request to be accepted by the Identity Provider</w:t>
      </w:r>
      <w:r w:rsidR="0044614C">
        <w:rPr>
          <w:lang w:val="en-US"/>
        </w:rPr>
        <w:t>.</w:t>
      </w:r>
      <w:r w:rsidR="00C421C0">
        <w:rPr>
          <w:lang w:val="en-US"/>
        </w:rPr>
        <w:t xml:space="preserve"> The federation operator will enforce that all Service Providers that operate as Signature Services have th</w:t>
      </w:r>
      <w:r w:rsidR="005746AA">
        <w:rPr>
          <w:lang w:val="en-US"/>
        </w:rPr>
        <w:t>is</w:t>
      </w:r>
      <w:r w:rsidR="00C421C0">
        <w:rPr>
          <w:lang w:val="en-US"/>
        </w:rPr>
        <w:t xml:space="preserve"> attribute set.</w:t>
      </w:r>
    </w:p>
    <w:p w14:paraId="7702F74F" w14:textId="77777777" w:rsidR="0044614C" w:rsidRDefault="0044614C" w:rsidP="002F146B">
      <w:pPr>
        <w:rPr>
          <w:lang w:val="en-US"/>
        </w:rPr>
      </w:pPr>
    </w:p>
    <w:p w14:paraId="3D0B68F6" w14:textId="77777777" w:rsidR="00C875D5" w:rsidRDefault="00C875D5" w:rsidP="002F146B">
      <w:pPr>
        <w:rPr>
          <w:lang w:val="en-US"/>
        </w:rPr>
      </w:pPr>
    </w:p>
    <w:p w14:paraId="40AECE02" w14:textId="63E5CF6C" w:rsidR="00B368ED" w:rsidRPr="00ED0D71" w:rsidRDefault="00B368ED" w:rsidP="002F146B">
      <w:pPr>
        <w:rPr>
          <w:lang w:val="en-US"/>
        </w:rPr>
      </w:pPr>
      <w:r>
        <w:rPr>
          <w:noProof/>
          <w:lang w:val="en-US" w:eastAsia="en-US"/>
        </w:rPr>
        <w:br w:type="page"/>
      </w:r>
    </w:p>
    <w:p w14:paraId="07819F45" w14:textId="5A24611F" w:rsidR="00B7275F" w:rsidRDefault="004D7C5A" w:rsidP="004C6B4E">
      <w:pPr>
        <w:pStyle w:val="Heading1"/>
        <w:rPr>
          <w:noProof/>
          <w:lang w:val="en-US" w:eastAsia="en-US"/>
        </w:rPr>
      </w:pPr>
      <w:bookmarkStart w:id="22" w:name="_Toc305420680"/>
      <w:r w:rsidRPr="006C4EAB">
        <w:rPr>
          <w:noProof/>
          <w:lang w:val="en-US" w:eastAsia="en-US"/>
        </w:rPr>
        <w:lastRenderedPageBreak/>
        <w:t xml:space="preserve">Name </w:t>
      </w:r>
      <w:r w:rsidR="00E3412F">
        <w:rPr>
          <w:noProof/>
          <w:lang w:val="en-US" w:eastAsia="en-US"/>
        </w:rPr>
        <w:t>I</w:t>
      </w:r>
      <w:r w:rsidRPr="006C4EAB">
        <w:rPr>
          <w:noProof/>
          <w:lang w:val="en-US" w:eastAsia="en-US"/>
        </w:rPr>
        <w:t>dentifiers</w:t>
      </w:r>
      <w:bookmarkEnd w:id="22"/>
    </w:p>
    <w:p w14:paraId="2FE7AEBE" w14:textId="52A5A108" w:rsidR="005452B0" w:rsidRDefault="00757116" w:rsidP="00D357EC">
      <w:pPr>
        <w:tabs>
          <w:tab w:val="left" w:pos="720"/>
        </w:tabs>
        <w:rPr>
          <w:lang w:val="en-US"/>
        </w:rPr>
      </w:pPr>
      <w:r w:rsidRPr="009D4F45">
        <w:rPr>
          <w:lang w:val="en-US"/>
        </w:rPr>
        <w:t xml:space="preserve">Identity Providers </w:t>
      </w:r>
      <w:r w:rsidR="00411204" w:rsidRPr="009D4F45">
        <w:rPr>
          <w:lang w:val="en-US"/>
        </w:rPr>
        <w:t xml:space="preserve">and Service Providers </w:t>
      </w:r>
      <w:r w:rsidRPr="009D4F45">
        <w:rPr>
          <w:lang w:val="en-US"/>
        </w:rPr>
        <w:t xml:space="preserve">MUST support </w:t>
      </w:r>
      <w:r w:rsidR="00C31753">
        <w:rPr>
          <w:lang w:val="en-US"/>
        </w:rPr>
        <w:t xml:space="preserve">both </w:t>
      </w:r>
      <w:r w:rsidRPr="009D4F45">
        <w:rPr>
          <w:lang w:val="en-US"/>
        </w:rPr>
        <w:t xml:space="preserve">the </w:t>
      </w:r>
      <w:r w:rsidRPr="009D4F45">
        <w:rPr>
          <w:rStyle w:val="Code"/>
        </w:rPr>
        <w:t>urn:oasis:names:tc:SAML:2.0:nameid-format:persistent</w:t>
      </w:r>
      <w:r w:rsidRPr="009D4F45">
        <w:rPr>
          <w:lang w:val="en-US"/>
        </w:rPr>
        <w:t xml:space="preserve"> </w:t>
      </w:r>
      <w:r w:rsidR="00C31753">
        <w:rPr>
          <w:lang w:val="en-US"/>
        </w:rPr>
        <w:t xml:space="preserve">and </w:t>
      </w:r>
      <w:r w:rsidR="00D357EC">
        <w:rPr>
          <w:lang w:val="en-US"/>
        </w:rPr>
        <w:t xml:space="preserve">the </w:t>
      </w:r>
      <w:r w:rsidR="00D357EC" w:rsidRPr="00D357EC">
        <w:rPr>
          <w:rStyle w:val="Code"/>
        </w:rPr>
        <w:t>urn:oasis:names:tc:SAML:2.0:nameid-format:transient</w:t>
      </w:r>
      <w:r w:rsidR="00D357EC" w:rsidRPr="00D357EC">
        <w:rPr>
          <w:lang w:val="en-US"/>
        </w:rPr>
        <w:t xml:space="preserve"> </w:t>
      </w:r>
      <w:r w:rsidRPr="009D4F45">
        <w:rPr>
          <w:lang w:val="en-US"/>
        </w:rPr>
        <w:t>name identifier format</w:t>
      </w:r>
      <w:r w:rsidR="00D357EC">
        <w:rPr>
          <w:lang w:val="en-US"/>
        </w:rPr>
        <w:t>s</w:t>
      </w:r>
      <w:r w:rsidR="00836864">
        <w:rPr>
          <w:lang w:val="en-US"/>
        </w:rPr>
        <w:t xml:space="preserve"> as specified in</w:t>
      </w:r>
      <w:r w:rsidRPr="009D4F45">
        <w:rPr>
          <w:lang w:val="en-US"/>
        </w:rPr>
        <w:t xml:space="preserve"> [</w:t>
      </w:r>
      <w:hyperlink r:id="rId26" w:history="1">
        <w:r w:rsidRPr="009D4F45">
          <w:rPr>
            <w:rStyle w:val="Hyperlink"/>
            <w:lang w:val="en-US"/>
          </w:rPr>
          <w:t>SAML2Core</w:t>
        </w:r>
      </w:hyperlink>
      <w:r w:rsidRPr="009D4F45">
        <w:rPr>
          <w:lang w:val="en-US"/>
        </w:rPr>
        <w:t>].</w:t>
      </w:r>
    </w:p>
    <w:p w14:paraId="6A86EC76" w14:textId="77777777" w:rsidR="00D430A7" w:rsidRDefault="00D430A7" w:rsidP="00D357EC">
      <w:pPr>
        <w:tabs>
          <w:tab w:val="left" w:pos="720"/>
        </w:tabs>
        <w:rPr>
          <w:lang w:val="en-US"/>
        </w:rPr>
      </w:pPr>
    </w:p>
    <w:p w14:paraId="27C8D1B5" w14:textId="552A62E7" w:rsidR="00180B28" w:rsidRDefault="009A6FE5" w:rsidP="00D357EC">
      <w:pPr>
        <w:tabs>
          <w:tab w:val="left" w:pos="720"/>
        </w:tabs>
        <w:rPr>
          <w:lang w:val="en-US"/>
        </w:rPr>
      </w:pPr>
      <w:r>
        <w:rPr>
          <w:lang w:val="en-US"/>
        </w:rPr>
        <w:t>Identity Provider</w:t>
      </w:r>
      <w:r w:rsidR="00D430A7">
        <w:rPr>
          <w:lang w:val="en-US"/>
        </w:rPr>
        <w:t>s</w:t>
      </w:r>
      <w:r>
        <w:rPr>
          <w:lang w:val="en-US"/>
        </w:rPr>
        <w:t xml:space="preserve"> SHALL </w:t>
      </w:r>
      <w:r w:rsidR="00BE69CA">
        <w:rPr>
          <w:lang w:val="en-US"/>
        </w:rPr>
        <w:t xml:space="preserve">default to </w:t>
      </w:r>
      <w:r w:rsidR="0083517E">
        <w:rPr>
          <w:lang w:val="en-US"/>
        </w:rPr>
        <w:t>use</w:t>
      </w:r>
      <w:r>
        <w:rPr>
          <w:lang w:val="en-US"/>
        </w:rPr>
        <w:t xml:space="preserve"> the </w:t>
      </w:r>
      <w:r w:rsidRPr="009D4F45">
        <w:rPr>
          <w:rStyle w:val="Code"/>
        </w:rPr>
        <w:t>urn:oasis:names:tc:SAML:2.0:nameid-format:persistent</w:t>
      </w:r>
      <w:r>
        <w:rPr>
          <w:lang w:val="en-US"/>
        </w:rPr>
        <w:t xml:space="preserve"> name identifier format</w:t>
      </w:r>
      <w:r w:rsidR="0083517E">
        <w:rPr>
          <w:lang w:val="en-US"/>
        </w:rPr>
        <w:t xml:space="preserve"> in cases where a Service Provider has not specified the name identifier to use (</w:t>
      </w:r>
      <w:r w:rsidR="00A23DF4">
        <w:rPr>
          <w:lang w:val="en-US"/>
        </w:rPr>
        <w:t>via</w:t>
      </w:r>
      <w:r w:rsidR="00261A51">
        <w:rPr>
          <w:lang w:val="en-US"/>
        </w:rPr>
        <w:t xml:space="preserve"> </w:t>
      </w:r>
      <w:r w:rsidR="005F0454">
        <w:rPr>
          <w:lang w:val="en-US"/>
        </w:rPr>
        <w:t xml:space="preserve">the </w:t>
      </w:r>
      <w:r w:rsidR="005F0454" w:rsidRPr="005F0454">
        <w:rPr>
          <w:rStyle w:val="Code"/>
        </w:rPr>
        <w:t>&lt;md:NameIDFormat&gt;</w:t>
      </w:r>
      <w:r w:rsidR="005F0454">
        <w:rPr>
          <w:lang w:val="en-US"/>
        </w:rPr>
        <w:t xml:space="preserve"> element of the Service Provider metadata entry, or </w:t>
      </w:r>
      <w:r w:rsidR="00A23DF4">
        <w:rPr>
          <w:lang w:val="en-US"/>
        </w:rPr>
        <w:t>via</w:t>
      </w:r>
      <w:r w:rsidR="005F0454">
        <w:rPr>
          <w:lang w:val="en-US"/>
        </w:rPr>
        <w:t xml:space="preserve"> the </w:t>
      </w:r>
      <w:r w:rsidR="00A23DF4" w:rsidRPr="00032BD1">
        <w:rPr>
          <w:rStyle w:val="Code"/>
        </w:rPr>
        <w:t>Format</w:t>
      </w:r>
      <w:r w:rsidR="00A23DF4">
        <w:rPr>
          <w:lang w:val="en-US"/>
        </w:rPr>
        <w:t xml:space="preserve"> attribute of the </w:t>
      </w:r>
      <w:r w:rsidR="00A23DF4" w:rsidRPr="00032BD1">
        <w:rPr>
          <w:rStyle w:val="Code"/>
        </w:rPr>
        <w:t>&lt;saml2p:NameIDPolicy&gt;</w:t>
      </w:r>
      <w:r w:rsidR="00A23DF4">
        <w:rPr>
          <w:lang w:val="en-US"/>
        </w:rPr>
        <w:t xml:space="preserve"> element </w:t>
      </w:r>
      <w:r w:rsidR="00F82E92">
        <w:rPr>
          <w:lang w:val="en-US"/>
        </w:rPr>
        <w:t>of</w:t>
      </w:r>
      <w:r w:rsidR="00A23DF4">
        <w:rPr>
          <w:lang w:val="en-US"/>
        </w:rPr>
        <w:t xml:space="preserve"> the authentication request message).</w:t>
      </w:r>
    </w:p>
    <w:p w14:paraId="453FD90B" w14:textId="43BF0D6D" w:rsidR="004D7C5A" w:rsidRDefault="009B132C" w:rsidP="004C6B4E">
      <w:pPr>
        <w:pStyle w:val="Heading1"/>
        <w:rPr>
          <w:lang w:val="en-US" w:eastAsia="en-US"/>
        </w:rPr>
      </w:pPr>
      <w:bookmarkStart w:id="23" w:name="_Toc305420681"/>
      <w:r w:rsidRPr="006C4EAB">
        <w:rPr>
          <w:lang w:val="en-US" w:eastAsia="en-US"/>
        </w:rPr>
        <w:t>Attributes</w:t>
      </w:r>
      <w:bookmarkEnd w:id="23"/>
    </w:p>
    <w:p w14:paraId="70B49D44" w14:textId="41E295A2" w:rsidR="00AB4498" w:rsidRDefault="007E6786" w:rsidP="00AB4498">
      <w:pPr>
        <w:rPr>
          <w:lang w:val="en-US"/>
        </w:rPr>
      </w:pPr>
      <w:r>
        <w:rPr>
          <w:lang w:val="en-US"/>
        </w:rPr>
        <w:t>Attribute specifications for the Swedish eID Framework is defined in [</w:t>
      </w:r>
      <w:r w:rsidR="00673592">
        <w:rPr>
          <w:lang w:val="en-US"/>
        </w:rPr>
        <w:t>Eid</w:t>
      </w:r>
      <w:r w:rsidRPr="006D4173">
        <w:rPr>
          <w:lang w:val="en-US"/>
        </w:rPr>
        <w:t>Attributes</w:t>
      </w:r>
      <w:r>
        <w:rPr>
          <w:lang w:val="en-US"/>
        </w:rPr>
        <w:t>].</w:t>
      </w:r>
    </w:p>
    <w:p w14:paraId="27A2A814" w14:textId="77777777" w:rsidR="003B0843" w:rsidRDefault="003B0843" w:rsidP="00AB4498">
      <w:pPr>
        <w:rPr>
          <w:lang w:val="en-US"/>
        </w:rPr>
      </w:pPr>
    </w:p>
    <w:p w14:paraId="2616E035" w14:textId="64690C1F" w:rsidR="003B0843" w:rsidRDefault="002956E9" w:rsidP="00AB4498">
      <w:pPr>
        <w:rPr>
          <w:lang w:val="en-US"/>
        </w:rPr>
      </w:pPr>
      <w:r>
        <w:rPr>
          <w:lang w:val="en-US"/>
        </w:rPr>
        <w:t xml:space="preserve">The content of </w:t>
      </w:r>
      <w:r w:rsidRPr="0065320D">
        <w:rPr>
          <w:rStyle w:val="Code"/>
        </w:rPr>
        <w:t>&lt;saml2:AttributeValue&gt;</w:t>
      </w:r>
      <w:r>
        <w:rPr>
          <w:lang w:val="en-US"/>
        </w:rPr>
        <w:t xml:space="preserve"> elements exchanged via any SAML 2.0 messages or assertions SHOULD be limited to a single child text node.</w:t>
      </w:r>
    </w:p>
    <w:p w14:paraId="0E67E4CD" w14:textId="77777777" w:rsidR="00FE4A70" w:rsidRDefault="00FE4A70" w:rsidP="00AB4498">
      <w:pPr>
        <w:rPr>
          <w:lang w:val="en-US"/>
        </w:rPr>
      </w:pPr>
    </w:p>
    <w:p w14:paraId="42C1389B" w14:textId="7D9917B1" w:rsidR="00FE4A70" w:rsidRDefault="00FE4A70" w:rsidP="00AB4498">
      <w:pPr>
        <w:rPr>
          <w:lang w:val="en-US"/>
        </w:rPr>
      </w:pPr>
      <w:r>
        <w:rPr>
          <w:lang w:val="en-US"/>
        </w:rPr>
        <w:t xml:space="preserve">For requirements regarding attribute </w:t>
      </w:r>
      <w:r w:rsidR="009741B2">
        <w:rPr>
          <w:lang w:val="en-US"/>
        </w:rPr>
        <w:t>inclusion in SAML assertions</w:t>
      </w:r>
      <w:r>
        <w:rPr>
          <w:lang w:val="en-US"/>
        </w:rPr>
        <w:t xml:space="preserve">, see section </w:t>
      </w:r>
      <w:r w:rsidR="0068377A">
        <w:rPr>
          <w:lang w:val="en-US"/>
        </w:rPr>
        <w:fldChar w:fldCharType="begin"/>
      </w:r>
      <w:r w:rsidR="0068377A">
        <w:rPr>
          <w:lang w:val="en-US"/>
        </w:rPr>
        <w:instrText xml:space="preserve"> REF _Ref298587314 \r \h </w:instrText>
      </w:r>
      <w:r w:rsidR="0068377A">
        <w:rPr>
          <w:lang w:val="en-US"/>
        </w:rPr>
      </w:r>
      <w:r w:rsidR="0068377A">
        <w:rPr>
          <w:lang w:val="en-US"/>
        </w:rPr>
        <w:fldChar w:fldCharType="separate"/>
      </w:r>
      <w:r w:rsidR="00D5118D">
        <w:rPr>
          <w:lang w:val="en-US"/>
        </w:rPr>
        <w:t>6.2.1</w:t>
      </w:r>
      <w:r w:rsidR="0068377A">
        <w:rPr>
          <w:lang w:val="en-US"/>
        </w:rPr>
        <w:fldChar w:fldCharType="end"/>
      </w:r>
      <w:r>
        <w:rPr>
          <w:lang w:val="en-US"/>
        </w:rPr>
        <w:t>, “</w:t>
      </w:r>
      <w:r w:rsidR="0068377A">
        <w:rPr>
          <w:lang w:val="en-US"/>
        </w:rPr>
        <w:fldChar w:fldCharType="begin"/>
      </w:r>
      <w:r w:rsidR="0068377A">
        <w:rPr>
          <w:lang w:val="en-US"/>
        </w:rPr>
        <w:instrText xml:space="preserve"> REF _Ref298587314 \h </w:instrText>
      </w:r>
      <w:r w:rsidR="0068377A">
        <w:rPr>
          <w:lang w:val="en-US"/>
        </w:rPr>
      </w:r>
      <w:r w:rsidR="0068377A">
        <w:rPr>
          <w:lang w:val="en-US"/>
        </w:rPr>
        <w:fldChar w:fldCharType="separate"/>
      </w:r>
      <w:r w:rsidR="00D5118D">
        <w:rPr>
          <w:lang w:val="en-US"/>
        </w:rPr>
        <w:t>Attribute Release Rules</w:t>
      </w:r>
      <w:r w:rsidR="0068377A">
        <w:rPr>
          <w:lang w:val="en-US"/>
        </w:rPr>
        <w:fldChar w:fldCharType="end"/>
      </w:r>
      <w:r>
        <w:rPr>
          <w:lang w:val="en-US"/>
        </w:rPr>
        <w:t>”, below.</w:t>
      </w:r>
    </w:p>
    <w:p w14:paraId="10119D5C" w14:textId="3F31B334" w:rsidR="007C7977" w:rsidRPr="006C4EAB" w:rsidRDefault="007C7977" w:rsidP="004C6B4E">
      <w:pPr>
        <w:pStyle w:val="Heading1"/>
        <w:rPr>
          <w:lang w:val="en-US"/>
        </w:rPr>
      </w:pPr>
      <w:bookmarkStart w:id="24" w:name="_Toc305420682"/>
      <w:r w:rsidRPr="006C4EAB">
        <w:rPr>
          <w:lang w:val="en-US"/>
        </w:rPr>
        <w:t>Authentication Requests</w:t>
      </w:r>
      <w:bookmarkEnd w:id="24"/>
    </w:p>
    <w:p w14:paraId="7FC03707" w14:textId="462749D3" w:rsidR="006B5921" w:rsidRDefault="006B5921" w:rsidP="006C4EAB">
      <w:pPr>
        <w:pStyle w:val="Heading2"/>
        <w:rPr>
          <w:lang w:val="en-US"/>
        </w:rPr>
      </w:pPr>
      <w:bookmarkStart w:id="25" w:name="_Ref263956239"/>
      <w:bookmarkStart w:id="26" w:name="_Ref263956242"/>
      <w:bookmarkStart w:id="27" w:name="_Toc305420683"/>
      <w:r>
        <w:rPr>
          <w:lang w:val="en-US"/>
        </w:rPr>
        <w:t>Discovery</w:t>
      </w:r>
      <w:bookmarkEnd w:id="25"/>
      <w:bookmarkEnd w:id="26"/>
      <w:bookmarkEnd w:id="27"/>
    </w:p>
    <w:p w14:paraId="595C3B64" w14:textId="27D61A47" w:rsidR="009808D7" w:rsidRDefault="006B5921" w:rsidP="009808D7">
      <w:pPr>
        <w:rPr>
          <w:lang w:val="en-US"/>
        </w:rPr>
      </w:pPr>
      <w:r w:rsidRPr="0056123A">
        <w:rPr>
          <w:lang w:val="en-US"/>
        </w:rPr>
        <w:t>The federation for Swedish eID uses a</w:t>
      </w:r>
      <w:r w:rsidR="0056123A">
        <w:rPr>
          <w:lang w:val="en-US"/>
        </w:rPr>
        <w:t xml:space="preserve"> central discovery service</w:t>
      </w:r>
      <w:r w:rsidR="009808D7">
        <w:rPr>
          <w:lang w:val="en-US"/>
        </w:rPr>
        <w:t xml:space="preserve"> as specified in </w:t>
      </w:r>
      <w:r w:rsidR="009808D7" w:rsidRPr="009808D7">
        <w:rPr>
          <w:lang w:val="en-US"/>
        </w:rPr>
        <w:t>Identity Provider Discovery Se</w:t>
      </w:r>
      <w:r w:rsidR="009808D7" w:rsidRPr="009808D7">
        <w:rPr>
          <w:lang w:val="en-US"/>
        </w:rPr>
        <w:t>r</w:t>
      </w:r>
      <w:r w:rsidR="009808D7" w:rsidRPr="009808D7">
        <w:rPr>
          <w:lang w:val="en-US"/>
        </w:rPr>
        <w:t>vice Protocol Profile [</w:t>
      </w:r>
      <w:hyperlink r:id="rId27" w:history="1">
        <w:r w:rsidR="009808D7" w:rsidRPr="00F956E8">
          <w:rPr>
            <w:rStyle w:val="Hyperlink"/>
            <w:lang w:val="en-US"/>
          </w:rPr>
          <w:t>IdPDisco</w:t>
        </w:r>
      </w:hyperlink>
      <w:r w:rsidR="009808D7" w:rsidRPr="009808D7">
        <w:rPr>
          <w:lang w:val="en-US"/>
        </w:rPr>
        <w:t>]</w:t>
      </w:r>
      <w:r w:rsidR="009808D7">
        <w:rPr>
          <w:lang w:val="en-US"/>
        </w:rPr>
        <w:t>.</w:t>
      </w:r>
      <w:r w:rsidR="00236191">
        <w:rPr>
          <w:lang w:val="en-US"/>
        </w:rPr>
        <w:t xml:space="preserve"> A Service Provider is not </w:t>
      </w:r>
      <w:r w:rsidR="00700D84">
        <w:rPr>
          <w:lang w:val="en-US"/>
        </w:rPr>
        <w:t>obliged to use the central discovery service and MAY instead implement discovery using an integrated technique as described in [</w:t>
      </w:r>
      <w:r w:rsidR="00673592">
        <w:rPr>
          <w:lang w:val="en-US"/>
        </w:rPr>
        <w:t>Eid</w:t>
      </w:r>
      <w:r w:rsidR="004D19A5" w:rsidRPr="006D4173">
        <w:rPr>
          <w:lang w:val="en-US"/>
        </w:rPr>
        <w:t>Disco</w:t>
      </w:r>
      <w:r w:rsidR="00700D84">
        <w:rPr>
          <w:lang w:val="en-US"/>
        </w:rPr>
        <w:t>].</w:t>
      </w:r>
    </w:p>
    <w:p w14:paraId="0ACBDF30" w14:textId="77777777" w:rsidR="00700D84" w:rsidRDefault="00700D84" w:rsidP="009808D7">
      <w:pPr>
        <w:rPr>
          <w:lang w:val="en-US"/>
        </w:rPr>
      </w:pPr>
    </w:p>
    <w:p w14:paraId="46247497" w14:textId="2A09F3BF" w:rsidR="00700D84" w:rsidRPr="009808D7" w:rsidRDefault="00215361" w:rsidP="009808D7">
      <w:pPr>
        <w:rPr>
          <w:lang w:val="en-US"/>
        </w:rPr>
      </w:pPr>
      <w:r>
        <w:rPr>
          <w:lang w:val="en-US"/>
        </w:rPr>
        <w:t>A Service Provider SHOULD use either the central discovery service or the integrated discovery techniques as described in [</w:t>
      </w:r>
      <w:r w:rsidR="00673592">
        <w:rPr>
          <w:lang w:val="en-US"/>
        </w:rPr>
        <w:t>Eid</w:t>
      </w:r>
      <w:r w:rsidR="004D19A5" w:rsidRPr="006D4173">
        <w:rPr>
          <w:lang w:val="en-US"/>
        </w:rPr>
        <w:t>Disco</w:t>
      </w:r>
      <w:r>
        <w:rPr>
          <w:lang w:val="en-US"/>
        </w:rPr>
        <w:t>].</w:t>
      </w:r>
    </w:p>
    <w:p w14:paraId="0C0C1250" w14:textId="5AB1732C" w:rsidR="006B5921" w:rsidRDefault="006B5921" w:rsidP="006B5921">
      <w:pPr>
        <w:rPr>
          <w:lang w:val="en-US"/>
        </w:rPr>
      </w:pPr>
    </w:p>
    <w:p w14:paraId="7457FFD5" w14:textId="26059DCD" w:rsidR="006C613C" w:rsidRPr="0056123A" w:rsidRDefault="006C613C" w:rsidP="006B5921">
      <w:pPr>
        <w:rPr>
          <w:lang w:val="en-US"/>
        </w:rPr>
      </w:pPr>
      <w:r>
        <w:rPr>
          <w:lang w:val="en-US"/>
        </w:rPr>
        <w:t xml:space="preserve">Service Providers making use of the central discovery service MUST be able to handle empty responses for the cases where no Identity Provider was chosen. In these cases an error message should be displayed for the </w:t>
      </w:r>
      <w:r w:rsidR="00CF38F1">
        <w:rPr>
          <w:lang w:val="en-US"/>
        </w:rPr>
        <w:t xml:space="preserve">end </w:t>
      </w:r>
      <w:r>
        <w:rPr>
          <w:lang w:val="en-US"/>
        </w:rPr>
        <w:t>user.</w:t>
      </w:r>
    </w:p>
    <w:p w14:paraId="0ECE99AF" w14:textId="085EA5C2" w:rsidR="007C7977" w:rsidRDefault="00C13726" w:rsidP="006C4EAB">
      <w:pPr>
        <w:pStyle w:val="Heading2"/>
        <w:rPr>
          <w:lang w:val="en-US"/>
        </w:rPr>
      </w:pPr>
      <w:bookmarkStart w:id="28" w:name="_Ref290799639"/>
      <w:bookmarkStart w:id="29" w:name="_Ref290799942"/>
      <w:bookmarkStart w:id="30" w:name="_Ref290799948"/>
      <w:bookmarkStart w:id="31" w:name="_Toc305420684"/>
      <w:r>
        <w:rPr>
          <w:lang w:val="en-US"/>
        </w:rPr>
        <w:t xml:space="preserve">Binding and </w:t>
      </w:r>
      <w:r w:rsidR="006C4EAB" w:rsidRPr="006C4EAB">
        <w:rPr>
          <w:lang w:val="en-US"/>
        </w:rPr>
        <w:t xml:space="preserve">Security </w:t>
      </w:r>
      <w:r w:rsidR="00280DC3">
        <w:rPr>
          <w:lang w:val="en-US"/>
        </w:rPr>
        <w:t>R</w:t>
      </w:r>
      <w:r w:rsidR="006C4EAB" w:rsidRPr="006C4EAB">
        <w:rPr>
          <w:lang w:val="en-US"/>
        </w:rPr>
        <w:t>equirements</w:t>
      </w:r>
      <w:bookmarkEnd w:id="28"/>
      <w:bookmarkEnd w:id="29"/>
      <w:bookmarkEnd w:id="30"/>
      <w:bookmarkEnd w:id="31"/>
    </w:p>
    <w:p w14:paraId="4C10127B" w14:textId="50BB0971" w:rsidR="00DF458F" w:rsidRDefault="003764BE" w:rsidP="00D357EC">
      <w:pPr>
        <w:rPr>
          <w:lang w:val="en-US"/>
        </w:rPr>
      </w:pPr>
      <w:r>
        <w:rPr>
          <w:lang w:val="en-US"/>
        </w:rPr>
        <w:t>The endpoints</w:t>
      </w:r>
      <w:r w:rsidR="00116004">
        <w:rPr>
          <w:lang w:val="en-US"/>
        </w:rPr>
        <w:t>,</w:t>
      </w:r>
      <w:r>
        <w:rPr>
          <w:lang w:val="en-US"/>
        </w:rPr>
        <w:t xml:space="preserve"> at which an Identity Provider receives a </w:t>
      </w:r>
      <w:r w:rsidRPr="008A2F6B">
        <w:rPr>
          <w:rStyle w:val="Code"/>
        </w:rPr>
        <w:t>&lt;saml2p:AuthnRequest&gt;</w:t>
      </w:r>
      <w:r>
        <w:rPr>
          <w:lang w:val="en-US"/>
        </w:rPr>
        <w:t xml:space="preserve"> message, and all subs</w:t>
      </w:r>
      <w:r>
        <w:rPr>
          <w:lang w:val="en-US"/>
        </w:rPr>
        <w:t>e</w:t>
      </w:r>
      <w:r>
        <w:rPr>
          <w:lang w:val="en-US"/>
        </w:rPr>
        <w:t>quent exchanges with the user agent, MUST be protected by TLS/SSL ([</w:t>
      </w:r>
      <w:hyperlink r:id="rId28" w:history="1">
        <w:r w:rsidRPr="00FB77E8">
          <w:rPr>
            <w:rStyle w:val="Hyperlink"/>
            <w:lang w:val="en-US"/>
          </w:rPr>
          <w:t>SAML2Int</w:t>
        </w:r>
      </w:hyperlink>
      <w:r>
        <w:rPr>
          <w:lang w:val="en-US"/>
        </w:rPr>
        <w:t>] specifies SHOULD).</w:t>
      </w:r>
    </w:p>
    <w:p w14:paraId="08B6332E" w14:textId="77777777" w:rsidR="00C13726" w:rsidRDefault="00C13726" w:rsidP="003F2666">
      <w:pPr>
        <w:rPr>
          <w:lang w:val="en-GB"/>
        </w:rPr>
      </w:pPr>
    </w:p>
    <w:p w14:paraId="3E04E8A4" w14:textId="39049902" w:rsidR="00CD276D" w:rsidRDefault="007108E6" w:rsidP="003F2666">
      <w:pPr>
        <w:rPr>
          <w:lang w:val="en-GB"/>
        </w:rPr>
      </w:pPr>
      <w:r>
        <w:rPr>
          <w:lang w:val="en-GB"/>
        </w:rPr>
        <w:t>[</w:t>
      </w:r>
      <w:hyperlink r:id="rId29" w:history="1">
        <w:r w:rsidRPr="00FB77E8">
          <w:rPr>
            <w:rStyle w:val="Hyperlink"/>
            <w:lang w:val="en-GB"/>
          </w:rPr>
          <w:t>SAML2Int</w:t>
        </w:r>
      </w:hyperlink>
      <w:r>
        <w:rPr>
          <w:lang w:val="en-GB"/>
        </w:rPr>
        <w:t xml:space="preserve">] specifies that a </w:t>
      </w:r>
      <w:r w:rsidRPr="008A2F6B">
        <w:rPr>
          <w:rStyle w:val="Code"/>
        </w:rPr>
        <w:t>&lt;saml2p:AuthnRequest&gt;</w:t>
      </w:r>
      <w:r>
        <w:rPr>
          <w:lang w:val="en-GB"/>
        </w:rPr>
        <w:t xml:space="preserve"> message MUST be communicated to the Identity Pr</w:t>
      </w:r>
      <w:r>
        <w:rPr>
          <w:lang w:val="en-GB"/>
        </w:rPr>
        <w:t>o</w:t>
      </w:r>
      <w:r>
        <w:rPr>
          <w:lang w:val="en-GB"/>
        </w:rPr>
        <w:t xml:space="preserve">vider using the HTTP-REDIRECT binding. This profile will also allow the usage of the HTTP-POST binding for sending </w:t>
      </w:r>
      <w:r w:rsidRPr="008A2F6B">
        <w:rPr>
          <w:rStyle w:val="Code"/>
        </w:rPr>
        <w:t>&lt;saml2p:AuthnRequest&gt;</w:t>
      </w:r>
      <w:r>
        <w:rPr>
          <w:lang w:val="en-GB"/>
        </w:rPr>
        <w:t xml:space="preserve"> messages</w:t>
      </w:r>
      <w:r w:rsidR="000A60EA">
        <w:rPr>
          <w:lang w:val="en-GB"/>
        </w:rPr>
        <w:t xml:space="preserve"> </w:t>
      </w:r>
      <w:r w:rsidR="00496BB0">
        <w:rPr>
          <w:lang w:val="en-GB"/>
        </w:rPr>
        <w:t xml:space="preserve">(see section 3.5 of </w:t>
      </w:r>
      <w:r w:rsidR="000A60EA">
        <w:rPr>
          <w:lang w:val="en-GB"/>
        </w:rPr>
        <w:t>[</w:t>
      </w:r>
      <w:hyperlink r:id="rId30" w:history="1">
        <w:r w:rsidR="000A60EA" w:rsidRPr="000A60EA">
          <w:rPr>
            <w:rStyle w:val="Hyperlink"/>
            <w:lang w:val="en-GB"/>
          </w:rPr>
          <w:t>SAML2Bind</w:t>
        </w:r>
      </w:hyperlink>
      <w:r w:rsidR="000A60EA">
        <w:rPr>
          <w:lang w:val="en-GB"/>
        </w:rPr>
        <w:t>]</w:t>
      </w:r>
      <w:r w:rsidR="00496BB0">
        <w:rPr>
          <w:lang w:val="en-GB"/>
        </w:rPr>
        <w:t>)</w:t>
      </w:r>
      <w:r>
        <w:rPr>
          <w:lang w:val="en-GB"/>
        </w:rPr>
        <w:t>.</w:t>
      </w:r>
    </w:p>
    <w:p w14:paraId="5D5DBCD5" w14:textId="77777777" w:rsidR="00CD276D" w:rsidRDefault="00CD276D" w:rsidP="003F2666">
      <w:pPr>
        <w:rPr>
          <w:lang w:val="en-GB"/>
        </w:rPr>
      </w:pPr>
    </w:p>
    <w:p w14:paraId="5FA2D839" w14:textId="614A4548" w:rsidR="00D54E70" w:rsidRDefault="00B96B3D" w:rsidP="00D007F4">
      <w:pPr>
        <w:rPr>
          <w:lang w:val="en-GB"/>
        </w:rPr>
      </w:pPr>
      <w:r>
        <w:rPr>
          <w:lang w:val="en-GB"/>
        </w:rPr>
        <w:lastRenderedPageBreak/>
        <w:t xml:space="preserve">An Identity Provider that requires </w:t>
      </w:r>
      <w:r w:rsidRPr="008A2F6B">
        <w:rPr>
          <w:rStyle w:val="Code"/>
        </w:rPr>
        <w:t>&lt;saml2p:AuthnRequest&gt;</w:t>
      </w:r>
      <w:r>
        <w:rPr>
          <w:lang w:val="en-GB"/>
        </w:rPr>
        <w:t xml:space="preserve"> messages to be signed MUST not accept me</w:t>
      </w:r>
      <w:r>
        <w:rPr>
          <w:lang w:val="en-GB"/>
        </w:rPr>
        <w:t>s</w:t>
      </w:r>
      <w:r>
        <w:rPr>
          <w:lang w:val="en-GB"/>
        </w:rPr>
        <w:t xml:space="preserve">sages that </w:t>
      </w:r>
      <w:r w:rsidR="00D10BEE">
        <w:rPr>
          <w:lang w:val="en-GB"/>
        </w:rPr>
        <w:t xml:space="preserve">are not signed, or where the </w:t>
      </w:r>
      <w:r w:rsidR="006C508D">
        <w:rPr>
          <w:lang w:val="en-GB"/>
        </w:rPr>
        <w:t>verification</w:t>
      </w:r>
      <w:r w:rsidR="00D10BEE">
        <w:rPr>
          <w:lang w:val="en-GB"/>
        </w:rPr>
        <w:t xml:space="preserve"> of the signature fails. In these cases the Identity Provider </w:t>
      </w:r>
      <w:r w:rsidR="00D007F4">
        <w:rPr>
          <w:lang w:val="en-GB"/>
        </w:rPr>
        <w:t>MUST</w:t>
      </w:r>
      <w:r w:rsidR="00D10BEE">
        <w:rPr>
          <w:lang w:val="en-GB"/>
        </w:rPr>
        <w:t xml:space="preserve"> respond with an error</w:t>
      </w:r>
      <w:r w:rsidR="00D54E70">
        <w:rPr>
          <w:lang w:val="en-GB"/>
        </w:rPr>
        <w:t>.</w:t>
      </w:r>
    </w:p>
    <w:p w14:paraId="0523CB65" w14:textId="77777777" w:rsidR="00E15090" w:rsidRDefault="00E15090" w:rsidP="00D007F4">
      <w:pPr>
        <w:rPr>
          <w:lang w:val="en-GB"/>
        </w:rPr>
      </w:pPr>
    </w:p>
    <w:p w14:paraId="31BBE369" w14:textId="0ED35F0A" w:rsidR="00E15090" w:rsidRDefault="00E15090" w:rsidP="00D007F4">
      <w:pPr>
        <w:rPr>
          <w:lang w:val="en-GB"/>
        </w:rPr>
      </w:pPr>
      <w:r>
        <w:rPr>
          <w:lang w:val="en-GB"/>
        </w:rPr>
        <w:t>An Identity Provider that itself does not require authentication messages to be signed MUST still accept and verify signed request messages from Service Providers that indicate</w:t>
      </w:r>
      <w:r w:rsidR="00932264">
        <w:rPr>
          <w:lang w:val="en-GB"/>
        </w:rPr>
        <w:t>,</w:t>
      </w:r>
      <w:r>
        <w:rPr>
          <w:lang w:val="en-GB"/>
        </w:rPr>
        <w:t xml:space="preserve"> </w:t>
      </w:r>
      <w:r w:rsidR="00932264">
        <w:rPr>
          <w:lang w:val="en-GB"/>
        </w:rPr>
        <w:t xml:space="preserve">in their metadata, </w:t>
      </w:r>
      <w:r>
        <w:rPr>
          <w:lang w:val="en-GB"/>
        </w:rPr>
        <w:t xml:space="preserve">that they sign request messages (see </w:t>
      </w:r>
      <w:r>
        <w:rPr>
          <w:lang w:val="en-GB"/>
        </w:rPr>
        <w:fldChar w:fldCharType="begin"/>
      </w:r>
      <w:r>
        <w:rPr>
          <w:lang w:val="en-GB"/>
        </w:rPr>
        <w:instrText xml:space="preserve"> REF _Ref290728069 \r \h </w:instrText>
      </w:r>
      <w:r>
        <w:rPr>
          <w:lang w:val="en-GB"/>
        </w:rPr>
      </w:r>
      <w:r>
        <w:rPr>
          <w:lang w:val="en-GB"/>
        </w:rPr>
        <w:fldChar w:fldCharType="separate"/>
      </w:r>
      <w:r w:rsidR="00D5118D">
        <w:rPr>
          <w:lang w:val="en-GB"/>
        </w:rPr>
        <w:t>2.1.2</w:t>
      </w:r>
      <w:r>
        <w:rPr>
          <w:lang w:val="en-GB"/>
        </w:rPr>
        <w:fldChar w:fldCharType="end"/>
      </w:r>
      <w:r w:rsidR="008424FA">
        <w:rPr>
          <w:lang w:val="en-GB"/>
        </w:rPr>
        <w:t xml:space="preserve"> above). If this signature verification fails, the Identity Provider MUST </w:t>
      </w:r>
      <w:r w:rsidR="008424FA" w:rsidRPr="009E6D2E">
        <w:rPr>
          <w:rFonts w:cs="Arial"/>
          <w:bCs/>
          <w:lang w:val="en-US"/>
        </w:rPr>
        <w:t>return a SAML error response and MUST NOT fulfill the request</w:t>
      </w:r>
      <w:r w:rsidR="008424FA">
        <w:rPr>
          <w:rFonts w:cs="Arial"/>
          <w:bCs/>
          <w:lang w:val="en-US"/>
        </w:rPr>
        <w:t>.</w:t>
      </w:r>
    </w:p>
    <w:p w14:paraId="24E1A571" w14:textId="7AEB7D2A" w:rsidR="00E15090" w:rsidRDefault="00E15090" w:rsidP="00D007F4">
      <w:pPr>
        <w:rPr>
          <w:lang w:val="en-GB"/>
        </w:rPr>
      </w:pPr>
    </w:p>
    <w:p w14:paraId="5FB34C85" w14:textId="109E6413" w:rsidR="00D007F4" w:rsidRDefault="00D54E70" w:rsidP="003F2666">
      <w:pPr>
        <w:rPr>
          <w:lang w:val="en-GB"/>
        </w:rPr>
      </w:pPr>
      <w:r>
        <w:rPr>
          <w:lang w:val="en-GB"/>
        </w:rPr>
        <w:t>An Identity Provider that receives a request message that is not signed from a Service Provider that has indica</w:t>
      </w:r>
      <w:r>
        <w:rPr>
          <w:lang w:val="en-GB"/>
        </w:rPr>
        <w:t>t</w:t>
      </w:r>
      <w:r>
        <w:rPr>
          <w:lang w:val="en-GB"/>
        </w:rPr>
        <w:t>ed</w:t>
      </w:r>
      <w:r w:rsidR="004A57F9">
        <w:rPr>
          <w:lang w:val="en-GB"/>
        </w:rPr>
        <w:t>, in its metadata,</w:t>
      </w:r>
      <w:r>
        <w:rPr>
          <w:lang w:val="en-GB"/>
        </w:rPr>
        <w:t xml:space="preserve"> that it </w:t>
      </w:r>
      <w:r w:rsidR="00A55B34">
        <w:rPr>
          <w:lang w:val="en-GB"/>
        </w:rPr>
        <w:t xml:space="preserve">will </w:t>
      </w:r>
      <w:r w:rsidR="00844F1A">
        <w:rPr>
          <w:lang w:val="en-GB"/>
        </w:rPr>
        <w:t xml:space="preserve">only </w:t>
      </w:r>
      <w:r w:rsidR="00A55B34">
        <w:rPr>
          <w:lang w:val="en-GB"/>
        </w:rPr>
        <w:t>send</w:t>
      </w:r>
      <w:r>
        <w:rPr>
          <w:lang w:val="en-GB"/>
        </w:rPr>
        <w:t xml:space="preserve"> signed request messages (see</w:t>
      </w:r>
      <w:r w:rsidR="00470F57">
        <w:rPr>
          <w:lang w:val="en-GB"/>
        </w:rPr>
        <w:t xml:space="preserve"> </w:t>
      </w:r>
      <w:r w:rsidR="00A55B34">
        <w:rPr>
          <w:lang w:val="en-GB"/>
        </w:rPr>
        <w:fldChar w:fldCharType="begin"/>
      </w:r>
      <w:r w:rsidR="00A55B34">
        <w:rPr>
          <w:lang w:val="en-GB"/>
        </w:rPr>
        <w:instrText xml:space="preserve"> REF _Ref290727742 \r \h </w:instrText>
      </w:r>
      <w:r w:rsidR="00A55B34">
        <w:rPr>
          <w:lang w:val="en-GB"/>
        </w:rPr>
      </w:r>
      <w:r w:rsidR="00A55B34">
        <w:rPr>
          <w:lang w:val="en-GB"/>
        </w:rPr>
        <w:fldChar w:fldCharType="separate"/>
      </w:r>
      <w:r w:rsidR="00D5118D">
        <w:rPr>
          <w:lang w:val="en-GB"/>
        </w:rPr>
        <w:t>2.1.2</w:t>
      </w:r>
      <w:r w:rsidR="00A55B34">
        <w:rPr>
          <w:lang w:val="en-GB"/>
        </w:rPr>
        <w:fldChar w:fldCharType="end"/>
      </w:r>
      <w:r>
        <w:rPr>
          <w:lang w:val="en-GB"/>
        </w:rPr>
        <w:t xml:space="preserve"> </w:t>
      </w:r>
      <w:r w:rsidR="00A55B34">
        <w:rPr>
          <w:lang w:val="en-GB"/>
        </w:rPr>
        <w:t>above) MUST respond with an error.</w:t>
      </w:r>
    </w:p>
    <w:p w14:paraId="6C3FC16F" w14:textId="79246AD8" w:rsidR="0015040A" w:rsidRDefault="0015040A" w:rsidP="003F2666">
      <w:pPr>
        <w:rPr>
          <w:lang w:val="en-GB"/>
        </w:rPr>
      </w:pPr>
    </w:p>
    <w:p w14:paraId="02C96079" w14:textId="2FE3A4A0" w:rsidR="00C57A9F" w:rsidRDefault="00C57A9F" w:rsidP="003F2666">
      <w:pPr>
        <w:rPr>
          <w:lang w:val="en-GB"/>
        </w:rPr>
      </w:pPr>
      <w:r>
        <w:rPr>
          <w:lang w:val="en-GB"/>
        </w:rPr>
        <w:t>The signature for authentication request messages</w:t>
      </w:r>
      <w:r w:rsidR="00790DA2">
        <w:rPr>
          <w:lang w:val="en-GB"/>
        </w:rPr>
        <w:t xml:space="preserve"> is applied differently depending on the binding. The HTTP-REDIRECT binding requires the signature to be applied to the URL-encoded value rather than being placed within the XML-message (see section 3.4.4.1 of [</w:t>
      </w:r>
      <w:hyperlink r:id="rId31" w:history="1">
        <w:r w:rsidR="00790DA2" w:rsidRPr="000A60EA">
          <w:rPr>
            <w:rStyle w:val="Hyperlink"/>
            <w:lang w:val="en-GB"/>
          </w:rPr>
          <w:t>SAML2Bind</w:t>
        </w:r>
      </w:hyperlink>
      <w:r w:rsidR="00790DA2">
        <w:rPr>
          <w:lang w:val="en-GB"/>
        </w:rPr>
        <w:t xml:space="preserve">]). For the HTTP-POST binding </w:t>
      </w:r>
      <w:r w:rsidR="00FB357B">
        <w:rPr>
          <w:lang w:val="en-GB"/>
        </w:rPr>
        <w:t>the</w:t>
      </w:r>
      <w:r w:rsidR="00FB357B">
        <w:rPr>
          <w:lang w:val="en-US"/>
        </w:rPr>
        <w:t xml:space="preserve"> </w:t>
      </w:r>
      <w:r w:rsidR="00FB357B" w:rsidRPr="00E64578">
        <w:rPr>
          <w:rStyle w:val="Code"/>
        </w:rPr>
        <w:t>&lt;saml2</w:t>
      </w:r>
      <w:r w:rsidR="00FB357B">
        <w:rPr>
          <w:rStyle w:val="Code"/>
        </w:rPr>
        <w:t>p</w:t>
      </w:r>
      <w:r w:rsidR="00FB357B" w:rsidRPr="00E64578">
        <w:rPr>
          <w:rStyle w:val="Code"/>
        </w:rPr>
        <w:t>:</w:t>
      </w:r>
      <w:r w:rsidR="00FB357B" w:rsidRPr="008A2F6B">
        <w:rPr>
          <w:rStyle w:val="Code"/>
        </w:rPr>
        <w:t>AuthnRequest</w:t>
      </w:r>
      <w:r w:rsidR="00FB357B" w:rsidRPr="00E64578">
        <w:rPr>
          <w:rStyle w:val="Code"/>
        </w:rPr>
        <w:t>&gt;</w:t>
      </w:r>
      <w:r w:rsidR="00FB357B">
        <w:rPr>
          <w:lang w:val="en-US"/>
        </w:rPr>
        <w:t xml:space="preserve"> element MUST be signed using a </w:t>
      </w:r>
      <w:r w:rsidR="00FB357B" w:rsidRPr="00E64578">
        <w:rPr>
          <w:rStyle w:val="Code"/>
        </w:rPr>
        <w:t>&lt;ds:Signature&gt;</w:t>
      </w:r>
      <w:r w:rsidR="00FB357B">
        <w:rPr>
          <w:lang w:val="en-US"/>
        </w:rPr>
        <w:t xml:space="preserve"> element within the </w:t>
      </w:r>
      <w:r w:rsidR="00FB357B" w:rsidRPr="00E64578">
        <w:rPr>
          <w:rStyle w:val="Code"/>
        </w:rPr>
        <w:t>&lt;saml2:</w:t>
      </w:r>
      <w:r w:rsidR="00FB357B" w:rsidRPr="008A2F6B">
        <w:rPr>
          <w:rStyle w:val="Code"/>
        </w:rPr>
        <w:t>AuthnRequest</w:t>
      </w:r>
      <w:r w:rsidR="00FB357B" w:rsidRPr="00E64578">
        <w:rPr>
          <w:rStyle w:val="Code"/>
        </w:rPr>
        <w:t>&gt;</w:t>
      </w:r>
      <w:r w:rsidR="00FB357B">
        <w:rPr>
          <w:lang w:val="en-US"/>
        </w:rPr>
        <w:t>.</w:t>
      </w:r>
    </w:p>
    <w:p w14:paraId="4AC07982" w14:textId="2E14AEE6" w:rsidR="00414F2C" w:rsidRPr="00161110" w:rsidRDefault="00280DC3" w:rsidP="00161110">
      <w:pPr>
        <w:pStyle w:val="Heading2"/>
        <w:rPr>
          <w:lang w:val="en-US"/>
        </w:rPr>
      </w:pPr>
      <w:bookmarkStart w:id="32" w:name="_Ref274858246"/>
      <w:bookmarkStart w:id="33" w:name="_Toc305420685"/>
      <w:r>
        <w:rPr>
          <w:lang w:val="en-US"/>
        </w:rPr>
        <w:t>Message Content</w:t>
      </w:r>
      <w:bookmarkEnd w:id="32"/>
      <w:bookmarkEnd w:id="33"/>
    </w:p>
    <w:p w14:paraId="591C1800" w14:textId="1F0C6835" w:rsidR="00B40566" w:rsidRDefault="00B40566" w:rsidP="001108A7">
      <w:pPr>
        <w:rPr>
          <w:lang w:val="en-US"/>
        </w:rPr>
      </w:pPr>
      <w:r>
        <w:rPr>
          <w:lang w:val="en-US"/>
        </w:rPr>
        <w:t>[</w:t>
      </w:r>
      <w:hyperlink r:id="rId32" w:history="1">
        <w:r w:rsidRPr="00D24747">
          <w:rPr>
            <w:rStyle w:val="Hyperlink"/>
            <w:lang w:val="en-US"/>
          </w:rPr>
          <w:t>SAML2Int</w:t>
        </w:r>
      </w:hyperlink>
      <w:r>
        <w:rPr>
          <w:lang w:val="en-US"/>
        </w:rPr>
        <w:t>] specifies that</w:t>
      </w:r>
      <w:r w:rsidR="00D24747">
        <w:rPr>
          <w:lang w:val="en-US"/>
        </w:rPr>
        <w:t xml:space="preserve"> a </w:t>
      </w:r>
      <w:r w:rsidR="00D24747" w:rsidRPr="00B324D9">
        <w:rPr>
          <w:rStyle w:val="Code"/>
        </w:rPr>
        <w:t>&lt;saml2p:AuthnRequest&gt;</w:t>
      </w:r>
      <w:r w:rsidR="00D24747">
        <w:rPr>
          <w:lang w:val="en-US"/>
        </w:rPr>
        <w:t xml:space="preserve"> message </w:t>
      </w:r>
      <w:del w:id="34" w:author="Martin Lindström" w:date="2016-05-26T21:04:00Z">
        <w:r w:rsidR="00D24747" w:rsidDel="0025710A">
          <w:rPr>
            <w:lang w:val="en-US"/>
          </w:rPr>
          <w:delText xml:space="preserve">MUST </w:delText>
        </w:r>
      </w:del>
      <w:ins w:id="35" w:author="Martin Lindström" w:date="2016-05-26T21:04:00Z">
        <w:r w:rsidR="0025710A">
          <w:rPr>
            <w:lang w:val="en-US"/>
          </w:rPr>
          <w:t>SHOULD</w:t>
        </w:r>
        <w:r w:rsidR="0025710A">
          <w:rPr>
            <w:lang w:val="en-US"/>
          </w:rPr>
          <w:t xml:space="preserve"> </w:t>
        </w:r>
      </w:ins>
      <w:r w:rsidR="00D24747">
        <w:rPr>
          <w:lang w:val="en-US"/>
        </w:rPr>
        <w:t xml:space="preserve">contain an </w:t>
      </w:r>
      <w:r w:rsidR="00D24747" w:rsidRPr="00D46220">
        <w:rPr>
          <w:rStyle w:val="Code"/>
        </w:rPr>
        <w:t>AssertionConsumerServiceURL</w:t>
      </w:r>
      <w:r w:rsidR="00B324D9">
        <w:rPr>
          <w:lang w:val="en-US"/>
        </w:rPr>
        <w:t xml:space="preserve"> attribute identifying the desired response location. The Service Provider MUST NOT use any other values for this attribute than those listed in its metadata record</w:t>
      </w:r>
      <w:r w:rsidR="00D46220">
        <w:rPr>
          <w:lang w:val="en-US"/>
        </w:rPr>
        <w:t xml:space="preserve"> as </w:t>
      </w:r>
      <w:r w:rsidR="00D46220" w:rsidRPr="00D46220">
        <w:rPr>
          <w:rStyle w:val="Code"/>
        </w:rPr>
        <w:t>&lt;md:AssertionConsumerService&gt;</w:t>
      </w:r>
      <w:r w:rsidR="00D46220">
        <w:rPr>
          <w:lang w:val="en-US"/>
        </w:rPr>
        <w:t xml:space="preserve"> elements </w:t>
      </w:r>
      <w:r w:rsidR="009070B4">
        <w:rPr>
          <w:lang w:val="en-US"/>
        </w:rPr>
        <w:t>for the HTTP-POST</w:t>
      </w:r>
      <w:r w:rsidR="00D46220">
        <w:rPr>
          <w:lang w:val="en-US"/>
        </w:rPr>
        <w:t xml:space="preserve"> </w:t>
      </w:r>
      <w:r w:rsidR="009070B4">
        <w:rPr>
          <w:lang w:val="en-US"/>
        </w:rPr>
        <w:t>b</w:t>
      </w:r>
      <w:r w:rsidR="00D46220">
        <w:rPr>
          <w:lang w:val="en-US"/>
        </w:rPr>
        <w:t>inding</w:t>
      </w:r>
      <w:r w:rsidR="009070B4">
        <w:rPr>
          <w:lang w:val="en-US"/>
        </w:rPr>
        <w:t xml:space="preserve"> </w:t>
      </w:r>
      <w:r w:rsidR="000C1736">
        <w:rPr>
          <w:lang w:val="en-US"/>
        </w:rPr>
        <w:t>(</w:t>
      </w:r>
      <w:r w:rsidR="009070B4">
        <w:rPr>
          <w:lang w:val="en-US"/>
        </w:rPr>
        <w:t>see section 4.1.6 of [</w:t>
      </w:r>
      <w:hyperlink r:id="rId33" w:history="1">
        <w:r w:rsidR="009070B4" w:rsidRPr="004A19A2">
          <w:rPr>
            <w:rStyle w:val="Hyperlink"/>
            <w:lang w:val="en-US"/>
          </w:rPr>
          <w:t>SAML2Prof</w:t>
        </w:r>
      </w:hyperlink>
      <w:r w:rsidR="009070B4">
        <w:rPr>
          <w:lang w:val="en-US"/>
        </w:rPr>
        <w:t>]</w:t>
      </w:r>
      <w:r w:rsidR="000C1736">
        <w:rPr>
          <w:lang w:val="en-US"/>
        </w:rPr>
        <w:t>)</w:t>
      </w:r>
      <w:r w:rsidR="009070B4">
        <w:rPr>
          <w:lang w:val="en-US"/>
        </w:rPr>
        <w:t>.</w:t>
      </w:r>
    </w:p>
    <w:p w14:paraId="26B5C911" w14:textId="77777777" w:rsidR="00CF0F2B" w:rsidRDefault="00CF0F2B" w:rsidP="001108A7">
      <w:pPr>
        <w:rPr>
          <w:lang w:val="en-US"/>
        </w:rPr>
      </w:pPr>
    </w:p>
    <w:p w14:paraId="54DAD374" w14:textId="73C056F3" w:rsidR="0039018D" w:rsidRDefault="0039018D" w:rsidP="001108A7">
      <w:pPr>
        <w:rPr>
          <w:lang w:val="en-US"/>
        </w:rPr>
      </w:pPr>
      <w:r>
        <w:rPr>
          <w:lang w:val="en-US"/>
        </w:rPr>
        <w:t xml:space="preserve">The </w:t>
      </w:r>
      <w:r w:rsidRPr="002C5061">
        <w:rPr>
          <w:rStyle w:val="Code"/>
        </w:rPr>
        <w:t>Destination</w:t>
      </w:r>
      <w:r>
        <w:rPr>
          <w:lang w:val="en-US"/>
        </w:rPr>
        <w:t xml:space="preserve"> attribute of the </w:t>
      </w:r>
      <w:r w:rsidRPr="00B324D9">
        <w:rPr>
          <w:rStyle w:val="Code"/>
        </w:rPr>
        <w:t>&lt;saml2p:AuthnRequest&gt;</w:t>
      </w:r>
      <w:r>
        <w:rPr>
          <w:lang w:val="en-US"/>
        </w:rPr>
        <w:t xml:space="preserve"> message MUST </w:t>
      </w:r>
      <w:r w:rsidR="008424FA">
        <w:rPr>
          <w:lang w:val="en-US"/>
        </w:rPr>
        <w:t>contain</w:t>
      </w:r>
      <w:r w:rsidR="00C91226">
        <w:rPr>
          <w:lang w:val="en-US"/>
        </w:rPr>
        <w:t xml:space="preserve"> the URL to which the Service Provider has instructed the user agent to deliver the </w:t>
      </w:r>
      <w:r w:rsidR="00336D4A">
        <w:rPr>
          <w:lang w:val="en-US"/>
        </w:rPr>
        <w:t>request</w:t>
      </w:r>
      <w:r w:rsidR="00C91226">
        <w:rPr>
          <w:lang w:val="en-US"/>
        </w:rPr>
        <w:t>.</w:t>
      </w:r>
      <w:r w:rsidR="009A3A93">
        <w:rPr>
          <w:lang w:val="en-US"/>
        </w:rPr>
        <w:t xml:space="preserve"> This is useful to prevent malicious fo</w:t>
      </w:r>
      <w:r w:rsidR="009A3A93">
        <w:rPr>
          <w:lang w:val="en-US"/>
        </w:rPr>
        <w:t>r</w:t>
      </w:r>
      <w:r w:rsidR="009A3A93">
        <w:rPr>
          <w:lang w:val="en-US"/>
        </w:rPr>
        <w:t xml:space="preserve">warding of </w:t>
      </w:r>
      <w:r w:rsidR="00DD5849">
        <w:rPr>
          <w:lang w:val="en-US"/>
        </w:rPr>
        <w:t xml:space="preserve">signed </w:t>
      </w:r>
      <w:r w:rsidR="009A3A93">
        <w:rPr>
          <w:lang w:val="en-US"/>
        </w:rPr>
        <w:t xml:space="preserve">requests </w:t>
      </w:r>
      <w:r w:rsidR="00B063CA">
        <w:rPr>
          <w:lang w:val="en-US"/>
        </w:rPr>
        <w:t>from being accepted by unintended Identity Providers.</w:t>
      </w:r>
    </w:p>
    <w:p w14:paraId="79AAC857" w14:textId="77777777" w:rsidR="00006834" w:rsidRDefault="00006834" w:rsidP="001108A7">
      <w:pPr>
        <w:rPr>
          <w:lang w:val="en-US"/>
        </w:rPr>
      </w:pPr>
    </w:p>
    <w:p w14:paraId="29E28C8C" w14:textId="76E4A7B0" w:rsidR="00F221A2" w:rsidRDefault="00006834" w:rsidP="001108A7">
      <w:pPr>
        <w:rPr>
          <w:lang w:val="en-US"/>
        </w:rPr>
      </w:pPr>
      <w:r>
        <w:rPr>
          <w:lang w:val="en-US"/>
        </w:rPr>
        <w:t xml:space="preserve">A Service Provider SHOULD </w:t>
      </w:r>
      <w:r w:rsidR="009340FD">
        <w:rPr>
          <w:lang w:val="en-US"/>
        </w:rPr>
        <w:t xml:space="preserve">explicitly </w:t>
      </w:r>
      <w:r>
        <w:rPr>
          <w:lang w:val="en-US"/>
        </w:rPr>
        <w:t xml:space="preserve">specify </w:t>
      </w:r>
      <w:r w:rsidR="004D1B49">
        <w:rPr>
          <w:lang w:val="en-US"/>
        </w:rPr>
        <w:t xml:space="preserve">the </w:t>
      </w:r>
      <w:r w:rsidR="005746AA">
        <w:rPr>
          <w:lang w:val="en-US"/>
        </w:rPr>
        <w:t>requested authentication context, representing a defined Le</w:t>
      </w:r>
      <w:r w:rsidR="005746AA">
        <w:rPr>
          <w:lang w:val="en-US"/>
        </w:rPr>
        <w:t>v</w:t>
      </w:r>
      <w:r w:rsidR="005746AA">
        <w:rPr>
          <w:lang w:val="en-US"/>
        </w:rPr>
        <w:t>el of Assurance,</w:t>
      </w:r>
      <w:r w:rsidR="004D1B49">
        <w:rPr>
          <w:lang w:val="en-US"/>
        </w:rPr>
        <w:t xml:space="preserve"> under which the authentication</w:t>
      </w:r>
      <w:r w:rsidR="00AB504E">
        <w:rPr>
          <w:lang w:val="en-US"/>
        </w:rPr>
        <w:t xml:space="preserve"> process</w:t>
      </w:r>
      <w:r w:rsidR="004D1B49">
        <w:rPr>
          <w:lang w:val="en-US"/>
        </w:rPr>
        <w:t xml:space="preserve"> should be </w:t>
      </w:r>
      <w:r w:rsidR="006D40C8">
        <w:rPr>
          <w:lang w:val="en-US"/>
        </w:rPr>
        <w:t>performed</w:t>
      </w:r>
      <w:r w:rsidR="004D1B49">
        <w:rPr>
          <w:lang w:val="en-US"/>
        </w:rPr>
        <w:t xml:space="preserve"> </w:t>
      </w:r>
      <w:r w:rsidR="00500A61">
        <w:rPr>
          <w:lang w:val="en-US"/>
        </w:rPr>
        <w:t xml:space="preserve">by including </w:t>
      </w:r>
      <w:r w:rsidR="005746AA">
        <w:rPr>
          <w:lang w:val="en-US"/>
        </w:rPr>
        <w:t xml:space="preserve">an </w:t>
      </w:r>
      <w:r w:rsidR="00E452C1">
        <w:rPr>
          <w:lang w:val="en-US"/>
        </w:rPr>
        <w:t>a</w:t>
      </w:r>
      <w:r w:rsidR="005746AA">
        <w:rPr>
          <w:lang w:val="en-US"/>
        </w:rPr>
        <w:t xml:space="preserve">uthentication </w:t>
      </w:r>
      <w:r w:rsidR="00E452C1">
        <w:rPr>
          <w:lang w:val="en-US"/>
        </w:rPr>
        <w:t>c</w:t>
      </w:r>
      <w:r w:rsidR="005746AA">
        <w:rPr>
          <w:lang w:val="en-US"/>
        </w:rPr>
        <w:t>ontext</w:t>
      </w:r>
      <w:r w:rsidR="00F15CC5">
        <w:rPr>
          <w:lang w:val="en-US"/>
        </w:rPr>
        <w:t xml:space="preserve"> URI</w:t>
      </w:r>
      <w:r w:rsidR="00AB504E">
        <w:rPr>
          <w:rStyle w:val="FootnoteReference"/>
          <w:lang w:val="en-US"/>
        </w:rPr>
        <w:footnoteReference w:id="1"/>
      </w:r>
      <w:r w:rsidR="00AB504E">
        <w:rPr>
          <w:lang w:val="en-US"/>
        </w:rPr>
        <w:t xml:space="preserve"> </w:t>
      </w:r>
      <w:r w:rsidR="00F15CC5">
        <w:rPr>
          <w:lang w:val="en-US"/>
        </w:rPr>
        <w:t xml:space="preserve">as a value to the </w:t>
      </w:r>
      <w:r w:rsidR="00F15CC5">
        <w:rPr>
          <w:rStyle w:val="Code"/>
        </w:rPr>
        <w:t>&lt;saml2</w:t>
      </w:r>
      <w:r w:rsidR="00F15CC5" w:rsidRPr="00012C80">
        <w:rPr>
          <w:rStyle w:val="Code"/>
        </w:rPr>
        <w:t>:AuthnContextClassRef&gt;</w:t>
      </w:r>
      <w:r w:rsidR="00F15CC5">
        <w:rPr>
          <w:lang w:val="en-US"/>
        </w:rPr>
        <w:t xml:space="preserve"> element that is part of the </w:t>
      </w:r>
      <w:r w:rsidR="00F15CC5" w:rsidRPr="00012C80">
        <w:rPr>
          <w:rStyle w:val="Code"/>
        </w:rPr>
        <w:t>&lt;saml2p:RequestedAuthnContext&gt;</w:t>
      </w:r>
      <w:r w:rsidR="00F15CC5">
        <w:rPr>
          <w:lang w:val="en-US"/>
        </w:rPr>
        <w:t xml:space="preserve"> element.</w:t>
      </w:r>
      <w:r w:rsidR="007609B9">
        <w:rPr>
          <w:lang w:val="en-US"/>
        </w:rPr>
        <w:t xml:space="preserve"> </w:t>
      </w:r>
      <w:r w:rsidR="00F221A2">
        <w:rPr>
          <w:lang w:val="en-US"/>
        </w:rPr>
        <w:t xml:space="preserve">A present </w:t>
      </w:r>
      <w:r w:rsidR="00F221A2" w:rsidRPr="003D6649">
        <w:rPr>
          <w:rStyle w:val="Code"/>
        </w:rPr>
        <w:t>&lt;saml2p:RequestedAuthnContext&gt;</w:t>
      </w:r>
      <w:r w:rsidR="00F221A2">
        <w:rPr>
          <w:lang w:val="en-US"/>
        </w:rPr>
        <w:t xml:space="preserve"> element MUST specify exact matching by means of either an absent </w:t>
      </w:r>
      <w:r w:rsidR="00F221A2" w:rsidRPr="003D6649">
        <w:rPr>
          <w:rStyle w:val="Code"/>
        </w:rPr>
        <w:t>Comparison</w:t>
      </w:r>
      <w:r w:rsidR="00F221A2">
        <w:rPr>
          <w:lang w:val="en-US"/>
        </w:rPr>
        <w:t xml:space="preserve"> attribute or a </w:t>
      </w:r>
      <w:r w:rsidR="00F221A2" w:rsidRPr="003D6649">
        <w:rPr>
          <w:rStyle w:val="Code"/>
        </w:rPr>
        <w:t>Comparison</w:t>
      </w:r>
      <w:r w:rsidR="00F221A2">
        <w:rPr>
          <w:lang w:val="en-US"/>
        </w:rPr>
        <w:t xml:space="preserve"> attribute with the value set to </w:t>
      </w:r>
      <w:r w:rsidR="00F221A2" w:rsidRPr="003D6649">
        <w:rPr>
          <w:rStyle w:val="Code"/>
        </w:rPr>
        <w:t>exact</w:t>
      </w:r>
      <w:r w:rsidR="00F221A2">
        <w:rPr>
          <w:lang w:val="en-US"/>
        </w:rPr>
        <w:t>.</w:t>
      </w:r>
    </w:p>
    <w:p w14:paraId="14567281" w14:textId="77777777" w:rsidR="00F221A2" w:rsidRDefault="00F221A2" w:rsidP="001108A7">
      <w:pPr>
        <w:rPr>
          <w:lang w:val="en-US"/>
        </w:rPr>
      </w:pPr>
    </w:p>
    <w:p w14:paraId="4CC0B8A6" w14:textId="7336B1F8" w:rsidR="00204DA9" w:rsidRDefault="007609B9" w:rsidP="001108A7">
      <w:pPr>
        <w:rPr>
          <w:lang w:val="en-US"/>
        </w:rPr>
      </w:pPr>
      <w:r>
        <w:rPr>
          <w:lang w:val="en-US"/>
        </w:rPr>
        <w:t xml:space="preserve">The requested </w:t>
      </w:r>
      <w:r w:rsidR="008922CF">
        <w:rPr>
          <w:lang w:val="en-US"/>
        </w:rPr>
        <w:t>a</w:t>
      </w:r>
      <w:r w:rsidR="005746AA">
        <w:rPr>
          <w:lang w:val="en-US"/>
        </w:rPr>
        <w:t xml:space="preserve">uthentication </w:t>
      </w:r>
      <w:r w:rsidR="008922CF">
        <w:rPr>
          <w:lang w:val="en-US"/>
        </w:rPr>
        <w:t>c</w:t>
      </w:r>
      <w:r w:rsidR="005746AA">
        <w:rPr>
          <w:lang w:val="en-US"/>
        </w:rPr>
        <w:t>ontext</w:t>
      </w:r>
      <w:r>
        <w:rPr>
          <w:lang w:val="en-US"/>
        </w:rPr>
        <w:t xml:space="preserve"> SHOULD be </w:t>
      </w:r>
      <w:r w:rsidR="00204DA9">
        <w:rPr>
          <w:lang w:val="en-US"/>
        </w:rPr>
        <w:t>consistent</w:t>
      </w:r>
      <w:r>
        <w:rPr>
          <w:lang w:val="en-US"/>
        </w:rPr>
        <w:t xml:space="preserve"> with</w:t>
      </w:r>
      <w:r w:rsidR="004C4E1D">
        <w:rPr>
          <w:lang w:val="en-US"/>
        </w:rPr>
        <w:t xml:space="preserve"> </w:t>
      </w:r>
      <w:r w:rsidR="00FC073A">
        <w:rPr>
          <w:lang w:val="en-US"/>
        </w:rPr>
        <w:t>at least one</w:t>
      </w:r>
      <w:r w:rsidR="004C4E1D">
        <w:rPr>
          <w:lang w:val="en-US"/>
        </w:rPr>
        <w:t xml:space="preserve"> of the </w:t>
      </w:r>
      <w:r w:rsidR="0042561A">
        <w:rPr>
          <w:lang w:val="en-US"/>
        </w:rPr>
        <w:t>service e</w:t>
      </w:r>
      <w:r w:rsidR="00FC073A">
        <w:rPr>
          <w:lang w:val="en-US"/>
        </w:rPr>
        <w:t>ntity</w:t>
      </w:r>
      <w:r w:rsidR="0004481A">
        <w:rPr>
          <w:lang w:val="en-US"/>
        </w:rPr>
        <w:t xml:space="preserve"> </w:t>
      </w:r>
      <w:r w:rsidR="0042561A">
        <w:rPr>
          <w:lang w:val="en-US"/>
        </w:rPr>
        <w:t>c</w:t>
      </w:r>
      <w:r w:rsidR="00FC073A">
        <w:rPr>
          <w:lang w:val="en-US"/>
        </w:rPr>
        <w:t>ategories</w:t>
      </w:r>
      <w:r w:rsidR="00F06147">
        <w:rPr>
          <w:lang w:val="en-US"/>
        </w:rPr>
        <w:t xml:space="preserve"> [</w:t>
      </w:r>
      <w:r w:rsidR="00673592">
        <w:rPr>
          <w:lang w:val="en-US"/>
        </w:rPr>
        <w:t>Eid</w:t>
      </w:r>
      <w:r w:rsidR="00F06147" w:rsidRPr="006873B9">
        <w:rPr>
          <w:lang w:val="en-US"/>
        </w:rPr>
        <w:t>EntCat</w:t>
      </w:r>
      <w:r w:rsidR="00F06147">
        <w:rPr>
          <w:lang w:val="en-US"/>
        </w:rPr>
        <w:t xml:space="preserve">] </w:t>
      </w:r>
      <w:r w:rsidR="00FC073A">
        <w:rPr>
          <w:lang w:val="en-US"/>
        </w:rPr>
        <w:t xml:space="preserve">declared </w:t>
      </w:r>
      <w:r w:rsidR="00F06147">
        <w:rPr>
          <w:lang w:val="en-US"/>
        </w:rPr>
        <w:t>in the Service Provider’s metadata entry</w:t>
      </w:r>
      <w:r w:rsidR="00FC073A">
        <w:rPr>
          <w:lang w:val="en-US"/>
        </w:rPr>
        <w:t xml:space="preserve">. </w:t>
      </w:r>
      <w:r w:rsidR="00294876">
        <w:rPr>
          <w:lang w:val="en-US"/>
        </w:rPr>
        <w:t>See further</w:t>
      </w:r>
      <w:r w:rsidR="00844F9A">
        <w:rPr>
          <w:lang w:val="en-US"/>
        </w:rPr>
        <w:t xml:space="preserve"> section</w:t>
      </w:r>
      <w:r w:rsidR="00294876">
        <w:rPr>
          <w:lang w:val="en-US"/>
        </w:rPr>
        <w:t xml:space="preserve"> </w:t>
      </w:r>
      <w:r w:rsidR="00294876">
        <w:rPr>
          <w:lang w:val="en-US"/>
        </w:rPr>
        <w:fldChar w:fldCharType="begin"/>
      </w:r>
      <w:r w:rsidR="00294876">
        <w:rPr>
          <w:lang w:val="en-US"/>
        </w:rPr>
        <w:instrText xml:space="preserve"> REF _Ref298574785 \r \h </w:instrText>
      </w:r>
      <w:r w:rsidR="00294876">
        <w:rPr>
          <w:lang w:val="en-US"/>
        </w:rPr>
      </w:r>
      <w:r w:rsidR="00294876">
        <w:rPr>
          <w:lang w:val="en-US"/>
        </w:rPr>
        <w:fldChar w:fldCharType="separate"/>
      </w:r>
      <w:r w:rsidR="00D5118D">
        <w:rPr>
          <w:lang w:val="en-US"/>
        </w:rPr>
        <w:t>5.4.4</w:t>
      </w:r>
      <w:r w:rsidR="00294876">
        <w:rPr>
          <w:lang w:val="en-US"/>
        </w:rPr>
        <w:fldChar w:fldCharType="end"/>
      </w:r>
      <w:r w:rsidR="00844F9A">
        <w:rPr>
          <w:lang w:val="en-US"/>
        </w:rPr>
        <w:t xml:space="preserve"> below.</w:t>
      </w:r>
    </w:p>
    <w:p w14:paraId="4CCFFADF" w14:textId="77777777" w:rsidR="00072C3D" w:rsidRPr="002F146B" w:rsidRDefault="00072C3D" w:rsidP="00072C3D">
      <w:pPr>
        <w:rPr>
          <w:lang w:val="en-US"/>
        </w:rPr>
      </w:pPr>
    </w:p>
    <w:p w14:paraId="61D81008" w14:textId="77777777" w:rsidR="00072C3D" w:rsidRDefault="00072C3D" w:rsidP="00072C3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0E47FA34" w14:textId="4E7140CA" w:rsidR="007A69AD" w:rsidRPr="007A69AD" w:rsidRDefault="007A69AD" w:rsidP="007A69A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7A69AD">
        <w:rPr>
          <w:rFonts w:ascii="Courier New" w:hAnsi="Courier New" w:cs="Courier New"/>
          <w:bCs/>
          <w:noProof/>
          <w:sz w:val="14"/>
          <w:szCs w:val="14"/>
          <w:lang w:val="en-US"/>
        </w:rPr>
        <w:t>&lt;saml2p:RequestedAuthnContext Comparison="exact"&gt;</w:t>
      </w:r>
    </w:p>
    <w:p w14:paraId="7A5646D9" w14:textId="16978D4E" w:rsidR="007A69AD" w:rsidRPr="007A69AD" w:rsidRDefault="00CE5937" w:rsidP="007A69A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7A69AD" w:rsidRPr="007A69AD">
        <w:rPr>
          <w:rFonts w:ascii="Courier New" w:hAnsi="Courier New" w:cs="Courier New"/>
          <w:bCs/>
          <w:noProof/>
          <w:sz w:val="14"/>
          <w:szCs w:val="14"/>
          <w:lang w:val="en-US"/>
        </w:rPr>
        <w:t>&lt;saml2:AuthnContextClassRef&gt;</w:t>
      </w:r>
      <w:r w:rsidRPr="009D2C50">
        <w:rPr>
          <w:rFonts w:ascii="Courier New" w:hAnsi="Courier New" w:cs="Courier New"/>
          <w:sz w:val="14"/>
          <w:szCs w:val="14"/>
        </w:rPr>
        <w:t>http://id.elegnamnden.se/loa/1.0/loa3</w:t>
      </w:r>
      <w:r w:rsidR="007A69AD" w:rsidRPr="007A69AD">
        <w:rPr>
          <w:rFonts w:ascii="Courier New" w:hAnsi="Courier New" w:cs="Courier New"/>
          <w:bCs/>
          <w:noProof/>
          <w:sz w:val="14"/>
          <w:szCs w:val="14"/>
          <w:lang w:val="en-US"/>
        </w:rPr>
        <w:t>&lt;/saml2:AuthnContextClassRef&gt;</w:t>
      </w:r>
    </w:p>
    <w:p w14:paraId="2360157B" w14:textId="193493EE" w:rsidR="00072C3D" w:rsidRPr="007A69AD" w:rsidRDefault="007A69AD" w:rsidP="007A69A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7A69AD">
        <w:rPr>
          <w:rFonts w:ascii="Courier New" w:hAnsi="Courier New" w:cs="Courier New"/>
          <w:bCs/>
          <w:noProof/>
          <w:sz w:val="14"/>
          <w:szCs w:val="14"/>
          <w:lang w:val="en-US"/>
        </w:rPr>
        <w:t>&lt;/saml2p:RequestedAuthnContext&gt;</w:t>
      </w:r>
    </w:p>
    <w:p w14:paraId="3824DB49" w14:textId="77777777" w:rsidR="00072C3D" w:rsidRPr="00703F56" w:rsidRDefault="00072C3D" w:rsidP="00072C3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78FD63EC" w14:textId="13DBC0EC" w:rsidR="00072C3D" w:rsidRDefault="00072C3D" w:rsidP="00072C3D">
      <w:pPr>
        <w:pStyle w:val="Caption"/>
      </w:pPr>
      <w:r w:rsidRPr="00F126B8">
        <w:t xml:space="preserve">Example of how </w:t>
      </w:r>
      <w:r>
        <w:t>an Authentication Context URI</w:t>
      </w:r>
      <w:r w:rsidRPr="00F126B8">
        <w:t xml:space="preserve"> identifier </w:t>
      </w:r>
      <w:r>
        <w:t>representing a</w:t>
      </w:r>
      <w:r w:rsidR="00B363A9">
        <w:t xml:space="preserve"> requested</w:t>
      </w:r>
      <w:r>
        <w:t xml:space="preserve"> Level of Assurance </w:t>
      </w:r>
      <w:r w:rsidRPr="00F126B8">
        <w:t>is inclu</w:t>
      </w:r>
      <w:r w:rsidRPr="00F126B8">
        <w:t>d</w:t>
      </w:r>
      <w:r w:rsidRPr="00F126B8">
        <w:t>ed</w:t>
      </w:r>
      <w:r w:rsidR="00B363A9">
        <w:t xml:space="preserve"> in an authentication request message</w:t>
      </w:r>
      <w:r>
        <w:t>.</w:t>
      </w:r>
    </w:p>
    <w:p w14:paraId="085464BA" w14:textId="7ADD1741" w:rsidR="00C64DB9" w:rsidRDefault="009B27AA" w:rsidP="00D357EC">
      <w:pPr>
        <w:rPr>
          <w:lang w:val="en-US"/>
        </w:rPr>
      </w:pPr>
      <w:r>
        <w:rPr>
          <w:lang w:val="en-US"/>
        </w:rPr>
        <w:t>Identity Providers conformant with this profile MUST</w:t>
      </w:r>
      <w:r w:rsidR="009728FF">
        <w:rPr>
          <w:lang w:val="en-US"/>
        </w:rPr>
        <w:t xml:space="preserve"> support the </w:t>
      </w:r>
      <w:r w:rsidR="009728FF" w:rsidRPr="00C92738">
        <w:rPr>
          <w:rStyle w:val="Code"/>
        </w:rPr>
        <w:t>ForceAuthn</w:t>
      </w:r>
      <w:r w:rsidR="00C92738">
        <w:rPr>
          <w:lang w:val="en-US"/>
        </w:rPr>
        <w:t xml:space="preserve"> </w:t>
      </w:r>
      <w:r w:rsidR="00A9215E">
        <w:rPr>
          <w:lang w:val="en-US"/>
        </w:rPr>
        <w:t xml:space="preserve">and </w:t>
      </w:r>
      <w:r w:rsidR="00236EE1" w:rsidRPr="00B6766E">
        <w:rPr>
          <w:rStyle w:val="Code"/>
        </w:rPr>
        <w:t>IsPassive</w:t>
      </w:r>
      <w:r w:rsidR="00A9215E">
        <w:rPr>
          <w:lang w:val="en-US"/>
        </w:rPr>
        <w:t xml:space="preserve"> </w:t>
      </w:r>
      <w:r w:rsidR="00C92738">
        <w:rPr>
          <w:lang w:val="en-US"/>
        </w:rPr>
        <w:t>attribute</w:t>
      </w:r>
      <w:r w:rsidR="00236EE1">
        <w:rPr>
          <w:lang w:val="en-US"/>
        </w:rPr>
        <w:t>s</w:t>
      </w:r>
      <w:r w:rsidR="00C92738">
        <w:rPr>
          <w:lang w:val="en-US"/>
        </w:rPr>
        <w:t xml:space="preserve"> r</w:t>
      </w:r>
      <w:r w:rsidR="00C92738">
        <w:rPr>
          <w:lang w:val="en-US"/>
        </w:rPr>
        <w:t>e</w:t>
      </w:r>
      <w:r w:rsidR="00C92738">
        <w:rPr>
          <w:lang w:val="en-US"/>
        </w:rPr>
        <w:t xml:space="preserve">ceived in </w:t>
      </w:r>
      <w:r w:rsidR="00C92738" w:rsidRPr="00C92738">
        <w:rPr>
          <w:rStyle w:val="Code"/>
        </w:rPr>
        <w:t>&lt;saml2p:AuthnRequest&gt;</w:t>
      </w:r>
      <w:r w:rsidR="00C92738">
        <w:rPr>
          <w:lang w:val="en-US"/>
        </w:rPr>
        <w:t xml:space="preserve"> message</w:t>
      </w:r>
      <w:r w:rsidR="00236EE1">
        <w:rPr>
          <w:lang w:val="en-US"/>
        </w:rPr>
        <w:t>s</w:t>
      </w:r>
      <w:r w:rsidR="00C92738">
        <w:rPr>
          <w:lang w:val="en-US"/>
        </w:rPr>
        <w:t>.</w:t>
      </w:r>
    </w:p>
    <w:p w14:paraId="0ED21440" w14:textId="77777777" w:rsidR="002A478F" w:rsidRDefault="002A478F" w:rsidP="00D357EC">
      <w:pPr>
        <w:rPr>
          <w:lang w:val="en-US"/>
        </w:rPr>
      </w:pPr>
    </w:p>
    <w:p w14:paraId="75436CF9" w14:textId="029F8B3D" w:rsidR="00321875" w:rsidRDefault="002A478F" w:rsidP="00D357EC">
      <w:pPr>
        <w:rPr>
          <w:lang w:val="en-US"/>
        </w:rPr>
      </w:pPr>
      <w:r>
        <w:rPr>
          <w:lang w:val="en-US"/>
        </w:rPr>
        <w:lastRenderedPageBreak/>
        <w:t xml:space="preserve">Service Providers SHOULD include the </w:t>
      </w:r>
      <w:r w:rsidRPr="00C80015">
        <w:rPr>
          <w:rStyle w:val="Code"/>
        </w:rPr>
        <w:t>ForceAuthn</w:t>
      </w:r>
      <w:r>
        <w:rPr>
          <w:lang w:val="en-US"/>
        </w:rPr>
        <w:t xml:space="preserve"> attribute in all </w:t>
      </w:r>
      <w:r w:rsidRPr="00C92738">
        <w:rPr>
          <w:rStyle w:val="Code"/>
        </w:rPr>
        <w:t>&lt;saml2p:AuthnRequest&gt;</w:t>
      </w:r>
      <w:r>
        <w:rPr>
          <w:lang w:val="en-US"/>
        </w:rPr>
        <w:t xml:space="preserve"> messages and explicitly set its value to </w:t>
      </w:r>
      <w:r w:rsidRPr="00C80015">
        <w:rPr>
          <w:rStyle w:val="Code"/>
        </w:rPr>
        <w:t>true</w:t>
      </w:r>
      <w:r>
        <w:rPr>
          <w:lang w:val="en-US"/>
        </w:rPr>
        <w:t xml:space="preserve"> or </w:t>
      </w:r>
      <w:r w:rsidRPr="00C80015">
        <w:rPr>
          <w:rStyle w:val="Code"/>
        </w:rPr>
        <w:t>false</w:t>
      </w:r>
      <w:r w:rsidR="00F84111">
        <w:rPr>
          <w:lang w:val="en-US"/>
        </w:rPr>
        <w:t xml:space="preserve">, and not rely on its default value. The reason for this is to avoid </w:t>
      </w:r>
      <w:r w:rsidR="00FF24F3">
        <w:rPr>
          <w:lang w:val="en-US"/>
        </w:rPr>
        <w:t>acc</w:t>
      </w:r>
      <w:r w:rsidR="00FF24F3">
        <w:rPr>
          <w:lang w:val="en-US"/>
        </w:rPr>
        <w:t>i</w:t>
      </w:r>
      <w:r w:rsidR="00FF24F3">
        <w:rPr>
          <w:lang w:val="en-US"/>
        </w:rPr>
        <w:t>dental</w:t>
      </w:r>
      <w:r w:rsidR="00F84111">
        <w:rPr>
          <w:lang w:val="en-US"/>
        </w:rPr>
        <w:t xml:space="preserve"> SSO.</w:t>
      </w:r>
    </w:p>
    <w:p w14:paraId="33BCBA5F" w14:textId="0E985F1F" w:rsidR="00E95F13" w:rsidRPr="00C7779A" w:rsidRDefault="0070444A" w:rsidP="00C7779A">
      <w:pPr>
        <w:pStyle w:val="Heading2"/>
        <w:rPr>
          <w:lang w:val="en-US"/>
        </w:rPr>
      </w:pPr>
      <w:bookmarkStart w:id="36" w:name="_Ref275431164"/>
      <w:bookmarkStart w:id="37" w:name="_Ref275431167"/>
      <w:bookmarkStart w:id="38" w:name="_Ref275431183"/>
      <w:bookmarkStart w:id="39" w:name="_Ref275431194"/>
      <w:bookmarkStart w:id="40" w:name="_Toc305420686"/>
      <w:r>
        <w:rPr>
          <w:lang w:val="en-US"/>
        </w:rPr>
        <w:t>Processing Requirements</w:t>
      </w:r>
      <w:bookmarkEnd w:id="36"/>
      <w:bookmarkEnd w:id="37"/>
      <w:bookmarkEnd w:id="38"/>
      <w:bookmarkEnd w:id="39"/>
      <w:bookmarkEnd w:id="40"/>
    </w:p>
    <w:p w14:paraId="54E545C7" w14:textId="6A9BACF8" w:rsidR="00FB2295" w:rsidRDefault="00FB2295" w:rsidP="00634EA7">
      <w:pPr>
        <w:pStyle w:val="Heading3"/>
        <w:rPr>
          <w:lang w:val="en-US"/>
        </w:rPr>
      </w:pPr>
      <w:bookmarkStart w:id="41" w:name="_Toc305420687"/>
      <w:bookmarkStart w:id="42" w:name="_Ref274858256"/>
      <w:r>
        <w:rPr>
          <w:lang w:val="en-US"/>
        </w:rPr>
        <w:t xml:space="preserve">Validation of </w:t>
      </w:r>
      <w:r w:rsidR="008C205B">
        <w:rPr>
          <w:lang w:val="en-US"/>
        </w:rPr>
        <w:t>Destination</w:t>
      </w:r>
      <w:bookmarkEnd w:id="41"/>
    </w:p>
    <w:p w14:paraId="07051FA5" w14:textId="076D9FE1" w:rsidR="008C205B" w:rsidRPr="00856765" w:rsidRDefault="007608B6" w:rsidP="00856765">
      <w:pPr>
        <w:rPr>
          <w:lang w:val="en-GB"/>
        </w:rPr>
      </w:pPr>
      <w:r>
        <w:rPr>
          <w:lang w:val="en-GB"/>
        </w:rPr>
        <w:t xml:space="preserve">An Identity Provider receiving a </w:t>
      </w:r>
      <w:r w:rsidRPr="009425D0">
        <w:rPr>
          <w:rStyle w:val="Code"/>
        </w:rPr>
        <w:t>&lt;saml2p:AuthnRequest&gt;</w:t>
      </w:r>
      <w:r>
        <w:rPr>
          <w:lang w:val="en-GB"/>
        </w:rPr>
        <w:t xml:space="preserve"> message MUST </w:t>
      </w:r>
      <w:r w:rsidR="00A34AB8">
        <w:rPr>
          <w:lang w:val="en-GB"/>
        </w:rPr>
        <w:t xml:space="preserve">verify that the </w:t>
      </w:r>
      <w:r w:rsidR="00A34AB8" w:rsidRPr="005354F0">
        <w:rPr>
          <w:rStyle w:val="Code"/>
        </w:rPr>
        <w:t>Destination</w:t>
      </w:r>
      <w:r w:rsidR="00A34AB8">
        <w:rPr>
          <w:lang w:val="en-GB"/>
        </w:rPr>
        <w:t xml:space="preserve"> attribute is present, </w:t>
      </w:r>
      <w:r w:rsidR="00B44281">
        <w:rPr>
          <w:lang w:val="en-GB"/>
        </w:rPr>
        <w:t>and that it is consistent with URLs configured in the Identity Provider’s metadata.</w:t>
      </w:r>
    </w:p>
    <w:p w14:paraId="3399B35F" w14:textId="34D97515" w:rsidR="004A19A2" w:rsidRDefault="004A19A2" w:rsidP="00634EA7">
      <w:pPr>
        <w:pStyle w:val="Heading3"/>
        <w:rPr>
          <w:lang w:val="en-US"/>
        </w:rPr>
      </w:pPr>
      <w:bookmarkStart w:id="43" w:name="_Toc305420688"/>
      <w:bookmarkStart w:id="44" w:name="_Ref325916548"/>
      <w:r>
        <w:rPr>
          <w:lang w:val="en-US"/>
        </w:rPr>
        <w:t xml:space="preserve">Validation of Assertion Consumer </w:t>
      </w:r>
      <w:r w:rsidR="00DC1909">
        <w:rPr>
          <w:lang w:val="en-US"/>
        </w:rPr>
        <w:t>Addresses</w:t>
      </w:r>
      <w:bookmarkEnd w:id="42"/>
      <w:bookmarkEnd w:id="43"/>
      <w:bookmarkEnd w:id="44"/>
    </w:p>
    <w:p w14:paraId="67493341" w14:textId="1153C707" w:rsidR="009425D0" w:rsidRDefault="009425D0" w:rsidP="00C7779A">
      <w:pPr>
        <w:rPr>
          <w:ins w:id="45" w:author="Martin Lindström" w:date="2016-05-26T21:05:00Z"/>
          <w:lang w:val="en-US"/>
        </w:rPr>
      </w:pPr>
      <w:del w:id="46" w:author="Martin Lindström" w:date="2016-05-26T21:04:00Z">
        <w:r w:rsidDel="00A64ACA">
          <w:rPr>
            <w:lang w:val="en-US"/>
          </w:rPr>
          <w:delText>The value of</w:delText>
        </w:r>
      </w:del>
      <w:ins w:id="47" w:author="Martin Lindström" w:date="2016-05-26T21:04:00Z">
        <w:r w:rsidR="00A64ACA">
          <w:rPr>
            <w:lang w:val="en-US"/>
          </w:rPr>
          <w:t>If</w:t>
        </w:r>
      </w:ins>
      <w:r>
        <w:rPr>
          <w:lang w:val="en-US"/>
        </w:rPr>
        <w:t xml:space="preserve"> the </w:t>
      </w:r>
      <w:r w:rsidRPr="009425D0">
        <w:rPr>
          <w:rStyle w:val="Code"/>
        </w:rPr>
        <w:t>AssertionConsumerServiceURL</w:t>
      </w:r>
      <w:r>
        <w:rPr>
          <w:lang w:val="en-US"/>
        </w:rPr>
        <w:t xml:space="preserve"> attribute </w:t>
      </w:r>
      <w:ins w:id="48" w:author="Martin Lindström" w:date="2016-05-26T21:05:00Z">
        <w:r w:rsidR="00A64ACA">
          <w:rPr>
            <w:lang w:val="en-US"/>
          </w:rPr>
          <w:t>is present in</w:t>
        </w:r>
      </w:ins>
      <w:del w:id="49" w:author="Martin Lindström" w:date="2016-05-26T21:05:00Z">
        <w:r w:rsidDel="00A64ACA">
          <w:rPr>
            <w:lang w:val="en-US"/>
          </w:rPr>
          <w:delText>of</w:delText>
        </w:r>
      </w:del>
      <w:r>
        <w:rPr>
          <w:lang w:val="en-US"/>
        </w:rPr>
        <w:t xml:space="preserve"> the </w:t>
      </w:r>
      <w:r w:rsidRPr="009425D0">
        <w:rPr>
          <w:rStyle w:val="Code"/>
        </w:rPr>
        <w:t>&lt;saml2p:AuthnRequest&gt;</w:t>
      </w:r>
      <w:r>
        <w:rPr>
          <w:lang w:val="en-US"/>
        </w:rPr>
        <w:t xml:space="preserve"> message</w:t>
      </w:r>
      <w:ins w:id="50" w:author="Martin Lindström" w:date="2016-05-26T21:05:00Z">
        <w:r w:rsidR="00A64ACA">
          <w:rPr>
            <w:lang w:val="en-US"/>
          </w:rPr>
          <w:t>, its value</w:t>
        </w:r>
      </w:ins>
      <w:r>
        <w:rPr>
          <w:lang w:val="en-US"/>
        </w:rPr>
        <w:t xml:space="preserve"> MUST be verified to be consistent with </w:t>
      </w:r>
      <w:r w:rsidR="00D90784">
        <w:rPr>
          <w:lang w:val="en-US"/>
        </w:rPr>
        <w:t xml:space="preserve">one of the </w:t>
      </w:r>
      <w:r w:rsidR="00D90784" w:rsidRPr="00D90784">
        <w:rPr>
          <w:rStyle w:val="Code"/>
        </w:rPr>
        <w:t>&lt;md:AssertionConsumerService&gt;</w:t>
      </w:r>
      <w:r w:rsidR="00D90784">
        <w:rPr>
          <w:lang w:val="en-US"/>
        </w:rPr>
        <w:t xml:space="preserve"> elements ha</w:t>
      </w:r>
      <w:r w:rsidR="00D90784">
        <w:rPr>
          <w:lang w:val="en-US"/>
        </w:rPr>
        <w:t>v</w:t>
      </w:r>
      <w:r w:rsidR="00D90784">
        <w:rPr>
          <w:lang w:val="en-US"/>
        </w:rPr>
        <w:t>ing the HTTP-POST binding</w:t>
      </w:r>
      <w:r w:rsidR="00E82410">
        <w:rPr>
          <w:lang w:val="en-US"/>
        </w:rPr>
        <w:t xml:space="preserve"> found in the Service Provider’s metadata entry.</w:t>
      </w:r>
      <w:r w:rsidR="00BB3B41">
        <w:rPr>
          <w:lang w:val="en-US"/>
        </w:rPr>
        <w:t xml:space="preserve"> If this is not the case, the request </w:t>
      </w:r>
      <w:r w:rsidR="007E008F">
        <w:rPr>
          <w:lang w:val="en-US"/>
        </w:rPr>
        <w:t>must</w:t>
      </w:r>
      <w:r w:rsidR="00BB3B41">
        <w:rPr>
          <w:lang w:val="en-US"/>
        </w:rPr>
        <w:t xml:space="preserve"> be rejec</w:t>
      </w:r>
      <w:r w:rsidR="00BB3B41">
        <w:rPr>
          <w:lang w:val="en-US"/>
        </w:rPr>
        <w:t>t</w:t>
      </w:r>
      <w:r w:rsidR="00BB3B41">
        <w:rPr>
          <w:lang w:val="en-US"/>
        </w:rPr>
        <w:t>ed.</w:t>
      </w:r>
    </w:p>
    <w:p w14:paraId="2295DAE1" w14:textId="77777777" w:rsidR="00D32146" w:rsidRDefault="00D32146" w:rsidP="00C7779A">
      <w:pPr>
        <w:rPr>
          <w:ins w:id="51" w:author="Martin Lindström" w:date="2016-05-26T21:05:00Z"/>
          <w:lang w:val="en-US"/>
        </w:rPr>
      </w:pPr>
    </w:p>
    <w:p w14:paraId="69FABD22" w14:textId="1BA99306" w:rsidR="00D32146" w:rsidRDefault="00D32146" w:rsidP="00C7779A">
      <w:pPr>
        <w:rPr>
          <w:lang w:val="en-US"/>
        </w:rPr>
      </w:pPr>
      <w:ins w:id="52" w:author="Martin Lindström" w:date="2016-05-26T21:06:00Z">
        <w:r>
          <w:rPr>
            <w:lang w:val="en-US"/>
          </w:rPr>
          <w:t xml:space="preserve">If the attribute is not present in the </w:t>
        </w:r>
        <w:r w:rsidRPr="00364ED1">
          <w:rPr>
            <w:rStyle w:val="Code"/>
          </w:rPr>
          <w:t>&lt;saml2p:AuthnRequest&gt;</w:t>
        </w:r>
        <w:r>
          <w:rPr>
            <w:lang w:val="en-US"/>
          </w:rPr>
          <w:t xml:space="preserve"> message, the Identity Provider MUST obtain the desired response location from the Service Provider</w:t>
        </w:r>
      </w:ins>
      <w:ins w:id="53" w:author="Martin Lindström" w:date="2016-05-26T21:07:00Z">
        <w:r>
          <w:rPr>
            <w:lang w:val="en-US"/>
          </w:rPr>
          <w:t xml:space="preserve">’s metadata entry. This location is found in an </w:t>
        </w:r>
        <w:r w:rsidRPr="00364ED1">
          <w:rPr>
            <w:rStyle w:val="Code"/>
          </w:rPr>
          <w:t>&lt;md:AssertionConsumerService&gt;</w:t>
        </w:r>
        <w:r>
          <w:rPr>
            <w:lang w:val="en-US"/>
          </w:rPr>
          <w:t xml:space="preserve"> element with HTTP-POST binding that is marked as default (has the </w:t>
        </w:r>
        <w:r w:rsidRPr="00364ED1">
          <w:rPr>
            <w:rStyle w:val="Code"/>
          </w:rPr>
          <w:t>isDefault</w:t>
        </w:r>
        <w:r>
          <w:rPr>
            <w:lang w:val="en-US"/>
          </w:rPr>
          <w:t xml:space="preserve"> attribute set), or if no element has the </w:t>
        </w:r>
        <w:r w:rsidRPr="00364ED1">
          <w:rPr>
            <w:rStyle w:val="Code"/>
          </w:rPr>
          <w:t>isDefault</w:t>
        </w:r>
        <w:r>
          <w:rPr>
            <w:lang w:val="en-US"/>
          </w:rPr>
          <w:t xml:space="preserve"> attribute set, the one with the lowest index value (see section 2.4.4.1 of [</w:t>
        </w:r>
      </w:ins>
      <w:ins w:id="54" w:author="Martin Lindström" w:date="2016-05-26T21:10:00Z">
        <w:r w:rsidR="006814B7">
          <w:rPr>
            <w:lang w:val="en-US"/>
          </w:rPr>
          <w:fldChar w:fldCharType="begin"/>
        </w:r>
        <w:r w:rsidR="006814B7">
          <w:rPr>
            <w:lang w:val="en-US"/>
          </w:rPr>
          <w:instrText xml:space="preserve"> HYPERLINK "http://docs.oasis-open.org/security/saml/v2.0/saml-metadata-2.0-os.pdf" </w:instrText>
        </w:r>
        <w:r w:rsidR="006814B7">
          <w:rPr>
            <w:lang w:val="en-US"/>
          </w:rPr>
        </w:r>
        <w:r w:rsidR="006814B7">
          <w:rPr>
            <w:lang w:val="en-US"/>
          </w:rPr>
          <w:fldChar w:fldCharType="separate"/>
        </w:r>
        <w:r w:rsidRPr="006814B7">
          <w:rPr>
            <w:rStyle w:val="Hyperlink"/>
            <w:lang w:val="en-US"/>
          </w:rPr>
          <w:t>SAML2Meta</w:t>
        </w:r>
        <w:r w:rsidR="006814B7">
          <w:rPr>
            <w:lang w:val="en-US"/>
          </w:rPr>
          <w:fldChar w:fldCharType="end"/>
        </w:r>
        <w:r w:rsidR="006814B7">
          <w:rPr>
            <w:lang w:val="en-US"/>
          </w:rPr>
          <w:t>]</w:t>
        </w:r>
      </w:ins>
      <w:ins w:id="55" w:author="Martin Lindström" w:date="2016-05-26T21:07:00Z">
        <w:r>
          <w:rPr>
            <w:lang w:val="en-US"/>
          </w:rPr>
          <w:t>).</w:t>
        </w:r>
      </w:ins>
    </w:p>
    <w:p w14:paraId="14A3F8D8" w14:textId="77777777" w:rsidR="000A39B5" w:rsidRDefault="000A39B5" w:rsidP="00C7779A">
      <w:pPr>
        <w:rPr>
          <w:lang w:val="en-US"/>
        </w:rPr>
      </w:pPr>
    </w:p>
    <w:p w14:paraId="7567C088" w14:textId="11323297" w:rsidR="000A39B5" w:rsidRPr="00C7779A" w:rsidRDefault="000A39B5" w:rsidP="00C7779A">
      <w:pPr>
        <w:rPr>
          <w:lang w:val="en-US"/>
        </w:rPr>
      </w:pPr>
      <w:r>
        <w:rPr>
          <w:lang w:val="en-US"/>
        </w:rPr>
        <w:t xml:space="preserve">Section </w:t>
      </w:r>
      <w:r w:rsidR="00500353">
        <w:rPr>
          <w:lang w:val="en-US"/>
        </w:rPr>
        <w:t>8</w:t>
      </w:r>
      <w:r>
        <w:rPr>
          <w:lang w:val="en-US"/>
        </w:rPr>
        <w:t>.2 of [</w:t>
      </w:r>
      <w:hyperlink r:id="rId34" w:history="1">
        <w:r w:rsidRPr="00FF73A6">
          <w:rPr>
            <w:rStyle w:val="Hyperlink"/>
            <w:lang w:val="en-US"/>
          </w:rPr>
          <w:t>SAML2Int</w:t>
        </w:r>
      </w:hyperlink>
      <w:r>
        <w:rPr>
          <w:lang w:val="en-US"/>
        </w:rPr>
        <w:t xml:space="preserve">] specifies how comparisons between the </w:t>
      </w:r>
      <w:r w:rsidRPr="009C18FB">
        <w:rPr>
          <w:rStyle w:val="Code"/>
        </w:rPr>
        <w:t>AssertionConsumerServiceURL</w:t>
      </w:r>
      <w:r>
        <w:rPr>
          <w:lang w:val="en-US"/>
        </w:rPr>
        <w:t xml:space="preserve"> </w:t>
      </w:r>
      <w:r w:rsidR="009C18FB">
        <w:rPr>
          <w:lang w:val="en-US"/>
        </w:rPr>
        <w:t xml:space="preserve">value </w:t>
      </w:r>
      <w:r>
        <w:rPr>
          <w:lang w:val="en-US"/>
        </w:rPr>
        <w:t>and the values found in the Service Provider’s metadata should be performed.</w:t>
      </w:r>
    </w:p>
    <w:p w14:paraId="61154C0D" w14:textId="1DAA09AB" w:rsidR="00222764" w:rsidRDefault="00634EA7" w:rsidP="00634EA7">
      <w:pPr>
        <w:pStyle w:val="Heading3"/>
        <w:rPr>
          <w:lang w:val="en-US"/>
        </w:rPr>
      </w:pPr>
      <w:bookmarkStart w:id="56" w:name="_Toc305420689"/>
      <w:r>
        <w:rPr>
          <w:lang w:val="en-US"/>
        </w:rPr>
        <w:t>Identity Provider User Interface</w:t>
      </w:r>
      <w:bookmarkEnd w:id="56"/>
    </w:p>
    <w:p w14:paraId="6B1148B3" w14:textId="71E2B182" w:rsidR="0075786A" w:rsidRDefault="0075786A" w:rsidP="00D357EC">
      <w:pPr>
        <w:rPr>
          <w:lang w:val="en-US"/>
        </w:rPr>
      </w:pPr>
      <w:r>
        <w:rPr>
          <w:lang w:val="en-US"/>
        </w:rPr>
        <w:t>Where the requirements for user interfaces defined for the federation requires presentation of information el</w:t>
      </w:r>
      <w:r>
        <w:rPr>
          <w:lang w:val="en-US"/>
        </w:rPr>
        <w:t>e</w:t>
      </w:r>
      <w:r>
        <w:rPr>
          <w:lang w:val="en-US"/>
        </w:rPr>
        <w:t xml:space="preserve">ments related to the </w:t>
      </w:r>
      <w:r w:rsidR="006B2CB0">
        <w:rPr>
          <w:lang w:val="en-US"/>
        </w:rPr>
        <w:t>S</w:t>
      </w:r>
      <w:r>
        <w:rPr>
          <w:lang w:val="en-US"/>
        </w:rPr>
        <w:t xml:space="preserve">ervice </w:t>
      </w:r>
      <w:r w:rsidR="006B2CB0">
        <w:rPr>
          <w:lang w:val="en-US"/>
        </w:rPr>
        <w:t>P</w:t>
      </w:r>
      <w:r>
        <w:rPr>
          <w:lang w:val="en-US"/>
        </w:rPr>
        <w:t>rovider,</w:t>
      </w:r>
      <w:r w:rsidR="00332B06">
        <w:rPr>
          <w:lang w:val="en-US"/>
        </w:rPr>
        <w:t xml:space="preserve"> </w:t>
      </w:r>
      <w:r>
        <w:rPr>
          <w:lang w:val="en-US"/>
        </w:rPr>
        <w:t xml:space="preserve">these information elements MUST be </w:t>
      </w:r>
      <w:r w:rsidR="00332B06">
        <w:rPr>
          <w:lang w:val="en-US"/>
        </w:rPr>
        <w:t xml:space="preserve">obtained from the </w:t>
      </w:r>
      <w:r w:rsidR="00332B06" w:rsidRPr="002D4B05">
        <w:rPr>
          <w:rStyle w:val="Code"/>
        </w:rPr>
        <w:t>&lt;mdui:UIInfo&gt;</w:t>
      </w:r>
      <w:r w:rsidR="00332B06">
        <w:rPr>
          <w:lang w:val="en-US"/>
        </w:rPr>
        <w:t xml:space="preserve"> element in the </w:t>
      </w:r>
      <w:r w:rsidR="00D72B12">
        <w:rPr>
          <w:lang w:val="en-US"/>
        </w:rPr>
        <w:t>S</w:t>
      </w:r>
      <w:r w:rsidR="00332B06">
        <w:rPr>
          <w:lang w:val="en-US"/>
        </w:rPr>
        <w:t xml:space="preserve">ervice </w:t>
      </w:r>
      <w:r w:rsidR="00D72B12">
        <w:rPr>
          <w:lang w:val="en-US"/>
        </w:rPr>
        <w:t>P</w:t>
      </w:r>
      <w:r w:rsidR="00332B06">
        <w:rPr>
          <w:lang w:val="en-US"/>
        </w:rPr>
        <w:t>rovider’s metadata entry. Implementers of this profile MUST be c</w:t>
      </w:r>
      <w:r w:rsidR="00332B06">
        <w:rPr>
          <w:lang w:val="en-US"/>
        </w:rPr>
        <w:t>a</w:t>
      </w:r>
      <w:r w:rsidR="00332B06">
        <w:rPr>
          <w:lang w:val="en-US"/>
        </w:rPr>
        <w:t xml:space="preserve">pable of handling display information stored in the </w:t>
      </w:r>
      <w:r w:rsidR="00332B06" w:rsidRPr="002F146B">
        <w:rPr>
          <w:rStyle w:val="Code"/>
        </w:rPr>
        <w:t>&lt;mdui:DisplayName&gt;</w:t>
      </w:r>
      <w:r w:rsidR="00332B06">
        <w:rPr>
          <w:lang w:val="en-US"/>
        </w:rPr>
        <w:t xml:space="preserve">, </w:t>
      </w:r>
      <w:r w:rsidR="00332B06" w:rsidRPr="002F146B">
        <w:rPr>
          <w:rStyle w:val="Code"/>
        </w:rPr>
        <w:t>&lt;mdui:Logo&gt;</w:t>
      </w:r>
      <w:r w:rsidR="00332B06">
        <w:rPr>
          <w:lang w:val="en-US"/>
        </w:rPr>
        <w:t xml:space="preserve"> and the </w:t>
      </w:r>
      <w:r w:rsidR="00332B06" w:rsidRPr="002F146B">
        <w:rPr>
          <w:rStyle w:val="Code"/>
        </w:rPr>
        <w:t>&lt;mdui:Description&gt;</w:t>
      </w:r>
      <w:r w:rsidR="00332B06">
        <w:rPr>
          <w:lang w:val="en-US"/>
        </w:rPr>
        <w:t xml:space="preserve"> elements.</w:t>
      </w:r>
    </w:p>
    <w:p w14:paraId="1F41A470" w14:textId="14835FFE" w:rsidR="00634EA7" w:rsidRDefault="000B3F33" w:rsidP="00634EA7">
      <w:pPr>
        <w:pStyle w:val="Heading3"/>
        <w:rPr>
          <w:lang w:val="en-US"/>
        </w:rPr>
      </w:pPr>
      <w:bookmarkStart w:id="57" w:name="_Ref263956330"/>
      <w:bookmarkStart w:id="58" w:name="_Ref263956334"/>
      <w:bookmarkStart w:id="59" w:name="_Toc305420690"/>
      <w:r>
        <w:rPr>
          <w:lang w:val="en-US"/>
        </w:rPr>
        <w:t xml:space="preserve">Authentication </w:t>
      </w:r>
      <w:r w:rsidR="004E08F3">
        <w:rPr>
          <w:lang w:val="en-US"/>
        </w:rPr>
        <w:t>C</w:t>
      </w:r>
      <w:r>
        <w:rPr>
          <w:lang w:val="en-US"/>
        </w:rPr>
        <w:t xml:space="preserve">ontext and Level of Assurance </w:t>
      </w:r>
      <w:bookmarkStart w:id="60" w:name="_Ref298574785"/>
      <w:bookmarkEnd w:id="57"/>
      <w:bookmarkEnd w:id="58"/>
      <w:r w:rsidR="0061061F">
        <w:rPr>
          <w:lang w:val="en-US"/>
        </w:rPr>
        <w:t>Handling</w:t>
      </w:r>
      <w:bookmarkEnd w:id="60"/>
      <w:bookmarkEnd w:id="59"/>
    </w:p>
    <w:p w14:paraId="72314273" w14:textId="75C10D5E" w:rsidR="000B3F33" w:rsidRDefault="000B3F33" w:rsidP="00AB4498">
      <w:pPr>
        <w:rPr>
          <w:lang w:val="en-US"/>
        </w:rPr>
      </w:pPr>
      <w:r>
        <w:rPr>
          <w:lang w:val="en-US"/>
        </w:rPr>
        <w:t xml:space="preserve">This framework defines a number of </w:t>
      </w:r>
      <w:r w:rsidR="00CC7429">
        <w:rPr>
          <w:lang w:val="en-US"/>
        </w:rPr>
        <w:t>a</w:t>
      </w:r>
      <w:r>
        <w:rPr>
          <w:lang w:val="en-US"/>
        </w:rPr>
        <w:t xml:space="preserve">uthentication </w:t>
      </w:r>
      <w:r w:rsidR="00CC7429">
        <w:rPr>
          <w:lang w:val="en-US"/>
        </w:rPr>
        <w:t>c</w:t>
      </w:r>
      <w:r>
        <w:rPr>
          <w:lang w:val="en-US"/>
        </w:rPr>
        <w:t xml:space="preserve">ontext identifiers (URI), where each such identifier specifies a defined Level of Assertion and may define specific requirements on the authentication process. There can be multiple </w:t>
      </w:r>
      <w:r w:rsidR="001A035D">
        <w:rPr>
          <w:lang w:val="en-US"/>
        </w:rPr>
        <w:t>a</w:t>
      </w:r>
      <w:r>
        <w:rPr>
          <w:lang w:val="en-US"/>
        </w:rPr>
        <w:t xml:space="preserve">uthentication </w:t>
      </w:r>
      <w:r w:rsidR="001A035D">
        <w:rPr>
          <w:lang w:val="en-US"/>
        </w:rPr>
        <w:t>c</w:t>
      </w:r>
      <w:r>
        <w:rPr>
          <w:lang w:val="en-US"/>
        </w:rPr>
        <w:t xml:space="preserve">ontext URIs representing the same Level of Assertion, but one </w:t>
      </w:r>
      <w:r w:rsidR="00976799">
        <w:rPr>
          <w:lang w:val="en-US"/>
        </w:rPr>
        <w:t>a</w:t>
      </w:r>
      <w:r>
        <w:rPr>
          <w:lang w:val="en-US"/>
        </w:rPr>
        <w:t xml:space="preserve">uthentication </w:t>
      </w:r>
      <w:r w:rsidR="00976799">
        <w:rPr>
          <w:lang w:val="en-US"/>
        </w:rPr>
        <w:t>c</w:t>
      </w:r>
      <w:r>
        <w:rPr>
          <w:lang w:val="en-US"/>
        </w:rPr>
        <w:t xml:space="preserve">ontext URI always identifies one defined Level of Assurance. For example, requests for authentication from a </w:t>
      </w:r>
      <w:r w:rsidR="00E20D11">
        <w:rPr>
          <w:lang w:val="en-US"/>
        </w:rPr>
        <w:t>S</w:t>
      </w:r>
      <w:r>
        <w:rPr>
          <w:lang w:val="en-US"/>
        </w:rPr>
        <w:t>ign</w:t>
      </w:r>
      <w:r>
        <w:rPr>
          <w:lang w:val="en-US"/>
        </w:rPr>
        <w:t>a</w:t>
      </w:r>
      <w:r>
        <w:rPr>
          <w:lang w:val="en-US"/>
        </w:rPr>
        <w:t xml:space="preserve">ture </w:t>
      </w:r>
      <w:r w:rsidR="00E20D11">
        <w:rPr>
          <w:lang w:val="en-US"/>
        </w:rPr>
        <w:t>S</w:t>
      </w:r>
      <w:r>
        <w:rPr>
          <w:lang w:val="en-US"/>
        </w:rPr>
        <w:t xml:space="preserve">ervice that requires a sign message to be displayed as part of the authentication process will request a different </w:t>
      </w:r>
      <w:r w:rsidR="00CE355F">
        <w:rPr>
          <w:lang w:val="en-US"/>
        </w:rPr>
        <w:t>a</w:t>
      </w:r>
      <w:r>
        <w:rPr>
          <w:lang w:val="en-US"/>
        </w:rPr>
        <w:t xml:space="preserve">uthentication </w:t>
      </w:r>
      <w:r w:rsidR="00CE355F">
        <w:rPr>
          <w:lang w:val="en-US"/>
        </w:rPr>
        <w:t>c</w:t>
      </w:r>
      <w:r>
        <w:rPr>
          <w:lang w:val="en-US"/>
        </w:rPr>
        <w:t xml:space="preserve">ontext URI </w:t>
      </w:r>
      <w:r w:rsidR="008D3B8C">
        <w:rPr>
          <w:lang w:val="en-US"/>
        </w:rPr>
        <w:t xml:space="preserve">(see section </w:t>
      </w:r>
      <w:r w:rsidR="00E20D11">
        <w:rPr>
          <w:lang w:val="en-US"/>
        </w:rPr>
        <w:fldChar w:fldCharType="begin"/>
      </w:r>
      <w:r w:rsidR="00E20D11">
        <w:rPr>
          <w:lang w:val="en-US"/>
        </w:rPr>
        <w:instrText xml:space="preserve"> REF _Ref298830213 \r \h </w:instrText>
      </w:r>
      <w:r w:rsidR="00E20D11">
        <w:rPr>
          <w:lang w:val="en-US"/>
        </w:rPr>
      </w:r>
      <w:r w:rsidR="00E20D11">
        <w:rPr>
          <w:lang w:val="en-US"/>
        </w:rPr>
        <w:fldChar w:fldCharType="separate"/>
      </w:r>
      <w:r w:rsidR="00D5118D">
        <w:rPr>
          <w:lang w:val="en-US"/>
        </w:rPr>
        <w:t>7</w:t>
      </w:r>
      <w:r w:rsidR="00E20D11">
        <w:rPr>
          <w:lang w:val="en-US"/>
        </w:rPr>
        <w:fldChar w:fldCharType="end"/>
      </w:r>
      <w:r w:rsidR="008D3B8C">
        <w:rPr>
          <w:lang w:val="en-US"/>
        </w:rPr>
        <w:t xml:space="preserve">) </w:t>
      </w:r>
      <w:r>
        <w:rPr>
          <w:lang w:val="en-US"/>
        </w:rPr>
        <w:t xml:space="preserve">than a typical </w:t>
      </w:r>
      <w:r w:rsidR="00E20D11">
        <w:rPr>
          <w:lang w:val="en-US"/>
        </w:rPr>
        <w:t>S</w:t>
      </w:r>
      <w:r>
        <w:rPr>
          <w:lang w:val="en-US"/>
        </w:rPr>
        <w:t xml:space="preserve">ervice </w:t>
      </w:r>
      <w:r w:rsidR="00E20D11">
        <w:rPr>
          <w:lang w:val="en-US"/>
        </w:rPr>
        <w:t>P</w:t>
      </w:r>
      <w:r>
        <w:rPr>
          <w:lang w:val="en-US"/>
        </w:rPr>
        <w:t>rovider just requesting authentication of a user, even if the requested Level of Assurance is the same.</w:t>
      </w:r>
    </w:p>
    <w:p w14:paraId="66CF250B" w14:textId="77777777" w:rsidR="000B3F33" w:rsidRDefault="000B3F33" w:rsidP="00AB4498">
      <w:pPr>
        <w:rPr>
          <w:lang w:val="en-US"/>
        </w:rPr>
      </w:pPr>
    </w:p>
    <w:p w14:paraId="06C88727" w14:textId="19549383" w:rsidR="00A104FB" w:rsidRDefault="00A104FB" w:rsidP="00A104FB">
      <w:pPr>
        <w:rPr>
          <w:lang w:val="en-US"/>
        </w:rPr>
      </w:pPr>
      <w:r>
        <w:rPr>
          <w:lang w:val="en-US"/>
        </w:rPr>
        <w:t xml:space="preserve">Identity Providers SHALL exclusively use the requested </w:t>
      </w:r>
      <w:r w:rsidR="00CC7429">
        <w:rPr>
          <w:lang w:val="en-US"/>
        </w:rPr>
        <w:t>a</w:t>
      </w:r>
      <w:r>
        <w:rPr>
          <w:lang w:val="en-US"/>
        </w:rPr>
        <w:t xml:space="preserve">uthentication </w:t>
      </w:r>
      <w:r w:rsidR="00CC7429">
        <w:rPr>
          <w:lang w:val="en-US"/>
        </w:rPr>
        <w:t>c</w:t>
      </w:r>
      <w:r>
        <w:rPr>
          <w:lang w:val="en-US"/>
        </w:rPr>
        <w:t xml:space="preserve">ontext in </w:t>
      </w:r>
      <w:r w:rsidRPr="00B324D9">
        <w:rPr>
          <w:rStyle w:val="Code"/>
        </w:rPr>
        <w:t>&lt;saml2p:AuthnRequest&gt;</w:t>
      </w:r>
      <w:r>
        <w:rPr>
          <w:rStyle w:val="Code"/>
        </w:rPr>
        <w:t xml:space="preserve"> </w:t>
      </w:r>
      <w:r>
        <w:rPr>
          <w:lang w:val="en-US"/>
        </w:rPr>
        <w:t xml:space="preserve">in the </w:t>
      </w:r>
      <w:r>
        <w:rPr>
          <w:rStyle w:val="Code"/>
        </w:rPr>
        <w:t>&lt;saml2</w:t>
      </w:r>
      <w:r w:rsidRPr="00012C80">
        <w:rPr>
          <w:rStyle w:val="Code"/>
        </w:rPr>
        <w:t>:AuthnContextClassRef&gt;</w:t>
      </w:r>
      <w:r>
        <w:rPr>
          <w:lang w:val="en-US"/>
        </w:rPr>
        <w:t xml:space="preserve"> element under the </w:t>
      </w:r>
      <w:r w:rsidRPr="009A2CE0">
        <w:rPr>
          <w:rStyle w:val="Code"/>
        </w:rPr>
        <w:t>&lt;saml2p:RequestedAuthnContext&gt;</w:t>
      </w:r>
      <w:r>
        <w:rPr>
          <w:lang w:val="en-US"/>
        </w:rPr>
        <w:t xml:space="preserve"> </w:t>
      </w:r>
      <w:r w:rsidR="00960728">
        <w:rPr>
          <w:lang w:val="en-US"/>
        </w:rPr>
        <w:t>el</w:t>
      </w:r>
      <w:r w:rsidR="00960728">
        <w:rPr>
          <w:lang w:val="en-US"/>
        </w:rPr>
        <w:t>e</w:t>
      </w:r>
      <w:r w:rsidR="00960728">
        <w:rPr>
          <w:lang w:val="en-US"/>
        </w:rPr>
        <w:t>ment, to</w:t>
      </w:r>
      <w:r>
        <w:rPr>
          <w:lang w:val="en-US"/>
        </w:rPr>
        <w:t xml:space="preserve"> determine the requested authentication process and Level of Assurance. The Identity Provider </w:t>
      </w:r>
      <w:r w:rsidR="00960728">
        <w:rPr>
          <w:lang w:val="en-US"/>
        </w:rPr>
        <w:t>SHALL respond</w:t>
      </w:r>
      <w:r>
        <w:rPr>
          <w:lang w:val="en-US"/>
        </w:rPr>
        <w:t xml:space="preserve"> with an error </w:t>
      </w:r>
      <w:r w:rsidRPr="003A5A77">
        <w:rPr>
          <w:rStyle w:val="Code"/>
        </w:rPr>
        <w:t>&lt;saml2p:StatusCode&gt;</w:t>
      </w:r>
      <w:r w:rsidRPr="00CE355F">
        <w:t xml:space="preserve"> </w:t>
      </w:r>
      <w:r>
        <w:rPr>
          <w:lang w:val="en-US"/>
        </w:rPr>
        <w:t xml:space="preserve">with </w:t>
      </w:r>
      <w:r w:rsidR="00960728">
        <w:rPr>
          <w:lang w:val="en-US"/>
        </w:rPr>
        <w:t xml:space="preserve">the </w:t>
      </w:r>
      <w:r>
        <w:rPr>
          <w:lang w:val="en-US"/>
        </w:rPr>
        <w:t xml:space="preserve">value </w:t>
      </w:r>
      <w:r w:rsidRPr="00F662C3">
        <w:rPr>
          <w:rStyle w:val="Code"/>
        </w:rPr>
        <w:t>urn:oasis:names:tc:SAML:2.0:status:Requester</w:t>
      </w:r>
      <w:r>
        <w:rPr>
          <w:lang w:val="en-US"/>
        </w:rPr>
        <w:t xml:space="preserve"> [</w:t>
      </w:r>
      <w:hyperlink r:id="rId35" w:history="1">
        <w:r w:rsidRPr="003A5A77">
          <w:rPr>
            <w:rStyle w:val="Hyperlink"/>
            <w:lang w:val="en-US"/>
          </w:rPr>
          <w:t>SAML2Core</w:t>
        </w:r>
      </w:hyperlink>
      <w:r>
        <w:rPr>
          <w:lang w:val="en-US"/>
        </w:rPr>
        <w:t xml:space="preserve">] if the requested </w:t>
      </w:r>
      <w:r w:rsidR="00CE355F">
        <w:rPr>
          <w:lang w:val="en-US"/>
        </w:rPr>
        <w:t>a</w:t>
      </w:r>
      <w:r>
        <w:rPr>
          <w:lang w:val="en-US"/>
        </w:rPr>
        <w:t xml:space="preserve">uthentication </w:t>
      </w:r>
      <w:r w:rsidR="00CE355F">
        <w:rPr>
          <w:lang w:val="en-US"/>
        </w:rPr>
        <w:t>c</w:t>
      </w:r>
      <w:r>
        <w:rPr>
          <w:lang w:val="en-US"/>
        </w:rPr>
        <w:t>o</w:t>
      </w:r>
      <w:r>
        <w:rPr>
          <w:lang w:val="en-US"/>
        </w:rPr>
        <w:t>n</w:t>
      </w:r>
      <w:r>
        <w:rPr>
          <w:lang w:val="en-US"/>
        </w:rPr>
        <w:t xml:space="preserve">text is not supported. If no requested </w:t>
      </w:r>
      <w:r w:rsidR="00E2354F">
        <w:rPr>
          <w:lang w:val="en-US"/>
        </w:rPr>
        <w:t>a</w:t>
      </w:r>
      <w:r>
        <w:rPr>
          <w:lang w:val="en-US"/>
        </w:rPr>
        <w:t xml:space="preserve">uthentication </w:t>
      </w:r>
      <w:r w:rsidR="00E2354F">
        <w:rPr>
          <w:lang w:val="en-US"/>
        </w:rPr>
        <w:t>c</w:t>
      </w:r>
      <w:r>
        <w:rPr>
          <w:lang w:val="en-US"/>
        </w:rPr>
        <w:t xml:space="preserve">ontext is present in the </w:t>
      </w:r>
      <w:r w:rsidRPr="00B324D9">
        <w:rPr>
          <w:rStyle w:val="Code"/>
        </w:rPr>
        <w:t>&lt;saml2p:AuthnRequest&gt;</w:t>
      </w:r>
      <w:r>
        <w:rPr>
          <w:lang w:val="en-US"/>
        </w:rPr>
        <w:t xml:space="preserve">, the </w:t>
      </w:r>
      <w:r>
        <w:rPr>
          <w:lang w:val="en-US"/>
        </w:rPr>
        <w:lastRenderedPageBreak/>
        <w:t>Identity Provider MAY return the result of a default authentication process that is consistent with the Identity Providers metadata.</w:t>
      </w:r>
    </w:p>
    <w:p w14:paraId="3D1F9142" w14:textId="77777777" w:rsidR="00817B01" w:rsidRDefault="00817B01" w:rsidP="00AB4498">
      <w:pPr>
        <w:rPr>
          <w:lang w:val="en-US"/>
        </w:rPr>
      </w:pPr>
    </w:p>
    <w:p w14:paraId="772FCCAC" w14:textId="7B1A7313" w:rsidR="00351291" w:rsidRDefault="009407A9" w:rsidP="00AB4498">
      <w:pPr>
        <w:rPr>
          <w:lang w:val="en-US"/>
        </w:rPr>
      </w:pPr>
      <w:r w:rsidRPr="00431D1C">
        <w:rPr>
          <w:b/>
          <w:lang w:val="en-US"/>
        </w:rPr>
        <w:t>Note</w:t>
      </w:r>
      <w:r>
        <w:rPr>
          <w:lang w:val="en-US"/>
        </w:rPr>
        <w:t xml:space="preserve">: The Identity Provider does not have to </w:t>
      </w:r>
      <w:r w:rsidR="00BA5E02">
        <w:rPr>
          <w:lang w:val="en-US"/>
        </w:rPr>
        <w:t>consider the service entity c</w:t>
      </w:r>
      <w:r>
        <w:rPr>
          <w:lang w:val="en-US"/>
        </w:rPr>
        <w:t>ategories</w:t>
      </w:r>
      <w:r w:rsidR="00B33417">
        <w:rPr>
          <w:lang w:val="en-US"/>
        </w:rPr>
        <w:t xml:space="preserve"> ([</w:t>
      </w:r>
      <w:r w:rsidR="00673592">
        <w:rPr>
          <w:lang w:val="en-US"/>
        </w:rPr>
        <w:t>Eid</w:t>
      </w:r>
      <w:r w:rsidR="00B33417" w:rsidRPr="00B33417">
        <w:rPr>
          <w:lang w:val="en-US"/>
        </w:rPr>
        <w:t>EntCat</w:t>
      </w:r>
      <w:r w:rsidR="00B33417">
        <w:rPr>
          <w:lang w:val="en-US"/>
        </w:rPr>
        <w:t>])</w:t>
      </w:r>
      <w:r>
        <w:rPr>
          <w:lang w:val="en-US"/>
        </w:rPr>
        <w:t xml:space="preserve"> declared</w:t>
      </w:r>
      <w:r w:rsidR="008B546C">
        <w:rPr>
          <w:lang w:val="en-US"/>
        </w:rPr>
        <w:t xml:space="preserve"> in the Service Provider’s metadata entry when </w:t>
      </w:r>
      <w:r w:rsidR="005B77D0">
        <w:rPr>
          <w:lang w:val="en-US"/>
        </w:rPr>
        <w:t>determining</w:t>
      </w:r>
      <w:r w:rsidR="008B546C">
        <w:rPr>
          <w:lang w:val="en-US"/>
        </w:rPr>
        <w:t xml:space="preserve"> </w:t>
      </w:r>
      <w:r w:rsidR="00A104FB">
        <w:rPr>
          <w:lang w:val="en-US"/>
        </w:rPr>
        <w:t xml:space="preserve">the </w:t>
      </w:r>
      <w:r w:rsidR="008D3B8C">
        <w:rPr>
          <w:lang w:val="en-US"/>
        </w:rPr>
        <w:t xml:space="preserve">requested </w:t>
      </w:r>
      <w:r w:rsidR="00A104FB">
        <w:rPr>
          <w:lang w:val="en-US"/>
        </w:rPr>
        <w:t xml:space="preserve">authentication context </w:t>
      </w:r>
      <w:r w:rsidR="008B546C">
        <w:rPr>
          <w:lang w:val="en-US"/>
        </w:rPr>
        <w:t>under which the a</w:t>
      </w:r>
      <w:r w:rsidR="008B546C">
        <w:rPr>
          <w:lang w:val="en-US"/>
        </w:rPr>
        <w:t>u</w:t>
      </w:r>
      <w:r w:rsidR="008B546C">
        <w:rPr>
          <w:lang w:val="en-US"/>
        </w:rPr>
        <w:t>thentication should be performed.</w:t>
      </w:r>
      <w:r w:rsidR="00A64B6E">
        <w:rPr>
          <w:lang w:val="en-US"/>
        </w:rPr>
        <w:t xml:space="preserve"> </w:t>
      </w:r>
      <w:r w:rsidR="00A104FB">
        <w:rPr>
          <w:lang w:val="en-US"/>
        </w:rPr>
        <w:t xml:space="preserve">The purpose of the </w:t>
      </w:r>
      <w:r w:rsidR="003148D4">
        <w:rPr>
          <w:lang w:val="en-US"/>
        </w:rPr>
        <w:t>s</w:t>
      </w:r>
      <w:r w:rsidR="00A104FB">
        <w:rPr>
          <w:lang w:val="en-US"/>
        </w:rPr>
        <w:t xml:space="preserve">ervice </w:t>
      </w:r>
      <w:r w:rsidR="003148D4">
        <w:rPr>
          <w:lang w:val="en-US"/>
        </w:rPr>
        <w:t>e</w:t>
      </w:r>
      <w:r w:rsidR="00A104FB">
        <w:rPr>
          <w:lang w:val="en-US"/>
        </w:rPr>
        <w:t xml:space="preserve">ntity </w:t>
      </w:r>
      <w:r w:rsidR="003148D4">
        <w:rPr>
          <w:lang w:val="en-US"/>
        </w:rPr>
        <w:t>c</w:t>
      </w:r>
      <w:r w:rsidR="00A104FB">
        <w:rPr>
          <w:lang w:val="en-US"/>
        </w:rPr>
        <w:t xml:space="preserve">ategories </w:t>
      </w:r>
      <w:r w:rsidR="00E078EF">
        <w:rPr>
          <w:lang w:val="en-US"/>
        </w:rPr>
        <w:t>is</w:t>
      </w:r>
      <w:r w:rsidR="00A104FB">
        <w:rPr>
          <w:lang w:val="en-US"/>
        </w:rPr>
        <w:t xml:space="preserve"> primarily to support service matching in discovery services and attribute release policies in Identity Providers. Significant Identity Provider </w:t>
      </w:r>
      <w:r w:rsidR="008D3B8C">
        <w:rPr>
          <w:lang w:val="en-US"/>
        </w:rPr>
        <w:t xml:space="preserve">products and software are not equipped to use </w:t>
      </w:r>
      <w:r w:rsidR="00CA1296">
        <w:rPr>
          <w:lang w:val="en-US"/>
        </w:rPr>
        <w:t>s</w:t>
      </w:r>
      <w:r w:rsidR="008D3B8C">
        <w:rPr>
          <w:lang w:val="en-US"/>
        </w:rPr>
        <w:t xml:space="preserve">ervice </w:t>
      </w:r>
      <w:r w:rsidR="00CA1296">
        <w:rPr>
          <w:lang w:val="en-US"/>
        </w:rPr>
        <w:t>e</w:t>
      </w:r>
      <w:r w:rsidR="008D3B8C">
        <w:rPr>
          <w:lang w:val="en-US"/>
        </w:rPr>
        <w:t xml:space="preserve">ntity </w:t>
      </w:r>
      <w:r w:rsidR="00CA1296">
        <w:rPr>
          <w:lang w:val="en-US"/>
        </w:rPr>
        <w:t>c</w:t>
      </w:r>
      <w:r w:rsidR="008D3B8C">
        <w:rPr>
          <w:lang w:val="en-US"/>
        </w:rPr>
        <w:t>ategory information to determine the requested authentication context.</w:t>
      </w:r>
    </w:p>
    <w:p w14:paraId="10377AC2" w14:textId="5860CE90" w:rsidR="009F0A5F" w:rsidRDefault="009F0A5F" w:rsidP="00703260">
      <w:pPr>
        <w:pStyle w:val="Heading3"/>
        <w:rPr>
          <w:lang w:val="en-US"/>
        </w:rPr>
      </w:pPr>
      <w:bookmarkStart w:id="61" w:name="_Ref275433770"/>
      <w:bookmarkStart w:id="62" w:name="_Toc305420691"/>
      <w:r>
        <w:rPr>
          <w:lang w:val="en-US"/>
        </w:rPr>
        <w:t xml:space="preserve">Single Sign On </w:t>
      </w:r>
      <w:r w:rsidR="00826245">
        <w:rPr>
          <w:lang w:val="en-US"/>
        </w:rPr>
        <w:t>Processing</w:t>
      </w:r>
      <w:bookmarkEnd w:id="61"/>
      <w:bookmarkEnd w:id="62"/>
    </w:p>
    <w:p w14:paraId="4D3DF7E3" w14:textId="0981BE52" w:rsidR="00A9215E" w:rsidRDefault="00A9215E" w:rsidP="00703260">
      <w:pPr>
        <w:rPr>
          <w:lang w:val="en-US"/>
        </w:rPr>
      </w:pPr>
      <w:r>
        <w:rPr>
          <w:lang w:val="en-US"/>
        </w:rPr>
        <w:t>An Identity Provider c</w:t>
      </w:r>
      <w:r w:rsidR="006155BF">
        <w:rPr>
          <w:lang w:val="en-US"/>
        </w:rPr>
        <w:t xml:space="preserve">onformant to this profile MAY </w:t>
      </w:r>
      <w:r w:rsidR="00826245">
        <w:rPr>
          <w:lang w:val="en-US"/>
        </w:rPr>
        <w:t xml:space="preserve">issue an assertion relying on </w:t>
      </w:r>
      <w:r w:rsidR="006155BF">
        <w:rPr>
          <w:lang w:val="en-US"/>
        </w:rPr>
        <w:t>a previously established</w:t>
      </w:r>
      <w:r w:rsidR="00223F92">
        <w:rPr>
          <w:lang w:val="en-US"/>
        </w:rPr>
        <w:t xml:space="preserve"> secur</w:t>
      </w:r>
      <w:r w:rsidR="00223F92">
        <w:rPr>
          <w:lang w:val="en-US"/>
        </w:rPr>
        <w:t>i</w:t>
      </w:r>
      <w:r w:rsidR="00223F92">
        <w:rPr>
          <w:lang w:val="en-US"/>
        </w:rPr>
        <w:t>ty context</w:t>
      </w:r>
      <w:r w:rsidR="002660D5">
        <w:rPr>
          <w:lang w:val="en-US"/>
        </w:rPr>
        <w:t xml:space="preserve"> (active session)</w:t>
      </w:r>
      <w:r w:rsidR="00223F92">
        <w:rPr>
          <w:lang w:val="en-US"/>
        </w:rPr>
        <w:t xml:space="preserve"> instead of </w:t>
      </w:r>
      <w:r w:rsidR="00826245">
        <w:rPr>
          <w:lang w:val="en-US"/>
        </w:rPr>
        <w:t>authenticating the user.</w:t>
      </w:r>
      <w:r w:rsidR="0011678F">
        <w:rPr>
          <w:lang w:val="en-US"/>
        </w:rPr>
        <w:t xml:space="preserve"> However, the Identity Provider MUST NOT re-use an already existing security context in the following cases:</w:t>
      </w:r>
    </w:p>
    <w:p w14:paraId="6ED01494" w14:textId="1454DB1E" w:rsidR="0011678F" w:rsidRDefault="0011678F" w:rsidP="0011678F">
      <w:pPr>
        <w:pStyle w:val="ListParagraph"/>
        <w:numPr>
          <w:ilvl w:val="0"/>
          <w:numId w:val="22"/>
        </w:numPr>
        <w:rPr>
          <w:lang w:val="en-US"/>
        </w:rPr>
      </w:pPr>
      <w:r>
        <w:rPr>
          <w:lang w:val="en-US"/>
        </w:rPr>
        <w:t>When the security context has expired, i.e., the time elapsed since the security context was established is too long given the SSO-policy stipulated by the federation.</w:t>
      </w:r>
    </w:p>
    <w:p w14:paraId="21C4C20B" w14:textId="51E3DB2B" w:rsidR="0011678F" w:rsidRDefault="002E0260" w:rsidP="0011678F">
      <w:pPr>
        <w:pStyle w:val="ListParagraph"/>
        <w:numPr>
          <w:ilvl w:val="0"/>
          <w:numId w:val="22"/>
        </w:numPr>
        <w:rPr>
          <w:lang w:val="en-US"/>
        </w:rPr>
      </w:pPr>
      <w:r>
        <w:rPr>
          <w:lang w:val="en-US"/>
        </w:rPr>
        <w:t xml:space="preserve">When the </w:t>
      </w:r>
      <w:r w:rsidRPr="002E0260">
        <w:rPr>
          <w:rStyle w:val="Code"/>
        </w:rPr>
        <w:t>&lt;saml</w:t>
      </w:r>
      <w:r w:rsidR="002D78EA">
        <w:rPr>
          <w:rStyle w:val="Code"/>
        </w:rPr>
        <w:t>2</w:t>
      </w:r>
      <w:r w:rsidRPr="002E0260">
        <w:rPr>
          <w:rStyle w:val="Code"/>
        </w:rPr>
        <w:t>p:AuthnRequest&gt;</w:t>
      </w:r>
      <w:r>
        <w:rPr>
          <w:lang w:val="en-US"/>
        </w:rPr>
        <w:t xml:space="preserve"> contains a </w:t>
      </w:r>
      <w:r w:rsidRPr="002E0260">
        <w:rPr>
          <w:rStyle w:val="Code"/>
        </w:rPr>
        <w:t>ForceAuthn</w:t>
      </w:r>
      <w:r>
        <w:rPr>
          <w:lang w:val="en-US"/>
        </w:rPr>
        <w:t xml:space="preserve"> attribute with the value of </w:t>
      </w:r>
      <w:r w:rsidR="001E44CE" w:rsidRPr="001072A8">
        <w:rPr>
          <w:rStyle w:val="Code"/>
        </w:rPr>
        <w:t>"</w:t>
      </w:r>
      <w:r w:rsidR="001E44CE">
        <w:rPr>
          <w:rStyle w:val="Code"/>
        </w:rPr>
        <w:t>true</w:t>
      </w:r>
      <w:r w:rsidR="001E44CE" w:rsidRPr="001072A8">
        <w:rPr>
          <w:rStyle w:val="Code"/>
        </w:rPr>
        <w:t>"</w:t>
      </w:r>
      <w:r>
        <w:rPr>
          <w:lang w:val="en-US"/>
        </w:rPr>
        <w:t>.</w:t>
      </w:r>
    </w:p>
    <w:p w14:paraId="3B6D1D0C" w14:textId="6B94CB16" w:rsidR="009F0A5F" w:rsidRDefault="002E0260" w:rsidP="0056299A">
      <w:pPr>
        <w:pStyle w:val="ListParagraph"/>
        <w:numPr>
          <w:ilvl w:val="0"/>
          <w:numId w:val="22"/>
        </w:numPr>
        <w:rPr>
          <w:lang w:val="en-US"/>
        </w:rPr>
      </w:pPr>
      <w:r>
        <w:rPr>
          <w:lang w:val="en-US"/>
        </w:rPr>
        <w:t xml:space="preserve">If the original authentication </w:t>
      </w:r>
      <w:r w:rsidR="00215D25">
        <w:rPr>
          <w:lang w:val="en-US"/>
        </w:rPr>
        <w:t>process, which led to the establishment of the security context,</w:t>
      </w:r>
      <w:r>
        <w:rPr>
          <w:lang w:val="en-US"/>
        </w:rPr>
        <w:t xml:space="preserve"> was pe</w:t>
      </w:r>
      <w:r>
        <w:rPr>
          <w:lang w:val="en-US"/>
        </w:rPr>
        <w:t>r</w:t>
      </w:r>
      <w:r>
        <w:rPr>
          <w:lang w:val="en-US"/>
        </w:rPr>
        <w:t xml:space="preserve">formed </w:t>
      </w:r>
      <w:r w:rsidR="00D61230">
        <w:rPr>
          <w:lang w:val="en-US"/>
        </w:rPr>
        <w:t>using</w:t>
      </w:r>
      <w:r w:rsidR="00E70131">
        <w:rPr>
          <w:lang w:val="en-US"/>
        </w:rPr>
        <w:t xml:space="preserve"> a </w:t>
      </w:r>
      <w:r w:rsidR="00D95E56">
        <w:rPr>
          <w:lang w:val="en-US"/>
        </w:rPr>
        <w:t>weaker</w:t>
      </w:r>
      <w:r w:rsidR="00112B0A">
        <w:rPr>
          <w:lang w:val="en-US"/>
        </w:rPr>
        <w:t xml:space="preserve"> Level of Assurance that what is requested in the</w:t>
      </w:r>
      <w:r w:rsidR="00215D25">
        <w:rPr>
          <w:lang w:val="en-US"/>
        </w:rPr>
        <w:t xml:space="preserve"> current</w:t>
      </w:r>
      <w:r w:rsidR="00112B0A">
        <w:rPr>
          <w:lang w:val="en-US"/>
        </w:rPr>
        <w:t xml:space="preserve"> </w:t>
      </w:r>
      <w:r w:rsidR="002D78EA">
        <w:rPr>
          <w:rStyle w:val="Code"/>
        </w:rPr>
        <w:t>&lt;saml2p</w:t>
      </w:r>
      <w:r w:rsidR="00112B0A" w:rsidRPr="00112B0A">
        <w:rPr>
          <w:rStyle w:val="Code"/>
        </w:rPr>
        <w:t>:AuthnRequest&gt;</w:t>
      </w:r>
      <w:r w:rsidR="00112B0A">
        <w:rPr>
          <w:lang w:val="en-US"/>
        </w:rPr>
        <w:t xml:space="preserve"> message.</w:t>
      </w:r>
    </w:p>
    <w:p w14:paraId="34287BA1" w14:textId="77777777" w:rsidR="00FB08CC" w:rsidRDefault="00FB08CC" w:rsidP="00FB08CC">
      <w:pPr>
        <w:rPr>
          <w:lang w:val="en-US"/>
        </w:rPr>
      </w:pPr>
    </w:p>
    <w:p w14:paraId="29B07F22" w14:textId="5C957F0C" w:rsidR="00FB08CC" w:rsidRPr="00FB08CC" w:rsidRDefault="00FB08CC" w:rsidP="00FB08CC">
      <w:pPr>
        <w:rPr>
          <w:lang w:val="en-US"/>
        </w:rPr>
      </w:pPr>
      <w:r>
        <w:rPr>
          <w:lang w:val="en-US"/>
        </w:rPr>
        <w:t xml:space="preserve">If the Identity Provider </w:t>
      </w:r>
      <w:r w:rsidR="00F152DD">
        <w:rPr>
          <w:lang w:val="en-US"/>
        </w:rPr>
        <w:t>user interface contains</w:t>
      </w:r>
      <w:r>
        <w:rPr>
          <w:lang w:val="en-US"/>
        </w:rPr>
        <w:t xml:space="preserve"> some sort of </w:t>
      </w:r>
      <w:r w:rsidR="00F152DD">
        <w:rPr>
          <w:lang w:val="en-US"/>
        </w:rPr>
        <w:t>user consent, or information, concerning which a</w:t>
      </w:r>
      <w:r w:rsidR="00F152DD">
        <w:rPr>
          <w:lang w:val="en-US"/>
        </w:rPr>
        <w:t>t</w:t>
      </w:r>
      <w:r w:rsidR="00F152DD">
        <w:rPr>
          <w:lang w:val="en-US"/>
        </w:rPr>
        <w:t xml:space="preserve">tributes, or any other information, that is included in an assertion </w:t>
      </w:r>
      <w:r w:rsidR="0005205A">
        <w:rPr>
          <w:lang w:val="en-US"/>
        </w:rPr>
        <w:t xml:space="preserve">being issued, the Identity Provider SHOULD </w:t>
      </w:r>
      <w:r w:rsidR="006969EF">
        <w:rPr>
          <w:lang w:val="en-US"/>
        </w:rPr>
        <w:t xml:space="preserve">preserve this functionality if a </w:t>
      </w:r>
      <w:r w:rsidR="00C2394B">
        <w:rPr>
          <w:rStyle w:val="Code"/>
        </w:rPr>
        <w:t>&lt;saml2p</w:t>
      </w:r>
      <w:r w:rsidR="006969EF" w:rsidRPr="002017A8">
        <w:rPr>
          <w:rStyle w:val="Code"/>
        </w:rPr>
        <w:t>:AuthnRequest&gt;</w:t>
      </w:r>
      <w:r w:rsidR="006969EF">
        <w:rPr>
          <w:lang w:val="en-US"/>
        </w:rPr>
        <w:t xml:space="preserve"> message requesting a different set of attributes (or any other information) </w:t>
      </w:r>
      <w:r w:rsidR="00AD3D84">
        <w:rPr>
          <w:lang w:val="en-US"/>
        </w:rPr>
        <w:t>compared to what was delivered in the assertion at the time of establishing the security context.</w:t>
      </w:r>
      <w:r w:rsidR="009E699A">
        <w:rPr>
          <w:lang w:val="en-US"/>
        </w:rPr>
        <w:t xml:space="preserve"> T</w:t>
      </w:r>
      <w:r w:rsidR="00423EC9">
        <w:rPr>
          <w:lang w:val="en-US"/>
        </w:rPr>
        <w:t>he Identity Provider may require re-authentication or display a user interface for consent/inform</w:t>
      </w:r>
      <w:r w:rsidR="007F48D5">
        <w:rPr>
          <w:lang w:val="en-US"/>
        </w:rPr>
        <w:t>ation in these cases.</w:t>
      </w:r>
    </w:p>
    <w:p w14:paraId="23CBC8E1" w14:textId="77777777" w:rsidR="00383137" w:rsidRDefault="00383137">
      <w:pPr>
        <w:spacing w:line="240" w:lineRule="auto"/>
        <w:rPr>
          <w:rFonts w:asciiTheme="majorHAnsi" w:eastAsiaTheme="majorEastAsia" w:hAnsiTheme="majorHAnsi" w:cstheme="majorBidi"/>
          <w:b/>
          <w:bCs/>
          <w:noProof/>
          <w:color w:val="345A8A" w:themeColor="accent1" w:themeShade="B5"/>
          <w:sz w:val="32"/>
          <w:szCs w:val="32"/>
          <w:lang w:val="en-US" w:eastAsia="en-US"/>
        </w:rPr>
      </w:pPr>
      <w:bookmarkStart w:id="63" w:name="_Toc305420692"/>
      <w:r>
        <w:rPr>
          <w:noProof/>
          <w:lang w:val="en-US" w:eastAsia="en-US"/>
        </w:rPr>
        <w:br w:type="page"/>
      </w:r>
    </w:p>
    <w:p w14:paraId="2360E9F1" w14:textId="43E78450" w:rsidR="001F235E" w:rsidRDefault="00DF0096" w:rsidP="004C6B4E">
      <w:pPr>
        <w:pStyle w:val="Heading1"/>
        <w:rPr>
          <w:noProof/>
          <w:lang w:val="en-US" w:eastAsia="en-US"/>
        </w:rPr>
      </w:pPr>
      <w:r>
        <w:rPr>
          <w:noProof/>
          <w:lang w:val="en-US" w:eastAsia="en-US"/>
        </w:rPr>
        <w:lastRenderedPageBreak/>
        <w:t xml:space="preserve">Authentication </w:t>
      </w:r>
      <w:r w:rsidR="001F235E">
        <w:rPr>
          <w:noProof/>
          <w:lang w:val="en-US" w:eastAsia="en-US"/>
        </w:rPr>
        <w:t>Responses</w:t>
      </w:r>
      <w:bookmarkEnd w:id="63"/>
    </w:p>
    <w:p w14:paraId="57FB7C05" w14:textId="42630ED4" w:rsidR="001F235E" w:rsidRPr="00BF1B8C" w:rsidRDefault="00BF1B8C" w:rsidP="00BF1B8C">
      <w:pPr>
        <w:pStyle w:val="Heading2"/>
        <w:rPr>
          <w:lang w:val="en-US" w:eastAsia="en-US"/>
        </w:rPr>
      </w:pPr>
      <w:bookmarkStart w:id="64" w:name="_Ref275430995"/>
      <w:bookmarkStart w:id="65" w:name="_Ref275431004"/>
      <w:bookmarkStart w:id="66" w:name="_Toc305420693"/>
      <w:r w:rsidRPr="00BF1B8C">
        <w:rPr>
          <w:lang w:val="en-US" w:eastAsia="en-US"/>
        </w:rPr>
        <w:t>Security Requirements</w:t>
      </w:r>
      <w:bookmarkEnd w:id="64"/>
      <w:bookmarkEnd w:id="65"/>
      <w:bookmarkEnd w:id="66"/>
    </w:p>
    <w:p w14:paraId="465BFD1C" w14:textId="00153CE0" w:rsidR="008B1F94" w:rsidRDefault="00BF1B8C" w:rsidP="00BF1B8C">
      <w:pPr>
        <w:rPr>
          <w:lang w:val="en-US"/>
        </w:rPr>
      </w:pPr>
      <w:r w:rsidRPr="00BF1B8C">
        <w:rPr>
          <w:lang w:val="en-US"/>
        </w:rPr>
        <w:t xml:space="preserve">The endpoint(s) at which a Service Provider receives a </w:t>
      </w:r>
      <w:r w:rsidRPr="008919AD">
        <w:rPr>
          <w:rStyle w:val="Code"/>
        </w:rPr>
        <w:t>&lt;saml2p:Response&gt;</w:t>
      </w:r>
      <w:r w:rsidRPr="00BF1B8C">
        <w:rPr>
          <w:lang w:val="en-US"/>
        </w:rPr>
        <w:t xml:space="preserve"> message </w:t>
      </w:r>
      <w:r>
        <w:rPr>
          <w:lang w:val="en-US"/>
        </w:rPr>
        <w:t>MUST be protected by TLS/SSL ([</w:t>
      </w:r>
      <w:hyperlink r:id="rId36" w:history="1">
        <w:r w:rsidRPr="00624F3F">
          <w:rPr>
            <w:rStyle w:val="Hyperlink"/>
            <w:lang w:val="en-US"/>
          </w:rPr>
          <w:t>SAML2Int</w:t>
        </w:r>
      </w:hyperlink>
      <w:r>
        <w:rPr>
          <w:lang w:val="en-US"/>
        </w:rPr>
        <w:t>] states SHOULD).</w:t>
      </w:r>
    </w:p>
    <w:p w14:paraId="1839F4DD" w14:textId="77777777" w:rsidR="0088492A" w:rsidRDefault="0088492A" w:rsidP="00BF1B8C">
      <w:pPr>
        <w:rPr>
          <w:lang w:val="en-US"/>
        </w:rPr>
      </w:pPr>
    </w:p>
    <w:p w14:paraId="12B552C6" w14:textId="7E5F1FCB" w:rsidR="00170EF2" w:rsidRDefault="00170EF2" w:rsidP="0088492A">
      <w:pPr>
        <w:rPr>
          <w:lang w:val="en-US"/>
        </w:rPr>
      </w:pPr>
      <w:r>
        <w:rPr>
          <w:lang w:val="en-US"/>
        </w:rPr>
        <w:t xml:space="preserve">The </w:t>
      </w:r>
      <w:r w:rsidRPr="00D51AB6">
        <w:rPr>
          <w:rStyle w:val="Code"/>
        </w:rPr>
        <w:t>&lt;saml2p:Response&gt;</w:t>
      </w:r>
      <w:r>
        <w:rPr>
          <w:lang w:val="en-US"/>
        </w:rPr>
        <w:t xml:space="preserve"> message</w:t>
      </w:r>
      <w:r w:rsidR="00523855">
        <w:rPr>
          <w:lang w:val="en-US"/>
        </w:rPr>
        <w:t xml:space="preserve"> issued by the Identity Provider</w:t>
      </w:r>
      <w:r>
        <w:rPr>
          <w:lang w:val="en-US"/>
        </w:rPr>
        <w:t xml:space="preserve"> MUST be signed using a </w:t>
      </w:r>
      <w:r w:rsidRPr="00D51AB6">
        <w:rPr>
          <w:rStyle w:val="Code"/>
        </w:rPr>
        <w:t>&lt;ds:Signature&gt;</w:t>
      </w:r>
      <w:r>
        <w:rPr>
          <w:lang w:val="en-US"/>
        </w:rPr>
        <w:t xml:space="preserve"> element within the </w:t>
      </w:r>
      <w:r w:rsidRPr="00D51AB6">
        <w:rPr>
          <w:rStyle w:val="Code"/>
        </w:rPr>
        <w:t>&lt;saml2p:Response&gt;</w:t>
      </w:r>
      <w:r>
        <w:rPr>
          <w:lang w:val="en-US"/>
        </w:rPr>
        <w:t xml:space="preserve"> element.</w:t>
      </w:r>
    </w:p>
    <w:p w14:paraId="51353398" w14:textId="77777777" w:rsidR="00170EF2" w:rsidRDefault="00170EF2" w:rsidP="0088492A">
      <w:pPr>
        <w:rPr>
          <w:lang w:val="en-US"/>
        </w:rPr>
      </w:pPr>
    </w:p>
    <w:p w14:paraId="2EBE9ECD" w14:textId="7E1960E5" w:rsidR="00100724" w:rsidRDefault="0091780F" w:rsidP="0088492A">
      <w:pPr>
        <w:rPr>
          <w:lang w:val="en-US"/>
        </w:rPr>
      </w:pPr>
      <w:r>
        <w:rPr>
          <w:lang w:val="en-US"/>
        </w:rPr>
        <w:t xml:space="preserve">The </w:t>
      </w:r>
      <w:r w:rsidRPr="00E64578">
        <w:rPr>
          <w:rStyle w:val="Code"/>
        </w:rPr>
        <w:t>&lt;saml2:Assertion&gt;</w:t>
      </w:r>
      <w:r>
        <w:rPr>
          <w:lang w:val="en-US"/>
        </w:rPr>
        <w:t xml:space="preserve"> element issued by the Identity Provider </w:t>
      </w:r>
      <w:r w:rsidR="008D3B8C">
        <w:rPr>
          <w:lang w:val="en-US"/>
        </w:rPr>
        <w:t xml:space="preserve">MAY </w:t>
      </w:r>
      <w:r>
        <w:rPr>
          <w:lang w:val="en-US"/>
        </w:rPr>
        <w:t xml:space="preserve">be signed using a </w:t>
      </w:r>
      <w:r w:rsidR="00E64578" w:rsidRPr="00E64578">
        <w:rPr>
          <w:rStyle w:val="Code"/>
        </w:rPr>
        <w:t>&lt;ds:Signature&gt;</w:t>
      </w:r>
      <w:r w:rsidR="00E64578">
        <w:rPr>
          <w:lang w:val="en-US"/>
        </w:rPr>
        <w:t xml:space="preserve"> element within the </w:t>
      </w:r>
      <w:r w:rsidR="00E64578" w:rsidRPr="00E64578">
        <w:rPr>
          <w:rStyle w:val="Code"/>
        </w:rPr>
        <w:t>&lt;saml2:Assertion&gt;</w:t>
      </w:r>
      <w:r w:rsidR="00302CC2">
        <w:rPr>
          <w:lang w:val="en-US"/>
        </w:rPr>
        <w:t>.</w:t>
      </w:r>
      <w:r w:rsidR="00B017E9">
        <w:rPr>
          <w:lang w:val="en-US"/>
        </w:rPr>
        <w:t xml:space="preserve"> I</w:t>
      </w:r>
      <w:r w:rsidR="00B3241C">
        <w:rPr>
          <w:lang w:val="en-US"/>
        </w:rPr>
        <w:t xml:space="preserve">f a Service Provider requires signed assertions, by assigning the </w:t>
      </w:r>
      <w:r w:rsidR="00B3241C" w:rsidRPr="00FF46AA">
        <w:rPr>
          <w:rStyle w:val="Code"/>
        </w:rPr>
        <w:t>WantAssertionsSigned</w:t>
      </w:r>
      <w:r w:rsidR="00B3241C">
        <w:rPr>
          <w:lang w:val="en-US"/>
        </w:rPr>
        <w:t xml:space="preserve"> attribute of its metadata record (see chapter </w:t>
      </w:r>
      <w:r w:rsidR="00B3241C">
        <w:rPr>
          <w:lang w:val="en-US"/>
        </w:rPr>
        <w:fldChar w:fldCharType="begin"/>
      </w:r>
      <w:r w:rsidR="00B3241C">
        <w:rPr>
          <w:lang w:val="en-US"/>
        </w:rPr>
        <w:instrText xml:space="preserve"> REF _Ref290727742 \r \h </w:instrText>
      </w:r>
      <w:r w:rsidR="00B3241C">
        <w:rPr>
          <w:lang w:val="en-US"/>
        </w:rPr>
      </w:r>
      <w:r w:rsidR="00B3241C">
        <w:rPr>
          <w:lang w:val="en-US"/>
        </w:rPr>
        <w:fldChar w:fldCharType="separate"/>
      </w:r>
      <w:r w:rsidR="00D5118D">
        <w:rPr>
          <w:lang w:val="en-US"/>
        </w:rPr>
        <w:t>2.1.2</w:t>
      </w:r>
      <w:r w:rsidR="00B3241C">
        <w:rPr>
          <w:lang w:val="en-US"/>
        </w:rPr>
        <w:fldChar w:fldCharType="end"/>
      </w:r>
      <w:r w:rsidR="00B3241C">
        <w:rPr>
          <w:lang w:val="en-US"/>
        </w:rPr>
        <w:t>), the Identity Provider MUST sign</w:t>
      </w:r>
      <w:r w:rsidR="00D86EFB">
        <w:rPr>
          <w:lang w:val="en-US"/>
        </w:rPr>
        <w:t xml:space="preserve"> </w:t>
      </w:r>
      <w:r w:rsidR="00B3241C">
        <w:rPr>
          <w:lang w:val="en-US"/>
        </w:rPr>
        <w:t>assertion</w:t>
      </w:r>
      <w:r w:rsidR="00B017E9">
        <w:rPr>
          <w:lang w:val="en-US"/>
        </w:rPr>
        <w:t>s</w:t>
      </w:r>
      <w:r w:rsidR="00D86EFB">
        <w:rPr>
          <w:lang w:val="en-US"/>
        </w:rPr>
        <w:t xml:space="preserve"> issued to this Service Provider</w:t>
      </w:r>
      <w:r w:rsidR="00B3241C">
        <w:rPr>
          <w:lang w:val="en-US"/>
        </w:rPr>
        <w:t xml:space="preserve"> (as well as the re</w:t>
      </w:r>
      <w:r w:rsidR="006527C7">
        <w:rPr>
          <w:lang w:val="en-US"/>
        </w:rPr>
        <w:t>s</w:t>
      </w:r>
      <w:r w:rsidR="00B3241C">
        <w:rPr>
          <w:lang w:val="en-US"/>
        </w:rPr>
        <w:t>ponse message as stated above).</w:t>
      </w:r>
    </w:p>
    <w:p w14:paraId="7215A3C6" w14:textId="77777777" w:rsidR="0088492A" w:rsidRDefault="0088492A" w:rsidP="0088492A">
      <w:pPr>
        <w:rPr>
          <w:lang w:val="en-US"/>
        </w:rPr>
      </w:pPr>
    </w:p>
    <w:p w14:paraId="027392B0" w14:textId="2EA71D2A" w:rsidR="0088492A" w:rsidRDefault="0088492A" w:rsidP="00BF1B8C">
      <w:pPr>
        <w:rPr>
          <w:lang w:val="en-US"/>
        </w:rPr>
      </w:pPr>
      <w:r>
        <w:rPr>
          <w:lang w:val="en-US"/>
        </w:rPr>
        <w:t xml:space="preserve">Identity Providers SHALL utilize XML Encryption and return a </w:t>
      </w:r>
      <w:r w:rsidRPr="006B1A7A">
        <w:rPr>
          <w:rStyle w:val="Code"/>
        </w:rPr>
        <w:t>&lt;saml2:Enc</w:t>
      </w:r>
      <w:r w:rsidR="00EF37E5">
        <w:rPr>
          <w:rStyle w:val="Code"/>
        </w:rPr>
        <w:t>r</w:t>
      </w:r>
      <w:r w:rsidRPr="006B1A7A">
        <w:rPr>
          <w:rStyle w:val="Code"/>
        </w:rPr>
        <w:t>yptedAssertion&gt;</w:t>
      </w:r>
      <w:r>
        <w:rPr>
          <w:lang w:val="en-US"/>
        </w:rPr>
        <w:t xml:space="preserve"> element in the </w:t>
      </w:r>
      <w:r w:rsidRPr="006B1A7A">
        <w:rPr>
          <w:rStyle w:val="Code"/>
        </w:rPr>
        <w:t>&lt;saml2p:Response&gt;</w:t>
      </w:r>
      <w:r>
        <w:rPr>
          <w:lang w:val="en-US"/>
        </w:rPr>
        <w:t xml:space="preserve"> message. The elements </w:t>
      </w:r>
      <w:r w:rsidRPr="009A7FF1">
        <w:rPr>
          <w:rStyle w:val="Code"/>
        </w:rPr>
        <w:t>&lt;saml2:EncryptedID&gt;</w:t>
      </w:r>
      <w:r>
        <w:rPr>
          <w:lang w:val="en-US"/>
        </w:rPr>
        <w:t xml:space="preserve"> and </w:t>
      </w:r>
      <w:r w:rsidRPr="009A7FF1">
        <w:rPr>
          <w:rStyle w:val="Code"/>
        </w:rPr>
        <w:t>&lt;saml2:EncryptedAttribute&gt;</w:t>
      </w:r>
      <w:r>
        <w:rPr>
          <w:lang w:val="en-US"/>
        </w:rPr>
        <w:t xml:space="preserve"> MUST NOT be used; instead the entire assertion should be encrypted.</w:t>
      </w:r>
    </w:p>
    <w:p w14:paraId="303F45F4" w14:textId="77777777" w:rsidR="004C0831" w:rsidRDefault="004C0831" w:rsidP="00BF1B8C">
      <w:pPr>
        <w:rPr>
          <w:lang w:val="en-US"/>
        </w:rPr>
      </w:pPr>
    </w:p>
    <w:p w14:paraId="7F04E7E4" w14:textId="60674261" w:rsidR="00484E08" w:rsidRDefault="004C0831" w:rsidP="00BF1B8C">
      <w:pPr>
        <w:rPr>
          <w:lang w:val="en-US"/>
        </w:rPr>
      </w:pPr>
      <w:r>
        <w:rPr>
          <w:lang w:val="en-US"/>
        </w:rPr>
        <w:t xml:space="preserve">Service Providers </w:t>
      </w:r>
      <w:r w:rsidR="00C76964">
        <w:rPr>
          <w:lang w:val="en-US"/>
        </w:rPr>
        <w:t>SHOULD</w:t>
      </w:r>
      <w:r w:rsidR="00351E22">
        <w:rPr>
          <w:lang w:val="en-US"/>
        </w:rPr>
        <w:t xml:space="preserve"> NOT </w:t>
      </w:r>
      <w:r w:rsidR="003E201C">
        <w:rPr>
          <w:lang w:val="en-US"/>
        </w:rPr>
        <w:t xml:space="preserve">accept </w:t>
      </w:r>
      <w:r>
        <w:rPr>
          <w:lang w:val="en-US"/>
        </w:rPr>
        <w:t xml:space="preserve">unsolicited </w:t>
      </w:r>
      <w:r w:rsidRPr="004C0831">
        <w:rPr>
          <w:rStyle w:val="Code"/>
        </w:rPr>
        <w:t>&lt;saml</w:t>
      </w:r>
      <w:r w:rsidR="00C2394B">
        <w:rPr>
          <w:rStyle w:val="Code"/>
        </w:rPr>
        <w:t>2</w:t>
      </w:r>
      <w:r w:rsidRPr="004C0831">
        <w:rPr>
          <w:rStyle w:val="Code"/>
        </w:rPr>
        <w:t>p:Response&gt;</w:t>
      </w:r>
      <w:r>
        <w:rPr>
          <w:lang w:val="en-US"/>
        </w:rPr>
        <w:t xml:space="preserve"> messages (i.e., responses that are </w:t>
      </w:r>
      <w:r w:rsidR="00605BEE">
        <w:rPr>
          <w:lang w:val="en-US"/>
        </w:rPr>
        <w:t xml:space="preserve">not the result of an earlier </w:t>
      </w:r>
      <w:r w:rsidR="00605BEE" w:rsidRPr="00605BEE">
        <w:rPr>
          <w:rStyle w:val="Code"/>
        </w:rPr>
        <w:t>&lt;saml2p:AuthnRequest&gt;</w:t>
      </w:r>
      <w:r w:rsidR="00605BEE">
        <w:rPr>
          <w:lang w:val="en-US"/>
        </w:rPr>
        <w:t xml:space="preserve"> message)</w:t>
      </w:r>
      <w:r w:rsidR="00C76964">
        <w:rPr>
          <w:lang w:val="en-US"/>
        </w:rPr>
        <w:t>.</w:t>
      </w:r>
      <w:r w:rsidR="00B6199F">
        <w:rPr>
          <w:lang w:val="en-US"/>
        </w:rPr>
        <w:t xml:space="preserve"> </w:t>
      </w:r>
      <w:r w:rsidR="00AB376E" w:rsidRPr="00CC345D">
        <w:rPr>
          <w:lang w:val="en-US"/>
        </w:rPr>
        <w:t>S</w:t>
      </w:r>
      <w:r w:rsidR="00CC345D">
        <w:rPr>
          <w:lang w:val="en-US"/>
        </w:rPr>
        <w:t xml:space="preserve">ervice </w:t>
      </w:r>
      <w:r w:rsidR="00AB376E" w:rsidRPr="00CC345D">
        <w:rPr>
          <w:lang w:val="en-US"/>
        </w:rPr>
        <w:t>P</w:t>
      </w:r>
      <w:r w:rsidR="00CC345D">
        <w:rPr>
          <w:lang w:val="en-US"/>
        </w:rPr>
        <w:t>roviders</w:t>
      </w:r>
      <w:r w:rsidR="00AB376E" w:rsidRPr="00CC345D">
        <w:rPr>
          <w:lang w:val="en-US"/>
        </w:rPr>
        <w:t xml:space="preserve"> that do accept unsolicited </w:t>
      </w:r>
      <w:r w:rsidR="00CC345D">
        <w:rPr>
          <w:lang w:val="en-US"/>
        </w:rPr>
        <w:t xml:space="preserve">response </w:t>
      </w:r>
      <w:r w:rsidR="00AB376E" w:rsidRPr="00CC345D">
        <w:rPr>
          <w:lang w:val="en-US"/>
        </w:rPr>
        <w:t>messages MUST ensure</w:t>
      </w:r>
      <w:r w:rsidR="006C283D">
        <w:rPr>
          <w:lang w:val="en-US"/>
        </w:rPr>
        <w:t>,</w:t>
      </w:r>
      <w:r w:rsidR="00AB376E" w:rsidRPr="00CC345D">
        <w:rPr>
          <w:lang w:val="en-US"/>
        </w:rPr>
        <w:t xml:space="preserve"> by othe</w:t>
      </w:r>
      <w:r w:rsidR="00CC345D">
        <w:rPr>
          <w:lang w:val="en-US"/>
        </w:rPr>
        <w:t>r</w:t>
      </w:r>
      <w:r w:rsidR="00AB376E" w:rsidRPr="00CC345D">
        <w:rPr>
          <w:lang w:val="en-US"/>
        </w:rPr>
        <w:t xml:space="preserve"> means</w:t>
      </w:r>
      <w:r w:rsidR="006C283D">
        <w:rPr>
          <w:lang w:val="en-US"/>
        </w:rPr>
        <w:t>,</w:t>
      </w:r>
      <w:r w:rsidR="00CC345D">
        <w:rPr>
          <w:lang w:val="en-US"/>
        </w:rPr>
        <w:t xml:space="preserve"> that</w:t>
      </w:r>
      <w:r w:rsidR="00B6199F" w:rsidRPr="00CC345D">
        <w:rPr>
          <w:lang w:val="en-US"/>
        </w:rPr>
        <w:t xml:space="preserve"> the security and processing requirements </w:t>
      </w:r>
      <w:r w:rsidR="00AE1470">
        <w:rPr>
          <w:lang w:val="en-US"/>
        </w:rPr>
        <w:t xml:space="preserve">of this profile </w:t>
      </w:r>
      <w:r w:rsidR="00090B12" w:rsidRPr="00CC345D">
        <w:rPr>
          <w:lang w:val="en-US"/>
        </w:rPr>
        <w:t>(</w:t>
      </w:r>
      <w:r w:rsidR="00D50CF3" w:rsidRPr="00CC345D">
        <w:rPr>
          <w:lang w:val="en-US"/>
        </w:rPr>
        <w:t>section</w:t>
      </w:r>
      <w:r w:rsidR="000869E9" w:rsidRPr="00CC345D">
        <w:rPr>
          <w:lang w:val="en-US"/>
        </w:rPr>
        <w:t xml:space="preserve"> </w:t>
      </w:r>
      <w:r w:rsidR="00421D9D" w:rsidRPr="00CC345D">
        <w:rPr>
          <w:lang w:val="en-US"/>
        </w:rPr>
        <w:fldChar w:fldCharType="begin"/>
      </w:r>
      <w:r w:rsidR="00421D9D" w:rsidRPr="00235C0A">
        <w:rPr>
          <w:lang w:val="en-US"/>
        </w:rPr>
        <w:instrText xml:space="preserve"> REF _Ref274836225 \r \h </w:instrText>
      </w:r>
      <w:r w:rsidR="00421D9D" w:rsidRPr="00CC345D">
        <w:rPr>
          <w:lang w:val="en-US"/>
        </w:rPr>
      </w:r>
      <w:r w:rsidR="00421D9D" w:rsidRPr="00CC345D">
        <w:rPr>
          <w:lang w:val="en-US"/>
        </w:rPr>
        <w:fldChar w:fldCharType="separate"/>
      </w:r>
      <w:r w:rsidR="00D5118D">
        <w:rPr>
          <w:lang w:val="en-US"/>
        </w:rPr>
        <w:t>6.3</w:t>
      </w:r>
      <w:r w:rsidR="00421D9D" w:rsidRPr="00CC345D">
        <w:rPr>
          <w:lang w:val="en-US"/>
        </w:rPr>
        <w:fldChar w:fldCharType="end"/>
      </w:r>
      <w:r w:rsidR="00090B12" w:rsidRPr="00CC345D">
        <w:rPr>
          <w:lang w:val="en-US"/>
        </w:rPr>
        <w:t xml:space="preserve">) </w:t>
      </w:r>
      <w:r w:rsidR="00B6199F" w:rsidRPr="00CC345D">
        <w:rPr>
          <w:lang w:val="en-US"/>
        </w:rPr>
        <w:t xml:space="preserve">can be fully </w:t>
      </w:r>
      <w:r w:rsidR="00090B12" w:rsidRPr="00CC345D">
        <w:rPr>
          <w:lang w:val="en-US"/>
        </w:rPr>
        <w:t>satisfied</w:t>
      </w:r>
      <w:r w:rsidR="00605BEE">
        <w:rPr>
          <w:lang w:val="en-US"/>
        </w:rPr>
        <w:t>.</w:t>
      </w:r>
      <w:r w:rsidR="00CC06E6">
        <w:rPr>
          <w:lang w:val="en-US"/>
        </w:rPr>
        <w:t xml:space="preserve"> [</w:t>
      </w:r>
      <w:hyperlink r:id="rId37" w:history="1">
        <w:r w:rsidR="00CC06E6" w:rsidRPr="001060E5">
          <w:rPr>
            <w:rStyle w:val="Hyperlink"/>
            <w:lang w:val="en-US"/>
          </w:rPr>
          <w:t>SAML2Int</w:t>
        </w:r>
      </w:hyperlink>
      <w:r w:rsidR="00CC06E6">
        <w:rPr>
          <w:lang w:val="en-US"/>
        </w:rPr>
        <w:t xml:space="preserve">] allows the use of unsolicited responses, but this profile has more strict security and </w:t>
      </w:r>
      <w:r w:rsidR="00421D9D">
        <w:rPr>
          <w:lang w:val="en-US"/>
        </w:rPr>
        <w:t xml:space="preserve">processing requirements that make </w:t>
      </w:r>
      <w:r w:rsidR="002B4B8D">
        <w:rPr>
          <w:lang w:val="en-US"/>
        </w:rPr>
        <w:t>the</w:t>
      </w:r>
      <w:r w:rsidR="00421D9D">
        <w:rPr>
          <w:lang w:val="en-US"/>
        </w:rPr>
        <w:t xml:space="preserve"> use</w:t>
      </w:r>
      <w:r w:rsidR="002B42C0">
        <w:rPr>
          <w:lang w:val="en-US"/>
        </w:rPr>
        <w:t xml:space="preserve"> </w:t>
      </w:r>
      <w:r w:rsidR="002B4B8D">
        <w:rPr>
          <w:lang w:val="en-US"/>
        </w:rPr>
        <w:t xml:space="preserve">of unsolicited responses </w:t>
      </w:r>
      <w:r w:rsidR="002B42C0">
        <w:rPr>
          <w:lang w:val="en-US"/>
        </w:rPr>
        <w:t>violate these requir</w:t>
      </w:r>
      <w:r w:rsidR="002B42C0">
        <w:rPr>
          <w:lang w:val="en-US"/>
        </w:rPr>
        <w:t>e</w:t>
      </w:r>
      <w:r w:rsidR="002B42C0">
        <w:rPr>
          <w:lang w:val="en-US"/>
        </w:rPr>
        <w:t>ments.</w:t>
      </w:r>
      <w:r w:rsidR="00605BEE">
        <w:rPr>
          <w:lang w:val="en-US"/>
        </w:rPr>
        <w:t xml:space="preserve"> </w:t>
      </w:r>
    </w:p>
    <w:p w14:paraId="2EFF4CFA" w14:textId="22EB0AE8" w:rsidR="000D36F6" w:rsidRPr="003520F4" w:rsidRDefault="0086293F" w:rsidP="003520F4">
      <w:pPr>
        <w:pStyle w:val="Heading2"/>
        <w:rPr>
          <w:lang w:val="en-US"/>
        </w:rPr>
      </w:pPr>
      <w:bookmarkStart w:id="67" w:name="_Ref263956429"/>
      <w:bookmarkStart w:id="68" w:name="_Ref263956432"/>
      <w:bookmarkStart w:id="69" w:name="_Toc305420694"/>
      <w:r>
        <w:rPr>
          <w:lang w:val="en-US"/>
        </w:rPr>
        <w:t>Message Content</w:t>
      </w:r>
      <w:bookmarkEnd w:id="67"/>
      <w:bookmarkEnd w:id="68"/>
      <w:bookmarkEnd w:id="69"/>
    </w:p>
    <w:p w14:paraId="550BD9A6" w14:textId="394C9B4F" w:rsidR="00F56004" w:rsidRPr="00B85C67" w:rsidRDefault="00F56004" w:rsidP="000D36F6">
      <w:pPr>
        <w:rPr>
          <w:lang w:val="en-US"/>
        </w:rPr>
      </w:pPr>
      <w:r>
        <w:rPr>
          <w:lang w:val="en-US"/>
        </w:rPr>
        <w:t xml:space="preserve">The </w:t>
      </w:r>
      <w:r w:rsidRPr="00F56004">
        <w:rPr>
          <w:rStyle w:val="Code"/>
        </w:rPr>
        <w:t>&lt;saml2:Response&gt;</w:t>
      </w:r>
      <w:r>
        <w:rPr>
          <w:lang w:val="en-US"/>
        </w:rPr>
        <w:t xml:space="preserve"> message MUST contain an </w:t>
      </w:r>
      <w:r w:rsidRPr="003679BB">
        <w:rPr>
          <w:rStyle w:val="Code"/>
        </w:rPr>
        <w:t>&lt;</w:t>
      </w:r>
      <w:r w:rsidR="002527F5" w:rsidRPr="003679BB">
        <w:rPr>
          <w:rStyle w:val="Code"/>
        </w:rPr>
        <w:t>saml2:</w:t>
      </w:r>
      <w:r w:rsidRPr="003679BB">
        <w:rPr>
          <w:rStyle w:val="Code"/>
        </w:rPr>
        <w:t>Issuer&gt;</w:t>
      </w:r>
      <w:r>
        <w:rPr>
          <w:lang w:val="en-US"/>
        </w:rPr>
        <w:t xml:space="preserve"> element </w:t>
      </w:r>
      <w:r w:rsidRPr="00F56004">
        <w:rPr>
          <w:lang w:val="en-US"/>
        </w:rPr>
        <w:t>contain</w:t>
      </w:r>
      <w:r>
        <w:rPr>
          <w:lang w:val="en-US"/>
        </w:rPr>
        <w:t>ing</w:t>
      </w:r>
      <w:r w:rsidRPr="00F56004">
        <w:rPr>
          <w:lang w:val="en-US"/>
        </w:rPr>
        <w:t xml:space="preserve"> the unique ident</w:t>
      </w:r>
      <w:r w:rsidRPr="00F56004">
        <w:rPr>
          <w:lang w:val="en-US"/>
        </w:rPr>
        <w:t>i</w:t>
      </w:r>
      <w:r w:rsidRPr="00F56004">
        <w:rPr>
          <w:lang w:val="en-US"/>
        </w:rPr>
        <w:t xml:space="preserve">fier </w:t>
      </w:r>
      <w:r>
        <w:rPr>
          <w:lang w:val="en-US"/>
        </w:rPr>
        <w:t xml:space="preserve">(entityID) </w:t>
      </w:r>
      <w:r w:rsidRPr="00F56004">
        <w:rPr>
          <w:lang w:val="en-US"/>
        </w:rPr>
        <w:t>of the</w:t>
      </w:r>
      <w:r>
        <w:rPr>
          <w:lang w:val="en-US"/>
        </w:rPr>
        <w:t xml:space="preserve"> </w:t>
      </w:r>
      <w:r w:rsidRPr="00F56004">
        <w:rPr>
          <w:lang w:val="en-US"/>
        </w:rPr>
        <w:t xml:space="preserve">issuing </w:t>
      </w:r>
      <w:r w:rsidR="00D9197A">
        <w:rPr>
          <w:lang w:val="en-US"/>
        </w:rPr>
        <w:t>I</w:t>
      </w:r>
      <w:r w:rsidRPr="00F56004">
        <w:rPr>
          <w:lang w:val="en-US"/>
        </w:rPr>
        <w:t xml:space="preserve">dentity </w:t>
      </w:r>
      <w:r w:rsidR="00D9197A">
        <w:rPr>
          <w:lang w:val="en-US"/>
        </w:rPr>
        <w:t>P</w:t>
      </w:r>
      <w:r w:rsidRPr="00F56004">
        <w:rPr>
          <w:lang w:val="en-US"/>
        </w:rPr>
        <w:t>rovider</w:t>
      </w:r>
      <w:r w:rsidR="00D71FD0">
        <w:rPr>
          <w:lang w:val="en-US"/>
        </w:rPr>
        <w:t>.</w:t>
      </w:r>
    </w:p>
    <w:p w14:paraId="5A443139" w14:textId="72C6A115" w:rsidR="00356AB6" w:rsidRDefault="00CD2903" w:rsidP="00CD2903">
      <w:pPr>
        <w:tabs>
          <w:tab w:val="left" w:pos="720"/>
        </w:tabs>
        <w:rPr>
          <w:lang w:val="en-US"/>
        </w:rPr>
      </w:pPr>
      <w:r w:rsidRPr="00CD2903">
        <w:rPr>
          <w:lang w:val="en-US"/>
        </w:rPr>
        <w:t xml:space="preserve"> </w:t>
      </w:r>
    </w:p>
    <w:p w14:paraId="670347AF" w14:textId="776B8FD7" w:rsidR="00356AB6" w:rsidRDefault="00356AB6" w:rsidP="00356AB6">
      <w:pPr>
        <w:tabs>
          <w:tab w:val="left" w:pos="720"/>
        </w:tabs>
        <w:rPr>
          <w:lang w:val="en-US"/>
        </w:rPr>
      </w:pPr>
      <w:r>
        <w:rPr>
          <w:lang w:val="en-US"/>
        </w:rPr>
        <w:t xml:space="preserve">The </w:t>
      </w:r>
      <w:r w:rsidRPr="00A77E36">
        <w:rPr>
          <w:rStyle w:val="Code"/>
        </w:rPr>
        <w:t>AuthnInstant</w:t>
      </w:r>
      <w:r>
        <w:rPr>
          <w:lang w:val="en-US"/>
        </w:rPr>
        <w:t xml:space="preserve"> attribute of the </w:t>
      </w:r>
      <w:r w:rsidRPr="00A77E36">
        <w:rPr>
          <w:rStyle w:val="Code"/>
        </w:rPr>
        <w:t>&lt;saml2:AuthnStatement&gt;</w:t>
      </w:r>
      <w:r>
        <w:rPr>
          <w:lang w:val="en-US"/>
        </w:rPr>
        <w:t xml:space="preserve"> element MUST be assigned the time when the actual authentication took place. This time may differ from the </w:t>
      </w:r>
      <w:r w:rsidRPr="00A77E36">
        <w:rPr>
          <w:rStyle w:val="Code"/>
        </w:rPr>
        <w:t>IssueInstant</w:t>
      </w:r>
      <w:r>
        <w:rPr>
          <w:lang w:val="en-US"/>
        </w:rPr>
        <w:t xml:space="preserve"> attribute of the ass</w:t>
      </w:r>
      <w:r w:rsidR="002F0F22">
        <w:rPr>
          <w:lang w:val="en-US"/>
        </w:rPr>
        <w:t xml:space="preserve">ertion </w:t>
      </w:r>
      <w:r w:rsidR="006E03D4">
        <w:rPr>
          <w:lang w:val="en-US"/>
        </w:rPr>
        <w:t>itself, which</w:t>
      </w:r>
      <w:r w:rsidR="002F0F22">
        <w:rPr>
          <w:lang w:val="en-US"/>
        </w:rPr>
        <w:t xml:space="preserve"> </w:t>
      </w:r>
      <w:r w:rsidR="006E03D4">
        <w:rPr>
          <w:lang w:val="en-US"/>
        </w:rPr>
        <w:t>holds</w:t>
      </w:r>
      <w:r w:rsidR="002F0F22">
        <w:rPr>
          <w:lang w:val="en-US"/>
        </w:rPr>
        <w:t xml:space="preserve"> the time </w:t>
      </w:r>
      <w:r w:rsidR="006E03D4">
        <w:rPr>
          <w:lang w:val="en-US"/>
        </w:rPr>
        <w:t xml:space="preserve">when </w:t>
      </w:r>
      <w:r w:rsidR="002F0F22">
        <w:rPr>
          <w:lang w:val="en-US"/>
        </w:rPr>
        <w:t>the assertion</w:t>
      </w:r>
      <w:r w:rsidR="006E03D4">
        <w:rPr>
          <w:lang w:val="en-US"/>
        </w:rPr>
        <w:t xml:space="preserve"> was issued</w:t>
      </w:r>
      <w:r w:rsidR="002F0F22">
        <w:rPr>
          <w:lang w:val="en-US"/>
        </w:rPr>
        <w:t xml:space="preserve">. This </w:t>
      </w:r>
      <w:r w:rsidR="00B560A4">
        <w:rPr>
          <w:lang w:val="en-US"/>
        </w:rPr>
        <w:t xml:space="preserve">is especially </w:t>
      </w:r>
      <w:r w:rsidR="0068306A">
        <w:rPr>
          <w:lang w:val="en-US"/>
        </w:rPr>
        <w:t>important</w:t>
      </w:r>
      <w:r w:rsidR="00B560A4">
        <w:rPr>
          <w:lang w:val="en-US"/>
        </w:rPr>
        <w:t xml:space="preserve"> in cases of re-use of already established security contexts at the Identity Provider side</w:t>
      </w:r>
      <w:r w:rsidR="00731413">
        <w:rPr>
          <w:lang w:val="en-US"/>
        </w:rPr>
        <w:t xml:space="preserve"> (Single Sign On)</w:t>
      </w:r>
      <w:r w:rsidR="00B560A4">
        <w:rPr>
          <w:lang w:val="en-US"/>
        </w:rPr>
        <w:t>.</w:t>
      </w:r>
    </w:p>
    <w:p w14:paraId="5EA51A13" w14:textId="77777777" w:rsidR="00610FF5" w:rsidRDefault="00610FF5" w:rsidP="00356AB6">
      <w:pPr>
        <w:tabs>
          <w:tab w:val="left" w:pos="720"/>
        </w:tabs>
        <w:rPr>
          <w:lang w:val="en-US"/>
        </w:rPr>
      </w:pPr>
    </w:p>
    <w:p w14:paraId="61835782" w14:textId="5C16F8A9" w:rsidR="00610FF5" w:rsidRDefault="00610FF5" w:rsidP="00610FF5">
      <w:pPr>
        <w:rPr>
          <w:lang w:val="en-US"/>
        </w:rPr>
      </w:pPr>
      <w:r>
        <w:rPr>
          <w:lang w:val="en-US"/>
        </w:rPr>
        <w:t xml:space="preserve">Each identity assertion MUST have a </w:t>
      </w:r>
      <w:r w:rsidRPr="0097649C">
        <w:rPr>
          <w:rStyle w:val="Code"/>
        </w:rPr>
        <w:t>&lt;saml:Subject&gt;</w:t>
      </w:r>
      <w:r>
        <w:rPr>
          <w:lang w:val="en-US"/>
        </w:rPr>
        <w:t xml:space="preserve"> element that </w:t>
      </w:r>
      <w:r w:rsidRPr="00FE17CE">
        <w:rPr>
          <w:lang w:val="en-US"/>
        </w:rPr>
        <w:t>specifies the principal that is the subject of all of the statements in the assertion.</w:t>
      </w:r>
    </w:p>
    <w:p w14:paraId="06C10101" w14:textId="77777777" w:rsidR="00610FF5" w:rsidRDefault="00610FF5" w:rsidP="00610FF5">
      <w:pPr>
        <w:rPr>
          <w:lang w:val="en-US"/>
        </w:rPr>
      </w:pPr>
    </w:p>
    <w:p w14:paraId="3550309F" w14:textId="53088A4C" w:rsidR="00610FF5" w:rsidRDefault="00610FF5" w:rsidP="00610FF5">
      <w:pPr>
        <w:rPr>
          <w:lang w:val="en-US"/>
        </w:rPr>
      </w:pPr>
      <w:r>
        <w:rPr>
          <w:lang w:val="en-US"/>
        </w:rPr>
        <w:t>The</w:t>
      </w:r>
      <w:r w:rsidR="00211FAA">
        <w:rPr>
          <w:lang w:val="en-US"/>
        </w:rPr>
        <w:t xml:space="preserve"> value of the</w:t>
      </w:r>
      <w:r w:rsidR="00B3246C">
        <w:rPr>
          <w:lang w:val="en-US"/>
        </w:rPr>
        <w:t xml:space="preserve"> </w:t>
      </w:r>
      <w:r w:rsidR="00B3246C" w:rsidRPr="00B3246C">
        <w:rPr>
          <w:rStyle w:val="Code"/>
        </w:rPr>
        <w:t>&lt;saml:NameID&gt;</w:t>
      </w:r>
      <w:r w:rsidR="00B3246C">
        <w:rPr>
          <w:lang w:val="en-US"/>
        </w:rPr>
        <w:t xml:space="preserve"> element </w:t>
      </w:r>
      <w:r w:rsidR="00211FAA">
        <w:rPr>
          <w:lang w:val="en-US"/>
        </w:rPr>
        <w:t>under</w:t>
      </w:r>
      <w:r w:rsidR="00B3246C">
        <w:rPr>
          <w:lang w:val="en-US"/>
        </w:rPr>
        <w:t xml:space="preserve"> the</w:t>
      </w:r>
      <w:r>
        <w:rPr>
          <w:lang w:val="en-US"/>
        </w:rPr>
        <w:t xml:space="preserve"> </w:t>
      </w:r>
      <w:r w:rsidRPr="0097649C">
        <w:rPr>
          <w:rStyle w:val="Code"/>
        </w:rPr>
        <w:t>&lt;saml:Subject&gt;</w:t>
      </w:r>
      <w:r>
        <w:rPr>
          <w:lang w:val="en-US"/>
        </w:rPr>
        <w:t xml:space="preserve"> element MUST hold a pseudonym identifier of the subject, which SHALL be:</w:t>
      </w:r>
    </w:p>
    <w:p w14:paraId="2F9FBCC5" w14:textId="04F632DA" w:rsidR="00DA5762" w:rsidRDefault="00610FF5" w:rsidP="00DA5762">
      <w:pPr>
        <w:pStyle w:val="ListParagraph"/>
        <w:numPr>
          <w:ilvl w:val="0"/>
          <w:numId w:val="42"/>
        </w:numPr>
        <w:rPr>
          <w:lang w:val="en-US"/>
        </w:rPr>
      </w:pPr>
      <w:r>
        <w:rPr>
          <w:lang w:val="en-US"/>
        </w:rPr>
        <w:t>U</w:t>
      </w:r>
      <w:r w:rsidR="00E8633F">
        <w:rPr>
          <w:lang w:val="en-US"/>
        </w:rPr>
        <w:t>nique for the Id</w:t>
      </w:r>
      <w:r w:rsidRPr="00FE17CE">
        <w:rPr>
          <w:lang w:val="en-US"/>
        </w:rPr>
        <w:t>P – SP combination being the issuer and recipient for the assertion.</w:t>
      </w:r>
    </w:p>
    <w:p w14:paraId="7EE63B71" w14:textId="1E19AB1C" w:rsidR="00610FF5" w:rsidRPr="00832275" w:rsidRDefault="00610FF5" w:rsidP="00DA5762">
      <w:pPr>
        <w:pStyle w:val="ListParagraph"/>
        <w:numPr>
          <w:ilvl w:val="0"/>
          <w:numId w:val="42"/>
        </w:numPr>
        <w:rPr>
          <w:lang w:val="en-US"/>
        </w:rPr>
      </w:pPr>
      <w:r w:rsidRPr="00DA5762">
        <w:rPr>
          <w:lang w:val="en-US"/>
        </w:rPr>
        <w:t xml:space="preserve">Constructed in a </w:t>
      </w:r>
      <w:r w:rsidRPr="001D4DBC">
        <w:rPr>
          <w:lang w:val="en-US"/>
        </w:rPr>
        <w:t>manner that does</w:t>
      </w:r>
      <w:r w:rsidRPr="00832275">
        <w:rPr>
          <w:lang w:val="en-US"/>
        </w:rPr>
        <w:t xml:space="preserve"> not reveal the registered identity of the subject.</w:t>
      </w:r>
    </w:p>
    <w:p w14:paraId="7D30B952" w14:textId="77777777" w:rsidR="00E33E00" w:rsidRDefault="00E33E00" w:rsidP="00496C1B">
      <w:pPr>
        <w:tabs>
          <w:tab w:val="left" w:pos="720"/>
        </w:tabs>
        <w:rPr>
          <w:lang w:val="en-US"/>
        </w:rPr>
      </w:pPr>
    </w:p>
    <w:p w14:paraId="1EEAE978" w14:textId="77777777" w:rsidR="00EC108D" w:rsidRDefault="00824F78" w:rsidP="00496C1B">
      <w:pPr>
        <w:tabs>
          <w:tab w:val="left" w:pos="720"/>
        </w:tabs>
        <w:rPr>
          <w:lang w:val="en-US"/>
        </w:rPr>
      </w:pPr>
      <w:r>
        <w:rPr>
          <w:lang w:val="en-US"/>
        </w:rPr>
        <w:t xml:space="preserve">The </w:t>
      </w:r>
      <w:r w:rsidRPr="00824F78">
        <w:rPr>
          <w:rStyle w:val="Code"/>
        </w:rPr>
        <w:t>&lt;saml2:Subject&gt;</w:t>
      </w:r>
      <w:r>
        <w:rPr>
          <w:lang w:val="en-US"/>
        </w:rPr>
        <w:t xml:space="preserve"> element MUST contain one </w:t>
      </w:r>
      <w:r w:rsidRPr="00824F78">
        <w:rPr>
          <w:rStyle w:val="Code"/>
        </w:rPr>
        <w:t>&lt;saml2:SubjectConfirmation&gt;</w:t>
      </w:r>
      <w:r>
        <w:rPr>
          <w:lang w:val="en-US"/>
        </w:rPr>
        <w:t xml:space="preserve"> element containing a </w:t>
      </w:r>
      <w:r w:rsidRPr="00824F78">
        <w:rPr>
          <w:rStyle w:val="Code"/>
        </w:rPr>
        <w:t>Method</w:t>
      </w:r>
      <w:r>
        <w:rPr>
          <w:lang w:val="en-US"/>
        </w:rPr>
        <w:t xml:space="preserve"> of </w:t>
      </w:r>
      <w:r w:rsidRPr="00824F78">
        <w:rPr>
          <w:rStyle w:val="Code"/>
        </w:rPr>
        <w:t>urn:oasis:names:tc:SAML:2.0:cm:bearer</w:t>
      </w:r>
      <w:r>
        <w:rPr>
          <w:lang w:val="en-US"/>
        </w:rPr>
        <w:t>.</w:t>
      </w:r>
      <w:r w:rsidR="0048053B">
        <w:rPr>
          <w:lang w:val="en-US"/>
        </w:rPr>
        <w:t xml:space="preserve"> This element MUST contain a </w:t>
      </w:r>
      <w:r w:rsidR="0048053B" w:rsidRPr="0048053B">
        <w:rPr>
          <w:rStyle w:val="Code"/>
        </w:rPr>
        <w:t>&lt;saml2:SubjectConfirmationData&gt;</w:t>
      </w:r>
      <w:r w:rsidR="0048053B">
        <w:rPr>
          <w:lang w:val="en-US"/>
        </w:rPr>
        <w:t xml:space="preserve"> element</w:t>
      </w:r>
      <w:r w:rsidR="00B77CB0">
        <w:rPr>
          <w:lang w:val="en-US"/>
        </w:rPr>
        <w:t xml:space="preserve"> that contains </w:t>
      </w:r>
      <w:r w:rsidR="00EC108D">
        <w:rPr>
          <w:lang w:val="en-US"/>
        </w:rPr>
        <w:t>at least the following:</w:t>
      </w:r>
    </w:p>
    <w:p w14:paraId="7E364D9E" w14:textId="09789ABE" w:rsidR="00EC108D" w:rsidRDefault="00946884" w:rsidP="00946884">
      <w:pPr>
        <w:pStyle w:val="ListParagraph"/>
        <w:numPr>
          <w:ilvl w:val="0"/>
          <w:numId w:val="22"/>
        </w:numPr>
        <w:tabs>
          <w:tab w:val="left" w:pos="720"/>
        </w:tabs>
        <w:rPr>
          <w:lang w:val="en-US"/>
        </w:rPr>
      </w:pPr>
      <w:r>
        <w:rPr>
          <w:lang w:val="en-US"/>
        </w:rPr>
        <w:t xml:space="preserve">An </w:t>
      </w:r>
      <w:r w:rsidRPr="00946884">
        <w:rPr>
          <w:rStyle w:val="Code"/>
        </w:rPr>
        <w:t>InResponseTo</w:t>
      </w:r>
      <w:r>
        <w:rPr>
          <w:lang w:val="en-US"/>
        </w:rPr>
        <w:t xml:space="preserve"> attribute matching the request’s ID.</w:t>
      </w:r>
    </w:p>
    <w:p w14:paraId="58D01998" w14:textId="77777777" w:rsidR="00EC108D" w:rsidRDefault="00EC108D" w:rsidP="00946884">
      <w:pPr>
        <w:pStyle w:val="ListParagraph"/>
        <w:numPr>
          <w:ilvl w:val="0"/>
          <w:numId w:val="22"/>
        </w:numPr>
        <w:tabs>
          <w:tab w:val="left" w:pos="720"/>
        </w:tabs>
        <w:rPr>
          <w:lang w:val="en-US"/>
        </w:rPr>
      </w:pPr>
      <w:r>
        <w:rPr>
          <w:lang w:val="en-US"/>
        </w:rPr>
        <w:t>A</w:t>
      </w:r>
      <w:r w:rsidR="00B77CB0" w:rsidRPr="00EC108D">
        <w:rPr>
          <w:lang w:val="en-US"/>
        </w:rPr>
        <w:t xml:space="preserve"> </w:t>
      </w:r>
      <w:r w:rsidR="00B77CB0" w:rsidRPr="00B77CB0">
        <w:rPr>
          <w:rStyle w:val="Code"/>
        </w:rPr>
        <w:t>Recipient</w:t>
      </w:r>
      <w:r w:rsidR="00B77CB0" w:rsidRPr="00EC108D">
        <w:rPr>
          <w:lang w:val="en-US"/>
        </w:rPr>
        <w:t xml:space="preserve"> attribute</w:t>
      </w:r>
      <w:r w:rsidR="000C7348" w:rsidRPr="00EC108D">
        <w:rPr>
          <w:lang w:val="en-US"/>
        </w:rPr>
        <w:t xml:space="preserve"> containing the Se</w:t>
      </w:r>
      <w:r w:rsidR="000C7348" w:rsidRPr="00946884">
        <w:rPr>
          <w:lang w:val="en-US"/>
        </w:rPr>
        <w:t>rvice Provider’s</w:t>
      </w:r>
      <w:r w:rsidR="00B320F2" w:rsidRPr="00946884">
        <w:rPr>
          <w:lang w:val="en-US"/>
        </w:rPr>
        <w:t xml:space="preserve"> assertion consumer service URL (see sections </w:t>
      </w:r>
      <w:r w:rsidR="00B320F2" w:rsidRPr="0039230B">
        <w:rPr>
          <w:lang w:val="en-US"/>
        </w:rPr>
        <w:fldChar w:fldCharType="begin"/>
      </w:r>
      <w:r w:rsidR="00B320F2" w:rsidRPr="0039230B">
        <w:rPr>
          <w:lang w:val="en-US"/>
        </w:rPr>
        <w:instrText xml:space="preserve"> REF _Ref274858246 \r \h </w:instrText>
      </w:r>
      <w:r w:rsidR="00B320F2" w:rsidRPr="0039230B">
        <w:rPr>
          <w:lang w:val="en-US"/>
        </w:rPr>
      </w:r>
      <w:r w:rsidR="00B320F2" w:rsidRPr="0039230B">
        <w:rPr>
          <w:lang w:val="en-US"/>
        </w:rPr>
        <w:fldChar w:fldCharType="separate"/>
      </w:r>
      <w:r w:rsidR="00D5118D">
        <w:rPr>
          <w:lang w:val="en-US"/>
        </w:rPr>
        <w:t>5.3</w:t>
      </w:r>
      <w:r w:rsidR="00B320F2" w:rsidRPr="0039230B">
        <w:rPr>
          <w:lang w:val="en-US"/>
        </w:rPr>
        <w:fldChar w:fldCharType="end"/>
      </w:r>
      <w:r w:rsidR="00B320F2" w:rsidRPr="00E812F3">
        <w:rPr>
          <w:lang w:val="en-US"/>
        </w:rPr>
        <w:t xml:space="preserve"> and</w:t>
      </w:r>
      <w:r w:rsidR="00B320F2" w:rsidRPr="00FE2118">
        <w:rPr>
          <w:lang w:val="en-US"/>
        </w:rPr>
        <w:t xml:space="preserve"> </w:t>
      </w:r>
      <w:r w:rsidR="00B320F2" w:rsidRPr="00FB08CC">
        <w:rPr>
          <w:lang w:val="en-US"/>
        </w:rPr>
        <w:fldChar w:fldCharType="begin"/>
      </w:r>
      <w:r w:rsidR="00B320F2" w:rsidRPr="008867CE">
        <w:rPr>
          <w:lang w:val="en-US"/>
        </w:rPr>
        <w:instrText xml:space="preserve"> REF _Ref274858256 \r \h </w:instrText>
      </w:r>
      <w:r w:rsidR="00B320F2" w:rsidRPr="00FB08CC">
        <w:rPr>
          <w:lang w:val="en-US"/>
        </w:rPr>
      </w:r>
      <w:r w:rsidR="00B320F2" w:rsidRPr="00FB08CC">
        <w:rPr>
          <w:lang w:val="en-US"/>
        </w:rPr>
        <w:fldChar w:fldCharType="separate"/>
      </w:r>
      <w:r w:rsidR="00D5118D">
        <w:rPr>
          <w:lang w:val="en-US"/>
        </w:rPr>
        <w:t>5.4.1</w:t>
      </w:r>
      <w:r w:rsidR="00B320F2" w:rsidRPr="00FB08CC">
        <w:rPr>
          <w:lang w:val="en-US"/>
        </w:rPr>
        <w:fldChar w:fldCharType="end"/>
      </w:r>
      <w:r w:rsidR="00B320F2" w:rsidRPr="00FB08CC">
        <w:rPr>
          <w:lang w:val="en-US"/>
        </w:rPr>
        <w:t>).</w:t>
      </w:r>
      <w:r w:rsidR="00496C1B" w:rsidRPr="00F152DD">
        <w:rPr>
          <w:lang w:val="en-US"/>
        </w:rPr>
        <w:t xml:space="preserve"> </w:t>
      </w:r>
    </w:p>
    <w:p w14:paraId="10125FA0" w14:textId="43812F47" w:rsidR="001F34BA" w:rsidRDefault="00EC108D" w:rsidP="00946884">
      <w:pPr>
        <w:pStyle w:val="ListParagraph"/>
        <w:numPr>
          <w:ilvl w:val="0"/>
          <w:numId w:val="22"/>
        </w:numPr>
        <w:tabs>
          <w:tab w:val="left" w:pos="720"/>
        </w:tabs>
        <w:rPr>
          <w:lang w:val="en-US"/>
        </w:rPr>
      </w:pPr>
      <w:r>
        <w:rPr>
          <w:lang w:val="en-US"/>
        </w:rPr>
        <w:lastRenderedPageBreak/>
        <w:t>A</w:t>
      </w:r>
      <w:r w:rsidR="00496C1B" w:rsidRPr="00EC108D">
        <w:rPr>
          <w:lang w:val="en-US"/>
        </w:rPr>
        <w:t xml:space="preserve"> </w:t>
      </w:r>
      <w:r w:rsidR="00496C1B" w:rsidRPr="00FC114B">
        <w:rPr>
          <w:rStyle w:val="Code"/>
        </w:rPr>
        <w:t>NotOnOrAfter</w:t>
      </w:r>
      <w:r w:rsidR="00496C1B" w:rsidRPr="00EC108D">
        <w:rPr>
          <w:lang w:val="en-US"/>
        </w:rPr>
        <w:t xml:space="preserve"> attribute </w:t>
      </w:r>
      <w:r w:rsidR="001F34BA">
        <w:rPr>
          <w:lang w:val="en-US"/>
        </w:rPr>
        <w:t>containing a time instant at which the subject no longer can be confirmed.</w:t>
      </w:r>
    </w:p>
    <w:p w14:paraId="47489710" w14:textId="77777777" w:rsidR="000177FF" w:rsidRDefault="000177FF" w:rsidP="00DF2453">
      <w:pPr>
        <w:tabs>
          <w:tab w:val="left" w:pos="720"/>
        </w:tabs>
        <w:rPr>
          <w:lang w:val="en-US"/>
        </w:rPr>
      </w:pPr>
    </w:p>
    <w:p w14:paraId="46EC7B2C" w14:textId="5C16A45B" w:rsidR="00DF2453" w:rsidRPr="00DF2453" w:rsidRDefault="00946884" w:rsidP="00DF2453">
      <w:pPr>
        <w:tabs>
          <w:tab w:val="left" w:pos="720"/>
        </w:tabs>
        <w:rPr>
          <w:lang w:val="en-US"/>
        </w:rPr>
      </w:pPr>
      <w:r>
        <w:rPr>
          <w:lang w:val="en-US"/>
        </w:rPr>
        <w:t xml:space="preserve">The </w:t>
      </w:r>
      <w:r w:rsidRPr="0039230B">
        <w:rPr>
          <w:rStyle w:val="Code"/>
        </w:rPr>
        <w:t>&lt;saml2:SubjectConfirmationData&gt;</w:t>
      </w:r>
      <w:r>
        <w:rPr>
          <w:lang w:val="en-US"/>
        </w:rPr>
        <w:t xml:space="preserve"> </w:t>
      </w:r>
      <w:r w:rsidR="00F6745A">
        <w:rPr>
          <w:lang w:val="en-US"/>
        </w:rPr>
        <w:t xml:space="preserve">MUST </w:t>
      </w:r>
      <w:r>
        <w:rPr>
          <w:lang w:val="en-US"/>
        </w:rPr>
        <w:t xml:space="preserve">also contain an </w:t>
      </w:r>
      <w:r w:rsidRPr="0039230B">
        <w:rPr>
          <w:rStyle w:val="Code"/>
        </w:rPr>
        <w:t>Address</w:t>
      </w:r>
      <w:r>
        <w:rPr>
          <w:lang w:val="en-US"/>
        </w:rPr>
        <w:t xml:space="preserve"> attribute containing the </w:t>
      </w:r>
      <w:r w:rsidR="00DF2453">
        <w:rPr>
          <w:lang w:val="en-US"/>
        </w:rPr>
        <w:t>network</w:t>
      </w:r>
      <w:r>
        <w:rPr>
          <w:lang w:val="en-US"/>
        </w:rPr>
        <w:t xml:space="preserve"> address </w:t>
      </w:r>
      <w:r w:rsidR="00DF2453" w:rsidRPr="00DF2453">
        <w:rPr>
          <w:lang w:val="en-US"/>
        </w:rPr>
        <w:t xml:space="preserve">from which an attesting entity </w:t>
      </w:r>
      <w:r w:rsidR="00DF2453">
        <w:rPr>
          <w:lang w:val="en-US"/>
        </w:rPr>
        <w:t xml:space="preserve">(user) </w:t>
      </w:r>
      <w:r w:rsidR="00DF2453" w:rsidRPr="00DF2453">
        <w:rPr>
          <w:lang w:val="en-US"/>
        </w:rPr>
        <w:t>can present the assertion</w:t>
      </w:r>
      <w:r w:rsidR="00DF2453">
        <w:rPr>
          <w:lang w:val="en-US"/>
        </w:rPr>
        <w:t>.</w:t>
      </w:r>
    </w:p>
    <w:p w14:paraId="3C90659F" w14:textId="77777777" w:rsidR="00FE2118" w:rsidRDefault="00FE2118" w:rsidP="0048053B">
      <w:pPr>
        <w:tabs>
          <w:tab w:val="left" w:pos="720"/>
        </w:tabs>
        <w:rPr>
          <w:lang w:val="en-US"/>
        </w:rPr>
      </w:pPr>
    </w:p>
    <w:p w14:paraId="36F3D178" w14:textId="77777777" w:rsidR="000177FF" w:rsidRDefault="0089586D" w:rsidP="00CD2903">
      <w:pPr>
        <w:tabs>
          <w:tab w:val="left" w:pos="720"/>
        </w:tabs>
        <w:rPr>
          <w:lang w:val="en-US"/>
        </w:rPr>
      </w:pPr>
      <w:r>
        <w:rPr>
          <w:lang w:val="en-US"/>
        </w:rPr>
        <w:t>The</w:t>
      </w:r>
      <w:r w:rsidR="00FE2118">
        <w:rPr>
          <w:lang w:val="en-US"/>
        </w:rPr>
        <w:t xml:space="preserve"> assertion MUST contain a </w:t>
      </w:r>
      <w:r w:rsidR="00FE2118" w:rsidRPr="00781146">
        <w:rPr>
          <w:rStyle w:val="Code"/>
        </w:rPr>
        <w:t>&lt;saml2:Conditions&gt;</w:t>
      </w:r>
      <w:r w:rsidR="00FE2118">
        <w:rPr>
          <w:lang w:val="en-US"/>
        </w:rPr>
        <w:t xml:space="preserve"> element containing</w:t>
      </w:r>
      <w:r w:rsidR="000177FF">
        <w:rPr>
          <w:lang w:val="en-US"/>
        </w:rPr>
        <w:t xml:space="preserve"> the following attributes and el</w:t>
      </w:r>
      <w:r w:rsidR="000177FF">
        <w:rPr>
          <w:lang w:val="en-US"/>
        </w:rPr>
        <w:t>e</w:t>
      </w:r>
      <w:r w:rsidR="000177FF">
        <w:rPr>
          <w:lang w:val="en-US"/>
        </w:rPr>
        <w:t>ments:</w:t>
      </w:r>
    </w:p>
    <w:p w14:paraId="68F617EC" w14:textId="7AD7E3BC" w:rsidR="00824F78" w:rsidRDefault="000177FF" w:rsidP="000177FF">
      <w:pPr>
        <w:pStyle w:val="ListParagraph"/>
        <w:numPr>
          <w:ilvl w:val="0"/>
          <w:numId w:val="34"/>
        </w:numPr>
        <w:tabs>
          <w:tab w:val="left" w:pos="720"/>
        </w:tabs>
        <w:rPr>
          <w:lang w:val="en-US"/>
        </w:rPr>
      </w:pPr>
      <w:r w:rsidRPr="000177FF">
        <w:rPr>
          <w:lang w:val="en-US"/>
        </w:rPr>
        <w:t>A</w:t>
      </w:r>
      <w:r w:rsidR="00FE2118" w:rsidRPr="000177FF">
        <w:rPr>
          <w:lang w:val="en-US"/>
        </w:rPr>
        <w:t xml:space="preserve"> </w:t>
      </w:r>
      <w:r w:rsidR="00FE2118" w:rsidRPr="00781146">
        <w:rPr>
          <w:rStyle w:val="Code"/>
        </w:rPr>
        <w:t>&lt;saml2:AudienceRestriction&gt;</w:t>
      </w:r>
      <w:r w:rsidR="00FE2118" w:rsidRPr="000177FF">
        <w:rPr>
          <w:lang w:val="en-US"/>
        </w:rPr>
        <w:t xml:space="preserve"> element including the </w:t>
      </w:r>
      <w:r w:rsidR="00BF5E96" w:rsidRPr="000177FF">
        <w:rPr>
          <w:lang w:val="en-US"/>
        </w:rPr>
        <w:t xml:space="preserve">requesting </w:t>
      </w:r>
      <w:r w:rsidR="00FE2118" w:rsidRPr="000177FF">
        <w:rPr>
          <w:lang w:val="en-US"/>
        </w:rPr>
        <w:t>Service Provider’s unique ide</w:t>
      </w:r>
      <w:r w:rsidR="00FE2118" w:rsidRPr="000177FF">
        <w:rPr>
          <w:lang w:val="en-US"/>
        </w:rPr>
        <w:t>n</w:t>
      </w:r>
      <w:r w:rsidR="00FE2118" w:rsidRPr="009E1A39">
        <w:rPr>
          <w:lang w:val="en-US"/>
        </w:rPr>
        <w:t>tifier (en</w:t>
      </w:r>
      <w:r w:rsidR="00FE2118" w:rsidRPr="00126EBE">
        <w:rPr>
          <w:lang w:val="en-US"/>
        </w:rPr>
        <w:t xml:space="preserve">tityID) as an </w:t>
      </w:r>
      <w:r w:rsidR="00FE2118" w:rsidRPr="00781146">
        <w:rPr>
          <w:rStyle w:val="Code"/>
        </w:rPr>
        <w:t>&lt;saml2:Audience&gt;</w:t>
      </w:r>
      <w:r w:rsidR="00FE2118" w:rsidRPr="000177FF">
        <w:rPr>
          <w:lang w:val="en-US"/>
        </w:rPr>
        <w:t xml:space="preserve"> value.</w:t>
      </w:r>
    </w:p>
    <w:p w14:paraId="3BB5EC01" w14:textId="5C124E38" w:rsidR="00126EBE" w:rsidRDefault="00126EBE" w:rsidP="000177FF">
      <w:pPr>
        <w:pStyle w:val="ListParagraph"/>
        <w:numPr>
          <w:ilvl w:val="0"/>
          <w:numId w:val="34"/>
        </w:numPr>
        <w:tabs>
          <w:tab w:val="left" w:pos="720"/>
        </w:tabs>
        <w:rPr>
          <w:lang w:val="en-US"/>
        </w:rPr>
      </w:pPr>
      <w:r>
        <w:rPr>
          <w:lang w:val="en-US"/>
        </w:rPr>
        <w:t xml:space="preserve">A </w:t>
      </w:r>
      <w:r w:rsidRPr="00AD29F7">
        <w:rPr>
          <w:rStyle w:val="Code"/>
        </w:rPr>
        <w:t>NotBefore</w:t>
      </w:r>
      <w:r>
        <w:rPr>
          <w:lang w:val="en-US"/>
        </w:rPr>
        <w:t xml:space="preserve"> attribute specifying the earliest time instant at which the assertion is valid.</w:t>
      </w:r>
    </w:p>
    <w:p w14:paraId="5FD1C729" w14:textId="5450D52A" w:rsidR="000177FF" w:rsidRPr="000177FF" w:rsidRDefault="000177FF" w:rsidP="000177FF">
      <w:pPr>
        <w:pStyle w:val="ListParagraph"/>
        <w:numPr>
          <w:ilvl w:val="0"/>
          <w:numId w:val="34"/>
        </w:numPr>
        <w:tabs>
          <w:tab w:val="left" w:pos="720"/>
        </w:tabs>
        <w:rPr>
          <w:lang w:val="en-US"/>
        </w:rPr>
      </w:pPr>
      <w:r>
        <w:rPr>
          <w:lang w:val="en-US"/>
        </w:rPr>
        <w:t xml:space="preserve">A </w:t>
      </w:r>
      <w:r w:rsidRPr="009E1A39">
        <w:rPr>
          <w:rStyle w:val="Code"/>
        </w:rPr>
        <w:t>NotOnOrAfter</w:t>
      </w:r>
      <w:r>
        <w:rPr>
          <w:lang w:val="en-US"/>
        </w:rPr>
        <w:t xml:space="preserve"> attribute specifying the time instant when the assertion expires.</w:t>
      </w:r>
    </w:p>
    <w:p w14:paraId="16C92DEA" w14:textId="77777777" w:rsidR="006F5C85" w:rsidRPr="00CD2903" w:rsidRDefault="006F5C85" w:rsidP="00CD2903">
      <w:pPr>
        <w:rPr>
          <w:lang w:val="en-US"/>
        </w:rPr>
      </w:pPr>
    </w:p>
    <w:p w14:paraId="6E3EB0D4" w14:textId="4788FEEB" w:rsidR="00BF7EDB" w:rsidRDefault="00280C76" w:rsidP="00BF7EDB">
      <w:pPr>
        <w:rPr>
          <w:lang w:val="en-US"/>
        </w:rPr>
      </w:pPr>
      <w:r>
        <w:rPr>
          <w:lang w:val="en-US"/>
        </w:rPr>
        <w:t>An Identity Provider</w:t>
      </w:r>
      <w:r w:rsidR="00B100AF">
        <w:rPr>
          <w:lang w:val="en-US"/>
        </w:rPr>
        <w:t xml:space="preserve"> conformant to this profile MUST</w:t>
      </w:r>
      <w:r w:rsidR="00560C66">
        <w:rPr>
          <w:lang w:val="en-US"/>
        </w:rPr>
        <w:t xml:space="preserve">, in </w:t>
      </w:r>
      <w:r w:rsidR="00E87EF9">
        <w:rPr>
          <w:lang w:val="en-US"/>
        </w:rPr>
        <w:t xml:space="preserve">its </w:t>
      </w:r>
      <w:r w:rsidR="00560C66">
        <w:rPr>
          <w:lang w:val="en-US"/>
        </w:rPr>
        <w:t>issued assertions,</w:t>
      </w:r>
      <w:r w:rsidR="00B100AF">
        <w:rPr>
          <w:lang w:val="en-US"/>
        </w:rPr>
        <w:t xml:space="preserve"> include </w:t>
      </w:r>
      <w:r w:rsidR="00560C66">
        <w:rPr>
          <w:lang w:val="en-US"/>
        </w:rPr>
        <w:t>an</w:t>
      </w:r>
      <w:r w:rsidR="00B100AF">
        <w:rPr>
          <w:lang w:val="en-US"/>
        </w:rPr>
        <w:t xml:space="preserve"> </w:t>
      </w:r>
      <w:r w:rsidR="00AD329B">
        <w:rPr>
          <w:lang w:val="en-US"/>
        </w:rPr>
        <w:t>a</w:t>
      </w:r>
      <w:r w:rsidR="00054E77">
        <w:rPr>
          <w:lang w:val="en-US"/>
        </w:rPr>
        <w:t xml:space="preserve">uthentication </w:t>
      </w:r>
      <w:r w:rsidR="00AD329B">
        <w:rPr>
          <w:lang w:val="en-US"/>
        </w:rPr>
        <w:t>c</w:t>
      </w:r>
      <w:r w:rsidR="003E33EB">
        <w:rPr>
          <w:lang w:val="en-US"/>
        </w:rPr>
        <w:t>ontext</w:t>
      </w:r>
      <w:r w:rsidR="00054E77">
        <w:rPr>
          <w:lang w:val="en-US"/>
        </w:rPr>
        <w:t xml:space="preserve"> URI </w:t>
      </w:r>
      <w:r w:rsidR="00560C66">
        <w:rPr>
          <w:lang w:val="en-US"/>
        </w:rPr>
        <w:t>indicating under which Level of Assurance the assertion was issued.</w:t>
      </w:r>
      <w:r w:rsidR="000563EE">
        <w:rPr>
          <w:lang w:val="en-US"/>
        </w:rPr>
        <w:t xml:space="preserve"> This identifier </w:t>
      </w:r>
      <w:r w:rsidR="00E87EF9">
        <w:rPr>
          <w:lang w:val="en-US"/>
        </w:rPr>
        <w:t>MUST</w:t>
      </w:r>
      <w:r w:rsidR="000563EE">
        <w:rPr>
          <w:lang w:val="en-US"/>
        </w:rPr>
        <w:t xml:space="preserve"> be </w:t>
      </w:r>
      <w:r w:rsidR="00E87EF9">
        <w:rPr>
          <w:lang w:val="en-US"/>
        </w:rPr>
        <w:t xml:space="preserve">placed </w:t>
      </w:r>
      <w:r w:rsidR="00BA5C70">
        <w:rPr>
          <w:lang w:val="en-US"/>
        </w:rPr>
        <w:t>under</w:t>
      </w:r>
      <w:r w:rsidR="00D54556">
        <w:rPr>
          <w:lang w:val="en-US"/>
        </w:rPr>
        <w:t xml:space="preserve"> the </w:t>
      </w:r>
      <w:r w:rsidR="00D54556" w:rsidRPr="00BA5C70">
        <w:rPr>
          <w:rStyle w:val="Code"/>
        </w:rPr>
        <w:t>&lt;saml</w:t>
      </w:r>
      <w:r w:rsidR="00CF098B">
        <w:rPr>
          <w:rStyle w:val="Code"/>
        </w:rPr>
        <w:t>2</w:t>
      </w:r>
      <w:r w:rsidR="00D54556" w:rsidRPr="00BA5C70">
        <w:rPr>
          <w:rStyle w:val="Code"/>
        </w:rPr>
        <w:t>:AuthnStatement&gt;</w:t>
      </w:r>
      <w:r w:rsidR="00D54556">
        <w:rPr>
          <w:lang w:val="en-US"/>
        </w:rPr>
        <w:t xml:space="preserve"> element </w:t>
      </w:r>
      <w:r w:rsidR="00E87EF9">
        <w:rPr>
          <w:lang w:val="en-US"/>
        </w:rPr>
        <w:t xml:space="preserve">as the value of </w:t>
      </w:r>
      <w:r w:rsidR="009F18EA">
        <w:rPr>
          <w:lang w:val="en-US"/>
        </w:rPr>
        <w:t xml:space="preserve">an </w:t>
      </w:r>
      <w:r w:rsidR="00B9215B" w:rsidRPr="00D54556">
        <w:rPr>
          <w:rStyle w:val="Code"/>
        </w:rPr>
        <w:t>&lt;saml</w:t>
      </w:r>
      <w:r w:rsidR="00E63B36">
        <w:rPr>
          <w:rStyle w:val="Code"/>
        </w:rPr>
        <w:t>2</w:t>
      </w:r>
      <w:r w:rsidR="00B9215B" w:rsidRPr="00D54556">
        <w:rPr>
          <w:rStyle w:val="Code"/>
        </w:rPr>
        <w:t>:AuthnContextClassRef&gt;</w:t>
      </w:r>
      <w:r w:rsidR="009F18EA">
        <w:rPr>
          <w:lang w:val="en-US"/>
        </w:rPr>
        <w:t xml:space="preserve"> element that is part of the </w:t>
      </w:r>
      <w:r w:rsidR="009F18EA" w:rsidRPr="00D54556">
        <w:rPr>
          <w:rStyle w:val="Code"/>
        </w:rPr>
        <w:t>&lt;saml</w:t>
      </w:r>
      <w:r w:rsidR="00CF098B">
        <w:rPr>
          <w:rStyle w:val="Code"/>
        </w:rPr>
        <w:t>2</w:t>
      </w:r>
      <w:r w:rsidR="009F18EA" w:rsidRPr="00D54556">
        <w:rPr>
          <w:rStyle w:val="Code"/>
        </w:rPr>
        <w:t>:AuthnContext&gt;</w:t>
      </w:r>
      <w:r w:rsidR="009F18EA">
        <w:rPr>
          <w:lang w:val="en-US"/>
        </w:rPr>
        <w:t xml:space="preserve"> element.</w:t>
      </w:r>
    </w:p>
    <w:p w14:paraId="09A6DF8F" w14:textId="77777777" w:rsidR="00F126B8" w:rsidRPr="002F146B" w:rsidRDefault="00F126B8" w:rsidP="00BF7EDB">
      <w:pPr>
        <w:rPr>
          <w:lang w:val="en-US"/>
        </w:rPr>
      </w:pPr>
    </w:p>
    <w:p w14:paraId="53E0BAF6" w14:textId="6F7148C1" w:rsid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3AB17BB7" w14:textId="184E4687"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:AuthnStatement</w:t>
      </w:r>
      <w:r>
        <w:rPr>
          <w:rFonts w:ascii="Courier New" w:hAnsi="Courier New" w:cs="Courier New"/>
          <w:noProof/>
          <w:sz w:val="14"/>
          <w:szCs w:val="14"/>
          <w:lang w:val="en-US"/>
        </w:rPr>
        <w:t xml:space="preserve"> </w:t>
      </w:r>
      <w:r w:rsidRPr="00BF7EDB">
        <w:rPr>
          <w:rFonts w:ascii="Courier New" w:hAnsi="Courier New" w:cs="Courier New"/>
          <w:noProof/>
          <w:sz w:val="14"/>
          <w:szCs w:val="14"/>
          <w:lang w:val="en-US"/>
        </w:rPr>
        <w:t>AuthnInstant="20</w:t>
      </w:r>
      <w:r>
        <w:rPr>
          <w:rFonts w:ascii="Courier New" w:hAnsi="Courier New" w:cs="Courier New"/>
          <w:noProof/>
          <w:sz w:val="14"/>
          <w:szCs w:val="14"/>
          <w:lang w:val="en-US"/>
        </w:rPr>
        <w:t>13</w:t>
      </w:r>
      <w:r w:rsidRPr="00BF7EDB">
        <w:rPr>
          <w:rFonts w:ascii="Courier New" w:hAnsi="Courier New" w:cs="Courier New"/>
          <w:noProof/>
          <w:sz w:val="14"/>
          <w:szCs w:val="14"/>
          <w:lang w:val="en-US"/>
        </w:rPr>
        <w:t>-</w:t>
      </w:r>
      <w:r>
        <w:rPr>
          <w:rFonts w:ascii="Courier New" w:hAnsi="Courier New" w:cs="Courier New"/>
          <w:noProof/>
          <w:sz w:val="14"/>
          <w:szCs w:val="14"/>
          <w:lang w:val="en-US"/>
        </w:rPr>
        <w:t>03</w:t>
      </w:r>
      <w:r w:rsidRPr="00BF7EDB">
        <w:rPr>
          <w:rFonts w:ascii="Courier New" w:hAnsi="Courier New" w:cs="Courier New"/>
          <w:noProof/>
          <w:sz w:val="14"/>
          <w:szCs w:val="14"/>
          <w:lang w:val="en-US"/>
        </w:rPr>
        <w:t>-</w:t>
      </w:r>
      <w:r>
        <w:rPr>
          <w:rFonts w:ascii="Courier New" w:hAnsi="Courier New" w:cs="Courier New"/>
          <w:noProof/>
          <w:sz w:val="14"/>
          <w:szCs w:val="14"/>
          <w:lang w:val="en-US"/>
        </w:rPr>
        <w:t>15</w:t>
      </w:r>
      <w:r w:rsidRPr="00BF7EDB">
        <w:rPr>
          <w:rFonts w:ascii="Courier New" w:hAnsi="Courier New" w:cs="Courier New"/>
          <w:noProof/>
          <w:sz w:val="14"/>
          <w:szCs w:val="14"/>
          <w:lang w:val="en-US"/>
        </w:rPr>
        <w:t>T09:22:00"</w:t>
      </w:r>
      <w:r>
        <w:rPr>
          <w:rFonts w:ascii="Courier New" w:hAnsi="Courier New" w:cs="Courier New"/>
          <w:noProof/>
          <w:sz w:val="14"/>
          <w:szCs w:val="14"/>
          <w:lang w:val="en-US"/>
        </w:rPr>
        <w:t xml:space="preserve"> </w:t>
      </w:r>
      <w:r w:rsidRPr="00BF7EDB">
        <w:rPr>
          <w:rFonts w:ascii="Courier New" w:hAnsi="Courier New" w:cs="Courier New"/>
          <w:noProof/>
          <w:sz w:val="14"/>
          <w:szCs w:val="14"/>
          <w:lang w:val="en-US"/>
        </w:rPr>
        <w:t>SessionIndex="b07b804c-7c29-ea16-7300-4f3d6f7928ac"</w:t>
      </w:r>
      <w:r w:rsidRPr="00BF7EDB">
        <w:rPr>
          <w:rFonts w:ascii="Courier New" w:hAnsi="Courier New" w:cs="Courier New"/>
          <w:bCs/>
          <w:noProof/>
          <w:sz w:val="14"/>
          <w:szCs w:val="14"/>
          <w:lang w:val="en-US"/>
        </w:rPr>
        <w:t>&gt;</w:t>
      </w:r>
    </w:p>
    <w:p w14:paraId="45E3E00A" w14:textId="0DF46836"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:AuthnContext&gt;</w:t>
      </w:r>
    </w:p>
    <w:p w14:paraId="2D361C9E" w14:textId="48424C24" w:rsid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:AuthnContextClassRef&gt;http://id.elegnamnden.se/loa/1.0/loa3&lt;/saml</w:t>
      </w:r>
      <w:r w:rsidR="00FE206E">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:AuthnContextClassRef&gt;</w:t>
      </w:r>
    </w:p>
    <w:p w14:paraId="22B0912F" w14:textId="6ABE7969"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 xml:space="preserve">    ...</w:t>
      </w:r>
    </w:p>
    <w:p w14:paraId="0FF4A7DA" w14:textId="0622E93F" w:rsidR="00BF7EDB" w:rsidRPr="00BF7EDB" w:rsidRDefault="00BF7EDB" w:rsidP="00BF7ED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:AuthnContext&gt;</w:t>
      </w:r>
    </w:p>
    <w:p w14:paraId="7B68602E" w14:textId="549C814E" w:rsidR="00BF7EDB" w:rsidRDefault="00BF7EDB" w:rsidP="00703F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BF7EDB">
        <w:rPr>
          <w:rFonts w:ascii="Courier New" w:hAnsi="Courier New" w:cs="Courier New"/>
          <w:bCs/>
          <w:noProof/>
          <w:sz w:val="14"/>
          <w:szCs w:val="14"/>
          <w:lang w:val="en-US"/>
        </w:rPr>
        <w:t>&lt;/saml</w:t>
      </w:r>
      <w:r w:rsidR="007A03A9">
        <w:rPr>
          <w:rFonts w:ascii="Courier New" w:hAnsi="Courier New" w:cs="Courier New"/>
          <w:bCs/>
          <w:noProof/>
          <w:sz w:val="14"/>
          <w:szCs w:val="14"/>
          <w:lang w:val="en-US"/>
        </w:rPr>
        <w:t>2</w:t>
      </w:r>
      <w:r w:rsidRPr="00BF7EDB">
        <w:rPr>
          <w:rFonts w:ascii="Courier New" w:hAnsi="Courier New" w:cs="Courier New"/>
          <w:bCs/>
          <w:noProof/>
          <w:sz w:val="14"/>
          <w:szCs w:val="14"/>
          <w:lang w:val="en-US"/>
        </w:rPr>
        <w:t>:AuthnStatement&gt;</w:t>
      </w:r>
    </w:p>
    <w:p w14:paraId="491E981E" w14:textId="35BE898C" w:rsidR="00E00533" w:rsidRPr="00703F56" w:rsidRDefault="00E00533" w:rsidP="00703F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14F2116B" w14:textId="29469249" w:rsidR="0047257A" w:rsidRDefault="00581AD1" w:rsidP="00C0189C">
      <w:pPr>
        <w:pStyle w:val="Caption"/>
      </w:pPr>
      <w:r w:rsidRPr="00F126B8">
        <w:t xml:space="preserve">Example of how </w:t>
      </w:r>
      <w:r w:rsidR="00F36A93">
        <w:t xml:space="preserve">an Authentication </w:t>
      </w:r>
      <w:r w:rsidR="002D571B">
        <w:t>Context</w:t>
      </w:r>
      <w:r w:rsidR="00F36A93">
        <w:t xml:space="preserve"> URI</w:t>
      </w:r>
      <w:r w:rsidRPr="00F126B8">
        <w:t xml:space="preserve"> identifier </w:t>
      </w:r>
      <w:r w:rsidR="00F36A93">
        <w:t xml:space="preserve">representing a Level of Assurance </w:t>
      </w:r>
      <w:r w:rsidRPr="00F126B8">
        <w:t xml:space="preserve">is included </w:t>
      </w:r>
      <w:r w:rsidR="00883746">
        <w:t>in</w:t>
      </w:r>
      <w:r w:rsidR="00883746" w:rsidRPr="00F126B8">
        <w:t xml:space="preserve"> </w:t>
      </w:r>
      <w:r w:rsidRPr="00F126B8">
        <w:t>an authentication statement</w:t>
      </w:r>
      <w:r w:rsidR="00C0189C">
        <w:t>.</w:t>
      </w:r>
    </w:p>
    <w:p w14:paraId="69F4B29F" w14:textId="6EBAFBDB" w:rsidR="00F07050" w:rsidRDefault="00F07050" w:rsidP="00E17A4E">
      <w:pPr>
        <w:pStyle w:val="Heading3"/>
        <w:rPr>
          <w:lang w:val="en-US"/>
        </w:rPr>
      </w:pPr>
      <w:bookmarkStart w:id="70" w:name="_Ref298587314"/>
      <w:bookmarkStart w:id="71" w:name="_Toc305420695"/>
      <w:r>
        <w:rPr>
          <w:lang w:val="en-US"/>
        </w:rPr>
        <w:t>Attribute Release Rules</w:t>
      </w:r>
      <w:bookmarkEnd w:id="70"/>
      <w:bookmarkEnd w:id="71"/>
    </w:p>
    <w:p w14:paraId="0B822471" w14:textId="0E00D406" w:rsidR="005B3BBA" w:rsidRDefault="006C007F" w:rsidP="00DE20E6">
      <w:pPr>
        <w:rPr>
          <w:lang w:val="en-GB"/>
        </w:rPr>
      </w:pPr>
      <w:r>
        <w:rPr>
          <w:lang w:val="en-GB"/>
        </w:rPr>
        <w:t xml:space="preserve">An Identity Provider determines which attributes to include in the </w:t>
      </w:r>
      <w:r w:rsidR="00DE20E6" w:rsidRPr="00DE20E6">
        <w:rPr>
          <w:rStyle w:val="Code"/>
        </w:rPr>
        <w:t>&lt;saml2:AttributeStatement&gt;</w:t>
      </w:r>
      <w:r w:rsidR="00DE20E6">
        <w:rPr>
          <w:lang w:val="en-GB"/>
        </w:rPr>
        <w:t xml:space="preserve"> el</w:t>
      </w:r>
      <w:r w:rsidR="00B12542">
        <w:rPr>
          <w:lang w:val="en-GB"/>
        </w:rPr>
        <w:t>ement of an assertion based on the</w:t>
      </w:r>
      <w:r w:rsidR="00DE20E6">
        <w:rPr>
          <w:lang w:val="en-GB"/>
        </w:rPr>
        <w:t xml:space="preserve"> </w:t>
      </w:r>
      <w:r w:rsidR="00B12542">
        <w:rPr>
          <w:lang w:val="en-GB"/>
        </w:rPr>
        <w:t>Service Provider</w:t>
      </w:r>
      <w:r w:rsidR="0068377A">
        <w:rPr>
          <w:lang w:val="en-GB"/>
        </w:rPr>
        <w:t xml:space="preserve"> </w:t>
      </w:r>
      <w:r w:rsidR="00FF39B6">
        <w:rPr>
          <w:lang w:val="en-GB"/>
        </w:rPr>
        <w:t>requirements</w:t>
      </w:r>
      <w:r w:rsidR="002D571B">
        <w:rPr>
          <w:lang w:val="en-GB"/>
        </w:rPr>
        <w:t xml:space="preserve"> and its agreements with the user being authenticated</w:t>
      </w:r>
      <w:r w:rsidR="00FF39B6">
        <w:rPr>
          <w:lang w:val="en-GB"/>
        </w:rPr>
        <w:t xml:space="preserve">. </w:t>
      </w:r>
      <w:r w:rsidR="002D571B">
        <w:rPr>
          <w:lang w:val="en-GB"/>
        </w:rPr>
        <w:t>Service Provider</w:t>
      </w:r>
      <w:r w:rsidR="0068377A">
        <w:rPr>
          <w:lang w:val="en-GB"/>
        </w:rPr>
        <w:t xml:space="preserve"> </w:t>
      </w:r>
      <w:r w:rsidR="002D571B">
        <w:rPr>
          <w:lang w:val="en-GB"/>
        </w:rPr>
        <w:t xml:space="preserve">attribute preferences and </w:t>
      </w:r>
      <w:r w:rsidR="0068377A">
        <w:rPr>
          <w:lang w:val="en-GB"/>
        </w:rPr>
        <w:t xml:space="preserve">requirements are </w:t>
      </w:r>
      <w:r w:rsidR="002D571B">
        <w:rPr>
          <w:lang w:val="en-GB"/>
        </w:rPr>
        <w:t>specified</w:t>
      </w:r>
      <w:r w:rsidR="0068377A">
        <w:rPr>
          <w:lang w:val="en-GB"/>
        </w:rPr>
        <w:t xml:space="preserve"> by th</w:t>
      </w:r>
      <w:r w:rsidR="00102D65">
        <w:rPr>
          <w:lang w:val="en-GB"/>
        </w:rPr>
        <w:t>e service entity c</w:t>
      </w:r>
      <w:r w:rsidR="0068377A">
        <w:rPr>
          <w:lang w:val="en-GB"/>
        </w:rPr>
        <w:t>ategories [</w:t>
      </w:r>
      <w:r w:rsidR="00673592">
        <w:rPr>
          <w:lang w:val="en-GB"/>
        </w:rPr>
        <w:t>E</w:t>
      </w:r>
      <w:r w:rsidR="00673592">
        <w:rPr>
          <w:lang w:val="en-GB"/>
        </w:rPr>
        <w:t>i</w:t>
      </w:r>
      <w:r w:rsidR="00673592">
        <w:rPr>
          <w:lang w:val="en-GB"/>
        </w:rPr>
        <w:t>d</w:t>
      </w:r>
      <w:r w:rsidR="0068377A">
        <w:rPr>
          <w:lang w:val="en-GB"/>
        </w:rPr>
        <w:t xml:space="preserve">EntCat] </w:t>
      </w:r>
      <w:r w:rsidR="002D571B">
        <w:rPr>
          <w:lang w:val="en-GB"/>
        </w:rPr>
        <w:t xml:space="preserve">and requested attributes in the </w:t>
      </w:r>
      <w:r w:rsidR="002D571B" w:rsidRPr="00A20F39">
        <w:rPr>
          <w:rStyle w:val="Code"/>
        </w:rPr>
        <w:t>&lt;md:AttributeConsumingService&gt;</w:t>
      </w:r>
      <w:r w:rsidR="002D571B">
        <w:rPr>
          <w:lang w:val="en-GB"/>
        </w:rPr>
        <w:t xml:space="preserve"> element </w:t>
      </w:r>
      <w:r w:rsidR="0068377A">
        <w:rPr>
          <w:lang w:val="en-GB"/>
        </w:rPr>
        <w:t>declared in th</w:t>
      </w:r>
      <w:r w:rsidR="00AF72FD">
        <w:rPr>
          <w:lang w:val="en-GB"/>
        </w:rPr>
        <w:t>e Se</w:t>
      </w:r>
      <w:r w:rsidR="00AF72FD">
        <w:rPr>
          <w:lang w:val="en-GB"/>
        </w:rPr>
        <w:t>r</w:t>
      </w:r>
      <w:r w:rsidR="00AF72FD">
        <w:rPr>
          <w:lang w:val="en-GB"/>
        </w:rPr>
        <w:t xml:space="preserve">vice Provider metadata. A </w:t>
      </w:r>
      <w:r w:rsidR="00ED66ED">
        <w:rPr>
          <w:lang w:val="en-GB"/>
        </w:rPr>
        <w:t>service entity c</w:t>
      </w:r>
      <w:r w:rsidR="0068377A">
        <w:rPr>
          <w:lang w:val="en-GB"/>
        </w:rPr>
        <w:t xml:space="preserve">ategory specifies </w:t>
      </w:r>
      <w:r w:rsidR="00F26867">
        <w:rPr>
          <w:lang w:val="en-GB"/>
        </w:rPr>
        <w:t>the</w:t>
      </w:r>
      <w:r w:rsidR="00797869">
        <w:rPr>
          <w:lang w:val="en-GB"/>
        </w:rPr>
        <w:t xml:space="preserve"> attribute </w:t>
      </w:r>
      <w:r w:rsidR="00CC77D7">
        <w:rPr>
          <w:lang w:val="en-GB"/>
        </w:rPr>
        <w:t>set</w:t>
      </w:r>
      <w:r w:rsidR="0068377A">
        <w:rPr>
          <w:lang w:val="en-GB"/>
        </w:rPr>
        <w:t xml:space="preserve"> (as defined in [</w:t>
      </w:r>
      <w:r w:rsidR="00673592">
        <w:rPr>
          <w:lang w:val="en-GB"/>
        </w:rPr>
        <w:t>Eid</w:t>
      </w:r>
      <w:r w:rsidR="0068377A">
        <w:rPr>
          <w:lang w:val="en-GB"/>
        </w:rPr>
        <w:t xml:space="preserve">Attributes]) </w:t>
      </w:r>
      <w:r w:rsidR="00F26867">
        <w:rPr>
          <w:lang w:val="en-GB"/>
        </w:rPr>
        <w:t>that is requested</w:t>
      </w:r>
      <w:r w:rsidR="0068377A">
        <w:rPr>
          <w:lang w:val="en-GB"/>
        </w:rPr>
        <w:t xml:space="preserve"> for the attribute release process.</w:t>
      </w:r>
    </w:p>
    <w:p w14:paraId="536E64D4" w14:textId="77777777" w:rsidR="005B3BBA" w:rsidRDefault="005B3BBA" w:rsidP="00DE20E6">
      <w:pPr>
        <w:rPr>
          <w:lang w:val="en-GB"/>
        </w:rPr>
      </w:pPr>
    </w:p>
    <w:p w14:paraId="4D1F065F" w14:textId="1EB9958B" w:rsidR="005B3BBA" w:rsidRDefault="00D243AB" w:rsidP="00DE20E6">
      <w:pPr>
        <w:rPr>
          <w:lang w:val="en-GB"/>
        </w:rPr>
      </w:pPr>
      <w:r>
        <w:rPr>
          <w:lang w:val="en-GB"/>
        </w:rPr>
        <w:t>An Identity Provider declares service entity c</w:t>
      </w:r>
      <w:r w:rsidR="005B3BBA">
        <w:rPr>
          <w:lang w:val="en-GB"/>
        </w:rPr>
        <w:t>ategories in order to publish its ability to deliver attributes accord</w:t>
      </w:r>
      <w:r w:rsidR="007A5212">
        <w:rPr>
          <w:lang w:val="en-GB"/>
        </w:rPr>
        <w:t xml:space="preserve">ing to certain attribute </w:t>
      </w:r>
      <w:r w:rsidR="003F677A">
        <w:rPr>
          <w:lang w:val="en-GB"/>
        </w:rPr>
        <w:t>sets</w:t>
      </w:r>
      <w:r w:rsidR="005B3BBA">
        <w:rPr>
          <w:lang w:val="en-GB"/>
        </w:rPr>
        <w:t xml:space="preserve">. </w:t>
      </w:r>
      <w:r w:rsidR="00B90C81">
        <w:rPr>
          <w:lang w:val="en-GB"/>
        </w:rPr>
        <w:t>For all declared service entity c</w:t>
      </w:r>
      <w:r w:rsidR="00F97FE7">
        <w:rPr>
          <w:lang w:val="en-GB"/>
        </w:rPr>
        <w:t>ategories</w:t>
      </w:r>
      <w:r w:rsidR="007E1624">
        <w:rPr>
          <w:lang w:val="en-GB"/>
        </w:rPr>
        <w:t>,</w:t>
      </w:r>
      <w:r w:rsidR="00F97FE7">
        <w:rPr>
          <w:lang w:val="en-GB"/>
        </w:rPr>
        <w:t xml:space="preserve"> </w:t>
      </w:r>
      <w:r w:rsidR="005B3BBA">
        <w:rPr>
          <w:lang w:val="en-GB"/>
        </w:rPr>
        <w:t xml:space="preserve">the Identity Provider MUST </w:t>
      </w:r>
      <w:r w:rsidR="008D76FD">
        <w:rPr>
          <w:lang w:val="en-GB"/>
        </w:rPr>
        <w:t>possess</w:t>
      </w:r>
      <w:r w:rsidR="001A2587">
        <w:rPr>
          <w:lang w:val="en-GB"/>
        </w:rPr>
        <w:t xml:space="preserve"> the ability to </w:t>
      </w:r>
      <w:r w:rsidR="005B3BBA">
        <w:rPr>
          <w:lang w:val="en-GB"/>
        </w:rPr>
        <w:t xml:space="preserve">deliver the mandatory attributes of the </w:t>
      </w:r>
      <w:r w:rsidR="00346FF1">
        <w:rPr>
          <w:lang w:val="en-GB"/>
        </w:rPr>
        <w:t xml:space="preserve">underlying attribute </w:t>
      </w:r>
      <w:r w:rsidR="009E218C">
        <w:rPr>
          <w:lang w:val="en-GB"/>
        </w:rPr>
        <w:t>set</w:t>
      </w:r>
      <w:r w:rsidR="00F97FE7">
        <w:rPr>
          <w:lang w:val="en-GB"/>
        </w:rPr>
        <w:t>.</w:t>
      </w:r>
      <w:r w:rsidR="007064D2">
        <w:rPr>
          <w:lang w:val="en-GB"/>
        </w:rPr>
        <w:t xml:space="preserve"> See [</w:t>
      </w:r>
      <w:r w:rsidR="00673592">
        <w:rPr>
          <w:lang w:val="en-GB"/>
        </w:rPr>
        <w:t>Eid</w:t>
      </w:r>
      <w:r w:rsidR="007064D2">
        <w:rPr>
          <w:lang w:val="en-GB"/>
        </w:rPr>
        <w:t>EntCat] and [</w:t>
      </w:r>
      <w:r w:rsidR="00673592">
        <w:rPr>
          <w:lang w:val="en-GB"/>
        </w:rPr>
        <w:t>Eid</w:t>
      </w:r>
      <w:r w:rsidR="007064D2">
        <w:rPr>
          <w:lang w:val="en-GB"/>
        </w:rPr>
        <w:t>Attributes] for details.</w:t>
      </w:r>
    </w:p>
    <w:p w14:paraId="2C319DC8" w14:textId="77777777" w:rsidR="004E2794" w:rsidRDefault="004E2794" w:rsidP="00DE20E6">
      <w:pPr>
        <w:rPr>
          <w:lang w:val="en-GB"/>
        </w:rPr>
      </w:pPr>
    </w:p>
    <w:p w14:paraId="2C2D878B" w14:textId="173562E7" w:rsidR="009E3DD1" w:rsidRDefault="00F26867" w:rsidP="00DE20E6">
      <w:pPr>
        <w:rPr>
          <w:lang w:val="en-GB"/>
        </w:rPr>
      </w:pPr>
      <w:r>
        <w:rPr>
          <w:lang w:val="en-GB"/>
        </w:rPr>
        <w:t>The</w:t>
      </w:r>
      <w:r w:rsidR="00985F7F">
        <w:rPr>
          <w:lang w:val="en-GB"/>
        </w:rPr>
        <w:t xml:space="preserve"> </w:t>
      </w:r>
      <w:r w:rsidR="009E3DD1">
        <w:rPr>
          <w:lang w:val="en-GB"/>
        </w:rPr>
        <w:t xml:space="preserve">Service Provider </w:t>
      </w:r>
      <w:r>
        <w:rPr>
          <w:lang w:val="en-GB"/>
        </w:rPr>
        <w:t>is responsible for checking that an Identity Provider is capable of providing necessary attributes before sending a request and to verify that it received all attributes necessary for providing a reques</w:t>
      </w:r>
      <w:r>
        <w:rPr>
          <w:lang w:val="en-GB"/>
        </w:rPr>
        <w:t>t</w:t>
      </w:r>
      <w:r>
        <w:rPr>
          <w:lang w:val="en-GB"/>
        </w:rPr>
        <w:t xml:space="preserve">ed service. Checks whether an Identity Provider is capable of fulfilling the needs of a </w:t>
      </w:r>
      <w:r w:rsidR="00B82E80">
        <w:rPr>
          <w:lang w:val="en-GB"/>
        </w:rPr>
        <w:t>S</w:t>
      </w:r>
      <w:r>
        <w:rPr>
          <w:lang w:val="en-GB"/>
        </w:rPr>
        <w:t xml:space="preserve">ervice </w:t>
      </w:r>
      <w:r w:rsidR="00B82E80">
        <w:rPr>
          <w:lang w:val="en-GB"/>
        </w:rPr>
        <w:t>P</w:t>
      </w:r>
      <w:r>
        <w:rPr>
          <w:lang w:val="en-GB"/>
        </w:rPr>
        <w:t xml:space="preserve">rovider can be done either by relying on a </w:t>
      </w:r>
      <w:r w:rsidR="003A3E81">
        <w:rPr>
          <w:lang w:val="en-GB"/>
        </w:rPr>
        <w:t>D</w:t>
      </w:r>
      <w:r>
        <w:rPr>
          <w:lang w:val="en-GB"/>
        </w:rPr>
        <w:t xml:space="preserve">iscovery </w:t>
      </w:r>
      <w:r w:rsidR="003A3E81">
        <w:rPr>
          <w:lang w:val="en-GB"/>
        </w:rPr>
        <w:t>S</w:t>
      </w:r>
      <w:r>
        <w:rPr>
          <w:lang w:val="en-GB"/>
        </w:rPr>
        <w:t>ervice to filter out non-conformant Identity Providers, and/or by exami</w:t>
      </w:r>
      <w:r>
        <w:rPr>
          <w:lang w:val="en-GB"/>
        </w:rPr>
        <w:t>n</w:t>
      </w:r>
      <w:r>
        <w:rPr>
          <w:lang w:val="en-GB"/>
        </w:rPr>
        <w:t>ing the metadata of Identity providers.</w:t>
      </w:r>
      <w:r w:rsidR="00632D79">
        <w:rPr>
          <w:lang w:val="en-GB"/>
        </w:rPr>
        <w:t xml:space="preserve"> An Identity Provider receiving a request for more attributes than it can provide SHOULD return an </w:t>
      </w:r>
      <w:r w:rsidR="00F53D2E">
        <w:rPr>
          <w:lang w:val="en-GB"/>
        </w:rPr>
        <w:t>a</w:t>
      </w:r>
      <w:r w:rsidR="00632D79">
        <w:rPr>
          <w:lang w:val="en-GB"/>
        </w:rPr>
        <w:t>ssertion with the attributes it can provide according to its defined attribute release policy, leaving it up to the Service Provider to decide how to proceed, e.g.</w:t>
      </w:r>
      <w:r w:rsidR="00F71105">
        <w:rPr>
          <w:lang w:val="en-GB"/>
        </w:rPr>
        <w:t>,</w:t>
      </w:r>
      <w:r w:rsidR="00632D79">
        <w:rPr>
          <w:lang w:val="en-GB"/>
        </w:rPr>
        <w:t xml:space="preserve"> by denying service to the authent</w:t>
      </w:r>
      <w:r w:rsidR="00632D79">
        <w:rPr>
          <w:lang w:val="en-GB"/>
        </w:rPr>
        <w:t>i</w:t>
      </w:r>
      <w:r w:rsidR="00632D79">
        <w:rPr>
          <w:lang w:val="en-GB"/>
        </w:rPr>
        <w:t>cated user, provide limited services or to use other resources to collect necessary attributes.</w:t>
      </w:r>
    </w:p>
    <w:p w14:paraId="38FC5488" w14:textId="4343BEDF" w:rsidR="004064B5" w:rsidRDefault="004064B5" w:rsidP="005C6432">
      <w:pPr>
        <w:pStyle w:val="Heading2"/>
        <w:rPr>
          <w:lang w:val="en-US"/>
        </w:rPr>
      </w:pPr>
      <w:bookmarkStart w:id="72" w:name="_Ref274836225"/>
      <w:bookmarkStart w:id="73" w:name="_Toc305420696"/>
      <w:r>
        <w:rPr>
          <w:lang w:val="en-US"/>
        </w:rPr>
        <w:lastRenderedPageBreak/>
        <w:t>Processing Requirements</w:t>
      </w:r>
      <w:bookmarkEnd w:id="72"/>
      <w:bookmarkEnd w:id="73"/>
    </w:p>
    <w:p w14:paraId="045E18AF" w14:textId="0B0EEE0A" w:rsidR="004172C0" w:rsidRDefault="00DA2263" w:rsidP="007A6893">
      <w:pPr>
        <w:rPr>
          <w:lang w:val="en-US"/>
        </w:rPr>
      </w:pPr>
      <w:r>
        <w:rPr>
          <w:lang w:val="en-US"/>
        </w:rPr>
        <w:t xml:space="preserve">This profile mandates a correct processing of a </w:t>
      </w:r>
      <w:r w:rsidRPr="00C05824">
        <w:rPr>
          <w:rStyle w:val="Code"/>
        </w:rPr>
        <w:t>&lt;saml</w:t>
      </w:r>
      <w:r w:rsidR="00D01195">
        <w:rPr>
          <w:rStyle w:val="Code"/>
        </w:rPr>
        <w:t>2p</w:t>
      </w:r>
      <w:r w:rsidRPr="00C05824">
        <w:rPr>
          <w:rStyle w:val="Code"/>
        </w:rPr>
        <w:t>:Response&gt;</w:t>
      </w:r>
      <w:r>
        <w:rPr>
          <w:lang w:val="en-US"/>
        </w:rPr>
        <w:t xml:space="preserve"> message in order to ensure</w:t>
      </w:r>
      <w:r w:rsidR="00441763">
        <w:rPr>
          <w:lang w:val="en-US"/>
        </w:rPr>
        <w:t xml:space="preserve"> </w:t>
      </w:r>
      <w:r w:rsidR="0031591F">
        <w:rPr>
          <w:lang w:val="en-US"/>
        </w:rPr>
        <w:t>proper pr</w:t>
      </w:r>
      <w:r w:rsidR="0031591F">
        <w:rPr>
          <w:lang w:val="en-US"/>
        </w:rPr>
        <w:t>o</w:t>
      </w:r>
      <w:r w:rsidR="0031591F">
        <w:rPr>
          <w:lang w:val="en-US"/>
        </w:rPr>
        <w:t>tection from the security threats described in [</w:t>
      </w:r>
      <w:hyperlink r:id="rId38" w:history="1">
        <w:r w:rsidR="0031591F" w:rsidRPr="0031591F">
          <w:rPr>
            <w:rStyle w:val="Hyperlink"/>
            <w:lang w:val="en-US"/>
          </w:rPr>
          <w:t>SAML2Sec</w:t>
        </w:r>
      </w:hyperlink>
      <w:r w:rsidR="0031591F">
        <w:rPr>
          <w:lang w:val="en-US"/>
        </w:rPr>
        <w:t>]</w:t>
      </w:r>
      <w:r w:rsidR="00441763">
        <w:rPr>
          <w:lang w:val="en-US"/>
        </w:rPr>
        <w:t>.</w:t>
      </w:r>
      <w:r w:rsidR="00C05824">
        <w:rPr>
          <w:lang w:val="en-US"/>
        </w:rPr>
        <w:t xml:space="preserve"> Processing requirements are listed in [</w:t>
      </w:r>
      <w:hyperlink r:id="rId39" w:history="1">
        <w:r w:rsidR="00C05824" w:rsidRPr="00CA4D10">
          <w:rPr>
            <w:rStyle w:val="Hyperlink"/>
            <w:lang w:val="en-US"/>
          </w:rPr>
          <w:t>SAML2Core</w:t>
        </w:r>
      </w:hyperlink>
      <w:r w:rsidR="00C05824">
        <w:rPr>
          <w:lang w:val="en-US"/>
        </w:rPr>
        <w:t>], [</w:t>
      </w:r>
      <w:hyperlink r:id="rId40" w:history="1">
        <w:r w:rsidR="00C05824" w:rsidRPr="00CA4D10">
          <w:rPr>
            <w:rStyle w:val="Hyperlink"/>
            <w:lang w:val="en-US"/>
          </w:rPr>
          <w:t>SAML2Prof</w:t>
        </w:r>
      </w:hyperlink>
      <w:r w:rsidR="00C05824">
        <w:rPr>
          <w:lang w:val="en-US"/>
        </w:rPr>
        <w:t>] and [</w:t>
      </w:r>
      <w:hyperlink r:id="rId41" w:history="1">
        <w:r w:rsidR="00C05824" w:rsidRPr="00CA4D10">
          <w:rPr>
            <w:rStyle w:val="Hyperlink"/>
            <w:lang w:val="en-US"/>
          </w:rPr>
          <w:t>SAML2Sec</w:t>
        </w:r>
      </w:hyperlink>
      <w:r w:rsidR="00C05824">
        <w:rPr>
          <w:lang w:val="en-US"/>
        </w:rPr>
        <w:t>]. This document will list the necessary requirements that apply to this profile.</w:t>
      </w:r>
    </w:p>
    <w:p w14:paraId="004745D2" w14:textId="77777777" w:rsidR="007A6893" w:rsidRDefault="007A6893" w:rsidP="007A6893">
      <w:pPr>
        <w:rPr>
          <w:lang w:val="en-US"/>
        </w:rPr>
      </w:pPr>
    </w:p>
    <w:p w14:paraId="494E4981" w14:textId="2B0AF9BC" w:rsidR="007A6893" w:rsidRDefault="007A6893" w:rsidP="007A6893">
      <w:pPr>
        <w:rPr>
          <w:lang w:val="en-US"/>
        </w:rPr>
      </w:pPr>
      <w:r>
        <w:rPr>
          <w:lang w:val="en-US"/>
        </w:rPr>
        <w:t>After the Service Provider has encrypted</w:t>
      </w:r>
      <w:r w:rsidR="00C44DC6">
        <w:rPr>
          <w:lang w:val="en-US"/>
        </w:rPr>
        <w:t xml:space="preserve"> the assertion from the received response message</w:t>
      </w:r>
      <w:r w:rsidR="00954736">
        <w:rPr>
          <w:lang w:val="en-US"/>
        </w:rPr>
        <w:t xml:space="preserve"> the following r</w:t>
      </w:r>
      <w:r w:rsidR="00954736">
        <w:rPr>
          <w:lang w:val="en-US"/>
        </w:rPr>
        <w:t>e</w:t>
      </w:r>
      <w:r w:rsidR="00954736">
        <w:rPr>
          <w:lang w:val="en-US"/>
        </w:rPr>
        <w:t>quirements apply</w:t>
      </w:r>
      <w:r w:rsidR="007A212B">
        <w:rPr>
          <w:lang w:val="en-US"/>
        </w:rPr>
        <w:t>.</w:t>
      </w:r>
      <w:r w:rsidR="00F40529">
        <w:rPr>
          <w:lang w:val="en-US"/>
        </w:rPr>
        <w:t xml:space="preserve"> Any verification that fails MUST lead to that the </w:t>
      </w:r>
      <w:r w:rsidR="00982ACA">
        <w:rPr>
          <w:lang w:val="en-US"/>
        </w:rPr>
        <w:t>Service Provider rejects the response me</w:t>
      </w:r>
      <w:r w:rsidR="00982ACA">
        <w:rPr>
          <w:lang w:val="en-US"/>
        </w:rPr>
        <w:t>s</w:t>
      </w:r>
      <w:r w:rsidR="00982ACA">
        <w:rPr>
          <w:lang w:val="en-US"/>
        </w:rPr>
        <w:t>sage</w:t>
      </w:r>
      <w:r w:rsidR="00C93201">
        <w:rPr>
          <w:lang w:val="en-US"/>
        </w:rPr>
        <w:t xml:space="preserve"> and does not use the assertion.</w:t>
      </w:r>
    </w:p>
    <w:p w14:paraId="2F28AE67" w14:textId="77777777" w:rsidR="00627628" w:rsidRDefault="00627628" w:rsidP="007A6893">
      <w:pPr>
        <w:rPr>
          <w:lang w:val="en-US"/>
        </w:rPr>
      </w:pPr>
    </w:p>
    <w:p w14:paraId="46B773B8" w14:textId="075AFA83" w:rsidR="00627628" w:rsidRDefault="00627628" w:rsidP="007A6893">
      <w:pPr>
        <w:rPr>
          <w:lang w:val="en-US"/>
        </w:rPr>
      </w:pPr>
      <w:r>
        <w:rPr>
          <w:lang w:val="en-US"/>
        </w:rPr>
        <w:t>Some of the processing</w:t>
      </w:r>
      <w:r w:rsidR="00D44A08">
        <w:rPr>
          <w:lang w:val="en-US"/>
        </w:rPr>
        <w:t xml:space="preserve"> requirements below are defined in order to </w:t>
      </w:r>
      <w:r w:rsidR="003E6D45">
        <w:rPr>
          <w:lang w:val="en-US"/>
        </w:rPr>
        <w:t>protect from MITM- or MITB-attacks</w:t>
      </w:r>
      <w:r w:rsidR="007A07E8">
        <w:rPr>
          <w:rStyle w:val="FootnoteReference"/>
          <w:lang w:val="en-US"/>
        </w:rPr>
        <w:footnoteReference w:id="2"/>
      </w:r>
      <w:r w:rsidR="003E6D45">
        <w:rPr>
          <w:lang w:val="en-US"/>
        </w:rPr>
        <w:t xml:space="preserve"> were unsigned authentication requests </w:t>
      </w:r>
      <w:r w:rsidR="00E303BF">
        <w:rPr>
          <w:lang w:val="en-US"/>
        </w:rPr>
        <w:t>may be</w:t>
      </w:r>
      <w:r w:rsidR="003E6D45">
        <w:rPr>
          <w:lang w:val="en-US"/>
        </w:rPr>
        <w:t xml:space="preserve"> changed before being sent to the Identity Provider. However, a Se</w:t>
      </w:r>
      <w:r w:rsidR="003E6D45">
        <w:rPr>
          <w:lang w:val="en-US"/>
        </w:rPr>
        <w:t>r</w:t>
      </w:r>
      <w:r w:rsidR="003E6D45">
        <w:rPr>
          <w:lang w:val="en-US"/>
        </w:rPr>
        <w:t xml:space="preserve">vice Provider MUST </w:t>
      </w:r>
      <w:r w:rsidR="00225339">
        <w:rPr>
          <w:lang w:val="en-US"/>
        </w:rPr>
        <w:t>implement all of the specified processing requirements even if it sends signed authentic</w:t>
      </w:r>
      <w:r w:rsidR="00225339">
        <w:rPr>
          <w:lang w:val="en-US"/>
        </w:rPr>
        <w:t>a</w:t>
      </w:r>
      <w:r w:rsidR="00225339">
        <w:rPr>
          <w:lang w:val="en-US"/>
        </w:rPr>
        <w:t>tion request messages.</w:t>
      </w:r>
      <w:r w:rsidR="00E303BF">
        <w:rPr>
          <w:lang w:val="en-US"/>
        </w:rPr>
        <w:t xml:space="preserve"> </w:t>
      </w:r>
    </w:p>
    <w:p w14:paraId="634E8212" w14:textId="48675786" w:rsidR="007A212B" w:rsidRDefault="004468C6" w:rsidP="00DB38EF">
      <w:pPr>
        <w:pStyle w:val="Heading3"/>
        <w:rPr>
          <w:lang w:val="en-US"/>
        </w:rPr>
      </w:pPr>
      <w:bookmarkStart w:id="74" w:name="_Toc305420697"/>
      <w:r>
        <w:rPr>
          <w:lang w:val="en-US"/>
        </w:rPr>
        <w:t>Signature Validation</w:t>
      </w:r>
      <w:bookmarkEnd w:id="74"/>
    </w:p>
    <w:p w14:paraId="64D44DB0" w14:textId="6388626A" w:rsidR="00A32A0D" w:rsidRDefault="009035FB" w:rsidP="00DB38EF">
      <w:pPr>
        <w:rPr>
          <w:lang w:val="en-US"/>
        </w:rPr>
      </w:pPr>
      <w:r>
        <w:rPr>
          <w:lang w:val="en-US"/>
        </w:rPr>
        <w:t>T</w:t>
      </w:r>
      <w:r w:rsidR="004468C6">
        <w:rPr>
          <w:lang w:val="en-US"/>
        </w:rPr>
        <w:t xml:space="preserve">he signature present on the </w:t>
      </w:r>
      <w:r w:rsidR="00DC78B0" w:rsidRPr="00D51AB6">
        <w:rPr>
          <w:rStyle w:val="Code"/>
        </w:rPr>
        <w:t>&lt;saml2p:Response&gt;</w:t>
      </w:r>
      <w:r w:rsidR="00C17533">
        <w:rPr>
          <w:lang w:val="en-US"/>
        </w:rPr>
        <w:t xml:space="preserve"> message, and optionally on the </w:t>
      </w:r>
      <w:r w:rsidR="00C56295" w:rsidRPr="00DB6D6D">
        <w:rPr>
          <w:rStyle w:val="Code"/>
        </w:rPr>
        <w:t>&lt;saml2:Assertion&gt;</w:t>
      </w:r>
      <w:r w:rsidR="00C17533">
        <w:rPr>
          <w:lang w:val="en-US"/>
        </w:rPr>
        <w:t>,</w:t>
      </w:r>
      <w:r>
        <w:rPr>
          <w:lang w:val="en-US"/>
        </w:rPr>
        <w:t xml:space="preserve"> MUST be successfully verified</w:t>
      </w:r>
      <w:r w:rsidR="004468C6">
        <w:rPr>
          <w:lang w:val="en-US"/>
        </w:rPr>
        <w:t xml:space="preserve">. </w:t>
      </w:r>
    </w:p>
    <w:p w14:paraId="2669A275" w14:textId="77777777" w:rsidR="00A32A0D" w:rsidRDefault="00A32A0D" w:rsidP="00DB38EF">
      <w:pPr>
        <w:rPr>
          <w:lang w:val="en-US"/>
        </w:rPr>
      </w:pPr>
    </w:p>
    <w:p w14:paraId="5C13587D" w14:textId="5D607B6D" w:rsidR="00C44DC6" w:rsidRDefault="00A32A0D" w:rsidP="00DB38EF">
      <w:pPr>
        <w:rPr>
          <w:lang w:val="en-US"/>
        </w:rPr>
      </w:pPr>
      <w:r>
        <w:rPr>
          <w:lang w:val="en-US"/>
        </w:rPr>
        <w:t>T</w:t>
      </w:r>
      <w:r w:rsidR="004468C6">
        <w:rPr>
          <w:lang w:val="en-US"/>
        </w:rPr>
        <w:t>he public key being used to verify the signature MUST appear in the issuing Identity Provider’s metadata re</w:t>
      </w:r>
      <w:r w:rsidR="004468C6">
        <w:rPr>
          <w:lang w:val="en-US"/>
        </w:rPr>
        <w:t>c</w:t>
      </w:r>
      <w:r w:rsidR="004468C6">
        <w:rPr>
          <w:lang w:val="en-US"/>
        </w:rPr>
        <w:t>ord (</w:t>
      </w:r>
      <w:r>
        <w:rPr>
          <w:lang w:val="en-US"/>
        </w:rPr>
        <w:t>as a</w:t>
      </w:r>
      <w:r w:rsidR="004468C6">
        <w:rPr>
          <w:lang w:val="en-US"/>
        </w:rPr>
        <w:t xml:space="preserve"> </w:t>
      </w:r>
      <w:r w:rsidR="004468C6" w:rsidRPr="007E3312">
        <w:rPr>
          <w:rStyle w:val="Code"/>
        </w:rPr>
        <w:t>&lt;ds:X509Certificate&gt;</w:t>
      </w:r>
      <w:r w:rsidR="004468C6">
        <w:rPr>
          <w:lang w:val="en-US"/>
        </w:rPr>
        <w:t xml:space="preserve"> </w:t>
      </w:r>
      <w:r>
        <w:rPr>
          <w:lang w:val="en-US"/>
        </w:rPr>
        <w:t xml:space="preserve">or </w:t>
      </w:r>
      <w:r w:rsidRPr="00A32A0D">
        <w:rPr>
          <w:rStyle w:val="Code"/>
        </w:rPr>
        <w:t>&lt;ds:KeyValue&gt;</w:t>
      </w:r>
      <w:r>
        <w:rPr>
          <w:lang w:val="en-US"/>
        </w:rPr>
        <w:t xml:space="preserve"> </w:t>
      </w:r>
      <w:r w:rsidR="004468C6">
        <w:rPr>
          <w:lang w:val="en-US"/>
        </w:rPr>
        <w:t xml:space="preserve">element under the </w:t>
      </w:r>
      <w:r w:rsidR="004468C6" w:rsidRPr="007E3312">
        <w:rPr>
          <w:rStyle w:val="Code"/>
        </w:rPr>
        <w:t>&lt;ds:KeyInfo&gt;</w:t>
      </w:r>
      <w:r w:rsidR="004468C6">
        <w:rPr>
          <w:lang w:val="en-US"/>
        </w:rPr>
        <w:t xml:space="preserve"> element).</w:t>
      </w:r>
    </w:p>
    <w:p w14:paraId="3F966153" w14:textId="3FB1190D" w:rsidR="004468C6" w:rsidRDefault="004468C6" w:rsidP="00DB38EF">
      <w:pPr>
        <w:pStyle w:val="Heading3"/>
        <w:rPr>
          <w:lang w:val="en-US"/>
        </w:rPr>
      </w:pPr>
      <w:bookmarkStart w:id="75" w:name="_Ref274919315"/>
      <w:bookmarkStart w:id="76" w:name="_Toc305420698"/>
      <w:r>
        <w:rPr>
          <w:lang w:val="en-US"/>
        </w:rPr>
        <w:t>Subject</w:t>
      </w:r>
      <w:r w:rsidR="0001776C">
        <w:rPr>
          <w:lang w:val="en-US"/>
        </w:rPr>
        <w:t xml:space="preserve"> Confirmation</w:t>
      </w:r>
      <w:bookmarkEnd w:id="75"/>
      <w:bookmarkEnd w:id="76"/>
    </w:p>
    <w:p w14:paraId="07209621" w14:textId="43C7C079" w:rsidR="004468C6" w:rsidRDefault="00BD1A00" w:rsidP="00DB38EF">
      <w:pPr>
        <w:rPr>
          <w:lang w:val="en-US"/>
        </w:rPr>
      </w:pPr>
      <w:r>
        <w:rPr>
          <w:lang w:val="en-US"/>
        </w:rPr>
        <w:t xml:space="preserve">Based on the </w:t>
      </w:r>
      <w:r w:rsidRPr="00DE688F">
        <w:rPr>
          <w:rStyle w:val="Code"/>
        </w:rPr>
        <w:t>InResponseTo</w:t>
      </w:r>
      <w:r>
        <w:rPr>
          <w:lang w:val="en-US"/>
        </w:rPr>
        <w:t xml:space="preserve"> attribute of the </w:t>
      </w:r>
      <w:r w:rsidRPr="00DE688F">
        <w:rPr>
          <w:rStyle w:val="Code"/>
        </w:rPr>
        <w:t>&lt;saml2:SubjectConfirmationData&gt;</w:t>
      </w:r>
      <w:r>
        <w:rPr>
          <w:lang w:val="en-US"/>
        </w:rPr>
        <w:t xml:space="preserve"> the Subject Provider </w:t>
      </w:r>
      <w:r w:rsidR="00742416">
        <w:rPr>
          <w:lang w:val="en-US"/>
        </w:rPr>
        <w:t>MUST</w:t>
      </w:r>
      <w:r>
        <w:rPr>
          <w:lang w:val="en-US"/>
        </w:rPr>
        <w:t xml:space="preserve"> be able to obtain the</w:t>
      </w:r>
      <w:r w:rsidR="00982ACA">
        <w:rPr>
          <w:lang w:val="en-US"/>
        </w:rPr>
        <w:t xml:space="preserve"> corresponding </w:t>
      </w:r>
      <w:r w:rsidR="00982ACA" w:rsidRPr="00BD3F08">
        <w:rPr>
          <w:rStyle w:val="Code"/>
        </w:rPr>
        <w:t>&lt;saml2p:AuthnRequest&gt;</w:t>
      </w:r>
      <w:r w:rsidR="00982ACA">
        <w:rPr>
          <w:lang w:val="en-US"/>
        </w:rPr>
        <w:t xml:space="preserve"> message</w:t>
      </w:r>
      <w:r>
        <w:rPr>
          <w:lang w:val="en-US"/>
        </w:rPr>
        <w:t>, or a secure context contai</w:t>
      </w:r>
      <w:r>
        <w:rPr>
          <w:lang w:val="en-US"/>
        </w:rPr>
        <w:t>n</w:t>
      </w:r>
      <w:r>
        <w:rPr>
          <w:lang w:val="en-US"/>
        </w:rPr>
        <w:t xml:space="preserve">ing </w:t>
      </w:r>
      <w:r w:rsidR="007B213A">
        <w:rPr>
          <w:lang w:val="en-US"/>
        </w:rPr>
        <w:t>corresponding</w:t>
      </w:r>
      <w:r>
        <w:rPr>
          <w:lang w:val="en-US"/>
        </w:rPr>
        <w:t xml:space="preserve"> information from the request</w:t>
      </w:r>
      <w:r w:rsidR="00742416">
        <w:rPr>
          <w:lang w:val="en-US"/>
        </w:rPr>
        <w:t xml:space="preserve"> (for future processing of the assertion)</w:t>
      </w:r>
      <w:r>
        <w:rPr>
          <w:lang w:val="en-US"/>
        </w:rPr>
        <w:t>.</w:t>
      </w:r>
    </w:p>
    <w:p w14:paraId="69FE3C9F" w14:textId="77777777" w:rsidR="00DB38EF" w:rsidRDefault="00DB38EF" w:rsidP="00DB38EF">
      <w:pPr>
        <w:rPr>
          <w:lang w:val="en-US"/>
        </w:rPr>
      </w:pPr>
    </w:p>
    <w:p w14:paraId="5A505F6E" w14:textId="3252498A" w:rsidR="00A122E9" w:rsidRDefault="00814CCA" w:rsidP="00A122E9">
      <w:pPr>
        <w:rPr>
          <w:lang w:val="en-US"/>
        </w:rPr>
      </w:pPr>
      <w:r>
        <w:rPr>
          <w:lang w:val="en-US"/>
        </w:rPr>
        <w:t>T</w:t>
      </w:r>
      <w:r w:rsidR="00DB38EF">
        <w:rPr>
          <w:lang w:val="en-US"/>
        </w:rPr>
        <w:t xml:space="preserve">he </w:t>
      </w:r>
      <w:r w:rsidR="00DB38EF" w:rsidRPr="00814CCA">
        <w:rPr>
          <w:rStyle w:val="Code"/>
        </w:rPr>
        <w:t>Recipient</w:t>
      </w:r>
      <w:r w:rsidR="00DB38EF">
        <w:rPr>
          <w:lang w:val="en-US"/>
        </w:rPr>
        <w:t xml:space="preserve"> attribute from the bearer </w:t>
      </w:r>
      <w:r w:rsidR="00DB38EF" w:rsidRPr="00C454A0">
        <w:rPr>
          <w:rStyle w:val="Code"/>
        </w:rPr>
        <w:t>&lt;saml2:SubjectConfirmationData&gt;</w:t>
      </w:r>
      <w:r w:rsidR="00DB38EF">
        <w:rPr>
          <w:lang w:val="en-US"/>
        </w:rPr>
        <w:t xml:space="preserve"> </w:t>
      </w:r>
      <w:r w:rsidR="00595C10">
        <w:rPr>
          <w:lang w:val="en-US"/>
        </w:rPr>
        <w:t xml:space="preserve">element </w:t>
      </w:r>
      <w:r>
        <w:rPr>
          <w:lang w:val="en-US"/>
        </w:rPr>
        <w:t>MUST match</w:t>
      </w:r>
      <w:r w:rsidR="00DB38EF">
        <w:rPr>
          <w:lang w:val="en-US"/>
        </w:rPr>
        <w:t xml:space="preserve"> the </w:t>
      </w:r>
      <w:r w:rsidR="00A122E9">
        <w:rPr>
          <w:lang w:val="en-US"/>
        </w:rPr>
        <w:t>location</w:t>
      </w:r>
      <w:r w:rsidR="00DB38EF">
        <w:rPr>
          <w:lang w:val="en-US"/>
        </w:rPr>
        <w:t xml:space="preserve"> to which the </w:t>
      </w:r>
      <w:r w:rsidR="00DB38EF" w:rsidRPr="00C454A0">
        <w:rPr>
          <w:rStyle w:val="Code"/>
        </w:rPr>
        <w:t>&lt;saml2p:Response&gt;</w:t>
      </w:r>
      <w:r w:rsidR="00DB38EF">
        <w:rPr>
          <w:lang w:val="en-US"/>
        </w:rPr>
        <w:t xml:space="preserve"> message was delivered </w:t>
      </w:r>
      <w:r w:rsidR="00DB38EF" w:rsidRPr="0022307C">
        <w:rPr>
          <w:b/>
          <w:lang w:val="en-US"/>
        </w:rPr>
        <w:t>and</w:t>
      </w:r>
      <w:r w:rsidR="00DB38EF">
        <w:rPr>
          <w:lang w:val="en-US"/>
        </w:rPr>
        <w:t xml:space="preserve"> </w:t>
      </w:r>
      <w:r>
        <w:rPr>
          <w:lang w:val="en-US"/>
        </w:rPr>
        <w:t xml:space="preserve">match </w:t>
      </w:r>
      <w:ins w:id="77" w:author="Martin Lindström" w:date="2016-05-26T21:12:00Z">
        <w:r w:rsidR="00D65E7F">
          <w:rPr>
            <w:lang w:val="en-US"/>
          </w:rPr>
          <w:t xml:space="preserve">the </w:t>
        </w:r>
      </w:ins>
      <w:r w:rsidR="00A122E9">
        <w:rPr>
          <w:lang w:val="en-US"/>
        </w:rPr>
        <w:t xml:space="preserve">value </w:t>
      </w:r>
      <w:r w:rsidR="00DB38EF">
        <w:rPr>
          <w:lang w:val="en-US"/>
        </w:rPr>
        <w:t xml:space="preserve">the </w:t>
      </w:r>
      <w:r w:rsidR="00DB38EF" w:rsidRPr="00C454A0">
        <w:rPr>
          <w:rStyle w:val="Code"/>
        </w:rPr>
        <w:t>AssertionConsumerServiceURL</w:t>
      </w:r>
      <w:r w:rsidR="00DB38EF">
        <w:rPr>
          <w:lang w:val="en-US"/>
        </w:rPr>
        <w:t xml:space="preserve"> </w:t>
      </w:r>
      <w:r w:rsidR="00A122E9">
        <w:rPr>
          <w:lang w:val="en-US"/>
        </w:rPr>
        <w:t>attribute included in the request message</w:t>
      </w:r>
      <w:ins w:id="78" w:author="Martin Lindström" w:date="2016-05-26T21:12:00Z">
        <w:r w:rsidR="00E516CA">
          <w:rPr>
            <w:lang w:val="en-US"/>
          </w:rPr>
          <w:t>, or if this attribute was not pr</w:t>
        </w:r>
        <w:r w:rsidR="00E516CA">
          <w:rPr>
            <w:lang w:val="en-US"/>
          </w:rPr>
          <w:t>o</w:t>
        </w:r>
        <w:r w:rsidR="00E516CA">
          <w:rPr>
            <w:lang w:val="en-US"/>
          </w:rPr>
          <w:t>vided in the request message, the default response location specified in the Service Provider</w:t>
        </w:r>
      </w:ins>
      <w:ins w:id="79" w:author="Martin Lindström" w:date="2016-05-26T21:13:00Z">
        <w:r w:rsidR="00E516CA">
          <w:rPr>
            <w:lang w:val="en-US"/>
          </w:rPr>
          <w:t xml:space="preserve">’s metadata entry, as described in section </w:t>
        </w:r>
        <w:r w:rsidR="00A8354B">
          <w:rPr>
            <w:lang w:val="en-US"/>
          </w:rPr>
          <w:fldChar w:fldCharType="begin"/>
        </w:r>
        <w:r w:rsidR="00A8354B">
          <w:rPr>
            <w:lang w:val="en-US"/>
          </w:rPr>
          <w:instrText xml:space="preserve"> REF _Ref325916548 \r \h </w:instrText>
        </w:r>
        <w:r w:rsidR="00A8354B">
          <w:rPr>
            <w:lang w:val="en-US"/>
          </w:rPr>
        </w:r>
      </w:ins>
      <w:r w:rsidR="00A8354B">
        <w:rPr>
          <w:lang w:val="en-US"/>
        </w:rPr>
        <w:fldChar w:fldCharType="separate"/>
      </w:r>
      <w:ins w:id="80" w:author="Martin Lindström" w:date="2016-05-26T21:13:00Z">
        <w:r w:rsidR="00A8354B">
          <w:rPr>
            <w:lang w:val="en-US"/>
          </w:rPr>
          <w:t>5.4.2</w:t>
        </w:r>
        <w:r w:rsidR="00A8354B">
          <w:rPr>
            <w:lang w:val="en-US"/>
          </w:rPr>
          <w:fldChar w:fldCharType="end"/>
        </w:r>
      </w:ins>
      <w:r w:rsidR="00A122E9">
        <w:rPr>
          <w:lang w:val="en-US"/>
        </w:rPr>
        <w:t>.</w:t>
      </w:r>
    </w:p>
    <w:p w14:paraId="2C85E5C1" w14:textId="6E9D772C" w:rsidR="0046785F" w:rsidRDefault="0046785F" w:rsidP="00A122E9">
      <w:pPr>
        <w:rPr>
          <w:lang w:val="en-US"/>
        </w:rPr>
      </w:pPr>
    </w:p>
    <w:p w14:paraId="7BA7BBFF" w14:textId="36F46BF8" w:rsidR="00C93201" w:rsidRDefault="00C93201" w:rsidP="00DB38EF">
      <w:pPr>
        <w:rPr>
          <w:lang w:val="en-US"/>
        </w:rPr>
      </w:pPr>
      <w:r>
        <w:rPr>
          <w:lang w:val="en-US"/>
        </w:rPr>
        <w:t xml:space="preserve">The time </w:t>
      </w:r>
      <w:r w:rsidR="00BC39C5">
        <w:rPr>
          <w:lang w:val="en-US"/>
        </w:rPr>
        <w:t>from</w:t>
      </w:r>
      <w:r>
        <w:rPr>
          <w:lang w:val="en-US"/>
        </w:rPr>
        <w:t xml:space="preserve"> the </w:t>
      </w:r>
      <w:r w:rsidRPr="00CD2F79">
        <w:rPr>
          <w:rStyle w:val="Code"/>
        </w:rPr>
        <w:t>NotOnOrAfter</w:t>
      </w:r>
      <w:r>
        <w:rPr>
          <w:lang w:val="en-US"/>
        </w:rPr>
        <w:t xml:space="preserve"> attribute from the bearer </w:t>
      </w:r>
      <w:r w:rsidRPr="00CD2F79">
        <w:rPr>
          <w:rStyle w:val="Code"/>
        </w:rPr>
        <w:t>&lt;saml2:SubjectConfirmationData&gt;</w:t>
      </w:r>
      <w:r>
        <w:rPr>
          <w:lang w:val="en-US"/>
        </w:rPr>
        <w:t xml:space="preserve"> MUST NOT have passed</w:t>
      </w:r>
      <w:r w:rsidR="00BE07EB">
        <w:rPr>
          <w:lang w:val="en-US"/>
        </w:rPr>
        <w:t xml:space="preserve"> compared with the time</w:t>
      </w:r>
      <w:r w:rsidR="00E76870">
        <w:rPr>
          <w:lang w:val="en-US"/>
        </w:rPr>
        <w:t xml:space="preserve"> instant </w:t>
      </w:r>
      <w:r w:rsidR="004F6271">
        <w:rPr>
          <w:lang w:val="en-US"/>
        </w:rPr>
        <w:t>at which</w:t>
      </w:r>
      <w:r w:rsidR="00914AA8">
        <w:rPr>
          <w:lang w:val="en-US"/>
        </w:rPr>
        <w:t xml:space="preserve"> the subject is confirmed</w:t>
      </w:r>
      <w:r w:rsidR="00E76870">
        <w:rPr>
          <w:lang w:val="en-US"/>
        </w:rPr>
        <w:t xml:space="preserve"> (i.e., </w:t>
      </w:r>
      <w:r w:rsidR="00914AA8">
        <w:rPr>
          <w:lang w:val="en-US"/>
        </w:rPr>
        <w:t xml:space="preserve">when the </w:t>
      </w:r>
      <w:r w:rsidR="00BE07EB">
        <w:rPr>
          <w:lang w:val="en-US"/>
        </w:rPr>
        <w:t>assertion</w:t>
      </w:r>
      <w:r w:rsidR="00914AA8">
        <w:rPr>
          <w:lang w:val="en-US"/>
        </w:rPr>
        <w:t xml:space="preserve"> is validated</w:t>
      </w:r>
      <w:r w:rsidR="00E76870">
        <w:rPr>
          <w:lang w:val="en-US"/>
        </w:rPr>
        <w:t>)</w:t>
      </w:r>
      <w:r w:rsidR="005444E5">
        <w:rPr>
          <w:lang w:val="en-US"/>
        </w:rPr>
        <w:t>.</w:t>
      </w:r>
      <w:r w:rsidR="00BE07EB">
        <w:rPr>
          <w:lang w:val="en-US"/>
        </w:rPr>
        <w:t xml:space="preserve"> </w:t>
      </w:r>
      <w:r w:rsidR="005444E5">
        <w:rPr>
          <w:lang w:val="en-US"/>
        </w:rPr>
        <w:t>A</w:t>
      </w:r>
      <w:r w:rsidR="00BE07EB">
        <w:rPr>
          <w:lang w:val="en-US"/>
        </w:rPr>
        <w:t xml:space="preserve"> reasonable allowable clock skew between the providers should be </w:t>
      </w:r>
      <w:r w:rsidR="005444E5">
        <w:rPr>
          <w:lang w:val="en-US"/>
        </w:rPr>
        <w:t>taken in account</w:t>
      </w:r>
      <w:r w:rsidR="00186EAA">
        <w:rPr>
          <w:lang w:val="en-US"/>
        </w:rPr>
        <w:t>.</w:t>
      </w:r>
    </w:p>
    <w:p w14:paraId="31B9CD03" w14:textId="77777777" w:rsidR="006D255A" w:rsidRDefault="006D255A" w:rsidP="00DB38EF">
      <w:pPr>
        <w:rPr>
          <w:lang w:val="en-US"/>
        </w:rPr>
      </w:pPr>
    </w:p>
    <w:p w14:paraId="1C8962B5" w14:textId="27D6BFC4" w:rsidR="00A608DF" w:rsidRDefault="006D255A" w:rsidP="00DB38EF">
      <w:pPr>
        <w:rPr>
          <w:lang w:val="en-US"/>
        </w:rPr>
      </w:pPr>
      <w:r>
        <w:rPr>
          <w:lang w:val="en-US"/>
        </w:rPr>
        <w:t xml:space="preserve">If the </w:t>
      </w:r>
      <w:r w:rsidRPr="008D6444">
        <w:rPr>
          <w:rStyle w:val="Code"/>
        </w:rPr>
        <w:t>Address</w:t>
      </w:r>
      <w:r>
        <w:rPr>
          <w:lang w:val="en-US"/>
        </w:rPr>
        <w:t xml:space="preserve"> attribute is assigned to the bearer </w:t>
      </w:r>
      <w:r w:rsidRPr="00CD2F79">
        <w:rPr>
          <w:rStyle w:val="Code"/>
        </w:rPr>
        <w:t>&lt;saml2:SubjectConfirmationData&gt;</w:t>
      </w:r>
      <w:r>
        <w:rPr>
          <w:lang w:val="en-US"/>
        </w:rPr>
        <w:t xml:space="preserve"> element</w:t>
      </w:r>
      <w:r w:rsidR="008D6444">
        <w:rPr>
          <w:lang w:val="en-US"/>
        </w:rPr>
        <w:t>, the Se</w:t>
      </w:r>
      <w:r w:rsidR="008D6444">
        <w:rPr>
          <w:lang w:val="en-US"/>
        </w:rPr>
        <w:t>r</w:t>
      </w:r>
      <w:r w:rsidR="008D6444">
        <w:rPr>
          <w:lang w:val="en-US"/>
        </w:rPr>
        <w:t xml:space="preserve">vice Provider </w:t>
      </w:r>
      <w:r w:rsidR="00A608DF">
        <w:rPr>
          <w:lang w:val="en-US"/>
        </w:rPr>
        <w:t>MAY choose to check the user agent’s client address against it.</w:t>
      </w:r>
      <w:r w:rsidR="00A741AB">
        <w:rPr>
          <w:lang w:val="en-US"/>
        </w:rPr>
        <w:t xml:space="preserve"> Practical issues </w:t>
      </w:r>
      <w:r w:rsidR="00915512">
        <w:rPr>
          <w:lang w:val="en-US"/>
        </w:rPr>
        <w:t>regarding the Service Provider’s network setup and the risk of introducing false negatives</w:t>
      </w:r>
      <w:r w:rsidR="003475AB">
        <w:rPr>
          <w:lang w:val="en-US"/>
        </w:rPr>
        <w:t xml:space="preserve"> makes this an optional step in the validation phase.</w:t>
      </w:r>
    </w:p>
    <w:p w14:paraId="621CADB2" w14:textId="0140820D" w:rsidR="00392BE6" w:rsidRDefault="00392BE6" w:rsidP="0069026B">
      <w:pPr>
        <w:pStyle w:val="Heading3"/>
        <w:rPr>
          <w:lang w:val="en-US"/>
        </w:rPr>
      </w:pPr>
      <w:bookmarkStart w:id="81" w:name="_Toc305420699"/>
      <w:r>
        <w:rPr>
          <w:lang w:val="en-US"/>
        </w:rPr>
        <w:t>Conditions</w:t>
      </w:r>
      <w:bookmarkEnd w:id="81"/>
    </w:p>
    <w:p w14:paraId="55FED866" w14:textId="19E6F8E7" w:rsidR="00705B4D" w:rsidRDefault="00705B4D" w:rsidP="002B2AE1">
      <w:pPr>
        <w:rPr>
          <w:lang w:val="en-US"/>
        </w:rPr>
      </w:pPr>
      <w:r>
        <w:rPr>
          <w:lang w:val="en-US"/>
        </w:rPr>
        <w:t xml:space="preserve">The Service Provider MUST </w:t>
      </w:r>
      <w:r w:rsidR="009A1853">
        <w:rPr>
          <w:lang w:val="en-US"/>
        </w:rPr>
        <w:t>assert</w:t>
      </w:r>
      <w:r>
        <w:rPr>
          <w:lang w:val="en-US"/>
        </w:rPr>
        <w:t xml:space="preserve"> that the </w:t>
      </w:r>
      <w:r w:rsidRPr="002B2AE1">
        <w:rPr>
          <w:lang w:val="en-US"/>
        </w:rPr>
        <w:t>value of</w:t>
      </w:r>
      <w:r w:rsidR="00FD3A63">
        <w:rPr>
          <w:lang w:val="en-US"/>
        </w:rPr>
        <w:t xml:space="preserve"> the</w:t>
      </w:r>
      <w:r w:rsidRPr="002B2AE1">
        <w:rPr>
          <w:lang w:val="en-US"/>
        </w:rPr>
        <w:t xml:space="preserve"> </w:t>
      </w:r>
      <w:r w:rsidRPr="002B2AE1">
        <w:rPr>
          <w:rStyle w:val="Code"/>
        </w:rPr>
        <w:t>&lt;saml2:Audience&gt;</w:t>
      </w:r>
      <w:r>
        <w:rPr>
          <w:lang w:val="en-US"/>
        </w:rPr>
        <w:t xml:space="preserve"> element under </w:t>
      </w:r>
      <w:r w:rsidR="006D026C">
        <w:rPr>
          <w:lang w:val="en-US"/>
        </w:rPr>
        <w:t xml:space="preserve">the </w:t>
      </w:r>
      <w:r w:rsidR="00BD7C78">
        <w:rPr>
          <w:rStyle w:val="Code"/>
        </w:rPr>
        <w:t>&lt;saml2:AudienceRestriction</w:t>
      </w:r>
      <w:r w:rsidR="006D026C" w:rsidRPr="002B2AE1">
        <w:rPr>
          <w:rStyle w:val="Code"/>
        </w:rPr>
        <w:t>&gt;</w:t>
      </w:r>
      <w:r w:rsidR="006D026C">
        <w:rPr>
          <w:lang w:val="en-US"/>
        </w:rPr>
        <w:t xml:space="preserve"> </w:t>
      </w:r>
      <w:r w:rsidR="00C72A0F">
        <w:rPr>
          <w:lang w:val="en-US"/>
        </w:rPr>
        <w:t xml:space="preserve">element </w:t>
      </w:r>
      <w:r w:rsidR="0005377F">
        <w:rPr>
          <w:lang w:val="en-US"/>
        </w:rPr>
        <w:t>matches</w:t>
      </w:r>
      <w:r w:rsidR="006D026C">
        <w:rPr>
          <w:lang w:val="en-US"/>
        </w:rPr>
        <w:t xml:space="preserve"> </w:t>
      </w:r>
      <w:r w:rsidR="002B2AE1">
        <w:rPr>
          <w:lang w:val="en-US"/>
        </w:rPr>
        <w:t>the unique entityID of the Service Provider.</w:t>
      </w:r>
    </w:p>
    <w:p w14:paraId="6F10FD32" w14:textId="77777777" w:rsidR="00A80CD5" w:rsidRDefault="00A80CD5" w:rsidP="002B2AE1">
      <w:pPr>
        <w:rPr>
          <w:lang w:val="en-US"/>
        </w:rPr>
      </w:pPr>
    </w:p>
    <w:p w14:paraId="79CE4977" w14:textId="4934AF36" w:rsidR="00A80CD5" w:rsidRPr="00705B4D" w:rsidRDefault="003475AB" w:rsidP="002B2AE1">
      <w:pPr>
        <w:rPr>
          <w:lang w:val="en-US"/>
        </w:rPr>
      </w:pPr>
      <w:r>
        <w:rPr>
          <w:lang w:val="en-US"/>
        </w:rPr>
        <w:lastRenderedPageBreak/>
        <w:t>The Service Provider MUST verify that t</w:t>
      </w:r>
      <w:r w:rsidR="00A80CD5">
        <w:rPr>
          <w:lang w:val="en-US"/>
        </w:rPr>
        <w:t>he</w:t>
      </w:r>
      <w:r>
        <w:rPr>
          <w:lang w:val="en-US"/>
        </w:rPr>
        <w:t xml:space="preserve"> time instant </w:t>
      </w:r>
      <w:r w:rsidR="008F3AA2">
        <w:rPr>
          <w:lang w:val="en-US"/>
        </w:rPr>
        <w:t xml:space="preserve">at which the assertion is validated </w:t>
      </w:r>
      <w:r>
        <w:rPr>
          <w:lang w:val="en-US"/>
        </w:rPr>
        <w:t>is within the range given by the</w:t>
      </w:r>
      <w:r w:rsidR="00A80CD5">
        <w:rPr>
          <w:lang w:val="en-US"/>
        </w:rPr>
        <w:t xml:space="preserve"> </w:t>
      </w:r>
      <w:r w:rsidR="00A80CD5" w:rsidRPr="00BC6928">
        <w:rPr>
          <w:rStyle w:val="Code"/>
        </w:rPr>
        <w:t>NotBefore</w:t>
      </w:r>
      <w:r>
        <w:rPr>
          <w:lang w:val="en-US"/>
        </w:rPr>
        <w:t xml:space="preserve"> and</w:t>
      </w:r>
      <w:r w:rsidR="00A80CD5">
        <w:rPr>
          <w:lang w:val="en-US"/>
        </w:rPr>
        <w:t xml:space="preserve"> </w:t>
      </w:r>
      <w:r w:rsidR="00A80CD5" w:rsidRPr="00BC6928">
        <w:rPr>
          <w:rStyle w:val="Code"/>
        </w:rPr>
        <w:t>NotOnOrAfter</w:t>
      </w:r>
      <w:r w:rsidR="00A80CD5">
        <w:rPr>
          <w:lang w:val="en-US"/>
        </w:rPr>
        <w:t xml:space="preserve"> attributes of the </w:t>
      </w:r>
      <w:r w:rsidR="00A80CD5" w:rsidRPr="00BC6928">
        <w:rPr>
          <w:rStyle w:val="Code"/>
        </w:rPr>
        <w:t>&lt;saml2:Conditions&gt;</w:t>
      </w:r>
      <w:r w:rsidR="00A80CD5">
        <w:rPr>
          <w:lang w:val="en-US"/>
        </w:rPr>
        <w:t xml:space="preserve"> </w:t>
      </w:r>
      <w:r w:rsidR="00B53375">
        <w:rPr>
          <w:lang w:val="en-US"/>
        </w:rPr>
        <w:t xml:space="preserve">element </w:t>
      </w:r>
      <w:r w:rsidR="00A80CD5">
        <w:rPr>
          <w:lang w:val="en-US"/>
        </w:rPr>
        <w:t>(allowing for a reasonable</w:t>
      </w:r>
      <w:r w:rsidR="007103AC">
        <w:rPr>
          <w:lang w:val="en-US"/>
        </w:rPr>
        <w:t xml:space="preserve"> clock skew). See also the processing of the </w:t>
      </w:r>
      <w:r w:rsidR="007103AC" w:rsidRPr="00BC6928">
        <w:rPr>
          <w:rStyle w:val="Code"/>
        </w:rPr>
        <w:t>NotOnOrAfter</w:t>
      </w:r>
      <w:r w:rsidR="007103AC">
        <w:rPr>
          <w:lang w:val="en-US"/>
        </w:rPr>
        <w:t xml:space="preserve"> </w:t>
      </w:r>
      <w:r w:rsidR="000E63DC">
        <w:rPr>
          <w:lang w:val="en-US"/>
        </w:rPr>
        <w:t xml:space="preserve">attribute </w:t>
      </w:r>
      <w:r w:rsidR="007103AC">
        <w:rPr>
          <w:lang w:val="en-US"/>
        </w:rPr>
        <w:t>in section</w:t>
      </w:r>
      <w:r w:rsidR="007103AC" w:rsidRPr="00434B23">
        <w:rPr>
          <w:lang w:val="en-US"/>
        </w:rPr>
        <w:t xml:space="preserve"> </w:t>
      </w:r>
      <w:r w:rsidR="00907A19">
        <w:fldChar w:fldCharType="begin"/>
      </w:r>
      <w:r w:rsidR="00907A19" w:rsidRPr="00434B23">
        <w:rPr>
          <w:lang w:val="en-US"/>
        </w:rPr>
        <w:instrText xml:space="preserve"> REF _Ref274919315 \r \h </w:instrText>
      </w:r>
      <w:r w:rsidR="00907A19">
        <w:fldChar w:fldCharType="separate"/>
      </w:r>
      <w:r w:rsidR="00D5118D">
        <w:rPr>
          <w:lang w:val="en-US"/>
        </w:rPr>
        <w:t>6.3.2</w:t>
      </w:r>
      <w:r w:rsidR="00907A19">
        <w:fldChar w:fldCharType="end"/>
      </w:r>
      <w:r w:rsidR="007103AC">
        <w:rPr>
          <w:lang w:val="en-US"/>
        </w:rPr>
        <w:t>.</w:t>
      </w:r>
    </w:p>
    <w:p w14:paraId="5C63A5A7" w14:textId="4EC2A7CB" w:rsidR="00A0754A" w:rsidRDefault="00A0754A" w:rsidP="002B2AE1">
      <w:pPr>
        <w:pStyle w:val="Heading3"/>
        <w:rPr>
          <w:lang w:val="en-US"/>
        </w:rPr>
      </w:pPr>
      <w:bookmarkStart w:id="82" w:name="_Toc305420700"/>
      <w:r>
        <w:rPr>
          <w:lang w:val="en-US"/>
        </w:rPr>
        <w:t>The Authentication Statement</w:t>
      </w:r>
      <w:bookmarkEnd w:id="82"/>
    </w:p>
    <w:p w14:paraId="760A54AF" w14:textId="204211CA" w:rsidR="005259D3" w:rsidRDefault="005259D3" w:rsidP="00B030A4">
      <w:pPr>
        <w:rPr>
          <w:lang w:val="en-US"/>
        </w:rPr>
      </w:pPr>
      <w:r>
        <w:rPr>
          <w:lang w:val="en-US"/>
        </w:rPr>
        <w:t xml:space="preserve">The Service Provider MUST assert that the </w:t>
      </w:r>
      <w:r w:rsidRPr="00A115EE">
        <w:rPr>
          <w:rStyle w:val="Code"/>
        </w:rPr>
        <w:t>&lt;saml2:AuthnStatement&gt;</w:t>
      </w:r>
      <w:r>
        <w:rPr>
          <w:lang w:val="en-US"/>
        </w:rPr>
        <w:t xml:space="preserve"> contains a </w:t>
      </w:r>
      <w:r w:rsidRPr="00A115EE">
        <w:rPr>
          <w:rStyle w:val="Code"/>
        </w:rPr>
        <w:t>&lt;saml2:AuthnContext&gt;</w:t>
      </w:r>
      <w:r>
        <w:rPr>
          <w:lang w:val="en-US"/>
        </w:rPr>
        <w:t xml:space="preserve"> element that holds a </w:t>
      </w:r>
      <w:r w:rsidRPr="00A115EE">
        <w:rPr>
          <w:rStyle w:val="Code"/>
        </w:rPr>
        <w:t>&lt;saml2:AuthnContextClassRef&gt;</w:t>
      </w:r>
      <w:r>
        <w:rPr>
          <w:lang w:val="en-US"/>
        </w:rPr>
        <w:t xml:space="preserve"> element having as its value the </w:t>
      </w:r>
      <w:r w:rsidR="00AD329B">
        <w:rPr>
          <w:lang w:val="en-US"/>
        </w:rPr>
        <w:t>a</w:t>
      </w:r>
      <w:r w:rsidR="00346FFA">
        <w:rPr>
          <w:lang w:val="en-US"/>
        </w:rPr>
        <w:t xml:space="preserve">uthentication </w:t>
      </w:r>
      <w:r w:rsidR="00AD329B">
        <w:rPr>
          <w:lang w:val="en-US"/>
        </w:rPr>
        <w:t>c</w:t>
      </w:r>
      <w:r w:rsidR="00104A77">
        <w:rPr>
          <w:lang w:val="en-US"/>
        </w:rPr>
        <w:t>ontext</w:t>
      </w:r>
      <w:r w:rsidR="00346FFA">
        <w:rPr>
          <w:lang w:val="en-US"/>
        </w:rPr>
        <w:t xml:space="preserve"> URI indicating under which </w:t>
      </w:r>
      <w:r>
        <w:rPr>
          <w:lang w:val="en-US"/>
        </w:rPr>
        <w:t xml:space="preserve">Level of Assurance the authentication was </w:t>
      </w:r>
      <w:r w:rsidR="00346FFA">
        <w:rPr>
          <w:lang w:val="en-US"/>
        </w:rPr>
        <w:t>pe</w:t>
      </w:r>
      <w:r w:rsidR="00346FFA">
        <w:rPr>
          <w:lang w:val="en-US"/>
        </w:rPr>
        <w:t>r</w:t>
      </w:r>
      <w:r w:rsidR="00346FFA">
        <w:rPr>
          <w:lang w:val="en-US"/>
        </w:rPr>
        <w:t>formed</w:t>
      </w:r>
      <w:r>
        <w:rPr>
          <w:lang w:val="en-US"/>
        </w:rPr>
        <w:t xml:space="preserve">. </w:t>
      </w:r>
      <w:r w:rsidR="00104A77">
        <w:rPr>
          <w:lang w:val="en-US"/>
        </w:rPr>
        <w:t xml:space="preserve">The Level of Assurance declared in the assertion </w:t>
      </w:r>
      <w:r>
        <w:rPr>
          <w:lang w:val="en-US"/>
        </w:rPr>
        <w:t xml:space="preserve">MUST </w:t>
      </w:r>
      <w:r w:rsidR="003E7A9C">
        <w:rPr>
          <w:lang w:val="en-US"/>
        </w:rPr>
        <w:t>be equal</w:t>
      </w:r>
      <w:r w:rsidR="00A861B3">
        <w:rPr>
          <w:lang w:val="en-US"/>
        </w:rPr>
        <w:t xml:space="preserve"> to</w:t>
      </w:r>
      <w:r w:rsidR="003E7A9C">
        <w:rPr>
          <w:lang w:val="en-US"/>
        </w:rPr>
        <w:t>, or stronger</w:t>
      </w:r>
      <w:r w:rsidR="00DF6FBF">
        <w:rPr>
          <w:rStyle w:val="FootnoteReference"/>
          <w:lang w:val="en-US"/>
        </w:rPr>
        <w:footnoteReference w:id="3"/>
      </w:r>
      <w:r w:rsidR="00A861B3">
        <w:rPr>
          <w:lang w:val="en-US"/>
        </w:rPr>
        <w:t xml:space="preserve"> than</w:t>
      </w:r>
      <w:r w:rsidR="003E7A9C">
        <w:rPr>
          <w:lang w:val="en-US"/>
        </w:rPr>
        <w:t>,</w:t>
      </w:r>
      <w:r w:rsidR="00A861B3">
        <w:rPr>
          <w:lang w:val="en-US"/>
        </w:rPr>
        <w:t xml:space="preserve"> the Level of Assurance </w:t>
      </w:r>
      <w:r w:rsidR="00104A77">
        <w:rPr>
          <w:lang w:val="en-US"/>
        </w:rPr>
        <w:t xml:space="preserve">requested </w:t>
      </w:r>
      <w:r w:rsidR="00A861B3">
        <w:rPr>
          <w:lang w:val="en-US"/>
        </w:rPr>
        <w:t xml:space="preserve">by the Service Provider. </w:t>
      </w:r>
    </w:p>
    <w:p w14:paraId="3E13526A" w14:textId="11517DF7" w:rsidR="009E0389" w:rsidRDefault="009E0389" w:rsidP="00A007B2">
      <w:pPr>
        <w:pStyle w:val="Heading3"/>
        <w:rPr>
          <w:lang w:val="en-US"/>
        </w:rPr>
      </w:pPr>
      <w:bookmarkStart w:id="83" w:name="_Toc305420701"/>
      <w:r>
        <w:rPr>
          <w:lang w:val="en-US"/>
        </w:rPr>
        <w:t xml:space="preserve">General </w:t>
      </w:r>
      <w:r w:rsidR="009E1C15">
        <w:rPr>
          <w:lang w:val="en-US"/>
        </w:rPr>
        <w:t>Security Validation</w:t>
      </w:r>
      <w:bookmarkEnd w:id="83"/>
    </w:p>
    <w:p w14:paraId="130D01A8" w14:textId="1910D88B" w:rsidR="00C474CC" w:rsidRDefault="005636D0" w:rsidP="00C474CC">
      <w:pPr>
        <w:rPr>
          <w:lang w:val="en-US"/>
        </w:rPr>
      </w:pPr>
      <w:r>
        <w:rPr>
          <w:lang w:val="en-US"/>
        </w:rPr>
        <w:t>In order to</w:t>
      </w:r>
      <w:r w:rsidR="00135824">
        <w:rPr>
          <w:lang w:val="en-US"/>
        </w:rPr>
        <w:t xml:space="preserve"> protect</w:t>
      </w:r>
      <w:r>
        <w:rPr>
          <w:lang w:val="en-US"/>
        </w:rPr>
        <w:t xml:space="preserve"> </w:t>
      </w:r>
      <w:r w:rsidR="00C85AE3">
        <w:rPr>
          <w:lang w:val="en-US"/>
        </w:rPr>
        <w:t xml:space="preserve">itself </w:t>
      </w:r>
      <w:r>
        <w:rPr>
          <w:lang w:val="en-US"/>
        </w:rPr>
        <w:t>from replay attacks, t</w:t>
      </w:r>
      <w:r w:rsidR="00C474CC">
        <w:rPr>
          <w:lang w:val="en-US"/>
        </w:rPr>
        <w:t xml:space="preserve">he Service Provider </w:t>
      </w:r>
      <w:r>
        <w:rPr>
          <w:lang w:val="en-US"/>
        </w:rPr>
        <w:t>MUST</w:t>
      </w:r>
      <w:r w:rsidR="00C474CC">
        <w:rPr>
          <w:lang w:val="en-US"/>
        </w:rPr>
        <w:t xml:space="preserve"> </w:t>
      </w:r>
      <w:r w:rsidR="009B6BE4">
        <w:rPr>
          <w:lang w:val="en-US"/>
        </w:rPr>
        <w:t xml:space="preserve">ensure that the same </w:t>
      </w:r>
      <w:r w:rsidR="004945D4">
        <w:rPr>
          <w:lang w:val="en-US"/>
        </w:rPr>
        <w:t>a</w:t>
      </w:r>
      <w:r w:rsidR="009B6BE4">
        <w:rPr>
          <w:lang w:val="en-US"/>
        </w:rPr>
        <w:t xml:space="preserve">ssertion is not processed more than once </w:t>
      </w:r>
      <w:r w:rsidR="00C7375D">
        <w:rPr>
          <w:lang w:val="en-US"/>
        </w:rPr>
        <w:t xml:space="preserve">within the time it is valid (with respect to the </w:t>
      </w:r>
      <w:r w:rsidR="00C7375D" w:rsidRPr="00823529">
        <w:rPr>
          <w:rStyle w:val="Code"/>
        </w:rPr>
        <w:t>NotOnOrAfter</w:t>
      </w:r>
      <w:r w:rsidR="00C7375D">
        <w:rPr>
          <w:lang w:val="en-US"/>
        </w:rPr>
        <w:t xml:space="preserve"> attribute of the </w:t>
      </w:r>
      <w:r w:rsidR="00C7375D" w:rsidRPr="00823529">
        <w:rPr>
          <w:rStyle w:val="Code"/>
        </w:rPr>
        <w:t>&lt;saml2:</w:t>
      </w:r>
      <w:r w:rsidR="0091627D">
        <w:rPr>
          <w:rStyle w:val="Code"/>
        </w:rPr>
        <w:t>Conditions</w:t>
      </w:r>
      <w:r w:rsidR="00C7375D" w:rsidRPr="00823529">
        <w:rPr>
          <w:rStyle w:val="Code"/>
        </w:rPr>
        <w:t>&gt;</w:t>
      </w:r>
      <w:r w:rsidR="0091627D">
        <w:rPr>
          <w:lang w:val="en-US"/>
        </w:rPr>
        <w:t xml:space="preserve"> element)</w:t>
      </w:r>
      <w:r w:rsidR="00BB0071">
        <w:rPr>
          <w:lang w:val="en-US"/>
        </w:rPr>
        <w:t>.</w:t>
      </w:r>
    </w:p>
    <w:p w14:paraId="188F028E" w14:textId="77777777" w:rsidR="000311C6" w:rsidRDefault="000311C6" w:rsidP="00C474CC">
      <w:pPr>
        <w:rPr>
          <w:lang w:val="en-US"/>
        </w:rPr>
      </w:pPr>
    </w:p>
    <w:p w14:paraId="4161C027" w14:textId="1D87D8DC" w:rsidR="000311C6" w:rsidRDefault="000311C6" w:rsidP="00C474CC">
      <w:pPr>
        <w:rPr>
          <w:lang w:val="en-US"/>
        </w:rPr>
      </w:pPr>
      <w:r>
        <w:rPr>
          <w:lang w:val="en-US"/>
        </w:rPr>
        <w:t xml:space="preserve">In order to </w:t>
      </w:r>
      <w:r w:rsidR="00F67898">
        <w:rPr>
          <w:lang w:val="en-US"/>
        </w:rPr>
        <w:t>prevent stolen assertions and user impersonation, the Servic</w:t>
      </w:r>
      <w:r w:rsidR="004C1174">
        <w:rPr>
          <w:lang w:val="en-US"/>
        </w:rPr>
        <w:t>e Provider SHOULD implement a val</w:t>
      </w:r>
      <w:r w:rsidR="004C1174">
        <w:rPr>
          <w:lang w:val="en-US"/>
        </w:rPr>
        <w:t>i</w:t>
      </w:r>
      <w:r w:rsidR="004C1174">
        <w:rPr>
          <w:lang w:val="en-US"/>
        </w:rPr>
        <w:t xml:space="preserve">dation that rejects an assertion if </w:t>
      </w:r>
      <w:r w:rsidR="00017E0A">
        <w:rPr>
          <w:lang w:val="en-US"/>
        </w:rPr>
        <w:t xml:space="preserve">the time given it its </w:t>
      </w:r>
      <w:r w:rsidR="00017E0A" w:rsidRPr="00910AB5">
        <w:rPr>
          <w:rStyle w:val="Code"/>
        </w:rPr>
        <w:t>IssueInstant</w:t>
      </w:r>
      <w:r w:rsidR="00017E0A">
        <w:rPr>
          <w:lang w:val="en-US"/>
        </w:rPr>
        <w:t xml:space="preserve"> attribute compared to the time when the response message is received is too great.</w:t>
      </w:r>
      <w:r w:rsidR="00E60EA2">
        <w:rPr>
          <w:lang w:val="en-US"/>
        </w:rPr>
        <w:t xml:space="preserve"> This time is typically on the order of </w:t>
      </w:r>
      <w:r w:rsidR="00BE488D">
        <w:rPr>
          <w:lang w:val="en-US"/>
        </w:rPr>
        <w:t>seconds</w:t>
      </w:r>
      <w:r w:rsidR="00E60EA2">
        <w:rPr>
          <w:lang w:val="en-US"/>
        </w:rPr>
        <w:t>, and limits the time window when a stolen assertion could be used.</w:t>
      </w:r>
    </w:p>
    <w:p w14:paraId="611F1F7E" w14:textId="77777777" w:rsidR="00D458AB" w:rsidRDefault="00D458AB" w:rsidP="00C474CC">
      <w:pPr>
        <w:rPr>
          <w:lang w:val="en-US"/>
        </w:rPr>
      </w:pPr>
    </w:p>
    <w:p w14:paraId="4F8CAE31" w14:textId="114C1555" w:rsidR="00A30311" w:rsidRDefault="006C4094" w:rsidP="00C05824">
      <w:pPr>
        <w:rPr>
          <w:lang w:val="en-US"/>
        </w:rPr>
      </w:pPr>
      <w:r>
        <w:rPr>
          <w:lang w:val="en-US"/>
        </w:rPr>
        <w:t xml:space="preserve">If the Service Provider included the attribute </w:t>
      </w:r>
      <w:r w:rsidRPr="001F48D1">
        <w:rPr>
          <w:rStyle w:val="Code"/>
        </w:rPr>
        <w:t>ForceAuthn</w:t>
      </w:r>
      <w:r>
        <w:rPr>
          <w:lang w:val="en-US"/>
        </w:rPr>
        <w:t xml:space="preserve"> with a value of </w:t>
      </w:r>
      <w:r w:rsidR="009130B2" w:rsidRPr="001072A8">
        <w:rPr>
          <w:rStyle w:val="Code"/>
        </w:rPr>
        <w:t>"</w:t>
      </w:r>
      <w:r w:rsidR="009130B2">
        <w:rPr>
          <w:rStyle w:val="Code"/>
        </w:rPr>
        <w:t>true</w:t>
      </w:r>
      <w:r w:rsidR="009130B2" w:rsidRPr="001072A8">
        <w:rPr>
          <w:rStyle w:val="Code"/>
        </w:rPr>
        <w:t>"</w:t>
      </w:r>
      <w:r w:rsidR="009130B2">
        <w:rPr>
          <w:lang w:val="en-US"/>
        </w:rPr>
        <w:t xml:space="preserve"> i</w:t>
      </w:r>
      <w:r w:rsidR="00E2049B">
        <w:rPr>
          <w:lang w:val="en-US"/>
        </w:rPr>
        <w:t xml:space="preserve">n the authentication request, the Service Provider SHOULD </w:t>
      </w:r>
      <w:r w:rsidR="004C1842">
        <w:rPr>
          <w:lang w:val="en-US"/>
        </w:rPr>
        <w:t xml:space="preserve">ensure that </w:t>
      </w:r>
      <w:r w:rsidR="00714D8A">
        <w:rPr>
          <w:lang w:val="en-US"/>
        </w:rPr>
        <w:t xml:space="preserve">the </w:t>
      </w:r>
      <w:r w:rsidR="00714D8A" w:rsidRPr="00937A68">
        <w:rPr>
          <w:rStyle w:val="Code"/>
        </w:rPr>
        <w:t>AuthnInstant</w:t>
      </w:r>
      <w:r w:rsidR="00714D8A">
        <w:rPr>
          <w:lang w:val="en-US"/>
        </w:rPr>
        <w:t xml:space="preserve"> attribute of the </w:t>
      </w:r>
      <w:r w:rsidR="00714D8A" w:rsidRPr="00937A68">
        <w:rPr>
          <w:rStyle w:val="Code"/>
        </w:rPr>
        <w:t>&lt;saml2:AuthnStatement&gt;</w:t>
      </w:r>
      <w:r w:rsidR="00714D8A">
        <w:rPr>
          <w:lang w:val="en-US"/>
        </w:rPr>
        <w:t xml:space="preserve"> eleme</w:t>
      </w:r>
      <w:r w:rsidR="004E0EC8">
        <w:rPr>
          <w:lang w:val="en-US"/>
        </w:rPr>
        <w:t>nt is greater than the time when the request was sent</w:t>
      </w:r>
      <w:r w:rsidR="000E3837">
        <w:rPr>
          <w:lang w:val="en-US"/>
        </w:rPr>
        <w:t xml:space="preserve"> (allowing for a reasonable clock skew)</w:t>
      </w:r>
      <w:r w:rsidR="004E0EC8">
        <w:rPr>
          <w:lang w:val="en-US"/>
        </w:rPr>
        <w:t>.</w:t>
      </w:r>
    </w:p>
    <w:p w14:paraId="12D6BC21" w14:textId="5DEFB994" w:rsidR="005C6432" w:rsidRDefault="005C6432" w:rsidP="005C6432">
      <w:pPr>
        <w:pStyle w:val="Heading2"/>
        <w:rPr>
          <w:lang w:val="en-US"/>
        </w:rPr>
      </w:pPr>
      <w:bookmarkStart w:id="84" w:name="_Toc305420702"/>
      <w:r>
        <w:rPr>
          <w:lang w:val="en-US"/>
        </w:rPr>
        <w:t>Error Responses</w:t>
      </w:r>
      <w:bookmarkEnd w:id="84"/>
    </w:p>
    <w:p w14:paraId="2B338A0A" w14:textId="4D8CB54D" w:rsidR="00A8575F" w:rsidRDefault="00741493" w:rsidP="00A8575F">
      <w:pPr>
        <w:rPr>
          <w:lang w:val="en-US"/>
        </w:rPr>
      </w:pPr>
      <w:r w:rsidRPr="00741493">
        <w:rPr>
          <w:lang w:val="en-US"/>
        </w:rPr>
        <w:t>If the Identity Provider return</w:t>
      </w:r>
      <w:r>
        <w:rPr>
          <w:lang w:val="en-US"/>
        </w:rPr>
        <w:t xml:space="preserve">s an error, it MUST NOT include any assertions in the </w:t>
      </w:r>
      <w:r w:rsidRPr="003A69DB">
        <w:rPr>
          <w:rStyle w:val="Code"/>
        </w:rPr>
        <w:t>&lt;saml2p:Response&gt;</w:t>
      </w:r>
      <w:r>
        <w:rPr>
          <w:lang w:val="en-US"/>
        </w:rPr>
        <w:t xml:space="preserve"> me</w:t>
      </w:r>
      <w:r>
        <w:rPr>
          <w:lang w:val="en-US"/>
        </w:rPr>
        <w:t>s</w:t>
      </w:r>
      <w:r>
        <w:rPr>
          <w:lang w:val="en-US"/>
        </w:rPr>
        <w:t>sage.</w:t>
      </w:r>
    </w:p>
    <w:p w14:paraId="4E1942A3" w14:textId="77777777" w:rsidR="003A69DB" w:rsidRDefault="003A69DB" w:rsidP="00A8575F">
      <w:pPr>
        <w:rPr>
          <w:lang w:val="en-US"/>
        </w:rPr>
      </w:pPr>
    </w:p>
    <w:p w14:paraId="3A1E404E" w14:textId="28897B44" w:rsidR="003A69DB" w:rsidRDefault="003A69DB" w:rsidP="00A8575F">
      <w:pPr>
        <w:rPr>
          <w:lang w:val="en-US"/>
        </w:rPr>
      </w:pPr>
      <w:r>
        <w:rPr>
          <w:lang w:val="en-US"/>
        </w:rPr>
        <w:t xml:space="preserve">An Identity Provider conformant with this profile SHOULD NOT make use of any other </w:t>
      </w:r>
      <w:r w:rsidRPr="00194AE1">
        <w:rPr>
          <w:rStyle w:val="Code"/>
        </w:rPr>
        <w:t>&lt;saml2p:StatusCode&gt;</w:t>
      </w:r>
      <w:r>
        <w:rPr>
          <w:lang w:val="en-US"/>
        </w:rPr>
        <w:t xml:space="preserve"> values than those specified in section 3.2.2.2 of [</w:t>
      </w:r>
      <w:hyperlink r:id="rId42" w:history="1">
        <w:r w:rsidRPr="00194AE1">
          <w:rPr>
            <w:rStyle w:val="Hyperlink"/>
            <w:lang w:val="en-US"/>
          </w:rPr>
          <w:t>SAML2Core</w:t>
        </w:r>
      </w:hyperlink>
      <w:r w:rsidR="00194AE1">
        <w:rPr>
          <w:lang w:val="en-US"/>
        </w:rPr>
        <w:t xml:space="preserve">], and the top-level </w:t>
      </w:r>
      <w:r w:rsidR="00194AE1" w:rsidRPr="00194AE1">
        <w:rPr>
          <w:rStyle w:val="Code"/>
        </w:rPr>
        <w:t>&lt;saml2p:StatusCode&gt;</w:t>
      </w:r>
      <w:r w:rsidR="00194AE1">
        <w:rPr>
          <w:lang w:val="en-US"/>
        </w:rPr>
        <w:t xml:space="preserve"> value may only be one of the following error identifiers:</w:t>
      </w:r>
    </w:p>
    <w:p w14:paraId="5DD79434" w14:textId="55B43CF0" w:rsidR="00194AE1" w:rsidRPr="00194AE1" w:rsidRDefault="00194AE1" w:rsidP="00194AE1">
      <w:pPr>
        <w:pStyle w:val="ListParagraph"/>
        <w:numPr>
          <w:ilvl w:val="0"/>
          <w:numId w:val="22"/>
        </w:numPr>
        <w:rPr>
          <w:lang w:val="en-US"/>
        </w:rPr>
      </w:pPr>
      <w:r w:rsidRPr="002032B8">
        <w:rPr>
          <w:rStyle w:val="Code"/>
        </w:rPr>
        <w:t>urn:oasis:names:tc:SAML:2.0:status:Requester</w:t>
      </w:r>
      <w:r>
        <w:rPr>
          <w:lang w:val="en-US"/>
        </w:rPr>
        <w:t xml:space="preserve"> – </w:t>
      </w:r>
      <w:r w:rsidRPr="00194AE1">
        <w:rPr>
          <w:lang w:val="en-US"/>
        </w:rPr>
        <w:t>The request could not be performed due to an er</w:t>
      </w:r>
      <w:r w:rsidR="002032B8">
        <w:rPr>
          <w:lang w:val="en-US"/>
        </w:rPr>
        <w:t xml:space="preserve">ror on the part of the </w:t>
      </w:r>
      <w:r w:rsidR="00CF4030">
        <w:rPr>
          <w:lang w:val="en-US"/>
        </w:rPr>
        <w:t>Service Provider</w:t>
      </w:r>
      <w:r w:rsidRPr="00194AE1">
        <w:rPr>
          <w:lang w:val="en-US"/>
        </w:rPr>
        <w:t>.</w:t>
      </w:r>
    </w:p>
    <w:p w14:paraId="720C4CC8" w14:textId="087313FB" w:rsidR="002032B8" w:rsidRPr="002032B8" w:rsidRDefault="002032B8" w:rsidP="002032B8">
      <w:pPr>
        <w:pStyle w:val="ListParagraph"/>
        <w:numPr>
          <w:ilvl w:val="0"/>
          <w:numId w:val="22"/>
        </w:numPr>
        <w:rPr>
          <w:lang w:val="en-US"/>
        </w:rPr>
      </w:pPr>
      <w:r w:rsidRPr="002032B8">
        <w:rPr>
          <w:rStyle w:val="Code"/>
        </w:rPr>
        <w:t>urn:oasis:names:tc:SAML:2.0:status:Responder</w:t>
      </w:r>
      <w:r>
        <w:rPr>
          <w:lang w:val="en-US"/>
        </w:rPr>
        <w:t xml:space="preserve"> – </w:t>
      </w:r>
      <w:r w:rsidRPr="002032B8">
        <w:rPr>
          <w:lang w:val="en-US"/>
        </w:rPr>
        <w:t xml:space="preserve">The request could not be performed due to an error on the part of the </w:t>
      </w:r>
      <w:r w:rsidR="0066192B">
        <w:rPr>
          <w:lang w:val="en-US"/>
        </w:rPr>
        <w:t>Identity Provider</w:t>
      </w:r>
      <w:r w:rsidRPr="002032B8">
        <w:rPr>
          <w:lang w:val="en-US"/>
        </w:rPr>
        <w:t>.</w:t>
      </w:r>
    </w:p>
    <w:p w14:paraId="3D4AB220" w14:textId="220AE023" w:rsidR="00194AE1" w:rsidRPr="00703442" w:rsidRDefault="002032B8" w:rsidP="00A8575F">
      <w:pPr>
        <w:pStyle w:val="ListParagraph"/>
        <w:numPr>
          <w:ilvl w:val="0"/>
          <w:numId w:val="22"/>
        </w:numPr>
        <w:rPr>
          <w:lang w:val="en-US"/>
        </w:rPr>
      </w:pPr>
      <w:r w:rsidRPr="002032B8">
        <w:rPr>
          <w:rStyle w:val="Code"/>
        </w:rPr>
        <w:t>urn:oasis:names:tc:SAML:2.0:status:VersionMismatch</w:t>
      </w:r>
      <w:r>
        <w:rPr>
          <w:lang w:val="en-US"/>
        </w:rPr>
        <w:t xml:space="preserve"> – </w:t>
      </w:r>
      <w:r w:rsidRPr="002032B8">
        <w:rPr>
          <w:lang w:val="en-US"/>
        </w:rPr>
        <w:t xml:space="preserve">The </w:t>
      </w:r>
      <w:r w:rsidR="00B80A01">
        <w:rPr>
          <w:lang w:val="en-US"/>
        </w:rPr>
        <w:t>Identity Provider</w:t>
      </w:r>
      <w:r w:rsidRPr="002032B8">
        <w:rPr>
          <w:lang w:val="en-US"/>
        </w:rPr>
        <w:t xml:space="preserve"> could not process the request because the version of the request message was incorrect.</w:t>
      </w:r>
    </w:p>
    <w:p w14:paraId="16456740" w14:textId="77777777" w:rsidR="00703442" w:rsidRDefault="00703442" w:rsidP="00A8575F">
      <w:pPr>
        <w:rPr>
          <w:lang w:val="en-US"/>
        </w:rPr>
      </w:pPr>
    </w:p>
    <w:p w14:paraId="6D9A0F2B" w14:textId="77777777" w:rsidR="005A1876" w:rsidRDefault="00E4702F" w:rsidP="001372ED">
      <w:pPr>
        <w:rPr>
          <w:lang w:val="en-US"/>
        </w:rPr>
      </w:pPr>
      <w:r>
        <w:rPr>
          <w:lang w:val="en-US"/>
        </w:rPr>
        <w:t xml:space="preserve">If </w:t>
      </w:r>
      <w:r w:rsidR="00F332A4">
        <w:rPr>
          <w:lang w:val="en-US"/>
        </w:rPr>
        <w:t>an Identity</w:t>
      </w:r>
      <w:r>
        <w:rPr>
          <w:lang w:val="en-US"/>
        </w:rPr>
        <w:t xml:space="preserve"> Provider displays information </w:t>
      </w:r>
      <w:r w:rsidR="00171D96">
        <w:rPr>
          <w:lang w:val="en-US"/>
        </w:rPr>
        <w:t>describing an error</w:t>
      </w:r>
      <w:r>
        <w:rPr>
          <w:lang w:val="en-US"/>
        </w:rPr>
        <w:t xml:space="preserve"> </w:t>
      </w:r>
      <w:r w:rsidR="00171D96">
        <w:rPr>
          <w:lang w:val="en-US"/>
        </w:rPr>
        <w:t xml:space="preserve">in its </w:t>
      </w:r>
      <w:r>
        <w:rPr>
          <w:lang w:val="en-US"/>
        </w:rPr>
        <w:t xml:space="preserve">user interface it MUST also </w:t>
      </w:r>
      <w:r w:rsidR="0058444D">
        <w:rPr>
          <w:lang w:val="en-US"/>
        </w:rPr>
        <w:t>offer ways for the end user to con</w:t>
      </w:r>
      <w:r w:rsidR="00171D96">
        <w:rPr>
          <w:lang w:val="en-US"/>
        </w:rPr>
        <w:t>firm this</w:t>
      </w:r>
      <w:r w:rsidR="0058444D">
        <w:rPr>
          <w:lang w:val="en-US"/>
        </w:rPr>
        <w:t xml:space="preserve"> information (for example, </w:t>
      </w:r>
      <w:r w:rsidR="00AA4C0E">
        <w:rPr>
          <w:lang w:val="en-US"/>
        </w:rPr>
        <w:t xml:space="preserve">by including </w:t>
      </w:r>
      <w:r w:rsidR="0058444D">
        <w:rPr>
          <w:lang w:val="en-US"/>
        </w:rPr>
        <w:t xml:space="preserve">an OK-button). </w:t>
      </w:r>
      <w:r w:rsidR="001372ED">
        <w:rPr>
          <w:lang w:val="en-US"/>
        </w:rPr>
        <w:t>When the end user</w:t>
      </w:r>
      <w:r w:rsidR="0058444D">
        <w:rPr>
          <w:lang w:val="en-US"/>
        </w:rPr>
        <w:t xml:space="preserve"> </w:t>
      </w:r>
      <w:r w:rsidR="001372ED">
        <w:rPr>
          <w:lang w:val="en-US"/>
        </w:rPr>
        <w:t xml:space="preserve">confirms taking part of the information (i.e., clicks on the OK-button), the </w:t>
      </w:r>
      <w:r w:rsidR="004439F2" w:rsidRPr="004439F2">
        <w:rPr>
          <w:rStyle w:val="Code"/>
        </w:rPr>
        <w:t>&lt;saml2p:Response&gt;</w:t>
      </w:r>
      <w:r w:rsidR="004439F2">
        <w:rPr>
          <w:lang w:val="en-US"/>
        </w:rPr>
        <w:t xml:space="preserve"> message is posted back to the</w:t>
      </w:r>
      <w:r w:rsidR="00A06D3C">
        <w:rPr>
          <w:lang w:val="en-US"/>
        </w:rPr>
        <w:t xml:space="preserve"> </w:t>
      </w:r>
      <w:r w:rsidR="001372ED">
        <w:rPr>
          <w:lang w:val="en-US"/>
        </w:rPr>
        <w:t>S</w:t>
      </w:r>
      <w:r w:rsidR="004439F2">
        <w:rPr>
          <w:lang w:val="en-US"/>
        </w:rPr>
        <w:t>ervice Provider</w:t>
      </w:r>
      <w:r w:rsidR="00084D13">
        <w:rPr>
          <w:lang w:val="en-US"/>
        </w:rPr>
        <w:t xml:space="preserve"> according to the HTTP </w:t>
      </w:r>
      <w:r w:rsidR="004439F2">
        <w:rPr>
          <w:lang w:val="en-US"/>
        </w:rPr>
        <w:t>POST binding</w:t>
      </w:r>
      <w:r w:rsidR="00084D13">
        <w:rPr>
          <w:lang w:val="en-US"/>
        </w:rPr>
        <w:t xml:space="preserve"> [</w:t>
      </w:r>
      <w:hyperlink r:id="rId43" w:history="1">
        <w:r w:rsidR="00084D13" w:rsidRPr="00AA4C0E">
          <w:rPr>
            <w:rStyle w:val="Hyperlink"/>
            <w:lang w:val="en-US"/>
          </w:rPr>
          <w:t>SAML2Bind</w:t>
        </w:r>
      </w:hyperlink>
      <w:r w:rsidR="00084D13">
        <w:rPr>
          <w:lang w:val="en-US"/>
        </w:rPr>
        <w:t>]</w:t>
      </w:r>
      <w:r w:rsidR="004439F2">
        <w:rPr>
          <w:lang w:val="en-US"/>
        </w:rPr>
        <w:t>.</w:t>
      </w:r>
      <w:r w:rsidR="001372ED">
        <w:rPr>
          <w:lang w:val="en-US"/>
        </w:rPr>
        <w:t xml:space="preserve"> </w:t>
      </w:r>
    </w:p>
    <w:p w14:paraId="6777FFE4" w14:textId="77777777" w:rsidR="008D2CDA" w:rsidRDefault="008D2CDA" w:rsidP="001372ED">
      <w:pPr>
        <w:rPr>
          <w:lang w:val="en-US"/>
        </w:rPr>
      </w:pPr>
    </w:p>
    <w:p w14:paraId="66E91B05" w14:textId="77777777" w:rsidR="00122E65" w:rsidRDefault="00122E65">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196E08E4" w14:textId="41A65271" w:rsidR="00976730" w:rsidRPr="00592C31" w:rsidRDefault="009A4911" w:rsidP="00AC7C10">
      <w:pPr>
        <w:pStyle w:val="Heading1"/>
        <w:rPr>
          <w:lang w:val="en-US"/>
        </w:rPr>
      </w:pPr>
      <w:bookmarkStart w:id="85" w:name="_Ref298670980"/>
      <w:bookmarkStart w:id="86" w:name="_Ref298670992"/>
      <w:bookmarkStart w:id="87" w:name="_Ref298830213"/>
      <w:bookmarkStart w:id="88" w:name="_Toc305420703"/>
      <w:r>
        <w:rPr>
          <w:lang w:val="en-US"/>
        </w:rPr>
        <w:lastRenderedPageBreak/>
        <w:t>A</w:t>
      </w:r>
      <w:r w:rsidR="004C3765">
        <w:rPr>
          <w:lang w:val="en-US"/>
        </w:rPr>
        <w:t>uthentication for Signature</w:t>
      </w:r>
      <w:bookmarkEnd w:id="85"/>
      <w:bookmarkEnd w:id="86"/>
      <w:bookmarkEnd w:id="87"/>
      <w:bookmarkEnd w:id="88"/>
    </w:p>
    <w:p w14:paraId="49D47B6F" w14:textId="3FEFF54F" w:rsidR="00AE722F" w:rsidRDefault="00B629D6">
      <w:pPr>
        <w:rPr>
          <w:lang w:val="en"/>
        </w:rPr>
      </w:pPr>
      <w:r>
        <w:rPr>
          <w:lang w:val="en"/>
        </w:rPr>
        <w:t>“</w:t>
      </w:r>
      <w:r w:rsidR="005D0F89" w:rsidRPr="005D0F89">
        <w:rPr>
          <w:lang w:val="en"/>
        </w:rPr>
        <w:t xml:space="preserve">DSS Extension for </w:t>
      </w:r>
      <w:r w:rsidR="005D0F89">
        <w:rPr>
          <w:lang w:val="en"/>
        </w:rPr>
        <w:t>F</w:t>
      </w:r>
      <w:r w:rsidR="005D0F89" w:rsidRPr="005D0F89">
        <w:rPr>
          <w:lang w:val="en"/>
        </w:rPr>
        <w:t xml:space="preserve">ederated </w:t>
      </w:r>
      <w:r w:rsidR="005D0F89">
        <w:rPr>
          <w:lang w:val="en"/>
        </w:rPr>
        <w:t>C</w:t>
      </w:r>
      <w:r w:rsidR="005D0F89" w:rsidRPr="005D0F89">
        <w:rPr>
          <w:lang w:val="en"/>
        </w:rPr>
        <w:t xml:space="preserve">entral </w:t>
      </w:r>
      <w:r w:rsidR="005D0F89">
        <w:rPr>
          <w:lang w:val="en"/>
        </w:rPr>
        <w:t>S</w:t>
      </w:r>
      <w:r w:rsidR="005D0F89" w:rsidRPr="005D0F89">
        <w:rPr>
          <w:lang w:val="en"/>
        </w:rPr>
        <w:t xml:space="preserve">igning </w:t>
      </w:r>
      <w:r w:rsidR="005D0F89">
        <w:rPr>
          <w:lang w:val="en"/>
        </w:rPr>
        <w:t>S</w:t>
      </w:r>
      <w:r w:rsidR="005D0F89" w:rsidRPr="005D0F89">
        <w:rPr>
          <w:lang w:val="en"/>
        </w:rPr>
        <w:t>ervices</w:t>
      </w:r>
      <w:r w:rsidR="00AE722F">
        <w:rPr>
          <w:lang w:val="en"/>
        </w:rPr>
        <w:t>”, [</w:t>
      </w:r>
      <w:r w:rsidR="00673592">
        <w:rPr>
          <w:lang w:val="en"/>
        </w:rPr>
        <w:t>Eid</w:t>
      </w:r>
      <w:r w:rsidR="00AE722F">
        <w:rPr>
          <w:lang w:val="en"/>
        </w:rPr>
        <w:t>DSS]</w:t>
      </w:r>
      <w:r w:rsidR="000E7864">
        <w:rPr>
          <w:lang w:val="en"/>
        </w:rPr>
        <w:t xml:space="preserve">, defines an extension to the OASIS DSS protocol for providing centralized Signature Services within the Swedish eID Framework. This specification defines the </w:t>
      </w:r>
      <w:r w:rsidR="00945941">
        <w:rPr>
          <w:lang w:val="en"/>
        </w:rPr>
        <w:t>communication</w:t>
      </w:r>
      <w:r w:rsidR="000E7864">
        <w:rPr>
          <w:lang w:val="en"/>
        </w:rPr>
        <w:t xml:space="preserve"> between a </w:t>
      </w:r>
      <w:r w:rsidR="000E7864" w:rsidRPr="008E5B01">
        <w:rPr>
          <w:i/>
          <w:lang w:val="en"/>
        </w:rPr>
        <w:t>Signature Requestor</w:t>
      </w:r>
      <w:r w:rsidR="00120C7E">
        <w:rPr>
          <w:rStyle w:val="FootnoteReference"/>
          <w:i/>
          <w:lang w:val="en"/>
        </w:rPr>
        <w:footnoteReference w:id="4"/>
      </w:r>
      <w:r w:rsidR="006C4CDC">
        <w:rPr>
          <w:i/>
          <w:lang w:val="en"/>
        </w:rPr>
        <w:t xml:space="preserve"> </w:t>
      </w:r>
      <w:r w:rsidR="004570E0">
        <w:rPr>
          <w:lang w:val="en"/>
        </w:rPr>
        <w:t>and a Signature Service,</w:t>
      </w:r>
      <w:r w:rsidR="00483C7D">
        <w:rPr>
          <w:lang w:val="en"/>
        </w:rPr>
        <w:t xml:space="preserve"> but does not cover SAML </w:t>
      </w:r>
      <w:r w:rsidR="004570E0">
        <w:rPr>
          <w:lang w:val="en"/>
        </w:rPr>
        <w:t xml:space="preserve">specific requirements regarding the </w:t>
      </w:r>
      <w:r w:rsidR="002C7E26">
        <w:rPr>
          <w:lang w:val="en"/>
        </w:rPr>
        <w:t xml:space="preserve">user </w:t>
      </w:r>
      <w:r w:rsidR="004570E0">
        <w:rPr>
          <w:lang w:val="en"/>
        </w:rPr>
        <w:t xml:space="preserve">authentication </w:t>
      </w:r>
      <w:r w:rsidR="00120C7E">
        <w:rPr>
          <w:lang w:val="en"/>
        </w:rPr>
        <w:t>phase</w:t>
      </w:r>
      <w:r w:rsidR="004570E0">
        <w:rPr>
          <w:lang w:val="en"/>
        </w:rPr>
        <w:t xml:space="preserve"> that is part of the signature process.</w:t>
      </w:r>
    </w:p>
    <w:p w14:paraId="127CE5AD" w14:textId="77777777" w:rsidR="009643CB" w:rsidRDefault="009643CB">
      <w:pPr>
        <w:rPr>
          <w:lang w:val="en"/>
        </w:rPr>
      </w:pPr>
    </w:p>
    <w:p w14:paraId="04A1363D" w14:textId="07E3CA72" w:rsidR="00D25B4E" w:rsidRDefault="000D3E29">
      <w:pPr>
        <w:rPr>
          <w:lang w:val="en-GB"/>
        </w:rPr>
      </w:pPr>
      <w:r>
        <w:rPr>
          <w:lang w:val="en"/>
        </w:rPr>
        <w:t>This section define</w:t>
      </w:r>
      <w:r w:rsidR="00182E4E">
        <w:rPr>
          <w:lang w:val="en"/>
        </w:rPr>
        <w:t>s</w:t>
      </w:r>
      <w:r>
        <w:rPr>
          <w:lang w:val="en"/>
        </w:rPr>
        <w:t xml:space="preserve"> </w:t>
      </w:r>
      <w:r w:rsidR="00182E4E">
        <w:rPr>
          <w:lang w:val="en"/>
        </w:rPr>
        <w:t xml:space="preserve">requirements on the </w:t>
      </w:r>
      <w:r w:rsidR="00483C7D">
        <w:rPr>
          <w:lang w:val="en-GB"/>
        </w:rPr>
        <w:t xml:space="preserve">SAML </w:t>
      </w:r>
      <w:r w:rsidR="00182E4E">
        <w:rPr>
          <w:lang w:val="en-GB"/>
        </w:rPr>
        <w:t>authentication process</w:t>
      </w:r>
      <w:r w:rsidR="005F0FBA">
        <w:rPr>
          <w:lang w:val="en-GB"/>
        </w:rPr>
        <w:t xml:space="preserve"> </w:t>
      </w:r>
      <w:r w:rsidR="00D34882">
        <w:rPr>
          <w:lang w:val="en-GB"/>
        </w:rPr>
        <w:t>when authentication is requested by a</w:t>
      </w:r>
      <w:r w:rsidR="005F0FBA">
        <w:rPr>
          <w:lang w:val="en-GB"/>
        </w:rPr>
        <w:t xml:space="preserve"> Signature Service</w:t>
      </w:r>
      <w:r w:rsidR="00D34882">
        <w:rPr>
          <w:lang w:val="en-GB"/>
        </w:rPr>
        <w:t>,</w:t>
      </w:r>
      <w:r w:rsidR="0090448B">
        <w:rPr>
          <w:lang w:val="en-GB"/>
        </w:rPr>
        <w:t xml:space="preserve"> act</w:t>
      </w:r>
      <w:r w:rsidR="00D34882">
        <w:rPr>
          <w:lang w:val="en-GB"/>
        </w:rPr>
        <w:t>ing</w:t>
      </w:r>
      <w:r w:rsidR="0090448B">
        <w:rPr>
          <w:lang w:val="en-GB"/>
        </w:rPr>
        <w:t xml:space="preserve"> as a SAML Service Provider</w:t>
      </w:r>
      <w:r w:rsidR="00AD10A8">
        <w:rPr>
          <w:lang w:val="en-GB"/>
        </w:rPr>
        <w:t>.</w:t>
      </w:r>
      <w:r w:rsidR="00617629">
        <w:rPr>
          <w:lang w:val="en-GB"/>
        </w:rPr>
        <w:t xml:space="preserve"> </w:t>
      </w:r>
      <w:r w:rsidR="00940D31">
        <w:rPr>
          <w:lang w:val="en-GB"/>
        </w:rPr>
        <w:t xml:space="preserve">All requirements regarding user authentication specified earlier in this profile </w:t>
      </w:r>
      <w:r w:rsidR="00D25B4E">
        <w:rPr>
          <w:lang w:val="en-GB"/>
        </w:rPr>
        <w:t xml:space="preserve">are still valid. This </w:t>
      </w:r>
      <w:r w:rsidR="0029294A">
        <w:rPr>
          <w:lang w:val="en-GB"/>
        </w:rPr>
        <w:t>section</w:t>
      </w:r>
      <w:r w:rsidR="00D25B4E">
        <w:rPr>
          <w:lang w:val="en-GB"/>
        </w:rPr>
        <w:t xml:space="preserve"> extends these requirements for the “authentication for </w:t>
      </w:r>
      <w:r w:rsidR="00D47061">
        <w:rPr>
          <w:lang w:val="en-GB"/>
        </w:rPr>
        <w:t>signature</w:t>
      </w:r>
      <w:r w:rsidR="00D25B4E">
        <w:rPr>
          <w:lang w:val="en-GB"/>
        </w:rPr>
        <w:t>”</w:t>
      </w:r>
      <w:r w:rsidR="00617629">
        <w:rPr>
          <w:lang w:val="en-GB"/>
        </w:rPr>
        <w:t xml:space="preserve"> process</w:t>
      </w:r>
      <w:r w:rsidR="00D25B4E">
        <w:rPr>
          <w:lang w:val="en-GB"/>
        </w:rPr>
        <w:t>.</w:t>
      </w:r>
    </w:p>
    <w:p w14:paraId="2B4C3E5F" w14:textId="001DA54F" w:rsidR="00831206" w:rsidRDefault="00831206" w:rsidP="00F37BA0">
      <w:pPr>
        <w:pStyle w:val="Heading2"/>
        <w:rPr>
          <w:lang w:val="en-US"/>
        </w:rPr>
      </w:pPr>
      <w:bookmarkStart w:id="89" w:name="_Ref296505020"/>
      <w:bookmarkStart w:id="90" w:name="_Toc305420704"/>
      <w:r>
        <w:rPr>
          <w:lang w:val="en-US"/>
        </w:rPr>
        <w:t>Authentication Context URIs for Signature Services</w:t>
      </w:r>
      <w:bookmarkEnd w:id="89"/>
      <w:bookmarkEnd w:id="90"/>
    </w:p>
    <w:p w14:paraId="2701837A" w14:textId="2F0A9417" w:rsidR="00831206" w:rsidRDefault="0035655F" w:rsidP="00F37BA0">
      <w:pPr>
        <w:rPr>
          <w:lang w:val="en-US"/>
        </w:rPr>
      </w:pPr>
      <w:r>
        <w:rPr>
          <w:lang w:val="en-US"/>
        </w:rPr>
        <w:t>The Swedi</w:t>
      </w:r>
      <w:r w:rsidR="0034043F">
        <w:rPr>
          <w:lang w:val="en-US"/>
        </w:rPr>
        <w:t xml:space="preserve">sh eID Framework defines three </w:t>
      </w:r>
      <w:r w:rsidR="00D34882">
        <w:rPr>
          <w:lang w:val="en-US"/>
        </w:rPr>
        <w:t xml:space="preserve">additional </w:t>
      </w:r>
      <w:r w:rsidR="0034043F">
        <w:rPr>
          <w:lang w:val="en-US"/>
        </w:rPr>
        <w:t>a</w:t>
      </w:r>
      <w:r>
        <w:rPr>
          <w:lang w:val="en-US"/>
        </w:rPr>
        <w:t xml:space="preserve">uthentication </w:t>
      </w:r>
      <w:r w:rsidR="0034043F">
        <w:rPr>
          <w:lang w:val="en-US"/>
        </w:rPr>
        <w:t>c</w:t>
      </w:r>
      <w:r w:rsidR="00104A77">
        <w:rPr>
          <w:lang w:val="en-US"/>
        </w:rPr>
        <w:t>ontext</w:t>
      </w:r>
      <w:r>
        <w:rPr>
          <w:lang w:val="en-US"/>
        </w:rPr>
        <w:t xml:space="preserve"> URIs to be used in </w:t>
      </w:r>
      <w:r w:rsidRPr="00C92738">
        <w:rPr>
          <w:rStyle w:val="Code"/>
        </w:rPr>
        <w:t>&lt;saml2p:AuthnRequest&gt;</w:t>
      </w:r>
      <w:r>
        <w:rPr>
          <w:rStyle w:val="Code"/>
        </w:rPr>
        <w:t xml:space="preserve"> </w:t>
      </w:r>
      <w:r>
        <w:rPr>
          <w:lang w:val="en-US"/>
        </w:rPr>
        <w:t xml:space="preserve">and </w:t>
      </w:r>
      <w:r w:rsidRPr="00E64578">
        <w:rPr>
          <w:rStyle w:val="Code"/>
        </w:rPr>
        <w:t>&lt;saml2:Assertion&gt;</w:t>
      </w:r>
      <w:r>
        <w:rPr>
          <w:lang w:val="en-US"/>
        </w:rPr>
        <w:t xml:space="preserve"> elements</w:t>
      </w:r>
      <w:r w:rsidR="00A24BD4">
        <w:rPr>
          <w:lang w:val="en-US"/>
        </w:rPr>
        <w:t xml:space="preserve"> during “authentication for signature”</w:t>
      </w:r>
      <w:r w:rsidR="00D34882">
        <w:rPr>
          <w:lang w:val="en-US"/>
        </w:rPr>
        <w:t>. These authentication context URIs are applicable</w:t>
      </w:r>
      <w:r w:rsidR="00104A77">
        <w:rPr>
          <w:lang w:val="en-US"/>
        </w:rPr>
        <w:t xml:space="preserve"> whe</w:t>
      </w:r>
      <w:r w:rsidR="00D34882">
        <w:rPr>
          <w:lang w:val="en-US"/>
        </w:rPr>
        <w:t>n</w:t>
      </w:r>
      <w:r w:rsidR="00104A77">
        <w:rPr>
          <w:lang w:val="en-US"/>
        </w:rPr>
        <w:t xml:space="preserve"> the </w:t>
      </w:r>
      <w:r w:rsidR="00EE4F01">
        <w:rPr>
          <w:lang w:val="en-US"/>
        </w:rPr>
        <w:t>I</w:t>
      </w:r>
      <w:r w:rsidR="00104A77">
        <w:rPr>
          <w:lang w:val="en-US"/>
        </w:rPr>
        <w:t xml:space="preserve">dentity </w:t>
      </w:r>
      <w:r w:rsidR="00EE4F01">
        <w:rPr>
          <w:lang w:val="en-US"/>
        </w:rPr>
        <w:t>P</w:t>
      </w:r>
      <w:r w:rsidR="00104A77">
        <w:rPr>
          <w:lang w:val="en-US"/>
        </w:rPr>
        <w:t xml:space="preserve">rovider is required to </w:t>
      </w:r>
      <w:r w:rsidR="008F5AA2">
        <w:rPr>
          <w:lang w:val="en-US"/>
        </w:rPr>
        <w:t>display</w:t>
      </w:r>
      <w:r w:rsidR="00104A77">
        <w:rPr>
          <w:lang w:val="en-US"/>
        </w:rPr>
        <w:t xml:space="preserve"> a sign message as part of the authentication process</w:t>
      </w:r>
      <w:r>
        <w:rPr>
          <w:lang w:val="en-US"/>
        </w:rPr>
        <w:t>.</w:t>
      </w:r>
      <w:r w:rsidR="0047366C">
        <w:rPr>
          <w:lang w:val="en-US"/>
        </w:rPr>
        <w:t xml:space="preserve"> These URIs are:</w:t>
      </w:r>
    </w:p>
    <w:p w14:paraId="43DFFB97" w14:textId="77777777" w:rsidR="00D34882" w:rsidRDefault="00D34882" w:rsidP="00F37BA0">
      <w:pPr>
        <w:rPr>
          <w:lang w:val="en-US"/>
        </w:rPr>
      </w:pPr>
    </w:p>
    <w:p w14:paraId="1362BAD2" w14:textId="6762EB9E" w:rsidR="00786453" w:rsidRPr="00E753E6" w:rsidRDefault="00284B07" w:rsidP="0047366C">
      <w:pPr>
        <w:pStyle w:val="ListParagraph"/>
        <w:numPr>
          <w:ilvl w:val="0"/>
          <w:numId w:val="36"/>
        </w:numPr>
        <w:rPr>
          <w:b/>
          <w:lang w:val="en-US"/>
        </w:rPr>
      </w:pPr>
      <w:r w:rsidRPr="004362A2">
        <w:t>http://id.elegnamnden.se/loa/1.0/loa2-sigmessage</w:t>
      </w:r>
    </w:p>
    <w:p w14:paraId="15AAA435" w14:textId="6ECA8A18" w:rsidR="0047366C" w:rsidRPr="00E753E6" w:rsidRDefault="00284B07" w:rsidP="0047366C">
      <w:pPr>
        <w:pStyle w:val="ListParagraph"/>
        <w:numPr>
          <w:ilvl w:val="0"/>
          <w:numId w:val="36"/>
        </w:numPr>
        <w:rPr>
          <w:b/>
          <w:bCs/>
          <w:szCs w:val="20"/>
        </w:rPr>
      </w:pPr>
      <w:r w:rsidRPr="004362A2">
        <w:t>http://id.elegnamnden.se/loa/1.0/loa3-sigmessage</w:t>
      </w:r>
    </w:p>
    <w:p w14:paraId="42922315" w14:textId="0CF74D8B" w:rsidR="00786453" w:rsidRPr="004362A2" w:rsidRDefault="00786453" w:rsidP="0047366C">
      <w:pPr>
        <w:pStyle w:val="ListParagraph"/>
        <w:numPr>
          <w:ilvl w:val="0"/>
          <w:numId w:val="36"/>
        </w:numPr>
        <w:rPr>
          <w:lang w:val="en-US"/>
        </w:rPr>
      </w:pPr>
      <w:r w:rsidRPr="004362A2">
        <w:rPr>
          <w:bCs/>
          <w:szCs w:val="20"/>
        </w:rPr>
        <w:t>http://id.</w:t>
      </w:r>
      <w:r w:rsidR="00284B07" w:rsidRPr="004362A2">
        <w:rPr>
          <w:bCs/>
          <w:szCs w:val="20"/>
        </w:rPr>
        <w:t>elegnamnden.se/loa/1.0/loa4-sig</w:t>
      </w:r>
      <w:r w:rsidRPr="004362A2">
        <w:rPr>
          <w:bCs/>
          <w:szCs w:val="20"/>
        </w:rPr>
        <w:t>message</w:t>
      </w:r>
    </w:p>
    <w:p w14:paraId="54C29E42" w14:textId="77777777" w:rsidR="0047366C" w:rsidRDefault="0047366C" w:rsidP="0047366C">
      <w:pPr>
        <w:rPr>
          <w:lang w:val="en-US"/>
        </w:rPr>
      </w:pPr>
    </w:p>
    <w:p w14:paraId="41427DED" w14:textId="41BE811C" w:rsidR="00104A77" w:rsidRPr="00831206" w:rsidRDefault="00D34882" w:rsidP="00786453">
      <w:pPr>
        <w:rPr>
          <w:lang w:val="en-US"/>
        </w:rPr>
      </w:pPr>
      <w:r>
        <w:rPr>
          <w:lang w:val="en-US"/>
        </w:rPr>
        <w:t>These</w:t>
      </w:r>
      <w:r w:rsidR="00701332">
        <w:rPr>
          <w:lang w:val="en-US"/>
        </w:rPr>
        <w:t xml:space="preserve"> URIs extend the </w:t>
      </w:r>
      <w:r w:rsidR="00997356">
        <w:rPr>
          <w:lang w:val="en-US"/>
        </w:rPr>
        <w:t>corresponding</w:t>
      </w:r>
      <w:r w:rsidR="00701332">
        <w:rPr>
          <w:lang w:val="en-US"/>
        </w:rPr>
        <w:t xml:space="preserve"> </w:t>
      </w:r>
      <w:r w:rsidR="00612BF3">
        <w:rPr>
          <w:lang w:val="en-US"/>
        </w:rPr>
        <w:t>a</w:t>
      </w:r>
      <w:r w:rsidR="00F5632A">
        <w:rPr>
          <w:lang w:val="en-US"/>
        </w:rPr>
        <w:t xml:space="preserve">uthentication </w:t>
      </w:r>
      <w:r w:rsidR="00612BF3">
        <w:rPr>
          <w:lang w:val="en-US"/>
        </w:rPr>
        <w:t>c</w:t>
      </w:r>
      <w:r w:rsidR="00104A77">
        <w:rPr>
          <w:lang w:val="en-US"/>
        </w:rPr>
        <w:t>ontext</w:t>
      </w:r>
      <w:r w:rsidR="00F5632A">
        <w:rPr>
          <w:lang w:val="en-US"/>
        </w:rPr>
        <w:t xml:space="preserve"> URIs used to represent </w:t>
      </w:r>
      <w:r w:rsidR="00701332">
        <w:rPr>
          <w:lang w:val="en-US"/>
        </w:rPr>
        <w:t>Level of Assurance</w:t>
      </w:r>
      <w:r w:rsidR="00642A60">
        <w:rPr>
          <w:lang w:val="en-US"/>
        </w:rPr>
        <w:t xml:space="preserve"> </w:t>
      </w:r>
      <w:r w:rsidR="00F56055">
        <w:rPr>
          <w:lang w:val="en-US"/>
        </w:rPr>
        <w:t>ident</w:t>
      </w:r>
      <w:r w:rsidR="00F56055">
        <w:rPr>
          <w:lang w:val="en-US"/>
        </w:rPr>
        <w:t>i</w:t>
      </w:r>
      <w:r w:rsidR="00F56055">
        <w:rPr>
          <w:lang w:val="en-US"/>
        </w:rPr>
        <w:t>fiers</w:t>
      </w:r>
      <w:r w:rsidR="00701332">
        <w:rPr>
          <w:lang w:val="en-US"/>
        </w:rPr>
        <w:t xml:space="preserve"> (see section 3.1.1 of [</w:t>
      </w:r>
      <w:r w:rsidR="00673592">
        <w:rPr>
          <w:lang w:val="en-US"/>
        </w:rPr>
        <w:t>Eid</w:t>
      </w:r>
      <w:r w:rsidR="00701332">
        <w:rPr>
          <w:lang w:val="en-US"/>
        </w:rPr>
        <w:t xml:space="preserve">Registry]) with </w:t>
      </w:r>
      <w:r w:rsidR="00587FAF">
        <w:rPr>
          <w:lang w:val="en-US"/>
        </w:rPr>
        <w:t>requirements listed in the sections below.</w:t>
      </w:r>
      <w:r w:rsidR="00104A77">
        <w:rPr>
          <w:lang w:val="en-US"/>
        </w:rPr>
        <w:t xml:space="preserve"> A </w:t>
      </w:r>
      <w:r w:rsidR="004B7A77">
        <w:rPr>
          <w:lang w:val="en-US"/>
        </w:rPr>
        <w:t>S</w:t>
      </w:r>
      <w:r w:rsidR="00104A77">
        <w:rPr>
          <w:lang w:val="en-US"/>
        </w:rPr>
        <w:t xml:space="preserve">ignature </w:t>
      </w:r>
      <w:r w:rsidR="004B7A77">
        <w:rPr>
          <w:lang w:val="en-US"/>
        </w:rPr>
        <w:t>S</w:t>
      </w:r>
      <w:r w:rsidR="00104A77">
        <w:rPr>
          <w:lang w:val="en-US"/>
        </w:rPr>
        <w:t xml:space="preserve">ervice MAY use any of the defined </w:t>
      </w:r>
      <w:r w:rsidR="000C0642">
        <w:rPr>
          <w:lang w:val="en-US"/>
        </w:rPr>
        <w:t>a</w:t>
      </w:r>
      <w:r w:rsidR="00104A77">
        <w:rPr>
          <w:lang w:val="en-US"/>
        </w:rPr>
        <w:t xml:space="preserve">uthentication </w:t>
      </w:r>
      <w:r w:rsidR="000C0642">
        <w:rPr>
          <w:lang w:val="en-US"/>
        </w:rPr>
        <w:t>c</w:t>
      </w:r>
      <w:r w:rsidR="00104A77">
        <w:rPr>
          <w:lang w:val="en-US"/>
        </w:rPr>
        <w:t>ontext URIs. The URIs listed above are only used when there is an explicit requirement for the Identity Provider to display a sign message provided in the authentication request.</w:t>
      </w:r>
    </w:p>
    <w:p w14:paraId="5C886A80" w14:textId="786AA310" w:rsidR="0028122E" w:rsidRDefault="0028122E" w:rsidP="00D901BC">
      <w:pPr>
        <w:pStyle w:val="Heading2"/>
        <w:rPr>
          <w:lang w:val="en-US"/>
        </w:rPr>
      </w:pPr>
      <w:bookmarkStart w:id="91" w:name="_Toc305420705"/>
      <w:r>
        <w:rPr>
          <w:lang w:val="en-US"/>
        </w:rPr>
        <w:t>Authentication Requests</w:t>
      </w:r>
      <w:bookmarkEnd w:id="91"/>
    </w:p>
    <w:p w14:paraId="078A2AAD" w14:textId="44AA62A5" w:rsidR="006976AC" w:rsidRDefault="00104A77">
      <w:pPr>
        <w:rPr>
          <w:lang w:val="en-GB"/>
        </w:rPr>
      </w:pPr>
      <w:r>
        <w:rPr>
          <w:lang w:val="en-GB"/>
        </w:rPr>
        <w:t>A</w:t>
      </w:r>
      <w:r w:rsidR="009A3E81">
        <w:rPr>
          <w:lang w:val="en-GB"/>
        </w:rPr>
        <w:t>uthentication request</w:t>
      </w:r>
      <w:r>
        <w:rPr>
          <w:lang w:val="en-GB"/>
        </w:rPr>
        <w:t>s</w:t>
      </w:r>
      <w:r w:rsidR="005021C1">
        <w:rPr>
          <w:lang w:val="en-GB"/>
        </w:rPr>
        <w:t xml:space="preserve"> </w:t>
      </w:r>
      <w:r w:rsidR="009A3E81">
        <w:rPr>
          <w:lang w:val="en-GB"/>
        </w:rPr>
        <w:t xml:space="preserve">from a Signature Service </w:t>
      </w:r>
      <w:r w:rsidR="005021C1">
        <w:rPr>
          <w:lang w:val="en-GB"/>
        </w:rPr>
        <w:t>SHALL meet the following requirements</w:t>
      </w:r>
      <w:r w:rsidR="009A3E81">
        <w:rPr>
          <w:lang w:val="en-GB"/>
        </w:rPr>
        <w:t>:</w:t>
      </w:r>
    </w:p>
    <w:p w14:paraId="7758DEE4" w14:textId="72C5F493" w:rsidR="009A3E81" w:rsidRDefault="009A3E81" w:rsidP="00A85E5B">
      <w:pPr>
        <w:pStyle w:val="ListParagraph"/>
        <w:numPr>
          <w:ilvl w:val="0"/>
          <w:numId w:val="38"/>
        </w:numPr>
        <w:rPr>
          <w:lang w:val="en-GB"/>
        </w:rPr>
      </w:pPr>
      <w:r>
        <w:rPr>
          <w:lang w:val="en-GB"/>
        </w:rPr>
        <w:t xml:space="preserve">The </w:t>
      </w:r>
      <w:r w:rsidRPr="00C51CB4">
        <w:rPr>
          <w:rStyle w:val="Code"/>
        </w:rPr>
        <w:t>ForceAuthn</w:t>
      </w:r>
      <w:r>
        <w:rPr>
          <w:lang w:val="en-GB"/>
        </w:rPr>
        <w:t xml:space="preserve"> attribute of the </w:t>
      </w:r>
      <w:r w:rsidRPr="002E0260">
        <w:rPr>
          <w:rStyle w:val="Code"/>
        </w:rPr>
        <w:t>&lt;saml</w:t>
      </w:r>
      <w:r>
        <w:rPr>
          <w:rStyle w:val="Code"/>
        </w:rPr>
        <w:t>2</w:t>
      </w:r>
      <w:r w:rsidRPr="002E0260">
        <w:rPr>
          <w:rStyle w:val="Code"/>
        </w:rPr>
        <w:t>p:AuthnRequest&gt;</w:t>
      </w:r>
      <w:r>
        <w:rPr>
          <w:lang w:val="en-US"/>
        </w:rPr>
        <w:t xml:space="preserve"> element </w:t>
      </w:r>
      <w:r>
        <w:rPr>
          <w:lang w:val="en-GB"/>
        </w:rPr>
        <w:t xml:space="preserve">MUST be set to </w:t>
      </w:r>
      <w:r w:rsidRPr="001072A8">
        <w:rPr>
          <w:rStyle w:val="Code"/>
        </w:rPr>
        <w:t>"</w:t>
      </w:r>
      <w:r>
        <w:rPr>
          <w:rStyle w:val="Code"/>
        </w:rPr>
        <w:t>true</w:t>
      </w:r>
      <w:r w:rsidRPr="001072A8">
        <w:rPr>
          <w:rStyle w:val="Code"/>
        </w:rPr>
        <w:t>"</w:t>
      </w:r>
      <w:r>
        <w:rPr>
          <w:lang w:val="en-GB"/>
        </w:rPr>
        <w:t>.</w:t>
      </w:r>
    </w:p>
    <w:p w14:paraId="008C1C15" w14:textId="09E84BE4" w:rsidR="009A3E81" w:rsidRDefault="009A3E81" w:rsidP="00A85E5B">
      <w:pPr>
        <w:pStyle w:val="ListParagraph"/>
        <w:numPr>
          <w:ilvl w:val="0"/>
          <w:numId w:val="38"/>
        </w:numPr>
        <w:rPr>
          <w:lang w:val="en-GB"/>
        </w:rPr>
      </w:pPr>
      <w:r>
        <w:rPr>
          <w:lang w:val="en-GB"/>
        </w:rPr>
        <w:t xml:space="preserve">The </w:t>
      </w:r>
      <w:r w:rsidRPr="002E0260">
        <w:rPr>
          <w:rStyle w:val="Code"/>
        </w:rPr>
        <w:t>&lt;saml</w:t>
      </w:r>
      <w:r>
        <w:rPr>
          <w:rStyle w:val="Code"/>
        </w:rPr>
        <w:t>2</w:t>
      </w:r>
      <w:r w:rsidRPr="002E0260">
        <w:rPr>
          <w:rStyle w:val="Code"/>
        </w:rPr>
        <w:t>p:AuthnRequest&gt;</w:t>
      </w:r>
      <w:r>
        <w:rPr>
          <w:lang w:val="en-US"/>
        </w:rPr>
        <w:t xml:space="preserve"> element </w:t>
      </w:r>
      <w:r>
        <w:rPr>
          <w:lang w:val="en-GB"/>
        </w:rPr>
        <w:t>MUST be signed</w:t>
      </w:r>
      <w:r w:rsidR="00EE64E3">
        <w:rPr>
          <w:lang w:val="en-GB"/>
        </w:rPr>
        <w:t xml:space="preserve">. </w:t>
      </w:r>
      <w:r w:rsidR="00EE64E3">
        <w:rPr>
          <w:lang w:val="en-US"/>
        </w:rPr>
        <w:t>This MUST also be indicated in the Sign</w:t>
      </w:r>
      <w:r w:rsidR="00EE64E3">
        <w:rPr>
          <w:lang w:val="en-US"/>
        </w:rPr>
        <w:t>a</w:t>
      </w:r>
      <w:r w:rsidR="00EE64E3">
        <w:rPr>
          <w:lang w:val="en-US"/>
        </w:rPr>
        <w:t xml:space="preserve">ture Service metadata record using the </w:t>
      </w:r>
      <w:r w:rsidR="00EE64E3" w:rsidRPr="00A700FB">
        <w:rPr>
          <w:rStyle w:val="Code"/>
        </w:rPr>
        <w:t>AuthnRequestsSigned</w:t>
      </w:r>
      <w:r w:rsidR="00EE64E3">
        <w:rPr>
          <w:lang w:val="en-US"/>
        </w:rPr>
        <w:t xml:space="preserve"> attribute (see section </w:t>
      </w:r>
      <w:r w:rsidR="00EE64E3">
        <w:rPr>
          <w:lang w:val="en-US"/>
        </w:rPr>
        <w:fldChar w:fldCharType="begin"/>
      </w:r>
      <w:r w:rsidR="00EE64E3">
        <w:rPr>
          <w:lang w:val="en-US"/>
        </w:rPr>
        <w:instrText xml:space="preserve"> REF _Ref296504621 \r \h </w:instrText>
      </w:r>
      <w:r w:rsidR="00EE64E3">
        <w:rPr>
          <w:lang w:val="en-US"/>
        </w:rPr>
      </w:r>
      <w:r w:rsidR="00EE64E3">
        <w:rPr>
          <w:lang w:val="en-US"/>
        </w:rPr>
        <w:fldChar w:fldCharType="separate"/>
      </w:r>
      <w:r w:rsidR="00D5118D">
        <w:rPr>
          <w:lang w:val="en-US"/>
        </w:rPr>
        <w:t>2.1.4</w:t>
      </w:r>
      <w:r w:rsidR="00EE64E3">
        <w:rPr>
          <w:lang w:val="en-US"/>
        </w:rPr>
        <w:fldChar w:fldCharType="end"/>
      </w:r>
      <w:r w:rsidR="00EE64E3">
        <w:rPr>
          <w:lang w:val="en-US"/>
        </w:rPr>
        <w:t>).</w:t>
      </w:r>
    </w:p>
    <w:p w14:paraId="502D5EF5" w14:textId="77777777" w:rsidR="005265DE" w:rsidRDefault="005265DE" w:rsidP="00E728AF">
      <w:pPr>
        <w:rPr>
          <w:lang w:val="en-GB"/>
        </w:rPr>
      </w:pPr>
    </w:p>
    <w:p w14:paraId="77A0C47A" w14:textId="7AE84D42" w:rsidR="005265DE" w:rsidRPr="00D37B17" w:rsidRDefault="003040DB" w:rsidP="00E728AF">
      <w:pPr>
        <w:rPr>
          <w:lang w:val="en-US"/>
        </w:rPr>
      </w:pPr>
      <w:r>
        <w:rPr>
          <w:lang w:val="en-US"/>
        </w:rPr>
        <w:t xml:space="preserve">An Identity Provider that accepts an </w:t>
      </w:r>
      <w:r w:rsidRPr="00C92738">
        <w:rPr>
          <w:rStyle w:val="Code"/>
        </w:rPr>
        <w:t>&lt;saml2p:AuthnRequest&gt;</w:t>
      </w:r>
      <w:r>
        <w:rPr>
          <w:lang w:val="en-US"/>
        </w:rPr>
        <w:t xml:space="preserve"> message from a Service Provider that has indicated that it is a Signature Service</w:t>
      </w:r>
      <w:r w:rsidR="00224E69">
        <w:rPr>
          <w:rStyle w:val="FootnoteReference"/>
          <w:lang w:val="en-US"/>
        </w:rPr>
        <w:footnoteReference w:id="5"/>
      </w:r>
      <w:r>
        <w:rPr>
          <w:lang w:val="en-US"/>
        </w:rPr>
        <w:t xml:space="preserve"> MUST provide a user interface that is indicating that the end user is pe</w:t>
      </w:r>
      <w:r>
        <w:rPr>
          <w:lang w:val="en-US"/>
        </w:rPr>
        <w:t>r</w:t>
      </w:r>
      <w:r>
        <w:rPr>
          <w:lang w:val="en-US"/>
        </w:rPr>
        <w:t>forming a signature.</w:t>
      </w:r>
    </w:p>
    <w:p w14:paraId="10EE07C2" w14:textId="634E475A" w:rsidR="00004902" w:rsidRDefault="00004902" w:rsidP="00AB550B">
      <w:pPr>
        <w:pStyle w:val="Heading3"/>
        <w:rPr>
          <w:lang w:val="en-US"/>
        </w:rPr>
      </w:pPr>
      <w:bookmarkStart w:id="92" w:name="_Toc305420706"/>
      <w:r>
        <w:rPr>
          <w:lang w:val="en-US"/>
        </w:rPr>
        <w:t xml:space="preserve">Requesting </w:t>
      </w:r>
      <w:r w:rsidR="002F59F2">
        <w:rPr>
          <w:lang w:val="en-US"/>
        </w:rPr>
        <w:t xml:space="preserve">Display of </w:t>
      </w:r>
      <w:r>
        <w:rPr>
          <w:lang w:val="en-US"/>
        </w:rPr>
        <w:t>Signature Mess</w:t>
      </w:r>
      <w:r w:rsidR="002F59F2">
        <w:rPr>
          <w:lang w:val="en-US"/>
        </w:rPr>
        <w:t>age</w:t>
      </w:r>
      <w:bookmarkEnd w:id="92"/>
    </w:p>
    <w:p w14:paraId="6C72DA6C" w14:textId="37BCF1BB" w:rsidR="0015645C" w:rsidRDefault="0015645C">
      <w:pPr>
        <w:rPr>
          <w:lang w:val="en-GB"/>
        </w:rPr>
      </w:pPr>
      <w:r>
        <w:rPr>
          <w:lang w:val="en-GB"/>
        </w:rPr>
        <w:t>[</w:t>
      </w:r>
      <w:r w:rsidR="00673592">
        <w:rPr>
          <w:lang w:val="en"/>
        </w:rPr>
        <w:t>Eid</w:t>
      </w:r>
      <w:r w:rsidR="004955E3">
        <w:rPr>
          <w:lang w:val="en"/>
        </w:rPr>
        <w:t>DSS_Profile</w:t>
      </w:r>
      <w:r>
        <w:rPr>
          <w:lang w:val="en-GB"/>
        </w:rPr>
        <w:t xml:space="preserve">] specifies that a </w:t>
      </w:r>
      <w:r w:rsidRPr="00A621E9">
        <w:rPr>
          <w:lang w:val="en-GB"/>
        </w:rPr>
        <w:t>Signature Requestor</w:t>
      </w:r>
      <w:r>
        <w:rPr>
          <w:lang w:val="en-GB"/>
        </w:rPr>
        <w:t xml:space="preserve"> may include a </w:t>
      </w:r>
      <w:r w:rsidRPr="0015645C">
        <w:rPr>
          <w:rStyle w:val="Code"/>
        </w:rPr>
        <w:t>SignMessage</w:t>
      </w:r>
      <w:r>
        <w:rPr>
          <w:lang w:val="en-GB"/>
        </w:rPr>
        <w:t xml:space="preserve"> element </w:t>
      </w:r>
      <w:r w:rsidR="004955E3">
        <w:rPr>
          <w:lang w:val="en-GB"/>
        </w:rPr>
        <w:t xml:space="preserve">(as defined </w:t>
      </w:r>
      <w:r w:rsidR="008352E0">
        <w:rPr>
          <w:lang w:val="en-GB"/>
        </w:rPr>
        <w:t>by</w:t>
      </w:r>
      <w:r w:rsidR="004955E3">
        <w:rPr>
          <w:lang w:val="en-GB"/>
        </w:rPr>
        <w:t xml:space="preserve"> [</w:t>
      </w:r>
      <w:r w:rsidR="00673592">
        <w:rPr>
          <w:lang w:val="en-GB"/>
        </w:rPr>
        <w:t>Eid</w:t>
      </w:r>
      <w:r w:rsidR="004955E3">
        <w:rPr>
          <w:lang w:val="en-GB"/>
        </w:rPr>
        <w:t xml:space="preserve">DSS]) </w:t>
      </w:r>
      <w:r>
        <w:rPr>
          <w:lang w:val="en-GB"/>
        </w:rPr>
        <w:t xml:space="preserve">in a signature request. This element holds a </w:t>
      </w:r>
      <w:r w:rsidR="00116F6B">
        <w:rPr>
          <w:lang w:val="en-GB"/>
        </w:rPr>
        <w:t xml:space="preserve">message that the </w:t>
      </w:r>
      <w:r w:rsidR="00DC2CA9">
        <w:rPr>
          <w:lang w:val="en-GB"/>
        </w:rPr>
        <w:t xml:space="preserve">Identity </w:t>
      </w:r>
      <w:r w:rsidR="00A97E5F">
        <w:rPr>
          <w:lang w:val="en-GB"/>
        </w:rPr>
        <w:t>Provider, which is responsible for “authentication for signature”,</w:t>
      </w:r>
      <w:r w:rsidR="00DC2CA9">
        <w:rPr>
          <w:lang w:val="en-GB"/>
        </w:rPr>
        <w:t xml:space="preserve"> should present to the user that is performing the signature.</w:t>
      </w:r>
    </w:p>
    <w:p w14:paraId="70104C99" w14:textId="77777777" w:rsidR="00F61535" w:rsidRDefault="00F61535">
      <w:pPr>
        <w:rPr>
          <w:lang w:val="en-GB"/>
        </w:rPr>
      </w:pPr>
    </w:p>
    <w:p w14:paraId="27B76499" w14:textId="2CBD7705" w:rsidR="00846412" w:rsidRDefault="00846412">
      <w:pPr>
        <w:rPr>
          <w:lang w:val="en-GB"/>
        </w:rPr>
      </w:pPr>
      <w:r>
        <w:rPr>
          <w:lang w:val="en-GB"/>
        </w:rPr>
        <w:lastRenderedPageBreak/>
        <w:t xml:space="preserve">A </w:t>
      </w:r>
      <w:r w:rsidR="002D21C2">
        <w:rPr>
          <w:lang w:val="en-GB"/>
        </w:rPr>
        <w:t>S</w:t>
      </w:r>
      <w:r>
        <w:rPr>
          <w:lang w:val="en-GB"/>
        </w:rPr>
        <w:t xml:space="preserve">ignature </w:t>
      </w:r>
      <w:r w:rsidR="002D21C2">
        <w:rPr>
          <w:lang w:val="en-GB"/>
        </w:rPr>
        <w:t>S</w:t>
      </w:r>
      <w:r>
        <w:rPr>
          <w:lang w:val="en-GB"/>
        </w:rPr>
        <w:t xml:space="preserve">ervice </w:t>
      </w:r>
      <w:r w:rsidR="00F544B7">
        <w:rPr>
          <w:lang w:val="en-GB"/>
        </w:rPr>
        <w:t>MAY</w:t>
      </w:r>
      <w:r>
        <w:rPr>
          <w:lang w:val="en-GB"/>
        </w:rPr>
        <w:t xml:space="preserve"> request the Identity Provider to show a sign message to the user by including the </w:t>
      </w:r>
      <w:r w:rsidRPr="00AA1FC1">
        <w:rPr>
          <w:rStyle w:val="Code"/>
        </w:rPr>
        <w:t>SignMessage</w:t>
      </w:r>
      <w:r>
        <w:rPr>
          <w:lang w:val="en-GB"/>
        </w:rPr>
        <w:t xml:space="preserve"> element from the signature request as a child element to an </w:t>
      </w:r>
      <w:r w:rsidRPr="00A621E9">
        <w:rPr>
          <w:rStyle w:val="Code"/>
        </w:rPr>
        <w:t>&lt;saml2p:Extensions&gt;</w:t>
      </w:r>
      <w:r>
        <w:rPr>
          <w:lang w:val="en-GB"/>
        </w:rPr>
        <w:t xml:space="preserve"> element in the </w:t>
      </w:r>
      <w:r w:rsidRPr="002E0260">
        <w:rPr>
          <w:rStyle w:val="Code"/>
        </w:rPr>
        <w:t>&lt;saml</w:t>
      </w:r>
      <w:r>
        <w:rPr>
          <w:rStyle w:val="Code"/>
        </w:rPr>
        <w:t>2</w:t>
      </w:r>
      <w:r w:rsidRPr="002E0260">
        <w:rPr>
          <w:rStyle w:val="Code"/>
        </w:rPr>
        <w:t>p:AuthnRequest&gt;</w:t>
      </w:r>
      <w:r>
        <w:rPr>
          <w:lang w:val="en-GB"/>
        </w:rPr>
        <w:t xml:space="preserve"> message (see section 3.2.1 of [</w:t>
      </w:r>
      <w:hyperlink r:id="rId44" w:history="1">
        <w:r w:rsidRPr="00580139">
          <w:rPr>
            <w:rStyle w:val="Hyperlink"/>
            <w:lang w:val="en-GB"/>
          </w:rPr>
          <w:t>SAML2Core</w:t>
        </w:r>
      </w:hyperlink>
      <w:r>
        <w:rPr>
          <w:lang w:val="en-GB"/>
        </w:rPr>
        <w:t>]).</w:t>
      </w:r>
    </w:p>
    <w:p w14:paraId="0F936247" w14:textId="77777777" w:rsidR="00F33DD9" w:rsidRDefault="00F33DD9">
      <w:pPr>
        <w:rPr>
          <w:lang w:val="en-GB"/>
        </w:rPr>
      </w:pPr>
    </w:p>
    <w:p w14:paraId="72C8E1E2" w14:textId="24F2EA02" w:rsidR="00C42957" w:rsidRDefault="002D21C2">
      <w:pPr>
        <w:rPr>
          <w:lang w:val="en-US"/>
        </w:rPr>
      </w:pPr>
      <w:r>
        <w:rPr>
          <w:lang w:val="en-US"/>
        </w:rPr>
        <w:t>I</w:t>
      </w:r>
      <w:r w:rsidR="00F544B7">
        <w:rPr>
          <w:lang w:val="en-US"/>
        </w:rPr>
        <w:t>f the</w:t>
      </w:r>
      <w:r w:rsidR="00F544B7">
        <w:rPr>
          <w:lang w:val="en-GB"/>
        </w:rPr>
        <w:t xml:space="preserve"> </w:t>
      </w:r>
      <w:r w:rsidR="00F544B7" w:rsidRPr="00AA1FC1">
        <w:rPr>
          <w:rStyle w:val="Code"/>
        </w:rPr>
        <w:t>SignMessage</w:t>
      </w:r>
      <w:r w:rsidR="00F544B7">
        <w:rPr>
          <w:lang w:val="en-GB"/>
        </w:rPr>
        <w:t xml:space="preserve"> element from the signature request includes a </w:t>
      </w:r>
      <w:r w:rsidR="00F544B7" w:rsidRPr="002E6B66">
        <w:rPr>
          <w:rStyle w:val="Code"/>
        </w:rPr>
        <w:t>MustShow</w:t>
      </w:r>
      <w:r w:rsidR="00F544B7">
        <w:rPr>
          <w:lang w:val="en-GB"/>
        </w:rPr>
        <w:t xml:space="preserve"> attribute with the value </w:t>
      </w:r>
      <w:r w:rsidR="00F544B7" w:rsidRPr="002E6B66">
        <w:rPr>
          <w:rStyle w:val="Code"/>
        </w:rPr>
        <w:t>true</w:t>
      </w:r>
      <w:r w:rsidR="00F544B7">
        <w:rPr>
          <w:lang w:val="en-GB"/>
        </w:rPr>
        <w:t>, the</w:t>
      </w:r>
      <w:r w:rsidR="00F33DD9">
        <w:rPr>
          <w:lang w:val="en-GB"/>
        </w:rPr>
        <w:t xml:space="preserve"> </w:t>
      </w:r>
      <w:r w:rsidR="00200158">
        <w:rPr>
          <w:lang w:val="en-GB"/>
        </w:rPr>
        <w:t>Signature Service</w:t>
      </w:r>
      <w:r w:rsidR="00F33DD9">
        <w:rPr>
          <w:lang w:val="en-GB"/>
        </w:rPr>
        <w:t xml:space="preserve"> </w:t>
      </w:r>
      <w:r w:rsidR="00F544B7">
        <w:rPr>
          <w:lang w:val="en-GB"/>
        </w:rPr>
        <w:t>MUST</w:t>
      </w:r>
      <w:r w:rsidR="00846412">
        <w:rPr>
          <w:lang w:val="en-GB"/>
        </w:rPr>
        <w:t xml:space="preserve"> require</w:t>
      </w:r>
      <w:r w:rsidR="002E6E77">
        <w:rPr>
          <w:lang w:val="en-GB"/>
        </w:rPr>
        <w:t xml:space="preserve"> that the provided sign message </w:t>
      </w:r>
      <w:r>
        <w:rPr>
          <w:lang w:val="en-GB"/>
        </w:rPr>
        <w:t xml:space="preserve">is </w:t>
      </w:r>
      <w:r w:rsidR="002E6E77">
        <w:rPr>
          <w:lang w:val="en-GB"/>
        </w:rPr>
        <w:t>displayed by the Identity Provider,</w:t>
      </w:r>
      <w:r w:rsidR="00200158">
        <w:rPr>
          <w:lang w:val="en-GB"/>
        </w:rPr>
        <w:t xml:space="preserve"> </w:t>
      </w:r>
      <w:r w:rsidR="00846412">
        <w:rPr>
          <w:lang w:val="en-GB"/>
        </w:rPr>
        <w:t xml:space="preserve">by </w:t>
      </w:r>
      <w:r w:rsidR="00200158">
        <w:rPr>
          <w:lang w:val="en-US"/>
        </w:rPr>
        <w:t>includ</w:t>
      </w:r>
      <w:r w:rsidR="00846412">
        <w:rPr>
          <w:lang w:val="en-US"/>
        </w:rPr>
        <w:t>ing</w:t>
      </w:r>
      <w:r w:rsidR="00B91D92">
        <w:rPr>
          <w:lang w:val="en-US"/>
        </w:rPr>
        <w:t xml:space="preserve"> a</w:t>
      </w:r>
      <w:r w:rsidR="00967685">
        <w:rPr>
          <w:lang w:val="en-US"/>
        </w:rPr>
        <w:t>n</w:t>
      </w:r>
      <w:r w:rsidR="00A621E9">
        <w:rPr>
          <w:lang w:val="en-US"/>
        </w:rPr>
        <w:t xml:space="preserve"> a</w:t>
      </w:r>
      <w:r w:rsidR="00B91D92">
        <w:rPr>
          <w:lang w:val="en-US"/>
        </w:rPr>
        <w:t xml:space="preserve">uthentication </w:t>
      </w:r>
      <w:r w:rsidR="00A621E9">
        <w:rPr>
          <w:lang w:val="en-US"/>
        </w:rPr>
        <w:t>context</w:t>
      </w:r>
      <w:r w:rsidR="00B91D92">
        <w:rPr>
          <w:lang w:val="en-US"/>
        </w:rPr>
        <w:t xml:space="preserve"> URI </w:t>
      </w:r>
      <w:r w:rsidR="003B5FE5">
        <w:rPr>
          <w:lang w:val="en-US"/>
        </w:rPr>
        <w:t>(</w:t>
      </w:r>
      <w:r w:rsidR="00200158">
        <w:rPr>
          <w:lang w:val="en-US"/>
        </w:rPr>
        <w:t>as defined in section</w:t>
      </w:r>
      <w:r w:rsidR="003B5FE5">
        <w:rPr>
          <w:lang w:val="en-US"/>
        </w:rPr>
        <w:t xml:space="preserve"> </w:t>
      </w:r>
      <w:r w:rsidR="003B5FE5">
        <w:rPr>
          <w:lang w:val="en-US"/>
        </w:rPr>
        <w:fldChar w:fldCharType="begin"/>
      </w:r>
      <w:r w:rsidR="003B5FE5">
        <w:rPr>
          <w:lang w:val="en-US"/>
        </w:rPr>
        <w:instrText xml:space="preserve"> REF _Ref296505020 \r \h </w:instrText>
      </w:r>
      <w:r w:rsidR="003B5FE5">
        <w:rPr>
          <w:lang w:val="en-US"/>
        </w:rPr>
      </w:r>
      <w:r w:rsidR="003B5FE5">
        <w:rPr>
          <w:lang w:val="en-US"/>
        </w:rPr>
        <w:fldChar w:fldCharType="separate"/>
      </w:r>
      <w:r w:rsidR="00D5118D">
        <w:rPr>
          <w:lang w:val="en-US"/>
        </w:rPr>
        <w:t>7.1</w:t>
      </w:r>
      <w:r w:rsidR="003B5FE5">
        <w:rPr>
          <w:lang w:val="en-US"/>
        </w:rPr>
        <w:fldChar w:fldCharType="end"/>
      </w:r>
      <w:r w:rsidR="003B5FE5">
        <w:rPr>
          <w:lang w:val="en-US"/>
        </w:rPr>
        <w:t xml:space="preserve"> above) </w:t>
      </w:r>
      <w:r w:rsidR="0063070C">
        <w:rPr>
          <w:lang w:val="en-US"/>
        </w:rPr>
        <w:t xml:space="preserve">to the </w:t>
      </w:r>
      <w:r w:rsidR="0063070C">
        <w:rPr>
          <w:rStyle w:val="Code"/>
        </w:rPr>
        <w:t>&lt;saml2</w:t>
      </w:r>
      <w:r w:rsidR="0063070C" w:rsidRPr="00012C80">
        <w:rPr>
          <w:rStyle w:val="Code"/>
        </w:rPr>
        <w:t>:AuthnContextClassRef&gt;</w:t>
      </w:r>
      <w:r w:rsidR="0063070C">
        <w:rPr>
          <w:lang w:val="en-US"/>
        </w:rPr>
        <w:t xml:space="preserve"> element that is part of the </w:t>
      </w:r>
      <w:r w:rsidR="0063070C" w:rsidRPr="00012C80">
        <w:rPr>
          <w:rStyle w:val="Code"/>
        </w:rPr>
        <w:t>&lt;saml2p:RequestedAuthnContext&gt;</w:t>
      </w:r>
      <w:r w:rsidR="0063070C">
        <w:rPr>
          <w:lang w:val="en-US"/>
        </w:rPr>
        <w:t xml:space="preserve"> el</w:t>
      </w:r>
      <w:r w:rsidR="0063070C">
        <w:rPr>
          <w:lang w:val="en-US"/>
        </w:rPr>
        <w:t>e</w:t>
      </w:r>
      <w:r w:rsidR="0063070C">
        <w:rPr>
          <w:lang w:val="en-US"/>
        </w:rPr>
        <w:t xml:space="preserve">ment of the </w:t>
      </w:r>
      <w:r w:rsidR="0063070C" w:rsidRPr="002E0260">
        <w:rPr>
          <w:rStyle w:val="Code"/>
        </w:rPr>
        <w:t>&lt;saml</w:t>
      </w:r>
      <w:r w:rsidR="0063070C">
        <w:rPr>
          <w:rStyle w:val="Code"/>
        </w:rPr>
        <w:t>2</w:t>
      </w:r>
      <w:r w:rsidR="0063070C" w:rsidRPr="002E0260">
        <w:rPr>
          <w:rStyle w:val="Code"/>
        </w:rPr>
        <w:t>p:AuthnRequest&gt;</w:t>
      </w:r>
      <w:r w:rsidR="0063070C">
        <w:rPr>
          <w:lang w:val="en-US"/>
        </w:rPr>
        <w:t xml:space="preserve"> message.</w:t>
      </w:r>
      <w:r w:rsidR="00F544B7">
        <w:rPr>
          <w:lang w:val="en-US"/>
        </w:rPr>
        <w:t xml:space="preserve"> </w:t>
      </w:r>
    </w:p>
    <w:p w14:paraId="297B7E27" w14:textId="77777777" w:rsidR="00846412" w:rsidRDefault="00846412">
      <w:pPr>
        <w:rPr>
          <w:lang w:val="en-US"/>
        </w:rPr>
      </w:pPr>
    </w:p>
    <w:p w14:paraId="23853BE1" w14:textId="11A7F156" w:rsidR="00C42957" w:rsidRDefault="00C42957">
      <w:pPr>
        <w:rPr>
          <w:lang w:val="en-US"/>
        </w:rPr>
      </w:pPr>
      <w:r>
        <w:rPr>
          <w:lang w:val="en-US"/>
        </w:rPr>
        <w:t xml:space="preserve">Identity </w:t>
      </w:r>
      <w:r w:rsidR="002D5B80">
        <w:rPr>
          <w:lang w:val="en-US"/>
        </w:rPr>
        <w:t>P</w:t>
      </w:r>
      <w:r>
        <w:rPr>
          <w:lang w:val="en-US"/>
        </w:rPr>
        <w:t>roviders SHALL advertise support</w:t>
      </w:r>
      <w:r w:rsidR="000F512C">
        <w:rPr>
          <w:lang w:val="en-US"/>
        </w:rPr>
        <w:t>ed</w:t>
      </w:r>
      <w:r>
        <w:rPr>
          <w:lang w:val="en-US"/>
        </w:rPr>
        <w:t xml:space="preserve"> authentication contexts defined by the URIs listed in section 7.1, by including the URIs of supported authentication contexts as </w:t>
      </w:r>
      <w:r w:rsidRPr="008F0BC8">
        <w:rPr>
          <w:rStyle w:val="Code"/>
        </w:rPr>
        <w:t>EntityAttributes</w:t>
      </w:r>
      <w:r>
        <w:rPr>
          <w:lang w:val="en-US"/>
        </w:rPr>
        <w:t xml:space="preserve"> of the type </w:t>
      </w:r>
      <w:r w:rsidRPr="008F0BC8">
        <w:rPr>
          <w:rStyle w:val="Code"/>
        </w:rPr>
        <w:t>urn:oasis:names:tc:SAML:attribute:assurance-certification</w:t>
      </w:r>
      <w:r>
        <w:rPr>
          <w:lang w:val="en-US"/>
        </w:rPr>
        <w:t xml:space="preserve"> in its metadata.</w:t>
      </w:r>
    </w:p>
    <w:p w14:paraId="73F7B3FF" w14:textId="77777777" w:rsidR="003519B1" w:rsidRPr="002F146B" w:rsidRDefault="003519B1" w:rsidP="003519B1">
      <w:pPr>
        <w:rPr>
          <w:lang w:val="en-US"/>
        </w:rPr>
      </w:pPr>
    </w:p>
    <w:p w14:paraId="00C1336E" w14:textId="77777777" w:rsidR="003519B1" w:rsidRDefault="003519B1" w:rsidP="003519B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3D89B63F" w14:textId="31279FAE"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AF15D7">
        <w:rPr>
          <w:rFonts w:ascii="Courier New" w:hAnsi="Courier New" w:cs="Courier New"/>
          <w:noProof/>
          <w:sz w:val="14"/>
          <w:szCs w:val="14"/>
          <w:lang w:val="en-US"/>
        </w:rPr>
        <w:t>&lt;</w:t>
      </w:r>
      <w:r w:rsidR="00ED6CC4">
        <w:rPr>
          <w:rFonts w:ascii="Courier New" w:hAnsi="Courier New" w:cs="Courier New"/>
          <w:noProof/>
          <w:sz w:val="14"/>
          <w:szCs w:val="14"/>
          <w:lang w:val="en-US"/>
        </w:rPr>
        <w:t>md:</w:t>
      </w:r>
      <w:r w:rsidRPr="00AF15D7">
        <w:rPr>
          <w:rFonts w:ascii="Courier New" w:hAnsi="Courier New" w:cs="Courier New"/>
          <w:noProof/>
          <w:sz w:val="14"/>
          <w:szCs w:val="14"/>
          <w:lang w:val="en-US"/>
        </w:rPr>
        <w:t>Extensions&gt;</w:t>
      </w:r>
    </w:p>
    <w:p w14:paraId="67215431" w14:textId="1F392F6B"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&lt;mdattr:EntityAttributes xmlns:mdattr="urn:oasis:names:tc:SAML:metadata:attribute"&gt;</w:t>
      </w:r>
    </w:p>
    <w:p w14:paraId="09085BC3" w14:textId="067E2A53" w:rsid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 xml:space="preserve">&lt;saml:Attribute Name="urn:oasis:names:tc:SAML:attribute:assurance-certification" </w:t>
      </w:r>
    </w:p>
    <w:p w14:paraId="13D2C498" w14:textId="434D1A5E" w:rsid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 xml:space="preserve">NameFormat="urn:oasis:names:tc:SAML:2.0:attrname-format:uri" </w:t>
      </w:r>
    </w:p>
    <w:p w14:paraId="04A7DCAE" w14:textId="1B5F4D89" w:rsidR="00AF15D7" w:rsidRPr="00AF15D7"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AF15D7">
        <w:rPr>
          <w:rFonts w:ascii="Courier New" w:hAnsi="Courier New" w:cs="Courier New"/>
          <w:noProof/>
          <w:sz w:val="14"/>
          <w:szCs w:val="14"/>
          <w:lang w:val="en-US"/>
        </w:rPr>
        <w:t>xmlns:saml="urn:oasis:names:tc:SAML:2.0:assertion"&gt;</w:t>
      </w:r>
    </w:p>
    <w:p w14:paraId="2ED6B4D5" w14:textId="25C6A0A1" w:rsidR="00AE5AE1" w:rsidRDefault="00AE5AE1"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&lt;saml:AttributeValue type="xs:string"&gt;</w:t>
      </w:r>
      <w:r w:rsidRPr="00C52FE8">
        <w:rPr>
          <w:rFonts w:ascii="Courier New" w:hAnsi="Courier New" w:cs="Courier New"/>
          <w:noProof/>
          <w:sz w:val="14"/>
          <w:szCs w:val="14"/>
          <w:lang w:val="en-US"/>
        </w:rPr>
        <w:t>http://id.elegnamnden.se/loa/1.0/loa3</w:t>
      </w:r>
      <w:r w:rsidR="00AF15D7" w:rsidRPr="00AF15D7">
        <w:rPr>
          <w:rFonts w:ascii="Courier New" w:hAnsi="Courier New" w:cs="Courier New"/>
          <w:noProof/>
          <w:sz w:val="14"/>
          <w:szCs w:val="14"/>
          <w:lang w:val="en-US"/>
        </w:rPr>
        <w:t>&lt;/saml:AttributeValue&gt;</w:t>
      </w:r>
    </w:p>
    <w:p w14:paraId="479C97F5" w14:textId="44664A6A" w:rsidR="00AF15D7" w:rsidRPr="00AF15D7" w:rsidRDefault="00AE5AE1"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&lt;saml:AttributeValue type="xs:string"&gt;</w:t>
      </w:r>
      <w:r w:rsidR="00E4544C" w:rsidRPr="00C52FE8">
        <w:rPr>
          <w:rFonts w:ascii="Courier New" w:hAnsi="Courier New" w:cs="Courier New"/>
          <w:b/>
          <w:noProof/>
          <w:sz w:val="14"/>
          <w:szCs w:val="14"/>
          <w:lang w:val="en-US"/>
        </w:rPr>
        <w:t>http://id.elegnamnden.se/loa/1.0/loa3-sigmessage</w:t>
      </w:r>
      <w:r w:rsidR="00AF15D7" w:rsidRPr="00AF15D7">
        <w:rPr>
          <w:rFonts w:ascii="Courier New" w:hAnsi="Courier New" w:cs="Courier New"/>
          <w:noProof/>
          <w:sz w:val="14"/>
          <w:szCs w:val="14"/>
          <w:lang w:val="en-US"/>
        </w:rPr>
        <w:t>&lt;/saml:AttributeValue&gt;</w:t>
      </w:r>
    </w:p>
    <w:p w14:paraId="58F2ECFF" w14:textId="5236DC9E" w:rsidR="00AF15D7" w:rsidRDefault="00ED6CC4"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&lt;/saml:Attribute&gt;</w:t>
      </w:r>
    </w:p>
    <w:p w14:paraId="74C101D2" w14:textId="1653AC48" w:rsidR="00AF15D7" w:rsidRPr="00AF15D7" w:rsidRDefault="005748FB" w:rsidP="003A5A5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3A5A57">
        <w:rPr>
          <w:rFonts w:ascii="Courier New" w:hAnsi="Courier New" w:cs="Courier New"/>
          <w:noProof/>
          <w:sz w:val="14"/>
          <w:szCs w:val="14"/>
          <w:lang w:val="en-US"/>
        </w:rPr>
        <w:t>...</w:t>
      </w:r>
    </w:p>
    <w:p w14:paraId="2B6FD1E5" w14:textId="12483DC0" w:rsidR="00AF15D7" w:rsidRPr="00AF15D7" w:rsidRDefault="005748FB"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AF15D7" w:rsidRPr="00AF15D7">
        <w:rPr>
          <w:rFonts w:ascii="Courier New" w:hAnsi="Courier New" w:cs="Courier New"/>
          <w:noProof/>
          <w:sz w:val="14"/>
          <w:szCs w:val="14"/>
          <w:lang w:val="en-US"/>
        </w:rPr>
        <w:t>&lt;/mdattr:EntityAttributes&gt;</w:t>
      </w:r>
    </w:p>
    <w:p w14:paraId="517FDD81" w14:textId="5330E480" w:rsidR="003519B1" w:rsidRDefault="00AF15D7" w:rsidP="00AF15D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AF15D7">
        <w:rPr>
          <w:rFonts w:ascii="Courier New" w:hAnsi="Courier New" w:cs="Courier New"/>
          <w:noProof/>
          <w:sz w:val="14"/>
          <w:szCs w:val="14"/>
          <w:lang w:val="en-US"/>
        </w:rPr>
        <w:t>&lt;/</w:t>
      </w:r>
      <w:r w:rsidR="00E851EE">
        <w:rPr>
          <w:rFonts w:ascii="Courier New" w:hAnsi="Courier New" w:cs="Courier New"/>
          <w:noProof/>
          <w:sz w:val="14"/>
          <w:szCs w:val="14"/>
          <w:lang w:val="en-US"/>
        </w:rPr>
        <w:t>md:</w:t>
      </w:r>
      <w:r w:rsidRPr="00AF15D7">
        <w:rPr>
          <w:rFonts w:ascii="Courier New" w:hAnsi="Courier New" w:cs="Courier New"/>
          <w:noProof/>
          <w:sz w:val="14"/>
          <w:szCs w:val="14"/>
          <w:lang w:val="en-US"/>
        </w:rPr>
        <w:t>Extensions&gt;</w:t>
      </w:r>
    </w:p>
    <w:p w14:paraId="1E4DD7D6" w14:textId="77777777" w:rsidR="003519B1" w:rsidRPr="00703F56" w:rsidRDefault="003519B1" w:rsidP="003519B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bCs/>
          <w:noProof/>
          <w:sz w:val="14"/>
          <w:szCs w:val="14"/>
          <w:lang w:val="en-US"/>
        </w:rPr>
        <w:t>...</w:t>
      </w:r>
    </w:p>
    <w:p w14:paraId="45BE3CAA" w14:textId="4A6F3B1B" w:rsidR="003519B1" w:rsidRDefault="003519B1" w:rsidP="00AF15D7">
      <w:pPr>
        <w:pStyle w:val="Caption"/>
      </w:pPr>
      <w:r w:rsidRPr="00F126B8">
        <w:t>Example of</w:t>
      </w:r>
      <w:r>
        <w:t xml:space="preserve"> </w:t>
      </w:r>
      <w:r w:rsidR="00FF0495">
        <w:t>how an Identity Provider</w:t>
      </w:r>
      <w:r w:rsidR="00AC7C10">
        <w:t xml:space="preserve"> advertises its support for LoA</w:t>
      </w:r>
      <w:r w:rsidR="00FF0495">
        <w:t>3 authentication (including support for di</w:t>
      </w:r>
      <w:r w:rsidR="00FF0495">
        <w:t>s</w:t>
      </w:r>
      <w:r w:rsidR="00FF0495">
        <w:t>playing of sign messages).</w:t>
      </w:r>
    </w:p>
    <w:p w14:paraId="76CF19F1" w14:textId="77777777" w:rsidR="00C42957" w:rsidRDefault="00C42957">
      <w:pPr>
        <w:rPr>
          <w:lang w:val="en-US"/>
        </w:rPr>
      </w:pPr>
    </w:p>
    <w:p w14:paraId="173757B7" w14:textId="4FF02E99" w:rsidR="00C42957" w:rsidRDefault="00C42957">
      <w:pPr>
        <w:rPr>
          <w:lang w:val="en-US"/>
        </w:rPr>
      </w:pPr>
      <w:r>
        <w:rPr>
          <w:lang w:val="en-US"/>
        </w:rPr>
        <w:t>Identity Providers processing a request with a requested authentication context identified by any of the URIs listed in 7.1 SHALL meet the following requirements</w:t>
      </w:r>
      <w:r w:rsidR="00D3250C">
        <w:rPr>
          <w:lang w:val="en-US"/>
        </w:rPr>
        <w:t xml:space="preserve"> (in addition to other general requirements associated with requests from signature services</w:t>
      </w:r>
      <w:r>
        <w:rPr>
          <w:lang w:val="en-US"/>
        </w:rPr>
        <w:t>:</w:t>
      </w:r>
    </w:p>
    <w:p w14:paraId="4B63E73C" w14:textId="77777777" w:rsidR="00C42957" w:rsidRDefault="00C42957">
      <w:pPr>
        <w:rPr>
          <w:lang w:val="en-US"/>
        </w:rPr>
      </w:pPr>
    </w:p>
    <w:p w14:paraId="7DB464F8" w14:textId="394B90D6" w:rsidR="00C42957" w:rsidRDefault="00C42957" w:rsidP="00A621E9">
      <w:pPr>
        <w:pStyle w:val="ListParagraph"/>
        <w:numPr>
          <w:ilvl w:val="0"/>
          <w:numId w:val="41"/>
        </w:numPr>
        <w:rPr>
          <w:lang w:val="en-US"/>
        </w:rPr>
      </w:pPr>
      <w:r>
        <w:rPr>
          <w:lang w:val="en-US"/>
        </w:rPr>
        <w:t>The authentication request SHALL contain a sign message that can be extracted by the Identity Provi</w:t>
      </w:r>
      <w:r>
        <w:rPr>
          <w:lang w:val="en-US"/>
        </w:rPr>
        <w:t>d</w:t>
      </w:r>
      <w:r>
        <w:rPr>
          <w:lang w:val="en-US"/>
        </w:rPr>
        <w:t>er. If the Identity Provider fails to locate, decrypt or extract the sign message in clear text form, it must return an error response.</w:t>
      </w:r>
    </w:p>
    <w:p w14:paraId="6EFE9FF6" w14:textId="722DD0D6" w:rsidR="00C42957" w:rsidRDefault="00D3250C" w:rsidP="00A621E9">
      <w:pPr>
        <w:pStyle w:val="ListParagraph"/>
        <w:numPr>
          <w:ilvl w:val="0"/>
          <w:numId w:val="41"/>
        </w:numPr>
        <w:rPr>
          <w:lang w:val="en-US"/>
        </w:rPr>
      </w:pPr>
      <w:r>
        <w:rPr>
          <w:lang w:val="en-US"/>
        </w:rPr>
        <w:t>The Identity Provider MUST display the sign message to the user in a manner that is consistent with the data format of the sign message. If necessary the Identity Provider MUST process defined filtering rules on the message. If the present message format is not supported or the sign message for any reason can</w:t>
      </w:r>
      <w:r w:rsidR="00A95BF8">
        <w:rPr>
          <w:lang w:val="en-US"/>
        </w:rPr>
        <w:t>no</w:t>
      </w:r>
      <w:r>
        <w:rPr>
          <w:lang w:val="en-US"/>
        </w:rPr>
        <w:t>t be displayed in a proper manner, the Identity Provider must return an error response.</w:t>
      </w:r>
    </w:p>
    <w:p w14:paraId="6E215BA2" w14:textId="615A1FCA" w:rsidR="00D3250C" w:rsidRDefault="00D3250C" w:rsidP="00A621E9">
      <w:pPr>
        <w:pStyle w:val="ListParagraph"/>
        <w:numPr>
          <w:ilvl w:val="0"/>
          <w:numId w:val="41"/>
        </w:numPr>
        <w:rPr>
          <w:lang w:val="en-US"/>
        </w:rPr>
      </w:pPr>
      <w:r>
        <w:rPr>
          <w:lang w:val="en-US"/>
        </w:rPr>
        <w:t>If authentication and sign message confirmation by the user was successful, the Identity Provider MUST include the authentication context URI from the list in 7.1 in the assertion that is consistent with the a</w:t>
      </w:r>
      <w:r>
        <w:rPr>
          <w:lang w:val="en-US"/>
        </w:rPr>
        <w:t>u</w:t>
      </w:r>
      <w:r>
        <w:rPr>
          <w:lang w:val="en-US"/>
        </w:rPr>
        <w:t>thentication context requested in the authentication request.</w:t>
      </w:r>
    </w:p>
    <w:p w14:paraId="306244D5" w14:textId="686B7494" w:rsidR="00200158" w:rsidRPr="00AC7C10" w:rsidRDefault="00D3250C" w:rsidP="00AC7C10">
      <w:pPr>
        <w:pStyle w:val="ListParagraph"/>
        <w:numPr>
          <w:ilvl w:val="0"/>
          <w:numId w:val="41"/>
        </w:numPr>
        <w:rPr>
          <w:lang w:val="en-US"/>
        </w:rPr>
      </w:pPr>
      <w:r>
        <w:rPr>
          <w:lang w:val="en-US"/>
        </w:rPr>
        <w:t>The Identity Provider MUST NOT return an assertion without performing authentication process co</w:t>
      </w:r>
      <w:r>
        <w:rPr>
          <w:lang w:val="en-US"/>
        </w:rPr>
        <w:t>n</w:t>
      </w:r>
      <w:r>
        <w:rPr>
          <w:lang w:val="en-US"/>
        </w:rPr>
        <w:t xml:space="preserve">sistent with the requested authentication context which includes display of a sign message, even if the request </w:t>
      </w:r>
      <w:r w:rsidR="00FC684F">
        <w:rPr>
          <w:lang w:val="en-US"/>
        </w:rPr>
        <w:t xml:space="preserve">has no present </w:t>
      </w:r>
      <w:r w:rsidR="00FC684F" w:rsidRPr="007B6A6F">
        <w:rPr>
          <w:rStyle w:val="Code"/>
        </w:rPr>
        <w:t>ForceAuthn</w:t>
      </w:r>
      <w:r w:rsidR="00FC684F">
        <w:rPr>
          <w:lang w:val="en-US"/>
        </w:rPr>
        <w:t xml:space="preserve"> attribute or includes a </w:t>
      </w:r>
      <w:r w:rsidR="00FC684F" w:rsidRPr="007B6A6F">
        <w:rPr>
          <w:rStyle w:val="Code"/>
        </w:rPr>
        <w:t>ForceAuthn</w:t>
      </w:r>
      <w:r w:rsidR="00FC684F">
        <w:rPr>
          <w:lang w:val="en-US"/>
        </w:rPr>
        <w:t xml:space="preserve"> attribute set to the value </w:t>
      </w:r>
      <w:r w:rsidR="007B6A6F" w:rsidRPr="007B6A6F">
        <w:rPr>
          <w:rStyle w:val="Code"/>
        </w:rPr>
        <w:t>"</w:t>
      </w:r>
      <w:r w:rsidR="00FC684F" w:rsidRPr="007B6A6F">
        <w:rPr>
          <w:rStyle w:val="Code"/>
        </w:rPr>
        <w:t>false</w:t>
      </w:r>
      <w:r w:rsidR="007B6A6F" w:rsidRPr="007B6A6F">
        <w:rPr>
          <w:rStyle w:val="Code"/>
        </w:rPr>
        <w:t>"</w:t>
      </w:r>
      <w:r w:rsidR="00FC684F">
        <w:rPr>
          <w:lang w:val="en-US"/>
        </w:rPr>
        <w:t>.</w:t>
      </w:r>
    </w:p>
    <w:p w14:paraId="234F82B5" w14:textId="7A87DE86" w:rsidR="00D34882" w:rsidRPr="00A8608B" w:rsidRDefault="001543C2" w:rsidP="008B2EF0">
      <w:pPr>
        <w:pStyle w:val="Heading2"/>
        <w:rPr>
          <w:lang w:val="en-US"/>
        </w:rPr>
      </w:pPr>
      <w:bookmarkStart w:id="93" w:name="_Toc305420707"/>
      <w:r>
        <w:rPr>
          <w:lang w:val="en-US"/>
        </w:rPr>
        <w:t>Authentication Responses</w:t>
      </w:r>
      <w:bookmarkEnd w:id="93"/>
    </w:p>
    <w:p w14:paraId="31FC510A" w14:textId="09925A3B" w:rsidR="00182E4E" w:rsidRDefault="00F221A2">
      <w:pPr>
        <w:rPr>
          <w:lang w:val="en-US"/>
        </w:rPr>
      </w:pPr>
      <w:r>
        <w:rPr>
          <w:lang w:val="en-US"/>
        </w:rPr>
        <w:t xml:space="preserve">By including an </w:t>
      </w:r>
      <w:r w:rsidR="002E6B66">
        <w:rPr>
          <w:lang w:val="en-US"/>
        </w:rPr>
        <w:t>a</w:t>
      </w:r>
      <w:r>
        <w:rPr>
          <w:lang w:val="en-US"/>
        </w:rPr>
        <w:t xml:space="preserve">uthentication </w:t>
      </w:r>
      <w:r w:rsidR="002E6B66">
        <w:rPr>
          <w:lang w:val="en-US"/>
        </w:rPr>
        <w:t>c</w:t>
      </w:r>
      <w:r>
        <w:rPr>
          <w:lang w:val="en-US"/>
        </w:rPr>
        <w:t xml:space="preserve">ontext URI listed in section </w:t>
      </w:r>
      <w:r>
        <w:rPr>
          <w:lang w:val="en-US"/>
        </w:rPr>
        <w:fldChar w:fldCharType="begin"/>
      </w:r>
      <w:r>
        <w:rPr>
          <w:lang w:val="en-US"/>
        </w:rPr>
        <w:instrText xml:space="preserve"> REF _Ref296505020 \r \h </w:instrText>
      </w:r>
      <w:r>
        <w:rPr>
          <w:lang w:val="en-US"/>
        </w:rPr>
      </w:r>
      <w:r>
        <w:rPr>
          <w:lang w:val="en-US"/>
        </w:rPr>
        <w:fldChar w:fldCharType="separate"/>
      </w:r>
      <w:r w:rsidR="00D5118D">
        <w:rPr>
          <w:lang w:val="en-US"/>
        </w:rPr>
        <w:t>7.1</w:t>
      </w:r>
      <w:r>
        <w:rPr>
          <w:lang w:val="en-US"/>
        </w:rPr>
        <w:fldChar w:fldCharType="end"/>
      </w:r>
      <w:r>
        <w:rPr>
          <w:lang w:val="en-US"/>
        </w:rPr>
        <w:t xml:space="preserve"> (sign message URI) in SAML assertion </w:t>
      </w:r>
      <w:r w:rsidR="004D7CC5">
        <w:rPr>
          <w:lang w:val="en-US"/>
        </w:rPr>
        <w:t>under the</w:t>
      </w:r>
      <w:r>
        <w:rPr>
          <w:lang w:val="en-US"/>
        </w:rPr>
        <w:t xml:space="preserve"> </w:t>
      </w:r>
      <w:r w:rsidRPr="00A0485C">
        <w:rPr>
          <w:rStyle w:val="Code"/>
        </w:rPr>
        <w:t>&lt;saml2:AuthnContextClassRef&gt;</w:t>
      </w:r>
      <w:r>
        <w:rPr>
          <w:lang w:val="en-US"/>
        </w:rPr>
        <w:t xml:space="preserve"> </w:t>
      </w:r>
      <w:r w:rsidR="004D7CC5">
        <w:rPr>
          <w:lang w:val="en-US"/>
        </w:rPr>
        <w:t xml:space="preserve">element </w:t>
      </w:r>
      <w:r w:rsidR="004C13F9">
        <w:rPr>
          <w:lang w:val="en-US"/>
        </w:rPr>
        <w:t>of</w:t>
      </w:r>
      <w:r>
        <w:rPr>
          <w:lang w:val="en-US"/>
        </w:rPr>
        <w:t xml:space="preserve"> the </w:t>
      </w:r>
      <w:r w:rsidRPr="00A0485C">
        <w:rPr>
          <w:rStyle w:val="Code"/>
        </w:rPr>
        <w:t>&lt;saml2:AuthnStatement&gt;</w:t>
      </w:r>
      <w:r>
        <w:rPr>
          <w:lang w:val="en-US"/>
        </w:rPr>
        <w:t xml:space="preserve"> element in the response, </w:t>
      </w:r>
      <w:r>
        <w:rPr>
          <w:lang w:val="en-US"/>
        </w:rPr>
        <w:lastRenderedPageBreak/>
        <w:t>t</w:t>
      </w:r>
      <w:r w:rsidR="00D34882">
        <w:rPr>
          <w:lang w:val="en-US"/>
        </w:rPr>
        <w:t xml:space="preserve">he </w:t>
      </w:r>
      <w:r w:rsidR="00AC7C10">
        <w:rPr>
          <w:lang w:val="en-US"/>
        </w:rPr>
        <w:t>I</w:t>
      </w:r>
      <w:r w:rsidR="00D34882">
        <w:rPr>
          <w:lang w:val="en-US"/>
        </w:rPr>
        <w:t xml:space="preserve">dentity </w:t>
      </w:r>
      <w:r w:rsidR="00AC7C10">
        <w:rPr>
          <w:lang w:val="en-US"/>
        </w:rPr>
        <w:t>P</w:t>
      </w:r>
      <w:r w:rsidR="00D34882">
        <w:rPr>
          <w:lang w:val="en-US"/>
        </w:rPr>
        <w:t xml:space="preserve">rovider asserts that it has successfully displayed the sign message </w:t>
      </w:r>
      <w:r w:rsidR="00E55ABB">
        <w:rPr>
          <w:lang w:val="en-US"/>
        </w:rPr>
        <w:t>received in</w:t>
      </w:r>
      <w:r w:rsidR="00D34882">
        <w:rPr>
          <w:lang w:val="en-US"/>
        </w:rPr>
        <w:t xml:space="preserve"> the request </w:t>
      </w:r>
      <w:r w:rsidR="00E55ABB">
        <w:rPr>
          <w:lang w:val="en-US"/>
        </w:rPr>
        <w:t>for</w:t>
      </w:r>
      <w:r w:rsidR="00D34882">
        <w:rPr>
          <w:lang w:val="en-US"/>
        </w:rPr>
        <w:t xml:space="preserve"> the user and that the user has accepted to sign under the context of this sign message</w:t>
      </w:r>
      <w:r w:rsidR="00386438">
        <w:rPr>
          <w:rStyle w:val="FootnoteReference"/>
          <w:lang w:val="en-US"/>
        </w:rPr>
        <w:footnoteReference w:id="6"/>
      </w:r>
      <w:r w:rsidR="00B078F1">
        <w:rPr>
          <w:lang w:val="en-US"/>
        </w:rPr>
        <w:t>.</w:t>
      </w:r>
    </w:p>
    <w:p w14:paraId="0227D215" w14:textId="77777777" w:rsidR="00EC5E34" w:rsidRDefault="00EC5E34">
      <w:pPr>
        <w:rPr>
          <w:lang w:val="en-US"/>
        </w:rPr>
      </w:pPr>
    </w:p>
    <w:p w14:paraId="3BACDE50" w14:textId="62E14BE8" w:rsidR="003C4194" w:rsidRDefault="003C4194">
      <w:pPr>
        <w:rPr>
          <w:lang w:val="en-US"/>
        </w:rPr>
      </w:pPr>
      <w:r>
        <w:rPr>
          <w:lang w:val="en-US"/>
        </w:rPr>
        <w:t xml:space="preserve">An Identity Provider MUST NOT return an authentication context URI in an assertion, other than those listed in section </w:t>
      </w:r>
      <w:r w:rsidR="00A0485C">
        <w:rPr>
          <w:lang w:val="en-US"/>
        </w:rPr>
        <w:fldChar w:fldCharType="begin"/>
      </w:r>
      <w:r w:rsidR="00A0485C">
        <w:rPr>
          <w:lang w:val="en-US"/>
        </w:rPr>
        <w:instrText xml:space="preserve"> REF _Ref296505020 \r \h </w:instrText>
      </w:r>
      <w:r w:rsidR="00A0485C">
        <w:rPr>
          <w:lang w:val="en-US"/>
        </w:rPr>
      </w:r>
      <w:r w:rsidR="00A0485C">
        <w:rPr>
          <w:lang w:val="en-US"/>
        </w:rPr>
        <w:fldChar w:fldCharType="separate"/>
      </w:r>
      <w:r w:rsidR="00D5118D">
        <w:rPr>
          <w:lang w:val="en-US"/>
        </w:rPr>
        <w:t>7.1</w:t>
      </w:r>
      <w:r w:rsidR="00A0485C">
        <w:rPr>
          <w:lang w:val="en-US"/>
        </w:rPr>
        <w:fldChar w:fldCharType="end"/>
      </w:r>
      <w:r>
        <w:rPr>
          <w:lang w:val="en-US"/>
        </w:rPr>
        <w:t xml:space="preserve">, if the request included one of these URIs as the requested authentication context. If the Identity Provider failed to display the sign message or the user failed to accept it, </w:t>
      </w:r>
      <w:r w:rsidR="006E3B05">
        <w:rPr>
          <w:lang w:val="en-US"/>
        </w:rPr>
        <w:t>and the request indicated that the sign message MUST be displayed, then the Id</w:t>
      </w:r>
      <w:r w:rsidR="00A7438E">
        <w:rPr>
          <w:lang w:val="en-US"/>
        </w:rPr>
        <w:t>entity Provider</w:t>
      </w:r>
      <w:r w:rsidR="006E3B05">
        <w:rPr>
          <w:lang w:val="en-US"/>
        </w:rPr>
        <w:t xml:space="preserve"> MUST return an error response with the status code </w:t>
      </w:r>
      <w:r w:rsidR="006E3B05" w:rsidRPr="004A41B5">
        <w:rPr>
          <w:rStyle w:val="Code"/>
        </w:rPr>
        <w:t>urn:oasis:names:tc:SAML:2.0:status:AuthnFailed</w:t>
      </w:r>
      <w:r w:rsidR="006E3B05">
        <w:rPr>
          <w:lang w:val="en-US"/>
        </w:rPr>
        <w:t>.</w:t>
      </w:r>
    </w:p>
    <w:p w14:paraId="5D032DCE" w14:textId="77777777" w:rsidR="003C4194" w:rsidRDefault="003C4194">
      <w:pPr>
        <w:rPr>
          <w:lang w:val="en-US"/>
        </w:rPr>
      </w:pPr>
    </w:p>
    <w:p w14:paraId="66E871A0" w14:textId="240575A4" w:rsidR="007027ED" w:rsidRPr="002A4E95" w:rsidRDefault="007027ED">
      <w:pPr>
        <w:rPr>
          <w:lang w:val="en-US"/>
        </w:rPr>
      </w:pPr>
      <w:r w:rsidRPr="002A4E95">
        <w:rPr>
          <w:lang w:val="en-US"/>
        </w:rPr>
        <w:br w:type="page"/>
      </w:r>
    </w:p>
    <w:p w14:paraId="57864916" w14:textId="326CE928" w:rsidR="00A821EE" w:rsidRDefault="00A821EE" w:rsidP="004C6B4E">
      <w:pPr>
        <w:pStyle w:val="Heading1"/>
        <w:rPr>
          <w:lang w:val="en-US"/>
        </w:rPr>
      </w:pPr>
      <w:bookmarkStart w:id="94" w:name="_Toc305420708"/>
      <w:r w:rsidRPr="00BF1B8C">
        <w:rPr>
          <w:lang w:val="en-US"/>
        </w:rPr>
        <w:lastRenderedPageBreak/>
        <w:t>N</w:t>
      </w:r>
      <w:r w:rsidRPr="006C4EAB">
        <w:rPr>
          <w:lang w:val="en-US"/>
        </w:rPr>
        <w:t xml:space="preserve">ormative </w:t>
      </w:r>
      <w:r w:rsidR="007B158E">
        <w:rPr>
          <w:lang w:val="en-US"/>
        </w:rPr>
        <w:t>R</w:t>
      </w:r>
      <w:r w:rsidRPr="006C4EAB">
        <w:rPr>
          <w:lang w:val="en-US"/>
        </w:rPr>
        <w:t>eferences</w:t>
      </w:r>
      <w:bookmarkEnd w:id="94"/>
    </w:p>
    <w:p w14:paraId="1B6FF4CC" w14:textId="77777777" w:rsidR="00927DDE" w:rsidRPr="00927DDE" w:rsidRDefault="00927DDE" w:rsidP="00927DDE">
      <w:pPr>
        <w:rPr>
          <w:lang w:val="en-US"/>
        </w:rPr>
      </w:pPr>
      <w:r w:rsidRPr="00927DDE">
        <w:rPr>
          <w:lang w:val="en-US"/>
        </w:rPr>
        <w:t>[RFC2119]</w:t>
      </w:r>
    </w:p>
    <w:p w14:paraId="0D69EC1A" w14:textId="77777777" w:rsidR="005E7482" w:rsidRDefault="00680FE2" w:rsidP="004E6F02">
      <w:pPr>
        <w:ind w:left="720"/>
        <w:rPr>
          <w:rStyle w:val="Hyperlink"/>
          <w:lang w:val="en-US"/>
        </w:rPr>
      </w:pPr>
      <w:hyperlink r:id="rId45" w:history="1">
        <w:r w:rsidR="00927DDE" w:rsidRPr="00927DDE">
          <w:rPr>
            <w:rStyle w:val="Hyperlink"/>
            <w:lang w:val="en-US"/>
          </w:rPr>
          <w:t>Bradner, S., Key words for use in RFCs to Indicate Requirement Levels, March 1997.</w:t>
        </w:r>
      </w:hyperlink>
    </w:p>
    <w:p w14:paraId="373067C5" w14:textId="77777777" w:rsidR="005E7482" w:rsidRDefault="005E7482" w:rsidP="004E6F02">
      <w:pPr>
        <w:ind w:left="720"/>
        <w:rPr>
          <w:rStyle w:val="Hyperlink"/>
          <w:lang w:val="en-US"/>
        </w:rPr>
      </w:pPr>
    </w:p>
    <w:p w14:paraId="5709B054" w14:textId="77777777" w:rsidR="005E7482" w:rsidRDefault="005E7482" w:rsidP="005E7482">
      <w:pPr>
        <w:rPr>
          <w:lang w:val="en-US"/>
        </w:rPr>
      </w:pPr>
      <w:r>
        <w:rPr>
          <w:lang w:val="en-US"/>
        </w:rPr>
        <w:t>[SAML2Int]</w:t>
      </w:r>
    </w:p>
    <w:p w14:paraId="594379C1" w14:textId="2F0E669F" w:rsidR="00BE794D" w:rsidRPr="004E6F02" w:rsidRDefault="00680FE2" w:rsidP="007054E8">
      <w:pPr>
        <w:ind w:left="720"/>
        <w:rPr>
          <w:color w:val="000080"/>
          <w:u w:val="single"/>
          <w:lang w:val="en-US"/>
        </w:rPr>
      </w:pPr>
      <w:hyperlink r:id="rId46" w:history="1">
        <w:r w:rsidR="00874302" w:rsidRPr="00874302">
          <w:rPr>
            <w:rStyle w:val="Hyperlink"/>
            <w:lang w:val="en-US"/>
          </w:rPr>
          <w:t>SAML2int profile v0.21 – SAML 2.0 Interoperability Profile</w:t>
        </w:r>
      </w:hyperlink>
      <w:r w:rsidR="00874302">
        <w:rPr>
          <w:lang w:val="en-US"/>
        </w:rPr>
        <w:t>.</w:t>
      </w:r>
      <w:r w:rsidR="00927DDE">
        <w:rPr>
          <w:lang w:val="en-US"/>
        </w:rPr>
        <w:br/>
      </w:r>
    </w:p>
    <w:p w14:paraId="0FEFBC33" w14:textId="77777777" w:rsidR="005E7482" w:rsidRDefault="005E7482" w:rsidP="005E7482">
      <w:pPr>
        <w:rPr>
          <w:lang w:val="en-US"/>
        </w:rPr>
      </w:pPr>
      <w:r>
        <w:rPr>
          <w:lang w:val="en-US"/>
        </w:rPr>
        <w:t>[SAML2Core]</w:t>
      </w:r>
    </w:p>
    <w:p w14:paraId="60F5FE31" w14:textId="57F57C9C" w:rsidR="002D4B75" w:rsidRDefault="00680FE2" w:rsidP="0089786B">
      <w:pPr>
        <w:ind w:left="720"/>
        <w:rPr>
          <w:rStyle w:val="Hyperlink"/>
          <w:lang w:val="en-US"/>
        </w:rPr>
      </w:pPr>
      <w:hyperlink r:id="rId47" w:history="1">
        <w:r w:rsidR="005E7482" w:rsidRPr="009A5E0A">
          <w:rPr>
            <w:rStyle w:val="Hyperlink"/>
            <w:lang w:val="en-US"/>
          </w:rPr>
          <w:t>OASIS Standard, Assertions and Protocols for the OASIS Security Assertion Markup Language (SAML) V2.0, March 2005.</w:t>
        </w:r>
      </w:hyperlink>
    </w:p>
    <w:p w14:paraId="3CB55E75" w14:textId="7976ABA4" w:rsidR="005E7482" w:rsidRDefault="002D4B75" w:rsidP="0089786B">
      <w:pPr>
        <w:pStyle w:val="NormalWeb"/>
        <w:rPr>
          <w:lang w:val="en-US"/>
        </w:rPr>
      </w:pPr>
      <w:r w:rsidRPr="00434B23">
        <w:rPr>
          <w:rStyle w:val="Hyperlink"/>
        </w:rPr>
        <w:t>[</w:t>
      </w:r>
      <w:r w:rsidRPr="0089786B">
        <w:rPr>
          <w:rFonts w:ascii="Arial" w:hAnsi="Arial" w:cs="Arial"/>
          <w:bCs/>
        </w:rPr>
        <w:t>SAML v2.0 Errata 05]</w:t>
      </w:r>
      <w:r w:rsidR="0089786B">
        <w:rPr>
          <w:rFonts w:ascii="Arial" w:hAnsi="Arial" w:cs="Arial"/>
          <w:bCs/>
        </w:rPr>
        <w:br/>
      </w:r>
      <w:r w:rsidR="0089786B">
        <w:rPr>
          <w:rFonts w:ascii="Arial" w:hAnsi="Arial" w:cs="Arial"/>
          <w:bCs/>
        </w:rPr>
        <w:tab/>
      </w:r>
      <w:hyperlink r:id="rId48" w:history="1">
        <w:r w:rsidR="0089786B" w:rsidRPr="00434B23">
          <w:rPr>
            <w:rStyle w:val="Hyperlink"/>
            <w:rFonts w:ascii="Arial" w:hAnsi="Arial" w:cs="Arial"/>
          </w:rPr>
          <w:t xml:space="preserve">SAML Version 2.0 Errata 05. </w:t>
        </w:r>
        <w:r w:rsidR="0089786B" w:rsidRPr="0080544C">
          <w:rPr>
            <w:rStyle w:val="Hyperlink"/>
            <w:rFonts w:ascii="Arial" w:hAnsi="Arial" w:cs="Arial"/>
            <w:lang w:val="en-GB"/>
          </w:rPr>
          <w:t>01 May 2012. OASIS Approved Errata</w:t>
        </w:r>
      </w:hyperlink>
      <w:r w:rsidR="0089786B" w:rsidRPr="00434B23">
        <w:rPr>
          <w:rFonts w:ascii="Arial" w:hAnsi="Arial" w:cs="Arial"/>
          <w:lang w:val="en-US"/>
        </w:rPr>
        <w:t>.</w:t>
      </w:r>
      <w:r w:rsidR="0089786B" w:rsidRPr="0089786B">
        <w:rPr>
          <w:rFonts w:cs="Arial"/>
          <w:bCs/>
          <w:lang w:val="en-US"/>
        </w:rPr>
        <w:t xml:space="preserve"> </w:t>
      </w:r>
    </w:p>
    <w:p w14:paraId="14F57D42" w14:textId="77777777" w:rsidR="005E7482" w:rsidRDefault="005E7482" w:rsidP="005E7482">
      <w:pPr>
        <w:rPr>
          <w:lang w:val="en-US"/>
        </w:rPr>
      </w:pPr>
      <w:r>
        <w:rPr>
          <w:lang w:val="en-US"/>
        </w:rPr>
        <w:t>[SAML2Bind]</w:t>
      </w:r>
    </w:p>
    <w:p w14:paraId="28D2FCC8" w14:textId="77777777" w:rsidR="005E7482" w:rsidRPr="009A5E0A" w:rsidRDefault="00680FE2" w:rsidP="005E7482">
      <w:pPr>
        <w:ind w:left="720"/>
        <w:rPr>
          <w:lang w:val="en-US"/>
        </w:rPr>
      </w:pPr>
      <w:hyperlink r:id="rId49" w:history="1">
        <w:r w:rsidR="005E7482" w:rsidRPr="009A5E0A">
          <w:rPr>
            <w:rStyle w:val="Hyperlink"/>
            <w:lang w:val="en-US"/>
          </w:rPr>
          <w:t>OASIS Standard, Bindings for the OASIS Security Assertion Markup Language (SAML) V2.0, March 2005.</w:t>
        </w:r>
      </w:hyperlink>
    </w:p>
    <w:p w14:paraId="41385A26" w14:textId="77777777" w:rsidR="005E7482" w:rsidRPr="00927DDE" w:rsidRDefault="005E7482" w:rsidP="005E7482">
      <w:pPr>
        <w:ind w:left="720"/>
        <w:rPr>
          <w:lang w:val="en-US"/>
        </w:rPr>
      </w:pPr>
    </w:p>
    <w:p w14:paraId="29E74750" w14:textId="77777777" w:rsidR="005E7482" w:rsidRPr="002F146B" w:rsidRDefault="005E7482" w:rsidP="005E7482">
      <w:pPr>
        <w:rPr>
          <w:lang w:val="en-US"/>
        </w:rPr>
      </w:pPr>
      <w:r w:rsidRPr="002F146B">
        <w:rPr>
          <w:lang w:val="en-US"/>
        </w:rPr>
        <w:t>[SAML2Prof]</w:t>
      </w:r>
    </w:p>
    <w:p w14:paraId="28A783EF" w14:textId="77777777" w:rsidR="005E7482" w:rsidRPr="008D7BB1" w:rsidRDefault="00680FE2" w:rsidP="005E7482">
      <w:pPr>
        <w:ind w:left="720"/>
        <w:rPr>
          <w:lang w:val="en-US"/>
        </w:rPr>
      </w:pPr>
      <w:hyperlink r:id="rId50" w:history="1">
        <w:r w:rsidR="005E7482" w:rsidRPr="008D7BB1">
          <w:rPr>
            <w:rStyle w:val="Hyperlink"/>
            <w:lang w:val="en-US"/>
          </w:rPr>
          <w:t>OASIS Standard, Profiles for the OASIS Security Assertion Markup Language (SAML) V2.0, March 2005.</w:t>
        </w:r>
      </w:hyperlink>
    </w:p>
    <w:p w14:paraId="3D7D2052" w14:textId="77777777" w:rsidR="005E7482" w:rsidRPr="002F146B" w:rsidRDefault="005E7482" w:rsidP="005E7482">
      <w:pPr>
        <w:rPr>
          <w:lang w:val="en-US"/>
        </w:rPr>
      </w:pPr>
    </w:p>
    <w:p w14:paraId="044DC1FC" w14:textId="77777777" w:rsidR="005E7482" w:rsidRPr="002F146B" w:rsidRDefault="005E7482" w:rsidP="005E7482">
      <w:pPr>
        <w:rPr>
          <w:lang w:val="en-US"/>
        </w:rPr>
      </w:pPr>
      <w:r w:rsidRPr="002F146B">
        <w:rPr>
          <w:lang w:val="en-US"/>
        </w:rPr>
        <w:t>[SAML2Meta]</w:t>
      </w:r>
    </w:p>
    <w:p w14:paraId="129597DD" w14:textId="36178C02" w:rsidR="005E7482" w:rsidRDefault="00680FE2" w:rsidP="005E7482">
      <w:pPr>
        <w:ind w:left="720"/>
        <w:rPr>
          <w:rStyle w:val="Hyperlink"/>
          <w:lang w:val="en-US"/>
        </w:rPr>
      </w:pPr>
      <w:hyperlink r:id="rId51" w:history="1">
        <w:r w:rsidR="005E7482" w:rsidRPr="008D7BB1">
          <w:rPr>
            <w:rStyle w:val="Hyperlink"/>
            <w:lang w:val="en-US"/>
          </w:rPr>
          <w:t>OASIS Standard, Metadata for the OASIS Security Assertion Markup Language (SAML) V2.0, March 2005.</w:t>
        </w:r>
      </w:hyperlink>
    </w:p>
    <w:p w14:paraId="68E55631" w14:textId="77777777" w:rsidR="00B04A19" w:rsidRDefault="00B04A19" w:rsidP="005E7482">
      <w:pPr>
        <w:ind w:left="720"/>
        <w:rPr>
          <w:rStyle w:val="Hyperlink"/>
          <w:lang w:val="en-US"/>
        </w:rPr>
      </w:pPr>
    </w:p>
    <w:p w14:paraId="412879FB" w14:textId="4A515D8D" w:rsidR="00B04A19" w:rsidRDefault="00B04A19" w:rsidP="002E42F2">
      <w:pPr>
        <w:rPr>
          <w:rStyle w:val="Hyperlink"/>
          <w:lang w:val="en-US"/>
        </w:rPr>
      </w:pPr>
      <w:r>
        <w:rPr>
          <w:rStyle w:val="Hyperlink"/>
          <w:lang w:val="en-US"/>
        </w:rPr>
        <w:t>[SAML2Sec]</w:t>
      </w:r>
    </w:p>
    <w:p w14:paraId="48DC6667" w14:textId="124029F6" w:rsidR="00B04A19" w:rsidRDefault="00680FE2" w:rsidP="002E42F2">
      <w:pPr>
        <w:ind w:left="720"/>
        <w:rPr>
          <w:rStyle w:val="Hyperlink"/>
          <w:lang w:val="en-US"/>
        </w:rPr>
      </w:pPr>
      <w:hyperlink r:id="rId52" w:history="1">
        <w:r w:rsidR="007E5075" w:rsidRPr="002E42F2">
          <w:rPr>
            <w:rStyle w:val="Hyperlink"/>
            <w:bCs/>
            <w:lang w:val="en-US"/>
          </w:rPr>
          <w:t>Security and Privacy Considerations for the OASIS Security Assertion Markup Language (SAML) V2.0, March 2005.</w:t>
        </w:r>
      </w:hyperlink>
    </w:p>
    <w:p w14:paraId="4062E9B1" w14:textId="77777777" w:rsidR="005E7482" w:rsidRDefault="005E7482" w:rsidP="005E7482">
      <w:pPr>
        <w:rPr>
          <w:lang w:val="en-US"/>
        </w:rPr>
      </w:pPr>
    </w:p>
    <w:p w14:paraId="18183077" w14:textId="0738C5AA" w:rsidR="00FE3B0F" w:rsidRDefault="00FE3B0F" w:rsidP="00FE3B0F">
      <w:pPr>
        <w:rPr>
          <w:lang w:val="en-US"/>
        </w:rPr>
      </w:pPr>
      <w:r>
        <w:rPr>
          <w:lang w:val="en-US"/>
        </w:rPr>
        <w:t>[SAML2IAP]</w:t>
      </w:r>
    </w:p>
    <w:p w14:paraId="62D3E65E" w14:textId="57E8A1D7" w:rsidR="008D7BB1" w:rsidRPr="008D7BB1" w:rsidRDefault="00FE3B0F" w:rsidP="005E7482">
      <w:pPr>
        <w:rPr>
          <w:lang w:val="en-US"/>
        </w:rPr>
      </w:pPr>
      <w:r>
        <w:rPr>
          <w:lang w:val="en-US"/>
        </w:rPr>
        <w:tab/>
      </w:r>
      <w:hyperlink r:id="rId53" w:history="1">
        <w:r w:rsidRPr="00580F65">
          <w:rPr>
            <w:rStyle w:val="Hyperlink"/>
            <w:lang w:val="en-US"/>
          </w:rPr>
          <w:t>SAML V2.0 Identity Assurance Profiles Version 1.0, 05 November 2010</w:t>
        </w:r>
      </w:hyperlink>
      <w:r>
        <w:rPr>
          <w:lang w:val="en-US"/>
        </w:rPr>
        <w:t>.</w:t>
      </w:r>
    </w:p>
    <w:p w14:paraId="1C8AC1BC" w14:textId="77777777" w:rsidR="008D7BB1" w:rsidRPr="002F146B" w:rsidRDefault="008D7BB1" w:rsidP="008D7BB1">
      <w:pPr>
        <w:ind w:left="720"/>
        <w:rPr>
          <w:lang w:val="en-US"/>
        </w:rPr>
      </w:pPr>
    </w:p>
    <w:p w14:paraId="6E3A7232" w14:textId="12C7CFD8" w:rsidR="00D554A8" w:rsidRPr="00AC0C91" w:rsidRDefault="00D554A8" w:rsidP="009A5E0A">
      <w:pPr>
        <w:rPr>
          <w:lang w:val="en-US"/>
        </w:rPr>
      </w:pPr>
      <w:r w:rsidRPr="00AC0C91">
        <w:rPr>
          <w:lang w:val="en-US"/>
        </w:rPr>
        <w:t>[MetaIOP]</w:t>
      </w:r>
    </w:p>
    <w:p w14:paraId="010075C4" w14:textId="0BA79597" w:rsidR="00D554A8" w:rsidRPr="00D554A8" w:rsidRDefault="00D554A8" w:rsidP="00D554A8">
      <w:pPr>
        <w:ind w:left="720"/>
        <w:rPr>
          <w:rStyle w:val="Hyperlink"/>
          <w:lang w:val="en-US"/>
        </w:rPr>
      </w:pPr>
      <w:r>
        <w:rPr>
          <w:lang w:val="en-US"/>
        </w:rPr>
        <w:fldChar w:fldCharType="begin"/>
      </w:r>
      <w:r>
        <w:rPr>
          <w:lang w:val="en-US"/>
        </w:rPr>
        <w:instrText xml:space="preserve"> HYPERLINK "http://docs.oasis-open.org/security/saml/Post2.0/sstc-metadata-iop.pdf" </w:instrText>
      </w:r>
      <w:r>
        <w:rPr>
          <w:lang w:val="en-US"/>
        </w:rPr>
        <w:fldChar w:fldCharType="separate"/>
      </w:r>
      <w:r w:rsidRPr="00D554A8">
        <w:rPr>
          <w:rStyle w:val="Hyperlink"/>
          <w:lang w:val="en-US"/>
        </w:rPr>
        <w:t>OASIS Committee Specification, SAML V2.0 Metadata Interoperability Profile Version 1.0,</w:t>
      </w:r>
    </w:p>
    <w:p w14:paraId="473BB100" w14:textId="6DF44DDC" w:rsidR="00D554A8" w:rsidRPr="00D554A8" w:rsidRDefault="00D554A8" w:rsidP="00D554A8">
      <w:pPr>
        <w:ind w:left="720"/>
        <w:rPr>
          <w:lang w:val="en-US"/>
        </w:rPr>
      </w:pPr>
      <w:r w:rsidRPr="00D554A8">
        <w:rPr>
          <w:rStyle w:val="Hyperlink"/>
          <w:lang w:val="en-US"/>
        </w:rPr>
        <w:t>August 2009.</w:t>
      </w:r>
      <w:r>
        <w:rPr>
          <w:lang w:val="en-US"/>
        </w:rPr>
        <w:fldChar w:fldCharType="end"/>
      </w:r>
    </w:p>
    <w:p w14:paraId="167D5D00" w14:textId="77777777" w:rsidR="00D554A8" w:rsidRPr="00BB4873" w:rsidRDefault="00D554A8" w:rsidP="00D554A8">
      <w:pPr>
        <w:ind w:left="720"/>
        <w:rPr>
          <w:lang w:val="en-US"/>
        </w:rPr>
      </w:pPr>
    </w:p>
    <w:p w14:paraId="4B379121" w14:textId="6A7AE881" w:rsidR="002B5FDD" w:rsidRPr="00BB4873" w:rsidRDefault="002B5FDD" w:rsidP="009A5E0A">
      <w:pPr>
        <w:rPr>
          <w:lang w:val="en-US"/>
        </w:rPr>
      </w:pPr>
      <w:r w:rsidRPr="00BB4873">
        <w:rPr>
          <w:lang w:val="en-US"/>
        </w:rPr>
        <w:t>[SAML2Meta</w:t>
      </w:r>
      <w:r w:rsidR="008D7BB1" w:rsidRPr="00BB4873">
        <w:rPr>
          <w:lang w:val="en-US"/>
        </w:rPr>
        <w:t>UI]</w:t>
      </w:r>
    </w:p>
    <w:p w14:paraId="054B3BE9" w14:textId="434C0966" w:rsidR="008D7BB1" w:rsidRPr="008D7BB1" w:rsidRDefault="00680FE2" w:rsidP="008D7BB1">
      <w:pPr>
        <w:ind w:left="720"/>
        <w:rPr>
          <w:lang w:val="en-US"/>
        </w:rPr>
      </w:pPr>
      <w:hyperlink r:id="rId54" w:history="1">
        <w:r w:rsidR="008D7BB1" w:rsidRPr="002F146B">
          <w:rPr>
            <w:rStyle w:val="Hyperlink"/>
            <w:lang w:val="en-US"/>
          </w:rPr>
          <w:t xml:space="preserve">OASIS </w:t>
        </w:r>
        <w:r w:rsidR="00D554A8" w:rsidRPr="002F146B">
          <w:rPr>
            <w:rStyle w:val="Hyperlink"/>
            <w:lang w:val="en-US"/>
          </w:rPr>
          <w:t>Draft</w:t>
        </w:r>
        <w:r w:rsidR="008D7BB1" w:rsidRPr="002F146B">
          <w:rPr>
            <w:rStyle w:val="Hyperlink"/>
            <w:lang w:val="en-US"/>
          </w:rPr>
          <w:t xml:space="preserve">, </w:t>
        </w:r>
        <w:r w:rsidR="008D7BB1" w:rsidRPr="008D7BB1">
          <w:rPr>
            <w:rStyle w:val="Hyperlink"/>
            <w:bCs/>
            <w:lang w:val="en-US"/>
          </w:rPr>
          <w:t>SAML V2.0 Metadata Extensions for Login and Discovery User Interface Version 1.0, September 2010.</w:t>
        </w:r>
      </w:hyperlink>
    </w:p>
    <w:p w14:paraId="08368850" w14:textId="4D29D882" w:rsidR="008D7BB1" w:rsidRPr="002F146B" w:rsidRDefault="008D7BB1" w:rsidP="008D7BB1">
      <w:pPr>
        <w:rPr>
          <w:lang w:val="en-US"/>
        </w:rPr>
      </w:pPr>
    </w:p>
    <w:p w14:paraId="248907AA" w14:textId="428806DF" w:rsidR="008D7BB1" w:rsidRPr="002F146B" w:rsidRDefault="008D7BB1" w:rsidP="008D7BB1">
      <w:pPr>
        <w:rPr>
          <w:lang w:val="en-US"/>
        </w:rPr>
      </w:pPr>
      <w:r w:rsidRPr="002F146B">
        <w:rPr>
          <w:lang w:val="en-US"/>
        </w:rPr>
        <w:t>[SAML2MetaAttr]</w:t>
      </w:r>
    </w:p>
    <w:p w14:paraId="399C76D8" w14:textId="712379F2" w:rsidR="008D7BB1" w:rsidRPr="008B4498" w:rsidRDefault="00680FE2" w:rsidP="008D7BB1">
      <w:pPr>
        <w:ind w:left="720"/>
        <w:rPr>
          <w:lang w:val="en-US"/>
        </w:rPr>
      </w:pPr>
      <w:hyperlink r:id="rId55" w:history="1">
        <w:r w:rsidR="006D63F7" w:rsidRPr="008B4498">
          <w:rPr>
            <w:rStyle w:val="Hyperlink"/>
            <w:lang w:val="en-US"/>
          </w:rPr>
          <w:t xml:space="preserve">OASIS </w:t>
        </w:r>
        <w:r w:rsidR="00D554A8" w:rsidRPr="008B4498">
          <w:rPr>
            <w:rStyle w:val="Hyperlink"/>
            <w:lang w:val="en-US"/>
          </w:rPr>
          <w:t>Committee Specification</w:t>
        </w:r>
        <w:r w:rsidR="006D63F7" w:rsidRPr="008B4498">
          <w:rPr>
            <w:rStyle w:val="Hyperlink"/>
            <w:lang w:val="en-US"/>
          </w:rPr>
          <w:t xml:space="preserve">, </w:t>
        </w:r>
        <w:r w:rsidR="006D63F7" w:rsidRPr="008B4498">
          <w:rPr>
            <w:rStyle w:val="Hyperlink"/>
            <w:bCs/>
            <w:lang w:val="en-US"/>
          </w:rPr>
          <w:t>SAML V2.0 Metadata Extension for Entity Attributes Version 1.0, A</w:t>
        </w:r>
        <w:r w:rsidR="006D63F7" w:rsidRPr="008B4498">
          <w:rPr>
            <w:rStyle w:val="Hyperlink"/>
            <w:bCs/>
            <w:lang w:val="en-US"/>
          </w:rPr>
          <w:t>u</w:t>
        </w:r>
        <w:r w:rsidR="006D63F7" w:rsidRPr="008B4498">
          <w:rPr>
            <w:rStyle w:val="Hyperlink"/>
            <w:bCs/>
            <w:lang w:val="en-US"/>
          </w:rPr>
          <w:t>gust 2009.</w:t>
        </w:r>
      </w:hyperlink>
    </w:p>
    <w:p w14:paraId="6635A80A" w14:textId="77777777" w:rsidR="002B5FDD" w:rsidRPr="008B4498" w:rsidRDefault="002B5FDD" w:rsidP="009A5E0A">
      <w:pPr>
        <w:rPr>
          <w:lang w:val="en-US"/>
        </w:rPr>
      </w:pPr>
    </w:p>
    <w:p w14:paraId="1D00EE18" w14:textId="5A355D69" w:rsidR="001E2405" w:rsidRPr="002F146B" w:rsidRDefault="004E7F9B" w:rsidP="009A5E0A">
      <w:pPr>
        <w:rPr>
          <w:lang w:val="en-US"/>
        </w:rPr>
      </w:pPr>
      <w:r w:rsidRPr="002F146B">
        <w:rPr>
          <w:lang w:val="en-US"/>
        </w:rPr>
        <w:t>[Ent</w:t>
      </w:r>
      <w:r w:rsidR="001E2405" w:rsidRPr="002F146B">
        <w:rPr>
          <w:lang w:val="en-US"/>
        </w:rPr>
        <w:t>Cat]</w:t>
      </w:r>
    </w:p>
    <w:p w14:paraId="674D9512" w14:textId="2486AB64" w:rsidR="001E2405" w:rsidRDefault="00680FE2" w:rsidP="001E2405">
      <w:pPr>
        <w:ind w:left="720"/>
        <w:rPr>
          <w:bCs/>
          <w:lang w:val="en-US"/>
        </w:rPr>
      </w:pPr>
      <w:hyperlink r:id="rId56" w:history="1">
        <w:r w:rsidR="001E2405" w:rsidRPr="001E2405">
          <w:rPr>
            <w:rStyle w:val="Hyperlink"/>
            <w:bCs/>
            <w:lang w:val="en-US"/>
          </w:rPr>
          <w:t>The Entity Category SAML Entity Metadata Attribute Type, March 2012.</w:t>
        </w:r>
      </w:hyperlink>
    </w:p>
    <w:p w14:paraId="4ADE7185" w14:textId="77777777" w:rsidR="008B4498" w:rsidRDefault="008B4498" w:rsidP="001E2405">
      <w:pPr>
        <w:ind w:left="720"/>
        <w:rPr>
          <w:bCs/>
          <w:lang w:val="en-US"/>
        </w:rPr>
      </w:pPr>
    </w:p>
    <w:p w14:paraId="52B5D215" w14:textId="24495682" w:rsidR="008B4498" w:rsidRDefault="008B4498" w:rsidP="008B4498">
      <w:pPr>
        <w:rPr>
          <w:bCs/>
          <w:lang w:val="en-US"/>
        </w:rPr>
      </w:pPr>
      <w:r>
        <w:rPr>
          <w:bCs/>
          <w:lang w:val="en-US"/>
        </w:rPr>
        <w:t>[IdpDisco]</w:t>
      </w:r>
    </w:p>
    <w:p w14:paraId="38C7EE3A" w14:textId="67186F16" w:rsidR="008B4498" w:rsidRDefault="00680FE2" w:rsidP="008B4498">
      <w:pPr>
        <w:ind w:left="720"/>
        <w:rPr>
          <w:rStyle w:val="Hyperlink"/>
          <w:lang w:val="en-US"/>
        </w:rPr>
      </w:pPr>
      <w:hyperlink r:id="rId57" w:history="1">
        <w:r w:rsidR="008B4498" w:rsidRPr="008B4498">
          <w:rPr>
            <w:rStyle w:val="Hyperlink"/>
            <w:lang w:val="en-US"/>
          </w:rPr>
          <w:t>OASIS Committee Specification, Identity Provider Discovery Service Protocol and Profile, March 2008.</w:t>
        </w:r>
      </w:hyperlink>
    </w:p>
    <w:p w14:paraId="77A7ED04" w14:textId="77777777" w:rsidR="00FA64E7" w:rsidRDefault="00FA64E7" w:rsidP="00FA64E7">
      <w:pPr>
        <w:rPr>
          <w:rStyle w:val="Hyperlink"/>
          <w:lang w:val="en-US"/>
        </w:rPr>
      </w:pPr>
    </w:p>
    <w:p w14:paraId="77DF66E8" w14:textId="77777777" w:rsidR="004E6F02" w:rsidRDefault="004E6F02" w:rsidP="004E6F02">
      <w:pPr>
        <w:rPr>
          <w:lang w:val="en-US"/>
        </w:rPr>
      </w:pPr>
    </w:p>
    <w:p w14:paraId="507BC538" w14:textId="44DB0AB4" w:rsidR="004E6F02" w:rsidRDefault="004E6F02" w:rsidP="004E6F02">
      <w:pPr>
        <w:rPr>
          <w:lang w:val="en-US"/>
        </w:rPr>
      </w:pPr>
      <w:r>
        <w:rPr>
          <w:lang w:val="en-US"/>
        </w:rPr>
        <w:lastRenderedPageBreak/>
        <w:t>[</w:t>
      </w:r>
      <w:r w:rsidR="00673592">
        <w:rPr>
          <w:lang w:val="en-US"/>
        </w:rPr>
        <w:t>Eid</w:t>
      </w:r>
      <w:r>
        <w:rPr>
          <w:lang w:val="en-US"/>
        </w:rPr>
        <w:t>Attributes]</w:t>
      </w:r>
    </w:p>
    <w:p w14:paraId="3749E7C3" w14:textId="50D2EB1A" w:rsidR="004E6F02" w:rsidRDefault="004E6F02" w:rsidP="004E6F02">
      <w:pPr>
        <w:rPr>
          <w:lang w:val="en-US"/>
        </w:rPr>
      </w:pPr>
      <w:r>
        <w:rPr>
          <w:lang w:val="en-US"/>
        </w:rPr>
        <w:tab/>
      </w:r>
      <w:r w:rsidRPr="00A75D24">
        <w:rPr>
          <w:lang w:val="en-US"/>
        </w:rPr>
        <w:t>Attribute Specification for the Swedish eID Framework.</w:t>
      </w:r>
    </w:p>
    <w:p w14:paraId="294CE554" w14:textId="77777777" w:rsidR="004E6F02" w:rsidRDefault="004E6F02" w:rsidP="004E6F02">
      <w:pPr>
        <w:rPr>
          <w:lang w:val="en-US"/>
        </w:rPr>
      </w:pPr>
    </w:p>
    <w:p w14:paraId="060697EB" w14:textId="1F477E15" w:rsidR="004E6F02" w:rsidRPr="002F146B" w:rsidRDefault="004E6F02" w:rsidP="004E6F02">
      <w:r w:rsidRPr="002F146B">
        <w:t>[</w:t>
      </w:r>
      <w:r w:rsidR="00673592">
        <w:t>Eid</w:t>
      </w:r>
      <w:r w:rsidRPr="002F146B">
        <w:t>Tillit]</w:t>
      </w:r>
    </w:p>
    <w:p w14:paraId="45FEC207" w14:textId="649DB759" w:rsidR="004E6F02" w:rsidRPr="002F146B" w:rsidRDefault="004E6F02" w:rsidP="004E6F02">
      <w:r w:rsidRPr="002F146B">
        <w:tab/>
      </w:r>
      <w:r w:rsidRPr="00A75D24">
        <w:t>Tillitsramverk för Svensk E-legitimation</w:t>
      </w:r>
      <w:r w:rsidR="00BB0734" w:rsidRPr="00A75D24">
        <w:t>.</w:t>
      </w:r>
    </w:p>
    <w:p w14:paraId="311F93FE" w14:textId="77777777" w:rsidR="004E6F02" w:rsidRPr="00434B23" w:rsidRDefault="004E6F02" w:rsidP="004E6F02"/>
    <w:p w14:paraId="22ED2237" w14:textId="232DC09D" w:rsidR="004E6F02" w:rsidRDefault="004E6F02" w:rsidP="004E6F02">
      <w:pPr>
        <w:rPr>
          <w:lang w:val="en-US"/>
        </w:rPr>
      </w:pPr>
      <w:r>
        <w:rPr>
          <w:lang w:val="en-US"/>
        </w:rPr>
        <w:t>[</w:t>
      </w:r>
      <w:r w:rsidR="00673592">
        <w:rPr>
          <w:lang w:val="en-US"/>
        </w:rPr>
        <w:t>Eid</w:t>
      </w:r>
      <w:r>
        <w:rPr>
          <w:lang w:val="en-US"/>
        </w:rPr>
        <w:t>EntCat]</w:t>
      </w:r>
    </w:p>
    <w:p w14:paraId="7E465D10" w14:textId="32CA8D40" w:rsidR="004E6F02" w:rsidRDefault="004E6F02" w:rsidP="004E6F02">
      <w:pPr>
        <w:rPr>
          <w:lang w:val="en-US"/>
        </w:rPr>
      </w:pPr>
      <w:r>
        <w:rPr>
          <w:lang w:val="en-US"/>
        </w:rPr>
        <w:tab/>
      </w:r>
      <w:r w:rsidRPr="00A75D24">
        <w:rPr>
          <w:lang w:val="en-US"/>
        </w:rPr>
        <w:t>Entity Categories for the Swedish eID Framework.</w:t>
      </w:r>
    </w:p>
    <w:p w14:paraId="50FA070B" w14:textId="77777777" w:rsidR="004E6F02" w:rsidRDefault="004E6F02" w:rsidP="00FA64E7">
      <w:pPr>
        <w:rPr>
          <w:lang w:val="en-US"/>
        </w:rPr>
      </w:pPr>
    </w:p>
    <w:p w14:paraId="331D4EAC" w14:textId="7E1E1EEC" w:rsidR="00FA64E7" w:rsidRDefault="00FA64E7" w:rsidP="00FA64E7">
      <w:pPr>
        <w:rPr>
          <w:lang w:val="en-US"/>
        </w:rPr>
      </w:pPr>
      <w:r w:rsidRPr="007429F5">
        <w:rPr>
          <w:lang w:val="en-US"/>
        </w:rPr>
        <w:t>[</w:t>
      </w:r>
      <w:r w:rsidR="00673592">
        <w:rPr>
          <w:lang w:val="en-US"/>
        </w:rPr>
        <w:t>Eid</w:t>
      </w:r>
      <w:r w:rsidRPr="007429F5">
        <w:rPr>
          <w:lang w:val="en-US"/>
        </w:rPr>
        <w:t>Disc</w:t>
      </w:r>
      <w:r w:rsidR="004D19A5">
        <w:rPr>
          <w:lang w:val="en-US"/>
        </w:rPr>
        <w:t>o</w:t>
      </w:r>
      <w:r w:rsidRPr="007429F5">
        <w:rPr>
          <w:lang w:val="en-US"/>
        </w:rPr>
        <w:t>]</w:t>
      </w:r>
    </w:p>
    <w:p w14:paraId="6020E4F6" w14:textId="7CF30357" w:rsidR="004C6B4E" w:rsidRDefault="00DA12F9" w:rsidP="004E6F02">
      <w:pPr>
        <w:ind w:firstLine="720"/>
        <w:rPr>
          <w:rStyle w:val="Hyperlink"/>
          <w:lang w:val="en-US"/>
        </w:rPr>
      </w:pPr>
      <w:r w:rsidRPr="004A41B5">
        <w:rPr>
          <w:lang w:val="en-US"/>
        </w:rPr>
        <w:t>Discovery within the Swedish eID Framework</w:t>
      </w:r>
      <w:r w:rsidR="004D19A5" w:rsidRPr="004A41B5">
        <w:rPr>
          <w:lang w:val="en-US"/>
        </w:rPr>
        <w:t>.</w:t>
      </w:r>
    </w:p>
    <w:p w14:paraId="4E270934" w14:textId="3517FEA2" w:rsidR="003B0BD3" w:rsidRDefault="003B0BD3" w:rsidP="000E7864">
      <w:pPr>
        <w:rPr>
          <w:rStyle w:val="Hyperlink"/>
          <w:lang w:val="en-US"/>
        </w:rPr>
      </w:pPr>
    </w:p>
    <w:p w14:paraId="3767D2C8" w14:textId="77550023" w:rsidR="00383137" w:rsidRDefault="00383137" w:rsidP="00383137">
      <w:pPr>
        <w:rPr>
          <w:lang w:val="en"/>
        </w:rPr>
      </w:pPr>
      <w:r>
        <w:rPr>
          <w:lang w:val="en"/>
        </w:rPr>
        <w:t>[EidDSS]</w:t>
      </w:r>
    </w:p>
    <w:p w14:paraId="4A98FDCF" w14:textId="4692380F" w:rsidR="003B0BD3" w:rsidRDefault="00B629D6" w:rsidP="000E7864">
      <w:pPr>
        <w:ind w:left="720"/>
        <w:rPr>
          <w:lang w:val="en"/>
        </w:rPr>
      </w:pPr>
      <w:r w:rsidRPr="005D0F89">
        <w:rPr>
          <w:lang w:val="en"/>
        </w:rPr>
        <w:t xml:space="preserve">DSS Extension for </w:t>
      </w:r>
      <w:r>
        <w:rPr>
          <w:lang w:val="en"/>
        </w:rPr>
        <w:t>F</w:t>
      </w:r>
      <w:r w:rsidRPr="005D0F89">
        <w:rPr>
          <w:lang w:val="en"/>
        </w:rPr>
        <w:t xml:space="preserve">ederated </w:t>
      </w:r>
      <w:r>
        <w:rPr>
          <w:lang w:val="en"/>
        </w:rPr>
        <w:t>C</w:t>
      </w:r>
      <w:r w:rsidRPr="005D0F89">
        <w:rPr>
          <w:lang w:val="en"/>
        </w:rPr>
        <w:t xml:space="preserve">entral </w:t>
      </w:r>
      <w:r>
        <w:rPr>
          <w:lang w:val="en"/>
        </w:rPr>
        <w:t>S</w:t>
      </w:r>
      <w:r w:rsidRPr="005D0F89">
        <w:rPr>
          <w:lang w:val="en"/>
        </w:rPr>
        <w:t xml:space="preserve">igning </w:t>
      </w:r>
      <w:r>
        <w:rPr>
          <w:lang w:val="en"/>
        </w:rPr>
        <w:t>S</w:t>
      </w:r>
      <w:r w:rsidRPr="005D0F89">
        <w:rPr>
          <w:lang w:val="en"/>
        </w:rPr>
        <w:t>ervices</w:t>
      </w:r>
      <w:r w:rsidR="003B0BD3" w:rsidRPr="003B0BD3">
        <w:rPr>
          <w:lang w:val="en"/>
        </w:rPr>
        <w:t xml:space="preserve"> - Version 1.1</w:t>
      </w:r>
      <w:r w:rsidR="00A75D24">
        <w:rPr>
          <w:lang w:val="en"/>
        </w:rPr>
        <w:t>.</w:t>
      </w:r>
    </w:p>
    <w:p w14:paraId="30D93B42" w14:textId="77777777" w:rsidR="00886BFC" w:rsidRDefault="00886BFC" w:rsidP="000E7864">
      <w:pPr>
        <w:ind w:left="720"/>
        <w:rPr>
          <w:lang w:val="en"/>
        </w:rPr>
      </w:pPr>
    </w:p>
    <w:p w14:paraId="18C32CF8" w14:textId="259FC533" w:rsidR="00886BFC" w:rsidRDefault="00886BFC" w:rsidP="00886BFC">
      <w:pPr>
        <w:rPr>
          <w:lang w:val="en"/>
        </w:rPr>
      </w:pPr>
      <w:r>
        <w:rPr>
          <w:lang w:val="en"/>
        </w:rPr>
        <w:t>[</w:t>
      </w:r>
      <w:r w:rsidR="00673592">
        <w:rPr>
          <w:lang w:val="en"/>
        </w:rPr>
        <w:t>Eid</w:t>
      </w:r>
      <w:r>
        <w:rPr>
          <w:lang w:val="en"/>
        </w:rPr>
        <w:t>DSS_Prof</w:t>
      </w:r>
      <w:r w:rsidR="00A2162D">
        <w:rPr>
          <w:lang w:val="en"/>
        </w:rPr>
        <w:t>ile</w:t>
      </w:r>
      <w:r>
        <w:rPr>
          <w:lang w:val="en"/>
        </w:rPr>
        <w:t>]</w:t>
      </w:r>
    </w:p>
    <w:p w14:paraId="40A4DDC1" w14:textId="6D237D01" w:rsidR="00886BFC" w:rsidRDefault="00FC027F" w:rsidP="00886BFC">
      <w:pPr>
        <w:ind w:left="720"/>
        <w:rPr>
          <w:lang w:val="en-US"/>
        </w:rPr>
      </w:pPr>
      <w:r>
        <w:rPr>
          <w:lang w:val="en-US"/>
        </w:rPr>
        <w:t>Implementation P</w:t>
      </w:r>
      <w:r w:rsidR="00886BFC" w:rsidRPr="00394354">
        <w:rPr>
          <w:lang w:val="en-US"/>
        </w:rPr>
        <w:t>rofile for usin</w:t>
      </w:r>
      <w:r>
        <w:rPr>
          <w:lang w:val="en-US"/>
        </w:rPr>
        <w:t>g OASIS DSS in Central Signing S</w:t>
      </w:r>
      <w:r w:rsidR="00886BFC" w:rsidRPr="00394354">
        <w:rPr>
          <w:lang w:val="en-US"/>
        </w:rPr>
        <w:t>ervices</w:t>
      </w:r>
      <w:r w:rsidR="00886BFC">
        <w:rPr>
          <w:lang w:val="en-US"/>
        </w:rPr>
        <w:t>.</w:t>
      </w:r>
    </w:p>
    <w:p w14:paraId="2C228F6D" w14:textId="77777777" w:rsidR="004C6B4E" w:rsidRDefault="004C6B4E" w:rsidP="004C6B4E">
      <w:pPr>
        <w:rPr>
          <w:lang w:val="en-US"/>
        </w:rPr>
      </w:pPr>
    </w:p>
    <w:p w14:paraId="17110A9F" w14:textId="77777777" w:rsidR="0067574A" w:rsidRDefault="0067574A">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0CAD628D" w14:textId="1B834C41" w:rsidR="004C6B4E" w:rsidRDefault="004C6B4E" w:rsidP="004C6B4E">
      <w:pPr>
        <w:pStyle w:val="Heading1"/>
        <w:rPr>
          <w:lang w:val="en-US"/>
        </w:rPr>
      </w:pPr>
      <w:bookmarkStart w:id="95" w:name="_Toc305420709"/>
      <w:r>
        <w:rPr>
          <w:lang w:val="en-US"/>
        </w:rPr>
        <w:lastRenderedPageBreak/>
        <w:t>Changes between versions</w:t>
      </w:r>
      <w:bookmarkEnd w:id="95"/>
    </w:p>
    <w:p w14:paraId="773CD3C9" w14:textId="50A01C22" w:rsidR="00BB6549" w:rsidRDefault="00BB6549" w:rsidP="004C6B4E">
      <w:pPr>
        <w:rPr>
          <w:ins w:id="96" w:author="Martin Lindström" w:date="2016-05-26T12:26:00Z"/>
          <w:b/>
          <w:lang w:val="en-US"/>
        </w:rPr>
      </w:pPr>
      <w:ins w:id="97" w:author="Martin Lindström" w:date="2016-05-26T12:26:00Z">
        <w:r>
          <w:rPr>
            <w:b/>
            <w:lang w:val="en-US"/>
          </w:rPr>
          <w:t>Changes between version 1.3 and version 1.4:</w:t>
        </w:r>
      </w:ins>
    </w:p>
    <w:p w14:paraId="50F40C48" w14:textId="77777777" w:rsidR="00BB6549" w:rsidRDefault="00BB6549" w:rsidP="004C6B4E">
      <w:pPr>
        <w:rPr>
          <w:ins w:id="98" w:author="Martin Lindström" w:date="2016-05-26T12:26:00Z"/>
          <w:b/>
          <w:lang w:val="en-US"/>
        </w:rPr>
      </w:pPr>
    </w:p>
    <w:p w14:paraId="49CC8A5B" w14:textId="460811BC" w:rsidR="00CB58D6" w:rsidRPr="00CB58D6" w:rsidRDefault="00444B4D" w:rsidP="00CB58D6">
      <w:pPr>
        <w:pStyle w:val="ListParagraph"/>
        <w:numPr>
          <w:ilvl w:val="0"/>
          <w:numId w:val="44"/>
        </w:numPr>
        <w:rPr>
          <w:ins w:id="99" w:author="Martin Lindström" w:date="2016-05-26T12:26:00Z"/>
          <w:b/>
          <w:lang w:val="en-US"/>
        </w:rPr>
      </w:pPr>
      <w:ins w:id="100" w:author="Martin Lindström" w:date="2016-05-26T21:14:00Z">
        <w:r>
          <w:rPr>
            <w:lang w:val="en-US"/>
          </w:rPr>
          <w:t>Version 1.3</w:t>
        </w:r>
      </w:ins>
      <w:ins w:id="101" w:author="Martin Lindström" w:date="2016-05-26T21:16:00Z">
        <w:r w:rsidR="00937784">
          <w:rPr>
            <w:lang w:val="en-US"/>
          </w:rPr>
          <w:t xml:space="preserve"> of this profile</w:t>
        </w:r>
      </w:ins>
      <w:ins w:id="102" w:author="Martin Lindström" w:date="2016-05-26T21:14:00Z">
        <w:r>
          <w:rPr>
            <w:lang w:val="en-US"/>
          </w:rPr>
          <w:t xml:space="preserve"> stated that a </w:t>
        </w:r>
        <w:r w:rsidRPr="00115125">
          <w:rPr>
            <w:rStyle w:val="Code"/>
          </w:rPr>
          <w:t>&lt;saml2p:AuthnRequest&gt;</w:t>
        </w:r>
        <w:r>
          <w:rPr>
            <w:lang w:val="en-US"/>
          </w:rPr>
          <w:t xml:space="preserve"> message MUST contain an </w:t>
        </w:r>
        <w:r w:rsidRPr="00115125">
          <w:rPr>
            <w:rStyle w:val="Code"/>
          </w:rPr>
          <w:t>AssertionConsumerServiceURL</w:t>
        </w:r>
      </w:ins>
      <w:ins w:id="103" w:author="Martin Lindström" w:date="2016-05-26T21:15:00Z">
        <w:r w:rsidR="004E422A">
          <w:rPr>
            <w:lang w:val="en-US"/>
          </w:rPr>
          <w:t xml:space="preserve"> attribute identifying the desired response location.</w:t>
        </w:r>
      </w:ins>
      <w:ins w:id="104" w:author="Martin Lindström" w:date="2016-05-26T23:24:00Z">
        <w:r w:rsidR="00680FE2">
          <w:rPr>
            <w:lang w:val="en-US"/>
          </w:rPr>
          <w:t xml:space="preserve"> </w:t>
        </w:r>
        <w:r w:rsidR="00680FE2" w:rsidRPr="00680FE2">
          <w:rPr>
            <w:lang w:val="en-US"/>
          </w:rPr>
          <w:t xml:space="preserve">It has shown that this requirement aggravates interoperability since some of the major providers of Service Provider software do not fully support this attribute. Furthermore, the requirement does increase security since an Identity Provider may only post response messages to locations registered in the </w:t>
        </w:r>
        <w:r w:rsidR="00680FE2" w:rsidRPr="00680FE2">
          <w:rPr>
            <w:rStyle w:val="Code"/>
          </w:rPr>
          <w:t>&lt;md:AssertionConsumerService&gt;</w:t>
        </w:r>
        <w:r w:rsidR="00680FE2" w:rsidRPr="00680FE2">
          <w:rPr>
            <w:lang w:val="en-US"/>
          </w:rPr>
          <w:t xml:space="preserve"> elements of the Service Provider metadata entry.</w:t>
        </w:r>
      </w:ins>
      <w:ins w:id="105" w:author="Martin Lindström" w:date="2016-05-26T23:25:00Z">
        <w:r w:rsidR="00680FE2">
          <w:rPr>
            <w:lang w:val="en-US"/>
          </w:rPr>
          <w:t xml:space="preserve"> Therefore, chapter 5.3, “</w:t>
        </w:r>
      </w:ins>
      <w:ins w:id="106" w:author="Martin Lindström" w:date="2016-05-26T23:26:00Z">
        <w:r w:rsidR="00680FE2">
          <w:rPr>
            <w:lang w:val="en-US"/>
          </w:rPr>
          <w:t>Message Content</w:t>
        </w:r>
      </w:ins>
      <w:ins w:id="107" w:author="Martin Lindström" w:date="2016-05-26T23:25:00Z">
        <w:r w:rsidR="00680FE2">
          <w:rPr>
            <w:lang w:val="en-US"/>
          </w:rPr>
          <w:t>”</w:t>
        </w:r>
      </w:ins>
      <w:ins w:id="108" w:author="Martin Lindström" w:date="2016-05-26T23:26:00Z">
        <w:r w:rsidR="00680FE2">
          <w:rPr>
            <w:lang w:val="en-US"/>
          </w:rPr>
          <w:t xml:space="preserve">, has been changed to state that the </w:t>
        </w:r>
        <w:r w:rsidR="00680FE2" w:rsidRPr="00115125">
          <w:rPr>
            <w:rStyle w:val="Code"/>
          </w:rPr>
          <w:t>&lt;saml2p:AuthnRequest&gt;</w:t>
        </w:r>
        <w:r w:rsidR="00680FE2">
          <w:rPr>
            <w:lang w:val="en-US"/>
          </w:rPr>
          <w:t xml:space="preserve"> me</w:t>
        </w:r>
        <w:r w:rsidR="00680FE2">
          <w:rPr>
            <w:lang w:val="en-US"/>
          </w:rPr>
          <w:t>s</w:t>
        </w:r>
        <w:r w:rsidR="00680FE2">
          <w:rPr>
            <w:lang w:val="en-US"/>
          </w:rPr>
          <w:t xml:space="preserve">sage </w:t>
        </w:r>
        <w:r w:rsidR="00680FE2">
          <w:rPr>
            <w:lang w:val="en-US"/>
          </w:rPr>
          <w:t>SHOULD</w:t>
        </w:r>
        <w:r w:rsidR="00680FE2">
          <w:rPr>
            <w:lang w:val="en-US"/>
          </w:rPr>
          <w:t xml:space="preserve"> contain an </w:t>
        </w:r>
        <w:r w:rsidR="00680FE2" w:rsidRPr="00115125">
          <w:rPr>
            <w:rStyle w:val="Code"/>
          </w:rPr>
          <w:t>AssertionConsumerServiceURL</w:t>
        </w:r>
        <w:r w:rsidR="00680FE2">
          <w:rPr>
            <w:lang w:val="en-US"/>
          </w:rPr>
          <w:t xml:space="preserve"> attribute</w:t>
        </w:r>
        <w:r w:rsidR="00680FE2">
          <w:rPr>
            <w:lang w:val="en-US"/>
          </w:rPr>
          <w:t>. Changes have also been made to sections 5.4.2 and</w:t>
        </w:r>
      </w:ins>
      <w:ins w:id="109" w:author="Martin Lindström" w:date="2016-05-26T23:27:00Z">
        <w:r w:rsidR="00680FE2">
          <w:rPr>
            <w:lang w:val="en-US"/>
          </w:rPr>
          <w:t xml:space="preserve"> 6.3.2 where processing requirements were updated.</w:t>
        </w:r>
      </w:ins>
      <w:bookmarkStart w:id="110" w:name="_GoBack"/>
      <w:bookmarkEnd w:id="110"/>
    </w:p>
    <w:p w14:paraId="46E4978E" w14:textId="77777777" w:rsidR="00CB58D6" w:rsidRDefault="00CB58D6" w:rsidP="004C6B4E">
      <w:pPr>
        <w:rPr>
          <w:ins w:id="111" w:author="Martin Lindström" w:date="2016-05-26T12:26:00Z"/>
          <w:b/>
          <w:lang w:val="en-US"/>
        </w:rPr>
      </w:pPr>
    </w:p>
    <w:p w14:paraId="33FD13D8" w14:textId="6A16C003" w:rsidR="00976251" w:rsidRDefault="00976251" w:rsidP="004C6B4E">
      <w:pPr>
        <w:rPr>
          <w:b/>
          <w:lang w:val="en-US"/>
        </w:rPr>
      </w:pPr>
      <w:r>
        <w:rPr>
          <w:b/>
          <w:lang w:val="en-US"/>
        </w:rPr>
        <w:t>Changes between version 1.2 and version 1.3:</w:t>
      </w:r>
    </w:p>
    <w:p w14:paraId="50CD1255" w14:textId="5D37096E" w:rsidR="00874302" w:rsidRPr="00A75D24" w:rsidRDefault="00874302" w:rsidP="00874302">
      <w:pPr>
        <w:pStyle w:val="ListParagraph"/>
        <w:numPr>
          <w:ilvl w:val="0"/>
          <w:numId w:val="40"/>
        </w:numPr>
        <w:rPr>
          <w:b/>
          <w:lang w:val="en-US"/>
        </w:rPr>
      </w:pPr>
      <w:r>
        <w:rPr>
          <w:lang w:val="en-US"/>
        </w:rPr>
        <w:t xml:space="preserve">This profile now extends a newer version of the SAML2Int Deployment Profile (see </w:t>
      </w:r>
      <w:hyperlink r:id="rId58" w:history="1">
        <w:r w:rsidR="006B26A4" w:rsidRPr="00D22DF5">
          <w:rPr>
            <w:rStyle w:val="Hyperlink"/>
            <w:lang w:val="en-US"/>
          </w:rPr>
          <w:t>http://saml2int.org/profile/current/</w:t>
        </w:r>
      </w:hyperlink>
      <w:r>
        <w:rPr>
          <w:lang w:val="en-US"/>
        </w:rPr>
        <w:t>).</w:t>
      </w:r>
    </w:p>
    <w:p w14:paraId="16B1749B" w14:textId="6B1C8CCD" w:rsidR="006B26A4" w:rsidRPr="00874302" w:rsidRDefault="006B26A4" w:rsidP="00874302">
      <w:pPr>
        <w:pStyle w:val="ListParagraph"/>
        <w:numPr>
          <w:ilvl w:val="0"/>
          <w:numId w:val="40"/>
        </w:numPr>
        <w:rPr>
          <w:b/>
          <w:lang w:val="en-US"/>
        </w:rPr>
      </w:pPr>
      <w:r>
        <w:rPr>
          <w:lang w:val="en-US"/>
        </w:rPr>
        <w:t xml:space="preserve">Clarifications on how entity categories are represented in metadata were made to </w:t>
      </w:r>
      <w:r w:rsidR="00F8598E">
        <w:rPr>
          <w:lang w:val="en-US"/>
        </w:rPr>
        <w:t>chapters</w:t>
      </w:r>
      <w:r w:rsidR="00620E40">
        <w:rPr>
          <w:lang w:val="en-US"/>
        </w:rPr>
        <w:t>:</w:t>
      </w:r>
      <w:r>
        <w:rPr>
          <w:lang w:val="en-US"/>
        </w:rPr>
        <w:t xml:space="preserve"> </w:t>
      </w:r>
      <w:r w:rsidR="00456245">
        <w:rPr>
          <w:lang w:val="en-US"/>
        </w:rPr>
        <w:t>2.1.2, 2.1.3, and 2.1.4.</w:t>
      </w:r>
    </w:p>
    <w:p w14:paraId="7A5F5B39" w14:textId="173B2E6F" w:rsidR="00EA2B15" w:rsidRDefault="00EA2B15" w:rsidP="00F17159">
      <w:pPr>
        <w:pStyle w:val="ListParagraph"/>
        <w:numPr>
          <w:ilvl w:val="0"/>
          <w:numId w:val="35"/>
        </w:numPr>
        <w:rPr>
          <w:lang w:val="en-US"/>
        </w:rPr>
      </w:pPr>
      <w:r>
        <w:rPr>
          <w:lang w:val="en-US"/>
        </w:rPr>
        <w:t xml:space="preserve">Changes were made to chapter </w:t>
      </w:r>
      <w:r w:rsidR="006F271D">
        <w:rPr>
          <w:lang w:val="en-US"/>
        </w:rPr>
        <w:t>6.1, “Security Requirements”</w:t>
      </w:r>
      <w:r w:rsidR="00E87073">
        <w:rPr>
          <w:lang w:val="en-US"/>
        </w:rPr>
        <w:t xml:space="preserve">, where the profile now requires the entire </w:t>
      </w:r>
      <w:r w:rsidR="00E87073" w:rsidRPr="00F17159">
        <w:rPr>
          <w:rStyle w:val="Code"/>
        </w:rPr>
        <w:t>&lt;saml2p:Response&gt;</w:t>
      </w:r>
      <w:r w:rsidR="00E87073">
        <w:rPr>
          <w:lang w:val="en-US"/>
        </w:rPr>
        <w:t xml:space="preserve"> message to be signed, as compared</w:t>
      </w:r>
      <w:r w:rsidR="00F45C8C">
        <w:rPr>
          <w:lang w:val="en-US"/>
        </w:rPr>
        <w:t xml:space="preserve"> to the previous version where the sign</w:t>
      </w:r>
      <w:r w:rsidR="00F45C8C">
        <w:rPr>
          <w:lang w:val="en-US"/>
        </w:rPr>
        <w:t>a</w:t>
      </w:r>
      <w:r w:rsidR="00F45C8C">
        <w:rPr>
          <w:lang w:val="en-US"/>
        </w:rPr>
        <w:t xml:space="preserve">ture requirement was put on </w:t>
      </w:r>
      <w:r w:rsidR="00F45C8C" w:rsidRPr="00F17159">
        <w:rPr>
          <w:rStyle w:val="Code"/>
        </w:rPr>
        <w:t>&lt;saml2:Assertion&gt;</w:t>
      </w:r>
      <w:r w:rsidR="00F45C8C">
        <w:rPr>
          <w:lang w:val="en-US"/>
        </w:rPr>
        <w:t xml:space="preserve"> elements.</w:t>
      </w:r>
      <w:r w:rsidR="00E87073">
        <w:rPr>
          <w:lang w:val="en-US"/>
        </w:rPr>
        <w:t xml:space="preserve"> </w:t>
      </w:r>
    </w:p>
    <w:p w14:paraId="020EEC08" w14:textId="31D0F39B" w:rsidR="00976251" w:rsidRDefault="00B12BE0" w:rsidP="00F17159">
      <w:pPr>
        <w:pStyle w:val="ListParagraph"/>
        <w:numPr>
          <w:ilvl w:val="0"/>
          <w:numId w:val="35"/>
        </w:numPr>
        <w:rPr>
          <w:lang w:val="en-US"/>
        </w:rPr>
      </w:pPr>
      <w:r>
        <w:rPr>
          <w:lang w:val="en-US"/>
        </w:rPr>
        <w:t xml:space="preserve">In chapter </w:t>
      </w:r>
      <w:r w:rsidR="00CC2A29">
        <w:rPr>
          <w:lang w:val="en-US"/>
        </w:rPr>
        <w:t>6.2</w:t>
      </w:r>
      <w:r>
        <w:rPr>
          <w:lang w:val="en-US"/>
        </w:rPr>
        <w:t xml:space="preserve">, it is now specified that an </w:t>
      </w:r>
      <w:r w:rsidRPr="0039230B">
        <w:rPr>
          <w:rStyle w:val="Code"/>
        </w:rPr>
        <w:t>Address</w:t>
      </w:r>
      <w:r>
        <w:rPr>
          <w:lang w:val="en-US"/>
        </w:rPr>
        <w:t xml:space="preserve"> attribute MUST be part of the </w:t>
      </w:r>
      <w:r w:rsidRPr="0039230B">
        <w:rPr>
          <w:rStyle w:val="Code"/>
        </w:rPr>
        <w:t>&lt;saml2:SubjectConfirmationData&gt;</w:t>
      </w:r>
      <w:r>
        <w:rPr>
          <w:rStyle w:val="Code"/>
        </w:rPr>
        <w:t xml:space="preserve"> </w:t>
      </w:r>
      <w:r>
        <w:rPr>
          <w:lang w:val="en-US"/>
        </w:rPr>
        <w:t>element.</w:t>
      </w:r>
      <w:r w:rsidR="000352F7">
        <w:rPr>
          <w:lang w:val="en-US"/>
        </w:rPr>
        <w:t xml:space="preserve"> The previous version stated</w:t>
      </w:r>
      <w:r>
        <w:rPr>
          <w:lang w:val="en-US"/>
        </w:rPr>
        <w:t xml:space="preserve"> SHOULD.</w:t>
      </w:r>
    </w:p>
    <w:p w14:paraId="5C2931F1" w14:textId="11807B82" w:rsidR="000352F7" w:rsidRDefault="000352F7" w:rsidP="00F17159">
      <w:pPr>
        <w:pStyle w:val="ListParagraph"/>
        <w:numPr>
          <w:ilvl w:val="0"/>
          <w:numId w:val="35"/>
        </w:numPr>
        <w:rPr>
          <w:lang w:val="en-US"/>
        </w:rPr>
      </w:pPr>
      <w:r>
        <w:rPr>
          <w:lang w:val="en-US"/>
        </w:rPr>
        <w:t>Chapte</w:t>
      </w:r>
      <w:r w:rsidR="000350D4">
        <w:rPr>
          <w:lang w:val="en-US"/>
        </w:rPr>
        <w:t xml:space="preserve">r </w:t>
      </w:r>
      <w:r w:rsidR="00165098">
        <w:rPr>
          <w:lang w:val="en-US"/>
        </w:rPr>
        <w:t>6.2.1</w:t>
      </w:r>
      <w:r>
        <w:rPr>
          <w:lang w:val="en-US"/>
        </w:rPr>
        <w:t>,</w:t>
      </w:r>
      <w:r w:rsidR="006F185F">
        <w:rPr>
          <w:lang w:val="en-US"/>
        </w:rPr>
        <w:t xml:space="preserve"> “Attribute Release Rules</w:t>
      </w:r>
      <w:r>
        <w:rPr>
          <w:lang w:val="en-US"/>
        </w:rPr>
        <w:t>”, was introduced to clarify how the attribute release process should be handled by an issuing entity.</w:t>
      </w:r>
    </w:p>
    <w:p w14:paraId="6938E102" w14:textId="56E51257" w:rsidR="00434811" w:rsidRDefault="00434811" w:rsidP="00F17159">
      <w:pPr>
        <w:pStyle w:val="ListParagraph"/>
        <w:numPr>
          <w:ilvl w:val="0"/>
          <w:numId w:val="35"/>
        </w:numPr>
        <w:rPr>
          <w:lang w:val="en-US"/>
        </w:rPr>
      </w:pPr>
      <w:r>
        <w:rPr>
          <w:lang w:val="en-US"/>
        </w:rPr>
        <w:t>A Service Provider is now obliged to explicitly specify the required Level of Assurance under which a specific authentication should be performed</w:t>
      </w:r>
      <w:r w:rsidR="0077623E">
        <w:rPr>
          <w:lang w:val="en-US"/>
        </w:rPr>
        <w:t xml:space="preserve">. </w:t>
      </w:r>
      <w:r w:rsidR="004208C1">
        <w:rPr>
          <w:lang w:val="en-US"/>
        </w:rPr>
        <w:t xml:space="preserve">This is specified in chapter </w:t>
      </w:r>
      <w:r w:rsidR="001B474F">
        <w:rPr>
          <w:lang w:val="en-US"/>
        </w:rPr>
        <w:t>5.3</w:t>
      </w:r>
      <w:r w:rsidR="004208C1">
        <w:rPr>
          <w:lang w:val="en-US"/>
        </w:rPr>
        <w:t>, “</w:t>
      </w:r>
      <w:r w:rsidR="001B474F">
        <w:rPr>
          <w:lang w:val="en-US"/>
        </w:rPr>
        <w:t>Message Content</w:t>
      </w:r>
      <w:r w:rsidR="004208C1">
        <w:rPr>
          <w:lang w:val="en-US"/>
        </w:rPr>
        <w:t>”, a</w:t>
      </w:r>
      <w:r w:rsidR="001B474F">
        <w:rPr>
          <w:lang w:val="en-US"/>
        </w:rPr>
        <w:t>nd 5.4.4</w:t>
      </w:r>
      <w:r w:rsidR="004208C1">
        <w:rPr>
          <w:lang w:val="en-US"/>
        </w:rPr>
        <w:t>, “</w:t>
      </w:r>
      <w:r w:rsidR="004345A5" w:rsidRPr="004345A5">
        <w:rPr>
          <w:lang w:val="en-US"/>
        </w:rPr>
        <w:t>Authentication Context and Level of Assurance Handling</w:t>
      </w:r>
      <w:r w:rsidR="004208C1">
        <w:rPr>
          <w:lang w:val="en-US"/>
        </w:rPr>
        <w:t>”.</w:t>
      </w:r>
    </w:p>
    <w:p w14:paraId="3E69DDDF" w14:textId="485F51FF" w:rsidR="00E62190" w:rsidRDefault="00E62190" w:rsidP="00F17159">
      <w:pPr>
        <w:pStyle w:val="ListParagraph"/>
        <w:numPr>
          <w:ilvl w:val="0"/>
          <w:numId w:val="35"/>
        </w:numPr>
        <w:rPr>
          <w:lang w:val="en-US"/>
        </w:rPr>
      </w:pPr>
      <w:r>
        <w:rPr>
          <w:lang w:val="en-US"/>
        </w:rPr>
        <w:t>The specification “</w:t>
      </w:r>
      <w:r w:rsidR="00046A23" w:rsidRPr="00046A23">
        <w:rPr>
          <w:lang w:val="en-US"/>
        </w:rPr>
        <w:t>Authentication Context Classes for Levels of Assurance for the Swedish eID Fram</w:t>
      </w:r>
      <w:r w:rsidR="00046A23" w:rsidRPr="00046A23">
        <w:rPr>
          <w:lang w:val="en-US"/>
        </w:rPr>
        <w:t>e</w:t>
      </w:r>
      <w:r w:rsidR="00046A23" w:rsidRPr="00046A23">
        <w:rPr>
          <w:lang w:val="en-US"/>
        </w:rPr>
        <w:t>work</w:t>
      </w:r>
      <w:r>
        <w:rPr>
          <w:lang w:val="en-US"/>
        </w:rPr>
        <w:t>” has been removed from the Swedish eID Framework</w:t>
      </w:r>
      <w:r w:rsidR="00C624C0">
        <w:rPr>
          <w:lang w:val="en-US"/>
        </w:rPr>
        <w:t>. The reason for this is that it was proven di</w:t>
      </w:r>
      <w:r w:rsidR="00C624C0">
        <w:rPr>
          <w:lang w:val="en-US"/>
        </w:rPr>
        <w:t>f</w:t>
      </w:r>
      <w:r w:rsidR="00C624C0">
        <w:rPr>
          <w:lang w:val="en-US"/>
        </w:rPr>
        <w:t xml:space="preserve">ficult to make use of the </w:t>
      </w:r>
      <w:r w:rsidR="00C624C0" w:rsidRPr="002E1DA6">
        <w:rPr>
          <w:rStyle w:val="Code"/>
        </w:rPr>
        <w:t>&lt;saml2:AuthnContextDecl&gt;</w:t>
      </w:r>
      <w:r w:rsidR="00C624C0">
        <w:rPr>
          <w:lang w:val="en-US"/>
        </w:rPr>
        <w:t xml:space="preserve"> element to store authentication context p</w:t>
      </w:r>
      <w:r w:rsidR="00C624C0">
        <w:rPr>
          <w:lang w:val="en-US"/>
        </w:rPr>
        <w:t>a</w:t>
      </w:r>
      <w:r w:rsidR="00C624C0">
        <w:rPr>
          <w:lang w:val="en-US"/>
        </w:rPr>
        <w:t>rameters, and that no commercial, or open source, Identity Provider software had support for this fe</w:t>
      </w:r>
      <w:r w:rsidR="00C624C0">
        <w:rPr>
          <w:lang w:val="en-US"/>
        </w:rPr>
        <w:t>a</w:t>
      </w:r>
      <w:r w:rsidR="00C624C0">
        <w:rPr>
          <w:lang w:val="en-US"/>
        </w:rPr>
        <w:t>ture. [</w:t>
      </w:r>
      <w:r w:rsidR="00673592">
        <w:rPr>
          <w:lang w:val="en-US"/>
        </w:rPr>
        <w:t>Eid</w:t>
      </w:r>
      <w:r w:rsidR="00C624C0">
        <w:rPr>
          <w:lang w:val="en-US"/>
        </w:rPr>
        <w:t>Attributes] now</w:t>
      </w:r>
      <w:r w:rsidR="006E4068">
        <w:rPr>
          <w:lang w:val="en-US"/>
        </w:rPr>
        <w:t xml:space="preserve"> describe how the </w:t>
      </w:r>
      <w:r w:rsidR="00DA07F7" w:rsidRPr="002E1BC3">
        <w:rPr>
          <w:rStyle w:val="Code"/>
        </w:rPr>
        <w:t>authContextParams</w:t>
      </w:r>
      <w:r w:rsidR="00DA07F7">
        <w:rPr>
          <w:lang w:val="en-US"/>
        </w:rPr>
        <w:t xml:space="preserve"> attribute may be used for the same </w:t>
      </w:r>
      <w:r w:rsidR="00120BDD">
        <w:rPr>
          <w:lang w:val="en-US"/>
        </w:rPr>
        <w:t xml:space="preserve">purpose, and the examples where this information was stored under the </w:t>
      </w:r>
      <w:r w:rsidR="00120BDD" w:rsidRPr="002E1DA6">
        <w:rPr>
          <w:rStyle w:val="Code"/>
        </w:rPr>
        <w:t>&lt;saml2:AuthnContextDecl&gt;</w:t>
      </w:r>
      <w:r w:rsidR="00120BDD">
        <w:rPr>
          <w:lang w:val="en-US"/>
        </w:rPr>
        <w:t xml:space="preserve"> element was removed from chapter </w:t>
      </w:r>
      <w:r w:rsidR="004345A5">
        <w:rPr>
          <w:lang w:val="en-US"/>
        </w:rPr>
        <w:t>6.2</w:t>
      </w:r>
      <w:r w:rsidR="00120BDD">
        <w:rPr>
          <w:lang w:val="en-US"/>
        </w:rPr>
        <w:t>, “</w:t>
      </w:r>
      <w:r w:rsidR="004345A5">
        <w:rPr>
          <w:lang w:val="en-US"/>
        </w:rPr>
        <w:t>Message Content</w:t>
      </w:r>
      <w:r w:rsidR="00120BDD">
        <w:rPr>
          <w:lang w:val="en-US"/>
        </w:rPr>
        <w:t>”.</w:t>
      </w:r>
    </w:p>
    <w:p w14:paraId="0CB88DD5" w14:textId="75B0BC44" w:rsidR="00FB772F" w:rsidRDefault="00FB772F" w:rsidP="00F17159">
      <w:pPr>
        <w:pStyle w:val="ListParagraph"/>
        <w:numPr>
          <w:ilvl w:val="0"/>
          <w:numId w:val="35"/>
        </w:numPr>
        <w:rPr>
          <w:lang w:val="en-US"/>
        </w:rPr>
      </w:pPr>
      <w:r>
        <w:rPr>
          <w:lang w:val="en-US"/>
        </w:rPr>
        <w:t xml:space="preserve">Chapter </w:t>
      </w:r>
      <w:r w:rsidR="00365F58">
        <w:rPr>
          <w:lang w:val="en-US"/>
        </w:rPr>
        <w:t>7</w:t>
      </w:r>
      <w:r>
        <w:rPr>
          <w:lang w:val="en-US"/>
        </w:rPr>
        <w:t>, “</w:t>
      </w:r>
      <w:r w:rsidR="00365F58">
        <w:rPr>
          <w:lang w:val="en-US"/>
        </w:rPr>
        <w:t>Authentication for Signature</w:t>
      </w:r>
      <w:r>
        <w:rPr>
          <w:lang w:val="en-US"/>
        </w:rPr>
        <w:t>”, was introduced to specify requirements regarding</w:t>
      </w:r>
      <w:r w:rsidR="009049ED">
        <w:rPr>
          <w:lang w:val="en-US"/>
        </w:rPr>
        <w:t xml:space="preserve"> the process of </w:t>
      </w:r>
      <w:r w:rsidR="00AD7BD8">
        <w:rPr>
          <w:lang w:val="en-US"/>
        </w:rPr>
        <w:t>“</w:t>
      </w:r>
      <w:r w:rsidR="009049ED">
        <w:rPr>
          <w:lang w:val="en-US"/>
        </w:rPr>
        <w:t>authentication for signa</w:t>
      </w:r>
      <w:r w:rsidR="00DD6B1B">
        <w:rPr>
          <w:lang w:val="en-US"/>
        </w:rPr>
        <w:t>ture</w:t>
      </w:r>
      <w:r w:rsidR="00AD7BD8">
        <w:rPr>
          <w:lang w:val="en-US"/>
        </w:rPr>
        <w:t>”</w:t>
      </w:r>
      <w:r w:rsidR="00DD6B1B">
        <w:rPr>
          <w:lang w:val="en-US"/>
        </w:rPr>
        <w:t xml:space="preserve"> where a </w:t>
      </w:r>
      <w:r w:rsidR="00DD6B1B" w:rsidRPr="00AD7BD8">
        <w:rPr>
          <w:i/>
          <w:lang w:val="en-US"/>
        </w:rPr>
        <w:t>Signature Service</w:t>
      </w:r>
      <w:r w:rsidR="00DD6B1B">
        <w:rPr>
          <w:lang w:val="en-US"/>
        </w:rPr>
        <w:t xml:space="preserve"> requests that a user performing a signature authenticates.</w:t>
      </w:r>
    </w:p>
    <w:p w14:paraId="5BBB793B" w14:textId="77777777" w:rsidR="00D4183F" w:rsidRDefault="00D4183F" w:rsidP="00F17159">
      <w:pPr>
        <w:ind w:left="360"/>
        <w:rPr>
          <w:lang w:val="en-US"/>
        </w:rPr>
      </w:pPr>
    </w:p>
    <w:p w14:paraId="33064240" w14:textId="77777777" w:rsidR="00D4183F" w:rsidRPr="00D4183F" w:rsidRDefault="00D4183F" w:rsidP="00F17159">
      <w:pPr>
        <w:ind w:left="360"/>
        <w:rPr>
          <w:lang w:val="en-US"/>
        </w:rPr>
      </w:pPr>
    </w:p>
    <w:p w14:paraId="42F7D078" w14:textId="40BB1463" w:rsidR="006A21A4" w:rsidRDefault="006A21A4" w:rsidP="004C6B4E">
      <w:pPr>
        <w:rPr>
          <w:b/>
          <w:lang w:val="en-US"/>
        </w:rPr>
      </w:pPr>
      <w:r>
        <w:rPr>
          <w:b/>
          <w:lang w:val="en-US"/>
        </w:rPr>
        <w:t>Changes between version 1.1 and version 1.2:</w:t>
      </w:r>
    </w:p>
    <w:p w14:paraId="38055C84" w14:textId="77777777" w:rsidR="006A21A4" w:rsidRDefault="006A21A4" w:rsidP="004C6B4E">
      <w:pPr>
        <w:rPr>
          <w:b/>
          <w:lang w:val="en-US"/>
        </w:rPr>
      </w:pPr>
    </w:p>
    <w:p w14:paraId="12D011DB" w14:textId="1C66AB89" w:rsidR="00433416" w:rsidRPr="00A944E5" w:rsidRDefault="00433416" w:rsidP="00306239">
      <w:pPr>
        <w:pStyle w:val="ListParagraph"/>
        <w:numPr>
          <w:ilvl w:val="0"/>
          <w:numId w:val="30"/>
        </w:numPr>
        <w:rPr>
          <w:b/>
          <w:lang w:val="en-US"/>
        </w:rPr>
      </w:pPr>
      <w:r>
        <w:rPr>
          <w:lang w:val="en-US"/>
        </w:rPr>
        <w:t>This profile now explicitly defines requirements for the use o</w:t>
      </w:r>
      <w:r w:rsidR="008937CB">
        <w:rPr>
          <w:lang w:val="en-US"/>
        </w:rPr>
        <w:t>f signed authentication request messages</w:t>
      </w:r>
      <w:r>
        <w:rPr>
          <w:lang w:val="en-US"/>
        </w:rPr>
        <w:t>, see sections</w:t>
      </w:r>
      <w:r w:rsidR="00F50141">
        <w:rPr>
          <w:lang w:val="en-US"/>
        </w:rPr>
        <w:t xml:space="preserve"> 2.1</w:t>
      </w:r>
      <w:r w:rsidR="007B378D">
        <w:rPr>
          <w:lang w:val="en-US"/>
        </w:rPr>
        <w:t xml:space="preserve">and </w:t>
      </w:r>
      <w:r w:rsidR="00F50141">
        <w:rPr>
          <w:lang w:val="en-US"/>
        </w:rPr>
        <w:t>5.2</w:t>
      </w:r>
      <w:r w:rsidR="007B378D">
        <w:rPr>
          <w:lang w:val="en-US"/>
        </w:rPr>
        <w:t>.</w:t>
      </w:r>
    </w:p>
    <w:p w14:paraId="4AD264D3" w14:textId="0EF266F0" w:rsidR="00836E0D" w:rsidRPr="00836E0D" w:rsidRDefault="00836E0D" w:rsidP="00836E0D">
      <w:pPr>
        <w:pStyle w:val="ListParagraph"/>
        <w:numPr>
          <w:ilvl w:val="0"/>
          <w:numId w:val="30"/>
        </w:numPr>
        <w:rPr>
          <w:b/>
          <w:lang w:val="en-US"/>
        </w:rPr>
      </w:pPr>
      <w:r>
        <w:rPr>
          <w:lang w:val="en-US"/>
        </w:rPr>
        <w:t>This profile now allows the HTTP-POST binding to be used for sending authentication request messa</w:t>
      </w:r>
      <w:r>
        <w:rPr>
          <w:lang w:val="en-US"/>
        </w:rPr>
        <w:t>g</w:t>
      </w:r>
      <w:r>
        <w:rPr>
          <w:lang w:val="en-US"/>
        </w:rPr>
        <w:t>es (see chapter</w:t>
      </w:r>
      <w:r w:rsidR="00722872">
        <w:rPr>
          <w:lang w:val="en-US"/>
        </w:rPr>
        <w:t xml:space="preserve"> </w:t>
      </w:r>
      <w:r w:rsidR="00E2611B">
        <w:rPr>
          <w:lang w:val="en-US"/>
        </w:rPr>
        <w:t>5.2, “Binding and Security Requirements”</w:t>
      </w:r>
      <w:r>
        <w:rPr>
          <w:lang w:val="en-US"/>
        </w:rPr>
        <w:t xml:space="preserve">). The </w:t>
      </w:r>
      <w:r w:rsidR="00094F45">
        <w:rPr>
          <w:lang w:val="en-US"/>
        </w:rPr>
        <w:t xml:space="preserve">main </w:t>
      </w:r>
      <w:r>
        <w:rPr>
          <w:lang w:val="en-US"/>
        </w:rPr>
        <w:t xml:space="preserve">reason for this is to </w:t>
      </w:r>
      <w:r w:rsidR="00094F45">
        <w:rPr>
          <w:lang w:val="en-US"/>
        </w:rPr>
        <w:t>facilitate</w:t>
      </w:r>
      <w:r>
        <w:rPr>
          <w:lang w:val="en-US"/>
        </w:rPr>
        <w:t xml:space="preserve"> the use o</w:t>
      </w:r>
      <w:r w:rsidR="008937CB">
        <w:rPr>
          <w:lang w:val="en-US"/>
        </w:rPr>
        <w:t>f signed authentication request messages</w:t>
      </w:r>
      <w:r>
        <w:rPr>
          <w:lang w:val="en-US"/>
        </w:rPr>
        <w:t>.</w:t>
      </w:r>
      <w:r w:rsidRPr="00836E0D">
        <w:rPr>
          <w:lang w:val="en-US"/>
        </w:rPr>
        <w:t xml:space="preserve"> </w:t>
      </w:r>
    </w:p>
    <w:p w14:paraId="1D58D28D" w14:textId="6391E752" w:rsidR="00306239" w:rsidRPr="00777FE8" w:rsidRDefault="00306E6D" w:rsidP="00306239">
      <w:pPr>
        <w:pStyle w:val="ListParagraph"/>
        <w:numPr>
          <w:ilvl w:val="0"/>
          <w:numId w:val="30"/>
        </w:numPr>
        <w:rPr>
          <w:b/>
          <w:lang w:val="en-US"/>
        </w:rPr>
      </w:pPr>
      <w:r>
        <w:rPr>
          <w:lang w:val="en-US"/>
        </w:rPr>
        <w:t>In chapter</w:t>
      </w:r>
      <w:r w:rsidR="00B40332">
        <w:rPr>
          <w:lang w:val="en-US"/>
        </w:rPr>
        <w:t xml:space="preserve"> </w:t>
      </w:r>
      <w:r w:rsidR="00637FB5">
        <w:rPr>
          <w:lang w:val="en-US"/>
        </w:rPr>
        <w:t>5.4</w:t>
      </w:r>
      <w:r>
        <w:rPr>
          <w:lang w:val="en-US"/>
        </w:rPr>
        <w:t>,</w:t>
      </w:r>
      <w:r w:rsidR="00F70C90">
        <w:rPr>
          <w:lang w:val="en-US"/>
        </w:rPr>
        <w:t xml:space="preserve"> </w:t>
      </w:r>
      <w:r w:rsidR="000E6436">
        <w:rPr>
          <w:lang w:val="en-US"/>
        </w:rPr>
        <w:t>a</w:t>
      </w:r>
      <w:r w:rsidR="00306239">
        <w:rPr>
          <w:lang w:val="en-US"/>
        </w:rPr>
        <w:t>dditional processing requirements for received authentication requests were added</w:t>
      </w:r>
      <w:r w:rsidR="00921CB5">
        <w:rPr>
          <w:lang w:val="en-US"/>
        </w:rPr>
        <w:t xml:space="preserve"> or changed</w:t>
      </w:r>
      <w:r w:rsidR="00074F75">
        <w:rPr>
          <w:lang w:val="en-US"/>
        </w:rPr>
        <w:t>. These</w:t>
      </w:r>
      <w:r w:rsidR="000E6436">
        <w:rPr>
          <w:lang w:val="en-US"/>
        </w:rPr>
        <w:t xml:space="preserve"> include:</w:t>
      </w:r>
    </w:p>
    <w:p w14:paraId="3097F34A" w14:textId="39DB5FC4" w:rsidR="000E6436" w:rsidRDefault="00FB237D" w:rsidP="00777FE8">
      <w:pPr>
        <w:pStyle w:val="ListParagraph"/>
        <w:numPr>
          <w:ilvl w:val="0"/>
          <w:numId w:val="31"/>
        </w:numPr>
        <w:rPr>
          <w:lang w:val="en-US"/>
        </w:rPr>
      </w:pPr>
      <w:r w:rsidRPr="00FB237D">
        <w:rPr>
          <w:lang w:val="en-US"/>
        </w:rPr>
        <w:t xml:space="preserve">Validation of </w:t>
      </w:r>
      <w:r>
        <w:rPr>
          <w:lang w:val="en-US"/>
        </w:rPr>
        <w:t>a</w:t>
      </w:r>
      <w:r w:rsidRPr="00FB237D">
        <w:rPr>
          <w:lang w:val="en-US"/>
        </w:rPr>
        <w:t xml:space="preserve">ssertion </w:t>
      </w:r>
      <w:r>
        <w:rPr>
          <w:lang w:val="en-US"/>
        </w:rPr>
        <w:t>c</w:t>
      </w:r>
      <w:r w:rsidRPr="00FB237D">
        <w:rPr>
          <w:lang w:val="en-US"/>
        </w:rPr>
        <w:t xml:space="preserve">onsumer </w:t>
      </w:r>
      <w:r>
        <w:rPr>
          <w:lang w:val="en-US"/>
        </w:rPr>
        <w:t>a</w:t>
      </w:r>
      <w:r w:rsidRPr="00FB237D">
        <w:rPr>
          <w:lang w:val="en-US"/>
        </w:rPr>
        <w:t>ddresses</w:t>
      </w:r>
      <w:r>
        <w:rPr>
          <w:lang w:val="en-US"/>
        </w:rPr>
        <w:t xml:space="preserve"> (</w:t>
      </w:r>
      <w:r w:rsidR="001755F7">
        <w:rPr>
          <w:lang w:val="en-US"/>
        </w:rPr>
        <w:t>5.4.1</w:t>
      </w:r>
      <w:r>
        <w:rPr>
          <w:lang w:val="en-US"/>
        </w:rPr>
        <w:t>).</w:t>
      </w:r>
    </w:p>
    <w:p w14:paraId="5C402534" w14:textId="2154834A" w:rsidR="00FB237D" w:rsidRDefault="00FB237D" w:rsidP="00777FE8">
      <w:pPr>
        <w:pStyle w:val="ListParagraph"/>
        <w:numPr>
          <w:ilvl w:val="0"/>
          <w:numId w:val="31"/>
        </w:numPr>
        <w:rPr>
          <w:lang w:val="en-US"/>
        </w:rPr>
      </w:pPr>
      <w:r>
        <w:rPr>
          <w:lang w:val="en-US"/>
        </w:rPr>
        <w:t xml:space="preserve">Clarifications to chapter </w:t>
      </w:r>
      <w:r w:rsidR="00636CF2">
        <w:rPr>
          <w:lang w:val="en-US"/>
        </w:rPr>
        <w:t>5.4.4</w:t>
      </w:r>
      <w:r>
        <w:rPr>
          <w:lang w:val="en-US"/>
        </w:rPr>
        <w:t>.</w:t>
      </w:r>
    </w:p>
    <w:p w14:paraId="54186345" w14:textId="00F70B26" w:rsidR="00921CB5" w:rsidRPr="00FB237D" w:rsidRDefault="007B3980" w:rsidP="00777FE8">
      <w:pPr>
        <w:pStyle w:val="ListParagraph"/>
        <w:numPr>
          <w:ilvl w:val="0"/>
          <w:numId w:val="31"/>
        </w:numPr>
        <w:rPr>
          <w:lang w:val="en-US"/>
        </w:rPr>
      </w:pPr>
      <w:r>
        <w:rPr>
          <w:lang w:val="en-US"/>
        </w:rPr>
        <w:lastRenderedPageBreak/>
        <w:t>Single Sign On processing</w:t>
      </w:r>
      <w:r w:rsidR="00921CB5">
        <w:rPr>
          <w:lang w:val="en-US"/>
        </w:rPr>
        <w:t xml:space="preserve"> (</w:t>
      </w:r>
      <w:r w:rsidR="00050C01">
        <w:rPr>
          <w:lang w:val="en-US"/>
        </w:rPr>
        <w:t>5.4.5</w:t>
      </w:r>
      <w:r w:rsidR="00921CB5">
        <w:rPr>
          <w:lang w:val="en-US"/>
        </w:rPr>
        <w:t>).</w:t>
      </w:r>
    </w:p>
    <w:p w14:paraId="6409EB09" w14:textId="52B9D505" w:rsidR="006A21A4" w:rsidRPr="008C53BB" w:rsidRDefault="00B3354F" w:rsidP="006A21A4">
      <w:pPr>
        <w:pStyle w:val="ListParagraph"/>
        <w:numPr>
          <w:ilvl w:val="0"/>
          <w:numId w:val="30"/>
        </w:numPr>
        <w:rPr>
          <w:b/>
          <w:lang w:val="en-US"/>
        </w:rPr>
      </w:pPr>
      <w:r>
        <w:rPr>
          <w:lang w:val="en-US"/>
        </w:rPr>
        <w:t xml:space="preserve">This profile now </w:t>
      </w:r>
      <w:r w:rsidR="00433416">
        <w:rPr>
          <w:lang w:val="en-US"/>
        </w:rPr>
        <w:t xml:space="preserve">states </w:t>
      </w:r>
      <w:r>
        <w:rPr>
          <w:lang w:val="en-US"/>
        </w:rPr>
        <w:t>that “</w:t>
      </w:r>
      <w:r w:rsidR="006A21A4">
        <w:rPr>
          <w:lang w:val="en-US"/>
        </w:rPr>
        <w:t>Unsolicited response</w:t>
      </w:r>
      <w:r>
        <w:rPr>
          <w:lang w:val="en-US"/>
        </w:rPr>
        <w:t>”</w:t>
      </w:r>
      <w:r w:rsidR="006A21A4">
        <w:rPr>
          <w:lang w:val="en-US"/>
        </w:rPr>
        <w:t xml:space="preserve"> messages are no</w:t>
      </w:r>
      <w:r>
        <w:rPr>
          <w:lang w:val="en-US"/>
        </w:rPr>
        <w:t>t</w:t>
      </w:r>
      <w:r w:rsidR="006A21A4">
        <w:rPr>
          <w:lang w:val="en-US"/>
        </w:rPr>
        <w:t xml:space="preserve"> </w:t>
      </w:r>
      <w:r>
        <w:rPr>
          <w:lang w:val="en-US"/>
        </w:rPr>
        <w:t>accepted by Service Providers due to security reasons, see chapter</w:t>
      </w:r>
      <w:r w:rsidR="003F6D66">
        <w:rPr>
          <w:lang w:val="en-US"/>
        </w:rPr>
        <w:t xml:space="preserve"> 6.1, “Security Requirements”.</w:t>
      </w:r>
    </w:p>
    <w:p w14:paraId="76E32B9B" w14:textId="5C5B001C" w:rsidR="00561AD1" w:rsidRPr="008C53BB" w:rsidRDefault="00561AD1" w:rsidP="006A21A4">
      <w:pPr>
        <w:pStyle w:val="ListParagraph"/>
        <w:numPr>
          <w:ilvl w:val="0"/>
          <w:numId w:val="30"/>
        </w:numPr>
        <w:rPr>
          <w:b/>
          <w:lang w:val="en-US"/>
        </w:rPr>
      </w:pPr>
      <w:r>
        <w:rPr>
          <w:lang w:val="en-US"/>
        </w:rPr>
        <w:t>Changes and additions in chapter</w:t>
      </w:r>
      <w:r w:rsidR="002D03BC">
        <w:rPr>
          <w:lang w:val="en-US"/>
        </w:rPr>
        <w:t xml:space="preserve"> 6.2, “Message Content”, </w:t>
      </w:r>
      <w:r>
        <w:rPr>
          <w:lang w:val="en-US"/>
        </w:rPr>
        <w:t>for responses including</w:t>
      </w:r>
      <w:r w:rsidR="00C36705">
        <w:rPr>
          <w:lang w:val="en-US"/>
        </w:rPr>
        <w:t>:</w:t>
      </w:r>
    </w:p>
    <w:p w14:paraId="1ACA865B" w14:textId="41349371" w:rsidR="00C36705" w:rsidRPr="00E2796E" w:rsidRDefault="007D082F" w:rsidP="008C53BB">
      <w:pPr>
        <w:pStyle w:val="ListParagraph"/>
        <w:numPr>
          <w:ilvl w:val="0"/>
          <w:numId w:val="32"/>
        </w:numPr>
        <w:rPr>
          <w:b/>
          <w:lang w:val="en-US"/>
        </w:rPr>
      </w:pPr>
      <w:r>
        <w:rPr>
          <w:lang w:val="en-US"/>
        </w:rPr>
        <w:t xml:space="preserve">Clarifications about the usage of the </w:t>
      </w:r>
      <w:r w:rsidRPr="00620011">
        <w:rPr>
          <w:rStyle w:val="Code"/>
        </w:rPr>
        <w:t>AuthnInstant</w:t>
      </w:r>
      <w:r>
        <w:rPr>
          <w:lang w:val="en-US"/>
        </w:rPr>
        <w:t xml:space="preserve"> attribute of the </w:t>
      </w:r>
      <w:r w:rsidRPr="00620011">
        <w:rPr>
          <w:rStyle w:val="Code"/>
        </w:rPr>
        <w:t>&lt;saml2:AuthnStatement&gt;</w:t>
      </w:r>
      <w:r>
        <w:rPr>
          <w:lang w:val="en-US"/>
        </w:rPr>
        <w:t xml:space="preserve"> element.</w:t>
      </w:r>
    </w:p>
    <w:p w14:paraId="406FD2E6" w14:textId="312F12E4" w:rsidR="00620011" w:rsidRPr="00E2796E" w:rsidRDefault="00CA4BC4" w:rsidP="008C53BB">
      <w:pPr>
        <w:pStyle w:val="ListParagraph"/>
        <w:numPr>
          <w:ilvl w:val="0"/>
          <w:numId w:val="32"/>
        </w:numPr>
        <w:rPr>
          <w:b/>
          <w:lang w:val="en-US"/>
        </w:rPr>
      </w:pPr>
      <w:r>
        <w:rPr>
          <w:lang w:val="en-US"/>
        </w:rPr>
        <w:t xml:space="preserve">Specifications of the use of </w:t>
      </w:r>
      <w:r w:rsidRPr="00824F78">
        <w:rPr>
          <w:rStyle w:val="Code"/>
        </w:rPr>
        <w:t>&lt;saml2:SubjectConfirmation&gt;</w:t>
      </w:r>
      <w:r>
        <w:rPr>
          <w:lang w:val="en-US"/>
        </w:rPr>
        <w:t xml:space="preserve"> in assert</w:t>
      </w:r>
      <w:r w:rsidR="00B72391">
        <w:rPr>
          <w:lang w:val="en-US"/>
        </w:rPr>
        <w:t>ions.</w:t>
      </w:r>
    </w:p>
    <w:p w14:paraId="1F173425" w14:textId="20F6F097" w:rsidR="000C6E1A" w:rsidRPr="008C53BB" w:rsidRDefault="000C6E1A" w:rsidP="008C53BB">
      <w:pPr>
        <w:pStyle w:val="ListParagraph"/>
        <w:numPr>
          <w:ilvl w:val="0"/>
          <w:numId w:val="32"/>
        </w:numPr>
        <w:rPr>
          <w:b/>
          <w:lang w:val="en-US"/>
        </w:rPr>
      </w:pPr>
      <w:r>
        <w:rPr>
          <w:lang w:val="en-US"/>
        </w:rPr>
        <w:t>Clarifications on the use of audience restrictions</w:t>
      </w:r>
      <w:r w:rsidR="008C2260">
        <w:rPr>
          <w:lang w:val="en-US"/>
        </w:rPr>
        <w:t xml:space="preserve"> and assertion validity.</w:t>
      </w:r>
    </w:p>
    <w:p w14:paraId="5D4EE2B3" w14:textId="57D066E6" w:rsidR="00561AD1" w:rsidRPr="00306E6D" w:rsidRDefault="00D55B60" w:rsidP="006A21A4">
      <w:pPr>
        <w:pStyle w:val="ListParagraph"/>
        <w:numPr>
          <w:ilvl w:val="0"/>
          <w:numId w:val="30"/>
        </w:numPr>
        <w:rPr>
          <w:b/>
          <w:lang w:val="en-US"/>
        </w:rPr>
      </w:pPr>
      <w:r>
        <w:rPr>
          <w:lang w:val="en-US"/>
        </w:rPr>
        <w:t>Chapter</w:t>
      </w:r>
      <w:r w:rsidR="00DB5AE7">
        <w:rPr>
          <w:lang w:val="en-US"/>
        </w:rPr>
        <w:t xml:space="preserve"> 6.3, “Processing Requirements”,</w:t>
      </w:r>
      <w:r>
        <w:rPr>
          <w:lang w:val="en-US"/>
        </w:rPr>
        <w:t xml:space="preserve"> was added. This chapter contains specifications and requir</w:t>
      </w:r>
      <w:r>
        <w:rPr>
          <w:lang w:val="en-US"/>
        </w:rPr>
        <w:t>e</w:t>
      </w:r>
      <w:r>
        <w:rPr>
          <w:lang w:val="en-US"/>
        </w:rPr>
        <w:t>ments of how a response message should be processed in order to maintain security.</w:t>
      </w:r>
    </w:p>
    <w:p w14:paraId="779DFDFA" w14:textId="77777777" w:rsidR="006A21A4" w:rsidRPr="005C3288" w:rsidRDefault="006A21A4" w:rsidP="005C3288">
      <w:pPr>
        <w:rPr>
          <w:b/>
          <w:lang w:val="en-US"/>
        </w:rPr>
      </w:pPr>
    </w:p>
    <w:p w14:paraId="11E3BDFE" w14:textId="77777777" w:rsidR="004C6B4E" w:rsidRDefault="004C6B4E" w:rsidP="004C6B4E">
      <w:pPr>
        <w:rPr>
          <w:b/>
          <w:lang w:val="en-US"/>
        </w:rPr>
      </w:pPr>
      <w:r w:rsidRPr="00532E8A">
        <w:rPr>
          <w:b/>
          <w:lang w:val="en-US"/>
        </w:rPr>
        <w:t>Changes between version 1.0 and version 1.1:</w:t>
      </w:r>
    </w:p>
    <w:p w14:paraId="0A1A60B4" w14:textId="77777777" w:rsidR="00532E8A" w:rsidRPr="00532E8A" w:rsidRDefault="00532E8A" w:rsidP="004C6B4E">
      <w:pPr>
        <w:rPr>
          <w:b/>
          <w:lang w:val="en-US"/>
        </w:rPr>
      </w:pPr>
    </w:p>
    <w:p w14:paraId="52495A8C" w14:textId="66CF99BB" w:rsidR="004C6B4E" w:rsidRDefault="00736C60" w:rsidP="00736C60">
      <w:pPr>
        <w:pStyle w:val="ListParagraph"/>
        <w:numPr>
          <w:ilvl w:val="0"/>
          <w:numId w:val="28"/>
        </w:numPr>
        <w:rPr>
          <w:lang w:val="en-US"/>
        </w:rPr>
      </w:pPr>
      <w:r>
        <w:rPr>
          <w:lang w:val="en-US"/>
        </w:rPr>
        <w:t>In chapter</w:t>
      </w:r>
      <w:r w:rsidR="00CB2440">
        <w:rPr>
          <w:lang w:val="en-US"/>
        </w:rPr>
        <w:t xml:space="preserve"> 5.1, “Discovery”</w:t>
      </w:r>
      <w:r>
        <w:rPr>
          <w:lang w:val="en-US"/>
        </w:rPr>
        <w:t>, a reference to the specification “</w:t>
      </w:r>
      <w:r w:rsidRPr="00736C60">
        <w:rPr>
          <w:lang w:val="en-US"/>
        </w:rPr>
        <w:t>Discovery within the Swedish eID Fram</w:t>
      </w:r>
      <w:r w:rsidRPr="00736C60">
        <w:rPr>
          <w:lang w:val="en-US"/>
        </w:rPr>
        <w:t>e</w:t>
      </w:r>
      <w:r w:rsidRPr="00736C60">
        <w:rPr>
          <w:lang w:val="en-US"/>
        </w:rPr>
        <w:t>work</w:t>
      </w:r>
      <w:r>
        <w:rPr>
          <w:lang w:val="en-US"/>
        </w:rPr>
        <w:t>” [Eid2Disco] was added.</w:t>
      </w:r>
    </w:p>
    <w:p w14:paraId="0A7D5A6B" w14:textId="65CDCD25" w:rsidR="00736C60" w:rsidRDefault="00382DA7" w:rsidP="00736C60">
      <w:pPr>
        <w:pStyle w:val="ListParagraph"/>
        <w:numPr>
          <w:ilvl w:val="0"/>
          <w:numId w:val="28"/>
        </w:numPr>
        <w:rPr>
          <w:lang w:val="en-US"/>
        </w:rPr>
      </w:pPr>
      <w:r>
        <w:rPr>
          <w:lang w:val="en-US"/>
        </w:rPr>
        <w:t>In chapter</w:t>
      </w:r>
      <w:r w:rsidR="00AE661C">
        <w:rPr>
          <w:lang w:val="en-US"/>
        </w:rPr>
        <w:t xml:space="preserve"> 5.4.4</w:t>
      </w:r>
      <w:r>
        <w:rPr>
          <w:lang w:val="en-US"/>
        </w:rPr>
        <w:t xml:space="preserve">, </w:t>
      </w:r>
      <w:r w:rsidRPr="00382DA7">
        <w:rPr>
          <w:lang w:val="en-US"/>
        </w:rPr>
        <w:t>a note was added that informs about the need to ensur</w:t>
      </w:r>
      <w:r>
        <w:rPr>
          <w:lang w:val="en-US"/>
        </w:rPr>
        <w:t>e IdP-capabilities regarding le</w:t>
      </w:r>
      <w:r>
        <w:rPr>
          <w:lang w:val="en-US"/>
        </w:rPr>
        <w:t>v</w:t>
      </w:r>
      <w:r>
        <w:rPr>
          <w:lang w:val="en-US"/>
        </w:rPr>
        <w:t>el of assurance</w:t>
      </w:r>
      <w:r w:rsidRPr="00382DA7">
        <w:rPr>
          <w:lang w:val="en-US"/>
        </w:rPr>
        <w:t xml:space="preserve"> before issuing a request.</w:t>
      </w:r>
    </w:p>
    <w:p w14:paraId="561769FA" w14:textId="57B13942" w:rsidR="001E03C5" w:rsidRDefault="00532E8A" w:rsidP="00736C60">
      <w:pPr>
        <w:pStyle w:val="ListParagraph"/>
        <w:numPr>
          <w:ilvl w:val="0"/>
          <w:numId w:val="28"/>
        </w:numPr>
        <w:rPr>
          <w:lang w:val="en-US"/>
        </w:rPr>
      </w:pPr>
      <w:r>
        <w:rPr>
          <w:lang w:val="en-US"/>
        </w:rPr>
        <w:t>In chapter</w:t>
      </w:r>
      <w:r w:rsidR="0090079D">
        <w:rPr>
          <w:lang w:val="en-US"/>
        </w:rPr>
        <w:t xml:space="preserve"> 6.2, “Message Content”, </w:t>
      </w:r>
      <w:r w:rsidR="00CF458A" w:rsidRPr="00CF458A">
        <w:rPr>
          <w:lang w:val="en-US"/>
        </w:rPr>
        <w:t>an example of how an Identity Provider may include an authentic</w:t>
      </w:r>
      <w:r w:rsidR="00CF458A" w:rsidRPr="00CF458A">
        <w:rPr>
          <w:lang w:val="en-US"/>
        </w:rPr>
        <w:t>a</w:t>
      </w:r>
      <w:r w:rsidR="00CF458A">
        <w:rPr>
          <w:lang w:val="en-US"/>
        </w:rPr>
        <w:t>tion context class declaration was provided.</w:t>
      </w:r>
    </w:p>
    <w:p w14:paraId="1FB97F8B" w14:textId="2A5EB35E" w:rsidR="00030ACE" w:rsidRDefault="00030ACE" w:rsidP="00736C60">
      <w:pPr>
        <w:pStyle w:val="ListParagraph"/>
        <w:numPr>
          <w:ilvl w:val="0"/>
          <w:numId w:val="28"/>
        </w:numPr>
        <w:rPr>
          <w:lang w:val="en-US"/>
        </w:rPr>
      </w:pPr>
      <w:r>
        <w:rPr>
          <w:lang w:val="en-US"/>
        </w:rPr>
        <w:t>Some faulty references were corrected.</w:t>
      </w:r>
    </w:p>
    <w:p w14:paraId="378A5F0C" w14:textId="77777777" w:rsidR="00366865" w:rsidRPr="00366865" w:rsidRDefault="00366865" w:rsidP="00366865">
      <w:pPr>
        <w:rPr>
          <w:lang w:val="en-US"/>
        </w:rPr>
      </w:pPr>
    </w:p>
    <w:p w14:paraId="10CCEE1D" w14:textId="68FC7224" w:rsidR="00531D00" w:rsidRPr="004C6B4E" w:rsidRDefault="00DA12F9" w:rsidP="004C6B4E">
      <w:pPr>
        <w:rPr>
          <w:lang w:val="en-US"/>
        </w:rPr>
      </w:pPr>
      <w:r w:rsidRPr="004C6B4E" w:rsidDel="00DA12F9">
        <w:rPr>
          <w:lang w:val="en-US"/>
        </w:rPr>
        <w:t xml:space="preserve"> </w:t>
      </w:r>
    </w:p>
    <w:sectPr w:rsidR="00531D00" w:rsidRPr="004C6B4E" w:rsidSect="003A47DD">
      <w:headerReference w:type="even" r:id="rId59"/>
      <w:headerReference w:type="default" r:id="rId60"/>
      <w:footerReference w:type="default" r:id="rId61"/>
      <w:headerReference w:type="first" r:id="rId62"/>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062FA" w14:textId="77777777" w:rsidR="00EA1469" w:rsidRDefault="00EA1469">
      <w:pPr>
        <w:spacing w:line="240" w:lineRule="auto"/>
      </w:pPr>
      <w:r>
        <w:separator/>
      </w:r>
    </w:p>
  </w:endnote>
  <w:endnote w:type="continuationSeparator" w:id="0">
    <w:p w14:paraId="4ADCE7C9" w14:textId="77777777" w:rsidR="00EA1469" w:rsidRDefault="00EA14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EA1469" w:rsidRPr="00C912BA" w14:paraId="3F26EF42" w14:textId="77777777" w:rsidTr="00D74D00">
      <w:tc>
        <w:tcPr>
          <w:tcW w:w="7208" w:type="dxa"/>
          <w:gridSpan w:val="4"/>
          <w:tcBorders>
            <w:bottom w:val="single" w:sz="4" w:space="0" w:color="auto"/>
          </w:tcBorders>
        </w:tcPr>
        <w:p w14:paraId="3B08F497" w14:textId="77777777" w:rsidR="00EA1469" w:rsidRPr="00C912BA" w:rsidRDefault="00EA1469" w:rsidP="00F27527">
          <w:pPr>
            <w:pStyle w:val="Ledtext"/>
            <w:rPr>
              <w:spacing w:val="20"/>
              <w:sz w:val="16"/>
              <w:szCs w:val="16"/>
              <w:lang w:val="sv-SE"/>
            </w:rPr>
          </w:pPr>
          <w:bookmarkStart w:id="116" w:name="www"/>
          <w:r w:rsidRPr="00C912BA">
            <w:rPr>
              <w:b/>
              <w:bCs/>
              <w:sz w:val="16"/>
              <w:lang w:val="sv-SE"/>
            </w:rPr>
            <w:t>www.</w:t>
          </w:r>
          <w:r>
            <w:rPr>
              <w:b/>
              <w:bCs/>
              <w:sz w:val="16"/>
              <w:lang w:val="sv-SE"/>
            </w:rPr>
            <w:t>elegnamnden</w:t>
          </w:r>
          <w:r w:rsidRPr="00C912BA">
            <w:rPr>
              <w:b/>
              <w:bCs/>
              <w:sz w:val="16"/>
              <w:lang w:val="sv-SE"/>
            </w:rPr>
            <w:t>.se</w:t>
          </w:r>
          <w:bookmarkEnd w:id="116"/>
        </w:p>
      </w:tc>
      <w:tc>
        <w:tcPr>
          <w:tcW w:w="2347" w:type="dxa"/>
          <w:tcBorders>
            <w:bottom w:val="single" w:sz="4" w:space="0" w:color="auto"/>
          </w:tcBorders>
        </w:tcPr>
        <w:p w14:paraId="619C2AE8" w14:textId="77777777" w:rsidR="00EA1469" w:rsidRPr="00C912BA" w:rsidRDefault="00EA1469" w:rsidP="00F27527">
          <w:pPr>
            <w:pStyle w:val="Ledtext"/>
            <w:rPr>
              <w:sz w:val="16"/>
              <w:lang w:val="sv-SE"/>
            </w:rPr>
          </w:pPr>
        </w:p>
      </w:tc>
    </w:tr>
    <w:tr w:rsidR="00EA1469" w:rsidRPr="00C912BA" w14:paraId="0BBF8E42" w14:textId="77777777" w:rsidTr="00D74D00">
      <w:tc>
        <w:tcPr>
          <w:tcW w:w="1988" w:type="dxa"/>
          <w:tcBorders>
            <w:top w:val="single" w:sz="4" w:space="0" w:color="auto"/>
          </w:tcBorders>
        </w:tcPr>
        <w:p w14:paraId="53B57CCF" w14:textId="77777777" w:rsidR="00EA1469" w:rsidRPr="00C912BA" w:rsidRDefault="00EA1469" w:rsidP="00F27527">
          <w:pPr>
            <w:pStyle w:val="Ledtext"/>
            <w:rPr>
              <w:lang w:val="sv-SE"/>
            </w:rPr>
          </w:pPr>
          <w:bookmarkStart w:id="117" w:name="PostadressLed"/>
          <w:r>
            <w:rPr>
              <w:lang w:val="sv-SE"/>
            </w:rPr>
            <w:t>Postadress</w:t>
          </w:r>
          <w:bookmarkEnd w:id="117"/>
        </w:p>
      </w:tc>
      <w:tc>
        <w:tcPr>
          <w:tcW w:w="1620" w:type="dxa"/>
          <w:tcBorders>
            <w:top w:val="single" w:sz="4" w:space="0" w:color="auto"/>
          </w:tcBorders>
        </w:tcPr>
        <w:p w14:paraId="7481F620" w14:textId="77777777" w:rsidR="00EA1469" w:rsidRPr="00C912BA" w:rsidRDefault="00EA1469"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EA1469" w:rsidRPr="00C912BA" w:rsidRDefault="00EA1469" w:rsidP="00F27527">
          <w:pPr>
            <w:pStyle w:val="Ledtext"/>
            <w:rPr>
              <w:lang w:val="sv-SE"/>
            </w:rPr>
          </w:pPr>
          <w:bookmarkStart w:id="118" w:name="TelefonVaxelLed"/>
          <w:r>
            <w:rPr>
              <w:lang w:val="sv-SE"/>
            </w:rPr>
            <w:t>Telefon växel</w:t>
          </w:r>
          <w:bookmarkEnd w:id="118"/>
        </w:p>
      </w:tc>
      <w:tc>
        <w:tcPr>
          <w:tcW w:w="1800" w:type="dxa"/>
          <w:tcBorders>
            <w:top w:val="single" w:sz="4" w:space="0" w:color="auto"/>
          </w:tcBorders>
        </w:tcPr>
        <w:p w14:paraId="0987B1B2" w14:textId="77777777" w:rsidR="00EA1469" w:rsidRPr="00C912BA" w:rsidRDefault="00EA1469" w:rsidP="00F27527">
          <w:pPr>
            <w:pStyle w:val="Ledtext"/>
            <w:rPr>
              <w:lang w:val="sv-SE"/>
            </w:rPr>
          </w:pPr>
          <w:bookmarkStart w:id="119" w:name="TelefonVaxelUtlLedtext"/>
          <w:bookmarkEnd w:id="119"/>
        </w:p>
      </w:tc>
      <w:tc>
        <w:tcPr>
          <w:tcW w:w="2347" w:type="dxa"/>
          <w:tcBorders>
            <w:top w:val="single" w:sz="4" w:space="0" w:color="auto"/>
          </w:tcBorders>
        </w:tcPr>
        <w:p w14:paraId="35B8C08C" w14:textId="77777777" w:rsidR="00EA1469" w:rsidRPr="00C912BA" w:rsidRDefault="00EA1469" w:rsidP="00F27527">
          <w:pPr>
            <w:pStyle w:val="Ledtext"/>
            <w:rPr>
              <w:lang w:val="sv-SE"/>
            </w:rPr>
          </w:pPr>
          <w:bookmarkStart w:id="120" w:name="EpostLed"/>
          <w:r>
            <w:rPr>
              <w:lang w:val="sv-SE"/>
            </w:rPr>
            <w:t>E-postadress</w:t>
          </w:r>
          <w:bookmarkEnd w:id="120"/>
        </w:p>
      </w:tc>
    </w:tr>
    <w:tr w:rsidR="00EA1469" w:rsidRPr="00C912BA" w14:paraId="06607072" w14:textId="77777777" w:rsidTr="00D74D00">
      <w:tc>
        <w:tcPr>
          <w:tcW w:w="1988" w:type="dxa"/>
        </w:tcPr>
        <w:p w14:paraId="4EC133D2" w14:textId="77777777" w:rsidR="00EA1469" w:rsidRPr="00C912BA" w:rsidRDefault="00EA1469" w:rsidP="00F27527">
          <w:pPr>
            <w:pStyle w:val="Ledtext"/>
            <w:rPr>
              <w:b/>
              <w:bCs/>
              <w:lang w:val="sv-SE"/>
            </w:rPr>
          </w:pPr>
          <w:bookmarkStart w:id="121" w:name="Postadress"/>
          <w:r>
            <w:rPr>
              <w:b/>
              <w:bCs/>
              <w:lang w:val="sv-SE"/>
            </w:rPr>
            <w:t xml:space="preserve">171 94  SOLNA </w:t>
          </w:r>
          <w:bookmarkEnd w:id="121"/>
        </w:p>
      </w:tc>
      <w:tc>
        <w:tcPr>
          <w:tcW w:w="1620" w:type="dxa"/>
        </w:tcPr>
        <w:p w14:paraId="64EDE1D1" w14:textId="77777777" w:rsidR="00EA1469" w:rsidRPr="00C912BA" w:rsidRDefault="00EA1469" w:rsidP="00F27527">
          <w:pPr>
            <w:pStyle w:val="Ledtext"/>
            <w:ind w:left="-57"/>
            <w:rPr>
              <w:b/>
              <w:bCs/>
              <w:lang w:val="sv-SE"/>
            </w:rPr>
          </w:pPr>
          <w:r>
            <w:rPr>
              <w:b/>
              <w:bCs/>
              <w:lang w:val="sv-SE"/>
            </w:rPr>
            <w:t>Korta gatan 10</w:t>
          </w:r>
        </w:p>
      </w:tc>
      <w:tc>
        <w:tcPr>
          <w:tcW w:w="1800" w:type="dxa"/>
        </w:tcPr>
        <w:p w14:paraId="14FD09A9" w14:textId="77777777" w:rsidR="00EA1469" w:rsidRPr="00C912BA" w:rsidRDefault="00EA1469" w:rsidP="00F27527">
          <w:pPr>
            <w:pStyle w:val="Ledtext"/>
            <w:rPr>
              <w:b/>
              <w:bCs/>
              <w:lang w:val="sv-SE"/>
            </w:rPr>
          </w:pPr>
          <w:bookmarkStart w:id="122" w:name="TelefonVaxel"/>
          <w:r>
            <w:rPr>
              <w:b/>
              <w:bCs/>
              <w:lang w:val="sv-SE"/>
            </w:rPr>
            <w:t xml:space="preserve">010-574 21 00 </w:t>
          </w:r>
          <w:bookmarkEnd w:id="122"/>
          <w:r>
            <w:rPr>
              <w:b/>
              <w:bCs/>
              <w:lang w:val="sv-SE"/>
            </w:rPr>
            <w:t xml:space="preserve"> </w:t>
          </w:r>
        </w:p>
      </w:tc>
      <w:tc>
        <w:tcPr>
          <w:tcW w:w="1800" w:type="dxa"/>
        </w:tcPr>
        <w:p w14:paraId="4A68601A" w14:textId="77777777" w:rsidR="00EA1469" w:rsidRPr="00C912BA" w:rsidRDefault="00EA1469" w:rsidP="00F27527">
          <w:pPr>
            <w:pStyle w:val="Ledtext"/>
            <w:rPr>
              <w:b/>
              <w:bCs/>
              <w:lang w:val="sv-SE"/>
            </w:rPr>
          </w:pPr>
          <w:bookmarkStart w:id="123" w:name="TelefonVaxelUtl"/>
          <w:bookmarkEnd w:id="123"/>
        </w:p>
      </w:tc>
      <w:tc>
        <w:tcPr>
          <w:tcW w:w="2347" w:type="dxa"/>
        </w:tcPr>
        <w:p w14:paraId="213B98C5" w14:textId="77777777" w:rsidR="00EA1469" w:rsidRPr="00C912BA" w:rsidRDefault="00EA1469" w:rsidP="00F27527">
          <w:pPr>
            <w:pStyle w:val="Ledtext"/>
            <w:rPr>
              <w:b/>
              <w:bCs/>
              <w:lang w:val="sv-SE"/>
            </w:rPr>
          </w:pPr>
          <w:bookmarkStart w:id="124" w:name="EmailFot"/>
          <w:r>
            <w:rPr>
              <w:b/>
              <w:bCs/>
              <w:lang w:val="sv-SE"/>
            </w:rPr>
            <w:t>kansliet@elegnamnden.se</w:t>
          </w:r>
          <w:bookmarkEnd w:id="124"/>
        </w:p>
      </w:tc>
    </w:tr>
  </w:tbl>
  <w:p w14:paraId="07C1B5E6" w14:textId="4AB8A180" w:rsidR="00EA1469" w:rsidRDefault="00EA1469"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680FE2">
      <w:rPr>
        <w:noProof/>
        <w:color w:val="808080"/>
        <w:sz w:val="16"/>
      </w:rPr>
      <w:t>21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680FE2">
      <w:rPr>
        <w:noProof/>
        <w:color w:val="808080"/>
        <w:sz w:val="16"/>
      </w:rPr>
      <w:t>22</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CCE7CE" w14:textId="77777777" w:rsidR="00EA1469" w:rsidRDefault="00EA1469">
      <w:pPr>
        <w:spacing w:line="240" w:lineRule="auto"/>
      </w:pPr>
      <w:r>
        <w:separator/>
      </w:r>
    </w:p>
  </w:footnote>
  <w:footnote w:type="continuationSeparator" w:id="0">
    <w:p w14:paraId="2D600307" w14:textId="77777777" w:rsidR="00EA1469" w:rsidRDefault="00EA1469">
      <w:pPr>
        <w:spacing w:line="240" w:lineRule="auto"/>
      </w:pPr>
      <w:r>
        <w:continuationSeparator/>
      </w:r>
    </w:p>
  </w:footnote>
  <w:footnote w:id="1">
    <w:p w14:paraId="37EFBD45" w14:textId="2EC28B5A" w:rsidR="00EA1469" w:rsidRDefault="00EA1469">
      <w:pPr>
        <w:pStyle w:val="FootnoteText"/>
      </w:pPr>
      <w:r>
        <w:rPr>
          <w:rStyle w:val="FootnoteReference"/>
        </w:rPr>
        <w:footnoteRef/>
      </w:r>
      <w:r>
        <w:t xml:space="preserve"> </w:t>
      </w:r>
      <w:r>
        <w:rPr>
          <w:lang w:val="en-US"/>
        </w:rPr>
        <w:t>See section 3.1.1 of [EidRegistry].</w:t>
      </w:r>
    </w:p>
  </w:footnote>
  <w:footnote w:id="2">
    <w:p w14:paraId="64CD3FC0" w14:textId="094B4169" w:rsidR="00EA1469" w:rsidRPr="00434B23" w:rsidRDefault="00EA1469">
      <w:pPr>
        <w:pStyle w:val="FootnoteText"/>
        <w:rPr>
          <w:lang w:val="en-US"/>
        </w:rPr>
      </w:pPr>
      <w:r>
        <w:rPr>
          <w:rStyle w:val="FootnoteReference"/>
        </w:rPr>
        <w:footnoteRef/>
      </w:r>
      <w:r w:rsidRPr="00434B23">
        <w:rPr>
          <w:lang w:val="en-US"/>
        </w:rPr>
        <w:t xml:space="preserve"> </w:t>
      </w:r>
      <w:r w:rsidRPr="00225339">
        <w:rPr>
          <w:lang w:val="en-GB"/>
        </w:rPr>
        <w:t>MITM stands for ”man in the middle” and MITB stands for ”man in the browser”.</w:t>
      </w:r>
    </w:p>
  </w:footnote>
  <w:footnote w:id="3">
    <w:p w14:paraId="0656C9B1" w14:textId="68355A3F" w:rsidR="00EA1469" w:rsidRPr="00434B23" w:rsidRDefault="00EA1469">
      <w:pPr>
        <w:pStyle w:val="FootnoteText"/>
        <w:rPr>
          <w:lang w:val="en-US"/>
        </w:rPr>
      </w:pPr>
      <w:r>
        <w:rPr>
          <w:rStyle w:val="FootnoteReference"/>
        </w:rPr>
        <w:footnoteRef/>
      </w:r>
      <w:r w:rsidRPr="00434B23">
        <w:rPr>
          <w:lang w:val="en-US"/>
        </w:rPr>
        <w:t xml:space="preserve"> </w:t>
      </w:r>
      <w:r>
        <w:rPr>
          <w:lang w:val="en-US"/>
        </w:rPr>
        <w:t>A</w:t>
      </w:r>
      <w:r w:rsidRPr="005B62AF">
        <w:rPr>
          <w:lang w:val="en-US"/>
        </w:rPr>
        <w:t xml:space="preserve"> stronger</w:t>
      </w:r>
      <w:r>
        <w:rPr>
          <w:lang w:val="en-US"/>
        </w:rPr>
        <w:t xml:space="preserve"> Level of Assurance identifier is simply a LoA having a higher value than what it is compared with, i.e., </w:t>
      </w:r>
      <w:r w:rsidRPr="005B62AF">
        <w:rPr>
          <w:bCs/>
          <w:lang w:val="en-US"/>
        </w:rPr>
        <w:t>http://id.elegnamnden.se/loa/1.0/loa</w:t>
      </w:r>
      <w:r>
        <w:rPr>
          <w:bCs/>
          <w:lang w:val="en-US"/>
        </w:rPr>
        <w:t xml:space="preserve">4 is stronger than </w:t>
      </w:r>
      <w:r w:rsidRPr="005A5F6C">
        <w:rPr>
          <w:bCs/>
          <w:lang w:val="en-US"/>
        </w:rPr>
        <w:t>http://id.elegnamnden.se/loa/1.0/loa</w:t>
      </w:r>
      <w:r>
        <w:rPr>
          <w:bCs/>
          <w:lang w:val="en-US"/>
        </w:rPr>
        <w:t>3.</w:t>
      </w:r>
    </w:p>
  </w:footnote>
  <w:footnote w:id="4">
    <w:p w14:paraId="07075895" w14:textId="4AA93180" w:rsidR="00EA1469" w:rsidRDefault="00EA1469">
      <w:pPr>
        <w:pStyle w:val="FootnoteText"/>
      </w:pPr>
      <w:r>
        <w:rPr>
          <w:rStyle w:val="FootnoteReference"/>
        </w:rPr>
        <w:footnoteRef/>
      </w:r>
      <w:r>
        <w:t xml:space="preserve"> </w:t>
      </w:r>
      <w:r w:rsidRPr="00120C7E">
        <w:rPr>
          <w:lang w:val="en-GB"/>
        </w:rPr>
        <w:t xml:space="preserve">A </w:t>
      </w:r>
      <w:r w:rsidRPr="00120C7E">
        <w:rPr>
          <w:i/>
          <w:lang w:val="en-GB"/>
        </w:rPr>
        <w:t>Signature Requestor</w:t>
      </w:r>
      <w:r w:rsidRPr="00120C7E">
        <w:rPr>
          <w:lang w:val="en-GB"/>
        </w:rPr>
        <w:t xml:space="preserve"> is a Service Provider within the federation to which the user previously has logged in to and from where the user initiates a signature operation.</w:t>
      </w:r>
    </w:p>
  </w:footnote>
  <w:footnote w:id="5">
    <w:p w14:paraId="0B3FFE12" w14:textId="5F73BB24" w:rsidR="00EA1469" w:rsidRDefault="00EA1469">
      <w:pPr>
        <w:pStyle w:val="FootnoteText"/>
      </w:pPr>
      <w:r>
        <w:rPr>
          <w:rStyle w:val="FootnoteReference"/>
        </w:rPr>
        <w:footnoteRef/>
      </w:r>
      <w:r>
        <w:t xml:space="preserve"> </w:t>
      </w:r>
      <w:r>
        <w:rPr>
          <w:lang w:val="en-GB"/>
        </w:rPr>
        <w:t xml:space="preserve">An Identity Provider identifies a Service Provider as a Signature Service if it declares the </w:t>
      </w:r>
      <w:r w:rsidRPr="002E6B66">
        <w:t>http://id.elegnamnden.se/st/1.0/sigservice</w:t>
      </w:r>
      <w:r>
        <w:rPr>
          <w:lang w:val="en-US"/>
        </w:rPr>
        <w:t xml:space="preserve"> URI as a service type entity category in its metadata (see </w:t>
      </w:r>
      <w:r>
        <w:rPr>
          <w:lang w:val="en-US"/>
        </w:rPr>
        <w:fldChar w:fldCharType="begin"/>
      </w:r>
      <w:r>
        <w:rPr>
          <w:lang w:val="en-US"/>
        </w:rPr>
        <w:instrText xml:space="preserve"> REF _Ref296701860 \r \h </w:instrText>
      </w:r>
      <w:r>
        <w:rPr>
          <w:lang w:val="en-US"/>
        </w:rPr>
      </w:r>
      <w:r>
        <w:rPr>
          <w:lang w:val="en-US"/>
        </w:rPr>
        <w:fldChar w:fldCharType="separate"/>
      </w:r>
      <w:r w:rsidR="00D5118D">
        <w:rPr>
          <w:lang w:val="en-US"/>
        </w:rPr>
        <w:t>2.1.4</w:t>
      </w:r>
      <w:r>
        <w:rPr>
          <w:lang w:val="en-US"/>
        </w:rPr>
        <w:fldChar w:fldCharType="end"/>
      </w:r>
      <w:r>
        <w:rPr>
          <w:lang w:val="en-US"/>
        </w:rPr>
        <w:t>).</w:t>
      </w:r>
    </w:p>
  </w:footnote>
  <w:footnote w:id="6">
    <w:p w14:paraId="256FB513" w14:textId="69B77AF5" w:rsidR="00EA1469" w:rsidRPr="00D25B2C" w:rsidRDefault="00EA1469">
      <w:pPr>
        <w:pStyle w:val="FootnoteText"/>
        <w:rPr>
          <w:lang w:val="en-US"/>
        </w:rPr>
      </w:pPr>
      <w:r>
        <w:rPr>
          <w:rStyle w:val="FootnoteReference"/>
        </w:rPr>
        <w:footnoteRef/>
      </w:r>
      <w:r>
        <w:t xml:space="preserve"> </w:t>
      </w:r>
      <w:r w:rsidRPr="00D25B2C">
        <w:rPr>
          <w:lang w:val="en-US"/>
        </w:rPr>
        <w:t xml:space="preserve">As defined in section </w:t>
      </w:r>
      <w:r>
        <w:rPr>
          <w:lang w:val="en-US"/>
        </w:rPr>
        <w:fldChar w:fldCharType="begin"/>
      </w:r>
      <w:r>
        <w:rPr>
          <w:lang w:val="en-US"/>
        </w:rPr>
        <w:instrText xml:space="preserve"> REF _Ref274858246 \r \h </w:instrText>
      </w:r>
      <w:r>
        <w:rPr>
          <w:lang w:val="en-US"/>
        </w:rPr>
      </w:r>
      <w:r>
        <w:rPr>
          <w:lang w:val="en-US"/>
        </w:rPr>
        <w:fldChar w:fldCharType="separate"/>
      </w:r>
      <w:r w:rsidR="00D5118D">
        <w:rPr>
          <w:lang w:val="en-US"/>
        </w:rPr>
        <w:t>5.3</w:t>
      </w:r>
      <w:r>
        <w:rPr>
          <w:lang w:val="en-US"/>
        </w:rPr>
        <w:fldChar w:fldCharType="end"/>
      </w:r>
      <w:r>
        <w:rPr>
          <w:lang w:val="en-US"/>
        </w:rPr>
        <w:t xml:space="preserve">, only exact matching of authentication context URIs are allowed. As a consequence the Identity Provider can only assert a sign message authentication context URI according to section </w:t>
      </w:r>
      <w:r>
        <w:rPr>
          <w:lang w:val="en-US"/>
        </w:rPr>
        <w:fldChar w:fldCharType="begin"/>
      </w:r>
      <w:r>
        <w:rPr>
          <w:lang w:val="en-US"/>
        </w:rPr>
        <w:instrText xml:space="preserve"> REF _Ref296505020 \r \h </w:instrText>
      </w:r>
      <w:r>
        <w:rPr>
          <w:lang w:val="en-US"/>
        </w:rPr>
      </w:r>
      <w:r>
        <w:rPr>
          <w:lang w:val="en-US"/>
        </w:rPr>
        <w:fldChar w:fldCharType="separate"/>
      </w:r>
      <w:r w:rsidR="00D5118D">
        <w:rPr>
          <w:lang w:val="en-US"/>
        </w:rPr>
        <w:t>7.1</w:t>
      </w:r>
      <w:r>
        <w:rPr>
          <w:lang w:val="en-US"/>
        </w:rPr>
        <w:fldChar w:fldCharType="end"/>
      </w:r>
      <w:r>
        <w:rPr>
          <w:lang w:val="en-US"/>
        </w:rPr>
        <w:t xml:space="preserve"> if such an authentication context was requested in the authentication request. It is therefore the responsibility of the Signature Service requesting authentication to always request a sign message authentication context if it r</w:t>
      </w:r>
      <w:r>
        <w:rPr>
          <w:lang w:val="en-US"/>
        </w:rPr>
        <w:t>e</w:t>
      </w:r>
      <w:r>
        <w:rPr>
          <w:lang w:val="en-US"/>
        </w:rPr>
        <w:t>quires evidence that the sign message has been displayed to the user.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AAD8CFE" w14:textId="504EB580" w:rsidR="00F16B69" w:rsidRDefault="00680FE2">
    <w:pPr>
      <w:pStyle w:val="Header"/>
    </w:pPr>
    <w:ins w:id="112" w:author="Martin Lindström" w:date="2016-05-26T12:27:00Z">
      <w:r>
        <w:rPr>
          <w:noProof/>
          <w:lang w:val="en-US" w:eastAsia="en-US"/>
        </w:rPr>
        <w:pict w14:anchorId="2186ED6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E771AB" w14:textId="1B70CA7E" w:rsidR="00EA1469" w:rsidRDefault="00680FE2" w:rsidP="00BB4873">
    <w:pPr>
      <w:spacing w:line="240" w:lineRule="auto"/>
      <w:jc w:val="center"/>
      <w:rPr>
        <w:lang w:val="en-US"/>
      </w:rPr>
    </w:pPr>
    <w:ins w:id="113" w:author="Martin Lindström" w:date="2016-05-26T12:27:00Z">
      <w:r>
        <w:rPr>
          <w:noProof/>
          <w:lang w:val="en-US" w:eastAsia="en-US"/>
        </w:rPr>
        <w:pict w14:anchorId="0067DD1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r w:rsidR="00333617" w:rsidRPr="00620C22">
      <w:rPr>
        <w:rFonts w:ascii="SKVKFMSYMB" w:hAnsi="SKVKFMSYMB"/>
        <w:noProof/>
        <w:sz w:val="64"/>
        <w:szCs w:val="64"/>
        <w:lang w:val="en-US" w:eastAsia="en-US"/>
      </w:rPr>
      <w:drawing>
        <wp:inline distT="0" distB="0" distL="0" distR="0" wp14:anchorId="442609D6" wp14:editId="4E2C7AD3">
          <wp:extent cx="864000" cy="8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EA1469">
      <w:rPr>
        <w:rFonts w:eastAsia="Arial" w:cs="Arial"/>
        <w:color w:val="808080"/>
        <w:sz w:val="16"/>
        <w:szCs w:val="16"/>
      </w:rPr>
      <w:tab/>
    </w:r>
    <w:r w:rsidR="00EA1469">
      <w:rPr>
        <w:rFonts w:eastAsia="Arial" w:cs="Arial"/>
        <w:color w:val="808080"/>
        <w:sz w:val="16"/>
        <w:szCs w:val="16"/>
      </w:rPr>
      <w:tab/>
    </w:r>
    <w:r w:rsidR="00EA1469">
      <w:rPr>
        <w:rFonts w:eastAsia="Arial" w:cs="Arial"/>
        <w:color w:val="808080"/>
        <w:sz w:val="16"/>
        <w:szCs w:val="16"/>
      </w:rPr>
      <w:tab/>
    </w:r>
    <w:r w:rsidR="00EA1469">
      <w:rPr>
        <w:rFonts w:eastAsia="Arial" w:cs="Arial"/>
        <w:color w:val="808080"/>
        <w:sz w:val="16"/>
        <w:szCs w:val="16"/>
      </w:rPr>
      <w:tab/>
    </w:r>
    <w:r w:rsidR="00EA1469">
      <w:rPr>
        <w:rFonts w:eastAsia="Arial" w:cs="Arial"/>
        <w:color w:val="808080"/>
        <w:sz w:val="16"/>
        <w:szCs w:val="16"/>
      </w:rPr>
      <w:tab/>
    </w:r>
    <w:r w:rsidR="00EA1469">
      <w:rPr>
        <w:rFonts w:eastAsia="Arial" w:cs="Arial"/>
        <w:color w:val="808080"/>
        <w:sz w:val="16"/>
        <w:szCs w:val="16"/>
      </w:rPr>
      <w:tab/>
    </w:r>
    <w:r w:rsidR="00EA1469">
      <w:rPr>
        <w:rFonts w:eastAsia="Arial" w:cs="Arial"/>
        <w:color w:val="808080"/>
        <w:sz w:val="16"/>
        <w:szCs w:val="16"/>
      </w:rPr>
      <w:tab/>
    </w:r>
    <w:r w:rsidR="00EA1469">
      <w:rPr>
        <w:rFonts w:eastAsia="Arial" w:cs="Arial"/>
        <w:color w:val="808080"/>
        <w:sz w:val="16"/>
        <w:szCs w:val="16"/>
      </w:rPr>
      <w:tab/>
    </w:r>
    <w:r w:rsidR="00EA1469">
      <w:rPr>
        <w:rFonts w:eastAsia="Arial" w:cs="Arial"/>
        <w:color w:val="808080"/>
        <w:sz w:val="16"/>
        <w:szCs w:val="16"/>
      </w:rPr>
      <w:tab/>
    </w:r>
    <w:r w:rsidR="00EA1469">
      <w:rPr>
        <w:rFonts w:eastAsia="Arial" w:cs="Arial"/>
        <w:color w:val="808080"/>
        <w:sz w:val="16"/>
        <w:szCs w:val="16"/>
      </w:rPr>
      <w:tab/>
    </w:r>
    <w:r w:rsidR="00EA1469" w:rsidRPr="00BB4873">
      <w:rPr>
        <w:sz w:val="16"/>
        <w:szCs w:val="16"/>
        <w:lang w:val="en-US"/>
      </w:rPr>
      <w:t>ELN-0602-v1.</w:t>
    </w:r>
    <w:ins w:id="114" w:author="Martin Lindström" w:date="2016-05-26T12:25:00Z">
      <w:r w:rsidR="00931DD1">
        <w:rPr>
          <w:sz w:val="16"/>
          <w:szCs w:val="16"/>
          <w:lang w:val="en-US"/>
        </w:rPr>
        <w:t>4</w:t>
      </w:r>
    </w:ins>
    <w:del w:id="115" w:author="Martin Lindström" w:date="2016-05-26T12:25:00Z">
      <w:r w:rsidR="00EA1469" w:rsidDel="00931DD1">
        <w:rPr>
          <w:sz w:val="16"/>
          <w:szCs w:val="16"/>
          <w:lang w:val="en-US"/>
        </w:rPr>
        <w:delText>3</w:delText>
      </w:r>
    </w:del>
  </w:p>
  <w:p w14:paraId="04CEC393" w14:textId="3BB3C709" w:rsidR="00EA1469" w:rsidRDefault="00EA1469">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5AC8E42" w14:textId="7AFA60AF" w:rsidR="00F16B69" w:rsidRDefault="00680FE2">
    <w:pPr>
      <w:pStyle w:val="Header"/>
    </w:pPr>
    <w:ins w:id="125" w:author="Martin Lindström" w:date="2016-05-26T12:27:00Z">
      <w:r>
        <w:rPr>
          <w:noProof/>
          <w:lang w:val="en-US" w:eastAsia="en-US"/>
        </w:rPr>
        <w:pict w14:anchorId="1804609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5D14325"/>
    <w:multiLevelType w:val="hybridMultilevel"/>
    <w:tmpl w:val="3098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236C0"/>
    <w:multiLevelType w:val="hybridMultilevel"/>
    <w:tmpl w:val="5AD4E4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E9E512E"/>
    <w:multiLevelType w:val="hybridMultilevel"/>
    <w:tmpl w:val="17F222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B4D6E57"/>
    <w:multiLevelType w:val="hybridMultilevel"/>
    <w:tmpl w:val="7384F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CE176F"/>
    <w:multiLevelType w:val="hybridMultilevel"/>
    <w:tmpl w:val="49EA14E8"/>
    <w:lvl w:ilvl="0" w:tplc="879C0E6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A37BF3"/>
    <w:multiLevelType w:val="hybridMultilevel"/>
    <w:tmpl w:val="CCCE8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D7696B"/>
    <w:multiLevelType w:val="hybridMultilevel"/>
    <w:tmpl w:val="0F3C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3D6F04"/>
    <w:multiLevelType w:val="hybridMultilevel"/>
    <w:tmpl w:val="66E0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961D4A"/>
    <w:multiLevelType w:val="hybridMultilevel"/>
    <w:tmpl w:val="A244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C72F44"/>
    <w:multiLevelType w:val="hybridMultilevel"/>
    <w:tmpl w:val="FBB0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E85C89"/>
    <w:multiLevelType w:val="hybridMultilevel"/>
    <w:tmpl w:val="5F20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330210"/>
    <w:multiLevelType w:val="hybridMultilevel"/>
    <w:tmpl w:val="A91C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440888"/>
    <w:multiLevelType w:val="hybridMultilevel"/>
    <w:tmpl w:val="0144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912056"/>
    <w:multiLevelType w:val="hybridMultilevel"/>
    <w:tmpl w:val="9000C4DA"/>
    <w:lvl w:ilvl="0" w:tplc="C31CABA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B894127"/>
    <w:multiLevelType w:val="hybridMultilevel"/>
    <w:tmpl w:val="5380E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D76BE8"/>
    <w:multiLevelType w:val="hybridMultilevel"/>
    <w:tmpl w:val="F46C5A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1E193D"/>
    <w:multiLevelType w:val="hybridMultilevel"/>
    <w:tmpl w:val="DF68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DF2D96"/>
    <w:multiLevelType w:val="multilevel"/>
    <w:tmpl w:val="4F8E76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7"/>
  </w:num>
  <w:num w:numId="2">
    <w:abstractNumId w:val="42"/>
  </w:num>
  <w:num w:numId="3">
    <w:abstractNumId w:val="4"/>
  </w:num>
  <w:num w:numId="4">
    <w:abstractNumId w:val="7"/>
  </w:num>
  <w:num w:numId="5">
    <w:abstractNumId w:val="10"/>
  </w:num>
  <w:num w:numId="6">
    <w:abstractNumId w:val="16"/>
  </w:num>
  <w:num w:numId="7">
    <w:abstractNumId w:val="40"/>
  </w:num>
  <w:num w:numId="8">
    <w:abstractNumId w:val="41"/>
  </w:num>
  <w:num w:numId="9">
    <w:abstractNumId w:val="8"/>
  </w:num>
  <w:num w:numId="10">
    <w:abstractNumId w:val="43"/>
  </w:num>
  <w:num w:numId="11">
    <w:abstractNumId w:val="17"/>
  </w:num>
  <w:num w:numId="12">
    <w:abstractNumId w:val="39"/>
  </w:num>
  <w:num w:numId="13">
    <w:abstractNumId w:val="36"/>
  </w:num>
  <w:num w:numId="14">
    <w:abstractNumId w:val="11"/>
  </w:num>
  <w:num w:numId="15">
    <w:abstractNumId w:val="9"/>
  </w:num>
  <w:num w:numId="16">
    <w:abstractNumId w:val="26"/>
  </w:num>
  <w:num w:numId="17">
    <w:abstractNumId w:val="38"/>
  </w:num>
  <w:num w:numId="18">
    <w:abstractNumId w:val="29"/>
  </w:num>
  <w:num w:numId="19">
    <w:abstractNumId w:val="15"/>
  </w:num>
  <w:num w:numId="20">
    <w:abstractNumId w:val="28"/>
  </w:num>
  <w:num w:numId="21">
    <w:abstractNumId w:val="19"/>
  </w:num>
  <w:num w:numId="22">
    <w:abstractNumId w:val="13"/>
  </w:num>
  <w:num w:numId="23">
    <w:abstractNumId w:val="21"/>
  </w:num>
  <w:num w:numId="24">
    <w:abstractNumId w:val="2"/>
  </w:num>
  <w:num w:numId="25">
    <w:abstractNumId w:val="3"/>
  </w:num>
  <w:num w:numId="26">
    <w:abstractNumId w:val="23"/>
  </w:num>
  <w:num w:numId="27">
    <w:abstractNumId w:val="0"/>
  </w:num>
  <w:num w:numId="28">
    <w:abstractNumId w:val="18"/>
  </w:num>
  <w:num w:numId="29">
    <w:abstractNumId w:val="30"/>
  </w:num>
  <w:num w:numId="30">
    <w:abstractNumId w:val="34"/>
  </w:num>
  <w:num w:numId="31">
    <w:abstractNumId w:val="14"/>
  </w:num>
  <w:num w:numId="32">
    <w:abstractNumId w:val="33"/>
  </w:num>
  <w:num w:numId="33">
    <w:abstractNumId w:val="5"/>
  </w:num>
  <w:num w:numId="34">
    <w:abstractNumId w:val="20"/>
  </w:num>
  <w:num w:numId="35">
    <w:abstractNumId w:val="1"/>
  </w:num>
  <w:num w:numId="36">
    <w:abstractNumId w:val="22"/>
  </w:num>
  <w:num w:numId="37">
    <w:abstractNumId w:val="25"/>
  </w:num>
  <w:num w:numId="38">
    <w:abstractNumId w:val="37"/>
  </w:num>
  <w:num w:numId="39">
    <w:abstractNumId w:val="31"/>
  </w:num>
  <w:num w:numId="40">
    <w:abstractNumId w:val="32"/>
  </w:num>
  <w:num w:numId="41">
    <w:abstractNumId w:val="6"/>
  </w:num>
  <w:num w:numId="42">
    <w:abstractNumId w:val="12"/>
  </w:num>
  <w:num w:numId="43">
    <w:abstractNumId w:val="35"/>
  </w:num>
  <w:num w:numId="44">
    <w:abstractNumId w:val="24"/>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embedSystemFonts/>
  <w:activeWritingStyle w:appName="MSWord" w:lang="en-US" w:vendorID="64" w:dllVersion="131078" w:nlCheck="1" w:checkStyle="0"/>
  <w:activeWritingStyle w:appName="MSWord" w:lang="en-GB" w:vendorID="64" w:dllVersion="131078" w:nlCheck="1" w:checkStyle="0"/>
  <w:activeWritingStyle w:appName="MSWord" w:lang="sv-SE" w:vendorID="22" w:dllVersion="513" w:checkStyle="1"/>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1CF1"/>
    <w:rsid w:val="00002BD2"/>
    <w:rsid w:val="000038EB"/>
    <w:rsid w:val="00004145"/>
    <w:rsid w:val="0000431E"/>
    <w:rsid w:val="000044EF"/>
    <w:rsid w:val="00004902"/>
    <w:rsid w:val="00005189"/>
    <w:rsid w:val="00005C0F"/>
    <w:rsid w:val="00005E79"/>
    <w:rsid w:val="00006375"/>
    <w:rsid w:val="00006834"/>
    <w:rsid w:val="00006B4B"/>
    <w:rsid w:val="00011CAB"/>
    <w:rsid w:val="00012C80"/>
    <w:rsid w:val="000135DB"/>
    <w:rsid w:val="000137BC"/>
    <w:rsid w:val="000154A8"/>
    <w:rsid w:val="000154F3"/>
    <w:rsid w:val="0001596B"/>
    <w:rsid w:val="00016F4F"/>
    <w:rsid w:val="00017764"/>
    <w:rsid w:val="0001776C"/>
    <w:rsid w:val="000177FF"/>
    <w:rsid w:val="00017E0A"/>
    <w:rsid w:val="00017E70"/>
    <w:rsid w:val="00020132"/>
    <w:rsid w:val="000227F7"/>
    <w:rsid w:val="00023102"/>
    <w:rsid w:val="00023874"/>
    <w:rsid w:val="00023A84"/>
    <w:rsid w:val="00023D2F"/>
    <w:rsid w:val="00024167"/>
    <w:rsid w:val="00024602"/>
    <w:rsid w:val="00024A44"/>
    <w:rsid w:val="00026A5E"/>
    <w:rsid w:val="00030ACE"/>
    <w:rsid w:val="000311C6"/>
    <w:rsid w:val="00031F53"/>
    <w:rsid w:val="00032BD1"/>
    <w:rsid w:val="00034115"/>
    <w:rsid w:val="000350D4"/>
    <w:rsid w:val="000352F7"/>
    <w:rsid w:val="000418FE"/>
    <w:rsid w:val="000422C6"/>
    <w:rsid w:val="000446C8"/>
    <w:rsid w:val="0004481A"/>
    <w:rsid w:val="000458DE"/>
    <w:rsid w:val="00046A23"/>
    <w:rsid w:val="00047AF4"/>
    <w:rsid w:val="00047CDA"/>
    <w:rsid w:val="00050932"/>
    <w:rsid w:val="00050C01"/>
    <w:rsid w:val="0005205A"/>
    <w:rsid w:val="00052118"/>
    <w:rsid w:val="00052565"/>
    <w:rsid w:val="000530D6"/>
    <w:rsid w:val="0005377F"/>
    <w:rsid w:val="00054078"/>
    <w:rsid w:val="00054E77"/>
    <w:rsid w:val="00055AB2"/>
    <w:rsid w:val="0005627F"/>
    <w:rsid w:val="000563EE"/>
    <w:rsid w:val="00057444"/>
    <w:rsid w:val="0006252E"/>
    <w:rsid w:val="000625C6"/>
    <w:rsid w:val="00063AE8"/>
    <w:rsid w:val="00063BF5"/>
    <w:rsid w:val="00064DF3"/>
    <w:rsid w:val="000659EE"/>
    <w:rsid w:val="00066A85"/>
    <w:rsid w:val="00066B91"/>
    <w:rsid w:val="000674D5"/>
    <w:rsid w:val="00067761"/>
    <w:rsid w:val="000678CB"/>
    <w:rsid w:val="000679BC"/>
    <w:rsid w:val="00067F93"/>
    <w:rsid w:val="00070394"/>
    <w:rsid w:val="000718A7"/>
    <w:rsid w:val="00071B93"/>
    <w:rsid w:val="00071C48"/>
    <w:rsid w:val="00072C3D"/>
    <w:rsid w:val="0007485F"/>
    <w:rsid w:val="00074A3A"/>
    <w:rsid w:val="00074F75"/>
    <w:rsid w:val="00075401"/>
    <w:rsid w:val="00076912"/>
    <w:rsid w:val="00077B25"/>
    <w:rsid w:val="000805BD"/>
    <w:rsid w:val="00080723"/>
    <w:rsid w:val="00080EEE"/>
    <w:rsid w:val="000815C6"/>
    <w:rsid w:val="0008175A"/>
    <w:rsid w:val="00081DF1"/>
    <w:rsid w:val="000831EC"/>
    <w:rsid w:val="00083649"/>
    <w:rsid w:val="00083F02"/>
    <w:rsid w:val="00083F76"/>
    <w:rsid w:val="00084B2C"/>
    <w:rsid w:val="00084D13"/>
    <w:rsid w:val="00085F2D"/>
    <w:rsid w:val="00086314"/>
    <w:rsid w:val="000869E9"/>
    <w:rsid w:val="00086A25"/>
    <w:rsid w:val="000879AC"/>
    <w:rsid w:val="00090192"/>
    <w:rsid w:val="00090B12"/>
    <w:rsid w:val="00090BD7"/>
    <w:rsid w:val="0009180C"/>
    <w:rsid w:val="00091883"/>
    <w:rsid w:val="00091C7E"/>
    <w:rsid w:val="00091F9B"/>
    <w:rsid w:val="0009430E"/>
    <w:rsid w:val="00094F45"/>
    <w:rsid w:val="00096211"/>
    <w:rsid w:val="00097B98"/>
    <w:rsid w:val="00097CD4"/>
    <w:rsid w:val="000A01A4"/>
    <w:rsid w:val="000A0CD1"/>
    <w:rsid w:val="000A0CF5"/>
    <w:rsid w:val="000A1D8D"/>
    <w:rsid w:val="000A2B63"/>
    <w:rsid w:val="000A2D6B"/>
    <w:rsid w:val="000A39B5"/>
    <w:rsid w:val="000A4CC6"/>
    <w:rsid w:val="000A50BD"/>
    <w:rsid w:val="000A5158"/>
    <w:rsid w:val="000A541D"/>
    <w:rsid w:val="000A543F"/>
    <w:rsid w:val="000A60EA"/>
    <w:rsid w:val="000A7DA4"/>
    <w:rsid w:val="000B08F8"/>
    <w:rsid w:val="000B0A34"/>
    <w:rsid w:val="000B0A73"/>
    <w:rsid w:val="000B125D"/>
    <w:rsid w:val="000B12FC"/>
    <w:rsid w:val="000B1A72"/>
    <w:rsid w:val="000B3303"/>
    <w:rsid w:val="000B3514"/>
    <w:rsid w:val="000B38EB"/>
    <w:rsid w:val="000B3F33"/>
    <w:rsid w:val="000B435F"/>
    <w:rsid w:val="000B43B4"/>
    <w:rsid w:val="000B65E6"/>
    <w:rsid w:val="000B6E41"/>
    <w:rsid w:val="000B756D"/>
    <w:rsid w:val="000C02D2"/>
    <w:rsid w:val="000C0642"/>
    <w:rsid w:val="000C0772"/>
    <w:rsid w:val="000C0EA7"/>
    <w:rsid w:val="000C16AA"/>
    <w:rsid w:val="000C1736"/>
    <w:rsid w:val="000C189F"/>
    <w:rsid w:val="000C1F03"/>
    <w:rsid w:val="000C36A0"/>
    <w:rsid w:val="000C40FC"/>
    <w:rsid w:val="000C4C49"/>
    <w:rsid w:val="000C54EC"/>
    <w:rsid w:val="000C6E1A"/>
    <w:rsid w:val="000C7348"/>
    <w:rsid w:val="000C74E6"/>
    <w:rsid w:val="000C76F4"/>
    <w:rsid w:val="000D0405"/>
    <w:rsid w:val="000D08CE"/>
    <w:rsid w:val="000D10F0"/>
    <w:rsid w:val="000D1637"/>
    <w:rsid w:val="000D25B7"/>
    <w:rsid w:val="000D36F6"/>
    <w:rsid w:val="000D3E29"/>
    <w:rsid w:val="000D43EA"/>
    <w:rsid w:val="000D5579"/>
    <w:rsid w:val="000D5781"/>
    <w:rsid w:val="000D607C"/>
    <w:rsid w:val="000E1254"/>
    <w:rsid w:val="000E219A"/>
    <w:rsid w:val="000E24F6"/>
    <w:rsid w:val="000E2CCB"/>
    <w:rsid w:val="000E3837"/>
    <w:rsid w:val="000E51AE"/>
    <w:rsid w:val="000E5BA9"/>
    <w:rsid w:val="000E5D0F"/>
    <w:rsid w:val="000E5DF7"/>
    <w:rsid w:val="000E637C"/>
    <w:rsid w:val="000E63DC"/>
    <w:rsid w:val="000E6436"/>
    <w:rsid w:val="000E7087"/>
    <w:rsid w:val="000E7864"/>
    <w:rsid w:val="000F010E"/>
    <w:rsid w:val="000F1D28"/>
    <w:rsid w:val="000F23E6"/>
    <w:rsid w:val="000F407D"/>
    <w:rsid w:val="000F464B"/>
    <w:rsid w:val="000F4C3E"/>
    <w:rsid w:val="000F512C"/>
    <w:rsid w:val="000F5EF1"/>
    <w:rsid w:val="000F6255"/>
    <w:rsid w:val="000F6EFF"/>
    <w:rsid w:val="00100724"/>
    <w:rsid w:val="001007B4"/>
    <w:rsid w:val="00100E97"/>
    <w:rsid w:val="00102D65"/>
    <w:rsid w:val="00103ABB"/>
    <w:rsid w:val="00103DBD"/>
    <w:rsid w:val="001041FE"/>
    <w:rsid w:val="00104A77"/>
    <w:rsid w:val="001060E5"/>
    <w:rsid w:val="00106E3A"/>
    <w:rsid w:val="001072A8"/>
    <w:rsid w:val="001108A7"/>
    <w:rsid w:val="00110C17"/>
    <w:rsid w:val="00111E69"/>
    <w:rsid w:val="001122C1"/>
    <w:rsid w:val="00112B0A"/>
    <w:rsid w:val="00112C14"/>
    <w:rsid w:val="0011414C"/>
    <w:rsid w:val="00115125"/>
    <w:rsid w:val="00115F3F"/>
    <w:rsid w:val="00116004"/>
    <w:rsid w:val="00116447"/>
    <w:rsid w:val="0011678F"/>
    <w:rsid w:val="0011689F"/>
    <w:rsid w:val="00116F6B"/>
    <w:rsid w:val="00120BDD"/>
    <w:rsid w:val="00120C7E"/>
    <w:rsid w:val="00122E65"/>
    <w:rsid w:val="00124963"/>
    <w:rsid w:val="00126E1B"/>
    <w:rsid w:val="00126E5C"/>
    <w:rsid w:val="00126EBE"/>
    <w:rsid w:val="00127303"/>
    <w:rsid w:val="0013043F"/>
    <w:rsid w:val="00131BCB"/>
    <w:rsid w:val="0013275F"/>
    <w:rsid w:val="0013346B"/>
    <w:rsid w:val="00134BA9"/>
    <w:rsid w:val="00135073"/>
    <w:rsid w:val="00135824"/>
    <w:rsid w:val="0013584D"/>
    <w:rsid w:val="001372ED"/>
    <w:rsid w:val="00141241"/>
    <w:rsid w:val="00141DCA"/>
    <w:rsid w:val="0014367E"/>
    <w:rsid w:val="00144EAB"/>
    <w:rsid w:val="0014584C"/>
    <w:rsid w:val="00145E97"/>
    <w:rsid w:val="00146558"/>
    <w:rsid w:val="001466B7"/>
    <w:rsid w:val="00147924"/>
    <w:rsid w:val="00147C7E"/>
    <w:rsid w:val="0015040A"/>
    <w:rsid w:val="00150566"/>
    <w:rsid w:val="00150A31"/>
    <w:rsid w:val="001516CF"/>
    <w:rsid w:val="00151938"/>
    <w:rsid w:val="001543C2"/>
    <w:rsid w:val="00154477"/>
    <w:rsid w:val="00154CC4"/>
    <w:rsid w:val="00156049"/>
    <w:rsid w:val="0015645C"/>
    <w:rsid w:val="00156B8E"/>
    <w:rsid w:val="00156C81"/>
    <w:rsid w:val="00160EA6"/>
    <w:rsid w:val="00161110"/>
    <w:rsid w:val="00161403"/>
    <w:rsid w:val="00161B96"/>
    <w:rsid w:val="00161DF6"/>
    <w:rsid w:val="001621FD"/>
    <w:rsid w:val="00163186"/>
    <w:rsid w:val="00163C96"/>
    <w:rsid w:val="001640CE"/>
    <w:rsid w:val="00164B5F"/>
    <w:rsid w:val="00164DA0"/>
    <w:rsid w:val="00164E39"/>
    <w:rsid w:val="00165083"/>
    <w:rsid w:val="00165098"/>
    <w:rsid w:val="0016518B"/>
    <w:rsid w:val="00165C6D"/>
    <w:rsid w:val="00167DE9"/>
    <w:rsid w:val="001703EC"/>
    <w:rsid w:val="001704A9"/>
    <w:rsid w:val="00170C62"/>
    <w:rsid w:val="00170EF2"/>
    <w:rsid w:val="0017176B"/>
    <w:rsid w:val="00171D96"/>
    <w:rsid w:val="001755F7"/>
    <w:rsid w:val="00175985"/>
    <w:rsid w:val="001761C6"/>
    <w:rsid w:val="00176879"/>
    <w:rsid w:val="001771E3"/>
    <w:rsid w:val="00177F6C"/>
    <w:rsid w:val="0018029E"/>
    <w:rsid w:val="00180B28"/>
    <w:rsid w:val="0018146A"/>
    <w:rsid w:val="00181FAC"/>
    <w:rsid w:val="00182C9D"/>
    <w:rsid w:val="00182E4E"/>
    <w:rsid w:val="001834DA"/>
    <w:rsid w:val="0018374D"/>
    <w:rsid w:val="00184CDC"/>
    <w:rsid w:val="00186796"/>
    <w:rsid w:val="00186EAA"/>
    <w:rsid w:val="001873DB"/>
    <w:rsid w:val="001914E8"/>
    <w:rsid w:val="00192ACF"/>
    <w:rsid w:val="001931EB"/>
    <w:rsid w:val="001938D3"/>
    <w:rsid w:val="00194169"/>
    <w:rsid w:val="001948BF"/>
    <w:rsid w:val="00194AE1"/>
    <w:rsid w:val="001969C2"/>
    <w:rsid w:val="001A035D"/>
    <w:rsid w:val="001A1B17"/>
    <w:rsid w:val="001A2587"/>
    <w:rsid w:val="001A335B"/>
    <w:rsid w:val="001A3B49"/>
    <w:rsid w:val="001A409D"/>
    <w:rsid w:val="001A549D"/>
    <w:rsid w:val="001A5B2D"/>
    <w:rsid w:val="001A5DE1"/>
    <w:rsid w:val="001A6088"/>
    <w:rsid w:val="001A6741"/>
    <w:rsid w:val="001B0C4A"/>
    <w:rsid w:val="001B102E"/>
    <w:rsid w:val="001B10A1"/>
    <w:rsid w:val="001B1E69"/>
    <w:rsid w:val="001B2AB1"/>
    <w:rsid w:val="001B3FF8"/>
    <w:rsid w:val="001B474F"/>
    <w:rsid w:val="001B4998"/>
    <w:rsid w:val="001B4EEA"/>
    <w:rsid w:val="001B5629"/>
    <w:rsid w:val="001B5790"/>
    <w:rsid w:val="001B7486"/>
    <w:rsid w:val="001C2687"/>
    <w:rsid w:val="001C30FD"/>
    <w:rsid w:val="001C4B5E"/>
    <w:rsid w:val="001C605C"/>
    <w:rsid w:val="001C685C"/>
    <w:rsid w:val="001C6904"/>
    <w:rsid w:val="001D07BB"/>
    <w:rsid w:val="001D0903"/>
    <w:rsid w:val="001D0AAB"/>
    <w:rsid w:val="001D3028"/>
    <w:rsid w:val="001D3542"/>
    <w:rsid w:val="001D4483"/>
    <w:rsid w:val="001D4D6B"/>
    <w:rsid w:val="001D4DBC"/>
    <w:rsid w:val="001D5299"/>
    <w:rsid w:val="001D6C55"/>
    <w:rsid w:val="001D74A2"/>
    <w:rsid w:val="001E03C5"/>
    <w:rsid w:val="001E05CC"/>
    <w:rsid w:val="001E0B16"/>
    <w:rsid w:val="001E1106"/>
    <w:rsid w:val="001E1411"/>
    <w:rsid w:val="001E19F8"/>
    <w:rsid w:val="001E23B2"/>
    <w:rsid w:val="001E2405"/>
    <w:rsid w:val="001E2BCE"/>
    <w:rsid w:val="001E2D20"/>
    <w:rsid w:val="001E44CE"/>
    <w:rsid w:val="001E4658"/>
    <w:rsid w:val="001E4F32"/>
    <w:rsid w:val="001E5645"/>
    <w:rsid w:val="001E5F48"/>
    <w:rsid w:val="001E600A"/>
    <w:rsid w:val="001F11A9"/>
    <w:rsid w:val="001F12E6"/>
    <w:rsid w:val="001F235E"/>
    <w:rsid w:val="001F3290"/>
    <w:rsid w:val="001F34BA"/>
    <w:rsid w:val="001F377B"/>
    <w:rsid w:val="001F456A"/>
    <w:rsid w:val="001F48D1"/>
    <w:rsid w:val="001F53FB"/>
    <w:rsid w:val="001F72AA"/>
    <w:rsid w:val="00200158"/>
    <w:rsid w:val="002014EB"/>
    <w:rsid w:val="002017A8"/>
    <w:rsid w:val="00201FC9"/>
    <w:rsid w:val="00201FCE"/>
    <w:rsid w:val="00202B86"/>
    <w:rsid w:val="002032B8"/>
    <w:rsid w:val="00203B8B"/>
    <w:rsid w:val="00204400"/>
    <w:rsid w:val="002045C1"/>
    <w:rsid w:val="00204DA9"/>
    <w:rsid w:val="002069EF"/>
    <w:rsid w:val="002077EB"/>
    <w:rsid w:val="002100A0"/>
    <w:rsid w:val="0021133C"/>
    <w:rsid w:val="00211C6F"/>
    <w:rsid w:val="00211FAA"/>
    <w:rsid w:val="00213CDF"/>
    <w:rsid w:val="002149E4"/>
    <w:rsid w:val="002150CE"/>
    <w:rsid w:val="00215361"/>
    <w:rsid w:val="0021556B"/>
    <w:rsid w:val="002157E2"/>
    <w:rsid w:val="00215D25"/>
    <w:rsid w:val="00217C88"/>
    <w:rsid w:val="00221003"/>
    <w:rsid w:val="00221687"/>
    <w:rsid w:val="00221B48"/>
    <w:rsid w:val="002222D3"/>
    <w:rsid w:val="00222764"/>
    <w:rsid w:val="0022307C"/>
    <w:rsid w:val="00223F92"/>
    <w:rsid w:val="00224E69"/>
    <w:rsid w:val="0022514F"/>
    <w:rsid w:val="002252BA"/>
    <w:rsid w:val="00225339"/>
    <w:rsid w:val="00227E48"/>
    <w:rsid w:val="0023108C"/>
    <w:rsid w:val="00231648"/>
    <w:rsid w:val="0023217E"/>
    <w:rsid w:val="00232D30"/>
    <w:rsid w:val="00232F5D"/>
    <w:rsid w:val="0023301B"/>
    <w:rsid w:val="002339F7"/>
    <w:rsid w:val="00233EB8"/>
    <w:rsid w:val="00234292"/>
    <w:rsid w:val="00234E8D"/>
    <w:rsid w:val="00235C0A"/>
    <w:rsid w:val="00236191"/>
    <w:rsid w:val="00236741"/>
    <w:rsid w:val="00236EDE"/>
    <w:rsid w:val="00236EE1"/>
    <w:rsid w:val="00242325"/>
    <w:rsid w:val="00244053"/>
    <w:rsid w:val="00244958"/>
    <w:rsid w:val="0024564F"/>
    <w:rsid w:val="00245C6B"/>
    <w:rsid w:val="00246B9F"/>
    <w:rsid w:val="00246CAE"/>
    <w:rsid w:val="00250E48"/>
    <w:rsid w:val="002513C6"/>
    <w:rsid w:val="002515E6"/>
    <w:rsid w:val="00251BFE"/>
    <w:rsid w:val="002520CA"/>
    <w:rsid w:val="002527F5"/>
    <w:rsid w:val="002530C0"/>
    <w:rsid w:val="0025369F"/>
    <w:rsid w:val="00254683"/>
    <w:rsid w:val="0025486D"/>
    <w:rsid w:val="002560D7"/>
    <w:rsid w:val="00256552"/>
    <w:rsid w:val="0025672E"/>
    <w:rsid w:val="0025685D"/>
    <w:rsid w:val="00256C4D"/>
    <w:rsid w:val="0025710A"/>
    <w:rsid w:val="00260052"/>
    <w:rsid w:val="002603E8"/>
    <w:rsid w:val="00260DBC"/>
    <w:rsid w:val="00261A51"/>
    <w:rsid w:val="00261FA2"/>
    <w:rsid w:val="00262575"/>
    <w:rsid w:val="002637C2"/>
    <w:rsid w:val="00264A8E"/>
    <w:rsid w:val="0026503C"/>
    <w:rsid w:val="002654CE"/>
    <w:rsid w:val="002660D5"/>
    <w:rsid w:val="002711B4"/>
    <w:rsid w:val="0027153C"/>
    <w:rsid w:val="00272DFF"/>
    <w:rsid w:val="002747C7"/>
    <w:rsid w:val="002751BD"/>
    <w:rsid w:val="0027549D"/>
    <w:rsid w:val="00275A02"/>
    <w:rsid w:val="00275D4C"/>
    <w:rsid w:val="0027739E"/>
    <w:rsid w:val="002774F4"/>
    <w:rsid w:val="0027765F"/>
    <w:rsid w:val="00280C76"/>
    <w:rsid w:val="00280DC3"/>
    <w:rsid w:val="0028122E"/>
    <w:rsid w:val="00282432"/>
    <w:rsid w:val="0028272C"/>
    <w:rsid w:val="00282DD3"/>
    <w:rsid w:val="00282F79"/>
    <w:rsid w:val="00283A35"/>
    <w:rsid w:val="00284919"/>
    <w:rsid w:val="00284B07"/>
    <w:rsid w:val="0028532F"/>
    <w:rsid w:val="002853E2"/>
    <w:rsid w:val="00285834"/>
    <w:rsid w:val="002903C7"/>
    <w:rsid w:val="00291493"/>
    <w:rsid w:val="0029179E"/>
    <w:rsid w:val="0029268B"/>
    <w:rsid w:val="00292721"/>
    <w:rsid w:val="0029294A"/>
    <w:rsid w:val="0029379B"/>
    <w:rsid w:val="00293E07"/>
    <w:rsid w:val="0029442B"/>
    <w:rsid w:val="00294876"/>
    <w:rsid w:val="002956E9"/>
    <w:rsid w:val="00295B0C"/>
    <w:rsid w:val="002965E2"/>
    <w:rsid w:val="00296E22"/>
    <w:rsid w:val="00297CA4"/>
    <w:rsid w:val="002A08BC"/>
    <w:rsid w:val="002A08E4"/>
    <w:rsid w:val="002A1B85"/>
    <w:rsid w:val="002A478F"/>
    <w:rsid w:val="002A47D3"/>
    <w:rsid w:val="002A4E95"/>
    <w:rsid w:val="002A577D"/>
    <w:rsid w:val="002A5AC4"/>
    <w:rsid w:val="002A6027"/>
    <w:rsid w:val="002A6CA3"/>
    <w:rsid w:val="002A75BC"/>
    <w:rsid w:val="002B03F8"/>
    <w:rsid w:val="002B0666"/>
    <w:rsid w:val="002B2AE1"/>
    <w:rsid w:val="002B3643"/>
    <w:rsid w:val="002B3724"/>
    <w:rsid w:val="002B42C0"/>
    <w:rsid w:val="002B498B"/>
    <w:rsid w:val="002B4B8D"/>
    <w:rsid w:val="002B4CFD"/>
    <w:rsid w:val="002B5FDD"/>
    <w:rsid w:val="002B6533"/>
    <w:rsid w:val="002B7279"/>
    <w:rsid w:val="002B76B3"/>
    <w:rsid w:val="002C0525"/>
    <w:rsid w:val="002C089B"/>
    <w:rsid w:val="002C09CA"/>
    <w:rsid w:val="002C3277"/>
    <w:rsid w:val="002C344E"/>
    <w:rsid w:val="002C436B"/>
    <w:rsid w:val="002C5061"/>
    <w:rsid w:val="002C51BC"/>
    <w:rsid w:val="002C566D"/>
    <w:rsid w:val="002C6AC3"/>
    <w:rsid w:val="002C7712"/>
    <w:rsid w:val="002C7D55"/>
    <w:rsid w:val="002C7E26"/>
    <w:rsid w:val="002D02CF"/>
    <w:rsid w:val="002D03BC"/>
    <w:rsid w:val="002D158F"/>
    <w:rsid w:val="002D1C21"/>
    <w:rsid w:val="002D21C2"/>
    <w:rsid w:val="002D242E"/>
    <w:rsid w:val="002D3FE2"/>
    <w:rsid w:val="002D4B01"/>
    <w:rsid w:val="002D4B05"/>
    <w:rsid w:val="002D4B75"/>
    <w:rsid w:val="002D571B"/>
    <w:rsid w:val="002D5B80"/>
    <w:rsid w:val="002D73BD"/>
    <w:rsid w:val="002D78EA"/>
    <w:rsid w:val="002D7929"/>
    <w:rsid w:val="002E0260"/>
    <w:rsid w:val="002E1AEE"/>
    <w:rsid w:val="002E1BC3"/>
    <w:rsid w:val="002E1DA6"/>
    <w:rsid w:val="002E207E"/>
    <w:rsid w:val="002E25D0"/>
    <w:rsid w:val="002E29A4"/>
    <w:rsid w:val="002E2CCE"/>
    <w:rsid w:val="002E3159"/>
    <w:rsid w:val="002E36C8"/>
    <w:rsid w:val="002E42F2"/>
    <w:rsid w:val="002E58E7"/>
    <w:rsid w:val="002E6B66"/>
    <w:rsid w:val="002E6E77"/>
    <w:rsid w:val="002E7A22"/>
    <w:rsid w:val="002F0B2B"/>
    <w:rsid w:val="002F0F22"/>
    <w:rsid w:val="002F0F2D"/>
    <w:rsid w:val="002F146B"/>
    <w:rsid w:val="002F28DA"/>
    <w:rsid w:val="002F3685"/>
    <w:rsid w:val="002F47FE"/>
    <w:rsid w:val="002F4C53"/>
    <w:rsid w:val="002F4C62"/>
    <w:rsid w:val="002F507B"/>
    <w:rsid w:val="002F59F2"/>
    <w:rsid w:val="002F6258"/>
    <w:rsid w:val="002F695F"/>
    <w:rsid w:val="002F6DE5"/>
    <w:rsid w:val="002F7B7D"/>
    <w:rsid w:val="00300589"/>
    <w:rsid w:val="00302CC2"/>
    <w:rsid w:val="0030352C"/>
    <w:rsid w:val="003040DB"/>
    <w:rsid w:val="00304A6B"/>
    <w:rsid w:val="00305B35"/>
    <w:rsid w:val="00306239"/>
    <w:rsid w:val="003063B8"/>
    <w:rsid w:val="00306D39"/>
    <w:rsid w:val="00306E6D"/>
    <w:rsid w:val="003072AD"/>
    <w:rsid w:val="00310BFC"/>
    <w:rsid w:val="00311A84"/>
    <w:rsid w:val="00312D66"/>
    <w:rsid w:val="003148D4"/>
    <w:rsid w:val="00314D0E"/>
    <w:rsid w:val="0031591F"/>
    <w:rsid w:val="00315E84"/>
    <w:rsid w:val="00316C2E"/>
    <w:rsid w:val="00320313"/>
    <w:rsid w:val="00321719"/>
    <w:rsid w:val="00321875"/>
    <w:rsid w:val="00321DF3"/>
    <w:rsid w:val="00322281"/>
    <w:rsid w:val="0032412A"/>
    <w:rsid w:val="00324E25"/>
    <w:rsid w:val="00325ADB"/>
    <w:rsid w:val="003263EF"/>
    <w:rsid w:val="0032790D"/>
    <w:rsid w:val="00327B56"/>
    <w:rsid w:val="003302F6"/>
    <w:rsid w:val="00331616"/>
    <w:rsid w:val="0033290A"/>
    <w:rsid w:val="00332B06"/>
    <w:rsid w:val="00332F0B"/>
    <w:rsid w:val="00332FBD"/>
    <w:rsid w:val="00333617"/>
    <w:rsid w:val="003339D2"/>
    <w:rsid w:val="00334223"/>
    <w:rsid w:val="00334DCB"/>
    <w:rsid w:val="00335BF3"/>
    <w:rsid w:val="00336203"/>
    <w:rsid w:val="00336D4A"/>
    <w:rsid w:val="003375BA"/>
    <w:rsid w:val="0034043F"/>
    <w:rsid w:val="003415B1"/>
    <w:rsid w:val="00342424"/>
    <w:rsid w:val="003447EF"/>
    <w:rsid w:val="003451A1"/>
    <w:rsid w:val="00345E29"/>
    <w:rsid w:val="00346619"/>
    <w:rsid w:val="00346E99"/>
    <w:rsid w:val="00346FF1"/>
    <w:rsid w:val="00346FFA"/>
    <w:rsid w:val="003475AB"/>
    <w:rsid w:val="0034769B"/>
    <w:rsid w:val="0035055C"/>
    <w:rsid w:val="003508B5"/>
    <w:rsid w:val="00351291"/>
    <w:rsid w:val="003516BF"/>
    <w:rsid w:val="003519B1"/>
    <w:rsid w:val="00351E22"/>
    <w:rsid w:val="00351E41"/>
    <w:rsid w:val="003520F4"/>
    <w:rsid w:val="00354B7F"/>
    <w:rsid w:val="0035510A"/>
    <w:rsid w:val="0035655F"/>
    <w:rsid w:val="00356AB6"/>
    <w:rsid w:val="003574A5"/>
    <w:rsid w:val="00360B51"/>
    <w:rsid w:val="0036225F"/>
    <w:rsid w:val="003626E5"/>
    <w:rsid w:val="00362A16"/>
    <w:rsid w:val="00362E8D"/>
    <w:rsid w:val="003639E3"/>
    <w:rsid w:val="00363D6D"/>
    <w:rsid w:val="00364ED1"/>
    <w:rsid w:val="00365F58"/>
    <w:rsid w:val="00366865"/>
    <w:rsid w:val="003679BB"/>
    <w:rsid w:val="00370934"/>
    <w:rsid w:val="0037254C"/>
    <w:rsid w:val="003725A9"/>
    <w:rsid w:val="003729ED"/>
    <w:rsid w:val="003735D5"/>
    <w:rsid w:val="00374930"/>
    <w:rsid w:val="00375647"/>
    <w:rsid w:val="003764BE"/>
    <w:rsid w:val="003775DE"/>
    <w:rsid w:val="00380E32"/>
    <w:rsid w:val="0038139B"/>
    <w:rsid w:val="00382CFC"/>
    <w:rsid w:val="00382DA7"/>
    <w:rsid w:val="00382E8E"/>
    <w:rsid w:val="00383137"/>
    <w:rsid w:val="00384BAB"/>
    <w:rsid w:val="00384CF4"/>
    <w:rsid w:val="0038597A"/>
    <w:rsid w:val="00386438"/>
    <w:rsid w:val="0039018D"/>
    <w:rsid w:val="0039230B"/>
    <w:rsid w:val="00392BE6"/>
    <w:rsid w:val="003939D2"/>
    <w:rsid w:val="00394099"/>
    <w:rsid w:val="00395513"/>
    <w:rsid w:val="0039596B"/>
    <w:rsid w:val="00395B85"/>
    <w:rsid w:val="00395EB7"/>
    <w:rsid w:val="00396772"/>
    <w:rsid w:val="00397789"/>
    <w:rsid w:val="00397A87"/>
    <w:rsid w:val="003A0578"/>
    <w:rsid w:val="003A10BE"/>
    <w:rsid w:val="003A1E71"/>
    <w:rsid w:val="003A3BBE"/>
    <w:rsid w:val="003A3D31"/>
    <w:rsid w:val="003A3E81"/>
    <w:rsid w:val="003A401C"/>
    <w:rsid w:val="003A47DD"/>
    <w:rsid w:val="003A51FF"/>
    <w:rsid w:val="003A5A57"/>
    <w:rsid w:val="003A5A77"/>
    <w:rsid w:val="003A5E19"/>
    <w:rsid w:val="003A6400"/>
    <w:rsid w:val="003A69DB"/>
    <w:rsid w:val="003A7522"/>
    <w:rsid w:val="003A776E"/>
    <w:rsid w:val="003B00D8"/>
    <w:rsid w:val="003B0843"/>
    <w:rsid w:val="003B0BD3"/>
    <w:rsid w:val="003B1E09"/>
    <w:rsid w:val="003B2564"/>
    <w:rsid w:val="003B3864"/>
    <w:rsid w:val="003B47A5"/>
    <w:rsid w:val="003B5FE5"/>
    <w:rsid w:val="003B699E"/>
    <w:rsid w:val="003B6A2E"/>
    <w:rsid w:val="003C082A"/>
    <w:rsid w:val="003C0AFD"/>
    <w:rsid w:val="003C0DE8"/>
    <w:rsid w:val="003C1108"/>
    <w:rsid w:val="003C1D26"/>
    <w:rsid w:val="003C4194"/>
    <w:rsid w:val="003C4F5D"/>
    <w:rsid w:val="003C69D1"/>
    <w:rsid w:val="003D04BA"/>
    <w:rsid w:val="003D06DD"/>
    <w:rsid w:val="003D087A"/>
    <w:rsid w:val="003D59F4"/>
    <w:rsid w:val="003D6649"/>
    <w:rsid w:val="003D6DEF"/>
    <w:rsid w:val="003E1A79"/>
    <w:rsid w:val="003E201C"/>
    <w:rsid w:val="003E33EB"/>
    <w:rsid w:val="003E5BE4"/>
    <w:rsid w:val="003E6D45"/>
    <w:rsid w:val="003E7A9C"/>
    <w:rsid w:val="003E7E89"/>
    <w:rsid w:val="003F0039"/>
    <w:rsid w:val="003F0A0C"/>
    <w:rsid w:val="003F0BA0"/>
    <w:rsid w:val="003F15CD"/>
    <w:rsid w:val="003F237C"/>
    <w:rsid w:val="003F2666"/>
    <w:rsid w:val="003F2F0A"/>
    <w:rsid w:val="003F2F58"/>
    <w:rsid w:val="003F35C9"/>
    <w:rsid w:val="003F4188"/>
    <w:rsid w:val="003F4B89"/>
    <w:rsid w:val="003F55BF"/>
    <w:rsid w:val="003F5EF5"/>
    <w:rsid w:val="003F677A"/>
    <w:rsid w:val="003F6D66"/>
    <w:rsid w:val="003F6DD9"/>
    <w:rsid w:val="003F6F5C"/>
    <w:rsid w:val="003F7128"/>
    <w:rsid w:val="003F76F7"/>
    <w:rsid w:val="00401ABF"/>
    <w:rsid w:val="00404824"/>
    <w:rsid w:val="00404B3F"/>
    <w:rsid w:val="00405CB9"/>
    <w:rsid w:val="004064B5"/>
    <w:rsid w:val="00406A83"/>
    <w:rsid w:val="00410A5A"/>
    <w:rsid w:val="00411204"/>
    <w:rsid w:val="00411FBA"/>
    <w:rsid w:val="004136F9"/>
    <w:rsid w:val="00413C86"/>
    <w:rsid w:val="004144E3"/>
    <w:rsid w:val="00414627"/>
    <w:rsid w:val="00414F2C"/>
    <w:rsid w:val="00416267"/>
    <w:rsid w:val="004168F9"/>
    <w:rsid w:val="00416CA1"/>
    <w:rsid w:val="004172C0"/>
    <w:rsid w:val="004208C1"/>
    <w:rsid w:val="00420D91"/>
    <w:rsid w:val="004217A2"/>
    <w:rsid w:val="00421D9D"/>
    <w:rsid w:val="00422F1A"/>
    <w:rsid w:val="00423EC9"/>
    <w:rsid w:val="00425485"/>
    <w:rsid w:val="0042561A"/>
    <w:rsid w:val="004273EA"/>
    <w:rsid w:val="00427A52"/>
    <w:rsid w:val="00431D1C"/>
    <w:rsid w:val="004321BC"/>
    <w:rsid w:val="004330FA"/>
    <w:rsid w:val="004333BC"/>
    <w:rsid w:val="00433416"/>
    <w:rsid w:val="004343BC"/>
    <w:rsid w:val="004345A5"/>
    <w:rsid w:val="00434811"/>
    <w:rsid w:val="00434B23"/>
    <w:rsid w:val="004362A2"/>
    <w:rsid w:val="00437893"/>
    <w:rsid w:val="00437AF4"/>
    <w:rsid w:val="0044093B"/>
    <w:rsid w:val="00441763"/>
    <w:rsid w:val="004433A8"/>
    <w:rsid w:val="004439F2"/>
    <w:rsid w:val="00443CBA"/>
    <w:rsid w:val="0044481D"/>
    <w:rsid w:val="00444B4D"/>
    <w:rsid w:val="00445EA9"/>
    <w:rsid w:val="0044614C"/>
    <w:rsid w:val="004465E3"/>
    <w:rsid w:val="004468C6"/>
    <w:rsid w:val="00446DCC"/>
    <w:rsid w:val="004476D1"/>
    <w:rsid w:val="00447E44"/>
    <w:rsid w:val="00452E0F"/>
    <w:rsid w:val="00454B4C"/>
    <w:rsid w:val="00454D09"/>
    <w:rsid w:val="00454F50"/>
    <w:rsid w:val="004550EF"/>
    <w:rsid w:val="00455108"/>
    <w:rsid w:val="00455EB8"/>
    <w:rsid w:val="00456245"/>
    <w:rsid w:val="004567E2"/>
    <w:rsid w:val="00456D97"/>
    <w:rsid w:val="004570E0"/>
    <w:rsid w:val="004605E3"/>
    <w:rsid w:val="00460CD2"/>
    <w:rsid w:val="00460E5D"/>
    <w:rsid w:val="00461162"/>
    <w:rsid w:val="00461F08"/>
    <w:rsid w:val="004620F3"/>
    <w:rsid w:val="00462197"/>
    <w:rsid w:val="0046241B"/>
    <w:rsid w:val="00462FD4"/>
    <w:rsid w:val="00463AB1"/>
    <w:rsid w:val="00463E66"/>
    <w:rsid w:val="0046785F"/>
    <w:rsid w:val="00467A08"/>
    <w:rsid w:val="00467AA2"/>
    <w:rsid w:val="00470186"/>
    <w:rsid w:val="00470F57"/>
    <w:rsid w:val="00471134"/>
    <w:rsid w:val="00471326"/>
    <w:rsid w:val="00471FAE"/>
    <w:rsid w:val="0047257A"/>
    <w:rsid w:val="0047299C"/>
    <w:rsid w:val="00472A21"/>
    <w:rsid w:val="004735E8"/>
    <w:rsid w:val="0047366C"/>
    <w:rsid w:val="00474AD6"/>
    <w:rsid w:val="004756D5"/>
    <w:rsid w:val="00475D6B"/>
    <w:rsid w:val="004768D1"/>
    <w:rsid w:val="0047789D"/>
    <w:rsid w:val="004779DC"/>
    <w:rsid w:val="0048053B"/>
    <w:rsid w:val="00480EDE"/>
    <w:rsid w:val="004817FF"/>
    <w:rsid w:val="004818D6"/>
    <w:rsid w:val="00482503"/>
    <w:rsid w:val="0048355B"/>
    <w:rsid w:val="00483C7D"/>
    <w:rsid w:val="00484E08"/>
    <w:rsid w:val="00485153"/>
    <w:rsid w:val="00485ECA"/>
    <w:rsid w:val="00487EAE"/>
    <w:rsid w:val="00490797"/>
    <w:rsid w:val="00493490"/>
    <w:rsid w:val="0049386A"/>
    <w:rsid w:val="004945D4"/>
    <w:rsid w:val="004954A1"/>
    <w:rsid w:val="004955E3"/>
    <w:rsid w:val="00495D31"/>
    <w:rsid w:val="00496BB0"/>
    <w:rsid w:val="00496C1B"/>
    <w:rsid w:val="00497621"/>
    <w:rsid w:val="00497CC3"/>
    <w:rsid w:val="004A03BB"/>
    <w:rsid w:val="004A198E"/>
    <w:rsid w:val="004A19A2"/>
    <w:rsid w:val="004A207C"/>
    <w:rsid w:val="004A2937"/>
    <w:rsid w:val="004A3E51"/>
    <w:rsid w:val="004A4054"/>
    <w:rsid w:val="004A41B5"/>
    <w:rsid w:val="004A5278"/>
    <w:rsid w:val="004A57F9"/>
    <w:rsid w:val="004A59C2"/>
    <w:rsid w:val="004A5FC9"/>
    <w:rsid w:val="004A60DD"/>
    <w:rsid w:val="004A6204"/>
    <w:rsid w:val="004A67A1"/>
    <w:rsid w:val="004A7125"/>
    <w:rsid w:val="004B01AA"/>
    <w:rsid w:val="004B0B9C"/>
    <w:rsid w:val="004B0F89"/>
    <w:rsid w:val="004B1B40"/>
    <w:rsid w:val="004B2A1E"/>
    <w:rsid w:val="004B3B09"/>
    <w:rsid w:val="004B4EE7"/>
    <w:rsid w:val="004B7259"/>
    <w:rsid w:val="004B797C"/>
    <w:rsid w:val="004B7A58"/>
    <w:rsid w:val="004B7A77"/>
    <w:rsid w:val="004C0831"/>
    <w:rsid w:val="004C085A"/>
    <w:rsid w:val="004C1174"/>
    <w:rsid w:val="004C13F9"/>
    <w:rsid w:val="004C1842"/>
    <w:rsid w:val="004C3765"/>
    <w:rsid w:val="004C39A7"/>
    <w:rsid w:val="004C3A70"/>
    <w:rsid w:val="004C4E1D"/>
    <w:rsid w:val="004C53CD"/>
    <w:rsid w:val="004C6B4E"/>
    <w:rsid w:val="004C7714"/>
    <w:rsid w:val="004D0861"/>
    <w:rsid w:val="004D19A5"/>
    <w:rsid w:val="004D1B49"/>
    <w:rsid w:val="004D53A4"/>
    <w:rsid w:val="004D56B4"/>
    <w:rsid w:val="004D56D8"/>
    <w:rsid w:val="004D663D"/>
    <w:rsid w:val="004D6875"/>
    <w:rsid w:val="004D6A2D"/>
    <w:rsid w:val="004D7673"/>
    <w:rsid w:val="004D7C5A"/>
    <w:rsid w:val="004D7CC5"/>
    <w:rsid w:val="004E0087"/>
    <w:rsid w:val="004E0377"/>
    <w:rsid w:val="004E08AB"/>
    <w:rsid w:val="004E08F3"/>
    <w:rsid w:val="004E0EC8"/>
    <w:rsid w:val="004E0FEF"/>
    <w:rsid w:val="004E2794"/>
    <w:rsid w:val="004E2E56"/>
    <w:rsid w:val="004E3984"/>
    <w:rsid w:val="004E422A"/>
    <w:rsid w:val="004E5143"/>
    <w:rsid w:val="004E5A62"/>
    <w:rsid w:val="004E6F02"/>
    <w:rsid w:val="004E7F9B"/>
    <w:rsid w:val="004F00D5"/>
    <w:rsid w:val="004F0337"/>
    <w:rsid w:val="004F071A"/>
    <w:rsid w:val="004F1292"/>
    <w:rsid w:val="004F4A2F"/>
    <w:rsid w:val="004F5096"/>
    <w:rsid w:val="004F5129"/>
    <w:rsid w:val="004F5D69"/>
    <w:rsid w:val="004F6271"/>
    <w:rsid w:val="004F678D"/>
    <w:rsid w:val="004F744E"/>
    <w:rsid w:val="004F74AB"/>
    <w:rsid w:val="00500322"/>
    <w:rsid w:val="00500353"/>
    <w:rsid w:val="00500A61"/>
    <w:rsid w:val="005020F3"/>
    <w:rsid w:val="005021C1"/>
    <w:rsid w:val="005023F3"/>
    <w:rsid w:val="00502513"/>
    <w:rsid w:val="0050274E"/>
    <w:rsid w:val="00502FAE"/>
    <w:rsid w:val="00503DCF"/>
    <w:rsid w:val="00504150"/>
    <w:rsid w:val="0050447F"/>
    <w:rsid w:val="00505DFB"/>
    <w:rsid w:val="0050654E"/>
    <w:rsid w:val="00507090"/>
    <w:rsid w:val="0050778B"/>
    <w:rsid w:val="00511483"/>
    <w:rsid w:val="005115F1"/>
    <w:rsid w:val="00511A6E"/>
    <w:rsid w:val="00512018"/>
    <w:rsid w:val="005124BF"/>
    <w:rsid w:val="005124CB"/>
    <w:rsid w:val="005136E7"/>
    <w:rsid w:val="00513DF3"/>
    <w:rsid w:val="00514099"/>
    <w:rsid w:val="00514124"/>
    <w:rsid w:val="00515CEE"/>
    <w:rsid w:val="00517AC2"/>
    <w:rsid w:val="00520F49"/>
    <w:rsid w:val="005233E6"/>
    <w:rsid w:val="005235B5"/>
    <w:rsid w:val="00523855"/>
    <w:rsid w:val="00523AD2"/>
    <w:rsid w:val="0052424A"/>
    <w:rsid w:val="005243DA"/>
    <w:rsid w:val="005253B8"/>
    <w:rsid w:val="005257E0"/>
    <w:rsid w:val="005259D3"/>
    <w:rsid w:val="005265DE"/>
    <w:rsid w:val="00527020"/>
    <w:rsid w:val="00527972"/>
    <w:rsid w:val="00530260"/>
    <w:rsid w:val="00530F29"/>
    <w:rsid w:val="00531D00"/>
    <w:rsid w:val="00531D5D"/>
    <w:rsid w:val="00532E8A"/>
    <w:rsid w:val="00533553"/>
    <w:rsid w:val="00533D96"/>
    <w:rsid w:val="00534208"/>
    <w:rsid w:val="005342D4"/>
    <w:rsid w:val="00534A46"/>
    <w:rsid w:val="005354F0"/>
    <w:rsid w:val="00535FA4"/>
    <w:rsid w:val="0053624A"/>
    <w:rsid w:val="00536C58"/>
    <w:rsid w:val="005378ED"/>
    <w:rsid w:val="00540353"/>
    <w:rsid w:val="005408D4"/>
    <w:rsid w:val="00540CEF"/>
    <w:rsid w:val="00540F92"/>
    <w:rsid w:val="00541DA4"/>
    <w:rsid w:val="0054262C"/>
    <w:rsid w:val="00542B75"/>
    <w:rsid w:val="005444E5"/>
    <w:rsid w:val="00545080"/>
    <w:rsid w:val="005452B0"/>
    <w:rsid w:val="00545356"/>
    <w:rsid w:val="00547DA9"/>
    <w:rsid w:val="00551D50"/>
    <w:rsid w:val="00551E99"/>
    <w:rsid w:val="00552660"/>
    <w:rsid w:val="00552BB1"/>
    <w:rsid w:val="00553D93"/>
    <w:rsid w:val="0055526F"/>
    <w:rsid w:val="00555F74"/>
    <w:rsid w:val="00556435"/>
    <w:rsid w:val="00557C28"/>
    <w:rsid w:val="00560C66"/>
    <w:rsid w:val="0056123A"/>
    <w:rsid w:val="00561974"/>
    <w:rsid w:val="00561AD1"/>
    <w:rsid w:val="005624D8"/>
    <w:rsid w:val="00562572"/>
    <w:rsid w:val="0056299A"/>
    <w:rsid w:val="005636D0"/>
    <w:rsid w:val="0056526C"/>
    <w:rsid w:val="0056579D"/>
    <w:rsid w:val="00567ED0"/>
    <w:rsid w:val="00567EE7"/>
    <w:rsid w:val="00570531"/>
    <w:rsid w:val="00570CC8"/>
    <w:rsid w:val="00572171"/>
    <w:rsid w:val="005727C5"/>
    <w:rsid w:val="00572CAE"/>
    <w:rsid w:val="00572E24"/>
    <w:rsid w:val="0057363F"/>
    <w:rsid w:val="005746AA"/>
    <w:rsid w:val="005747A1"/>
    <w:rsid w:val="005748FB"/>
    <w:rsid w:val="00577DFF"/>
    <w:rsid w:val="00577E86"/>
    <w:rsid w:val="00580139"/>
    <w:rsid w:val="00580F65"/>
    <w:rsid w:val="00581AD1"/>
    <w:rsid w:val="005828B8"/>
    <w:rsid w:val="0058444D"/>
    <w:rsid w:val="005845C7"/>
    <w:rsid w:val="00584F06"/>
    <w:rsid w:val="00585637"/>
    <w:rsid w:val="005878A4"/>
    <w:rsid w:val="00587FAF"/>
    <w:rsid w:val="00590E52"/>
    <w:rsid w:val="005915E9"/>
    <w:rsid w:val="00592C31"/>
    <w:rsid w:val="00593B1D"/>
    <w:rsid w:val="00593F3B"/>
    <w:rsid w:val="0059435D"/>
    <w:rsid w:val="00594BCA"/>
    <w:rsid w:val="005954E3"/>
    <w:rsid w:val="00595C10"/>
    <w:rsid w:val="005969E8"/>
    <w:rsid w:val="00597E78"/>
    <w:rsid w:val="005A093F"/>
    <w:rsid w:val="005A1876"/>
    <w:rsid w:val="005A3A1C"/>
    <w:rsid w:val="005A3E92"/>
    <w:rsid w:val="005A52C4"/>
    <w:rsid w:val="005A55AB"/>
    <w:rsid w:val="005A6CF1"/>
    <w:rsid w:val="005A75C3"/>
    <w:rsid w:val="005B08D0"/>
    <w:rsid w:val="005B20E1"/>
    <w:rsid w:val="005B23D8"/>
    <w:rsid w:val="005B3BBA"/>
    <w:rsid w:val="005B43B2"/>
    <w:rsid w:val="005B5A67"/>
    <w:rsid w:val="005B6204"/>
    <w:rsid w:val="005B62AF"/>
    <w:rsid w:val="005B77D0"/>
    <w:rsid w:val="005B7FB9"/>
    <w:rsid w:val="005C013D"/>
    <w:rsid w:val="005C3288"/>
    <w:rsid w:val="005C38B7"/>
    <w:rsid w:val="005C3A6D"/>
    <w:rsid w:val="005C3F61"/>
    <w:rsid w:val="005C4110"/>
    <w:rsid w:val="005C48A2"/>
    <w:rsid w:val="005C4B9D"/>
    <w:rsid w:val="005C5086"/>
    <w:rsid w:val="005C52BE"/>
    <w:rsid w:val="005C5339"/>
    <w:rsid w:val="005C6432"/>
    <w:rsid w:val="005C681B"/>
    <w:rsid w:val="005C72AC"/>
    <w:rsid w:val="005C7CF4"/>
    <w:rsid w:val="005D0612"/>
    <w:rsid w:val="005D0F89"/>
    <w:rsid w:val="005D1011"/>
    <w:rsid w:val="005D1417"/>
    <w:rsid w:val="005D27AA"/>
    <w:rsid w:val="005D2D53"/>
    <w:rsid w:val="005D5521"/>
    <w:rsid w:val="005D5595"/>
    <w:rsid w:val="005D7619"/>
    <w:rsid w:val="005D79CF"/>
    <w:rsid w:val="005D7FA0"/>
    <w:rsid w:val="005E102E"/>
    <w:rsid w:val="005E1205"/>
    <w:rsid w:val="005E18C0"/>
    <w:rsid w:val="005E19B1"/>
    <w:rsid w:val="005E1BFC"/>
    <w:rsid w:val="005E215C"/>
    <w:rsid w:val="005E2382"/>
    <w:rsid w:val="005E3695"/>
    <w:rsid w:val="005E7482"/>
    <w:rsid w:val="005E7B02"/>
    <w:rsid w:val="005E7EAF"/>
    <w:rsid w:val="005F02B2"/>
    <w:rsid w:val="005F0454"/>
    <w:rsid w:val="005F054F"/>
    <w:rsid w:val="005F0ED9"/>
    <w:rsid w:val="005F0FBA"/>
    <w:rsid w:val="005F15AA"/>
    <w:rsid w:val="005F15E6"/>
    <w:rsid w:val="005F28FF"/>
    <w:rsid w:val="005F58F5"/>
    <w:rsid w:val="005F63FA"/>
    <w:rsid w:val="005F6B89"/>
    <w:rsid w:val="005F7944"/>
    <w:rsid w:val="00600A05"/>
    <w:rsid w:val="006011BC"/>
    <w:rsid w:val="00601DE3"/>
    <w:rsid w:val="00602952"/>
    <w:rsid w:val="00603580"/>
    <w:rsid w:val="006047E8"/>
    <w:rsid w:val="00604F67"/>
    <w:rsid w:val="00605350"/>
    <w:rsid w:val="00605641"/>
    <w:rsid w:val="00605BEE"/>
    <w:rsid w:val="00606396"/>
    <w:rsid w:val="006072C1"/>
    <w:rsid w:val="0061061F"/>
    <w:rsid w:val="00610651"/>
    <w:rsid w:val="00610FF5"/>
    <w:rsid w:val="00611299"/>
    <w:rsid w:val="006116AC"/>
    <w:rsid w:val="00611D5D"/>
    <w:rsid w:val="00611DBF"/>
    <w:rsid w:val="00612993"/>
    <w:rsid w:val="00612BF3"/>
    <w:rsid w:val="006139B9"/>
    <w:rsid w:val="00613FD0"/>
    <w:rsid w:val="006155BF"/>
    <w:rsid w:val="00616976"/>
    <w:rsid w:val="00616AD5"/>
    <w:rsid w:val="00616B9C"/>
    <w:rsid w:val="006175A2"/>
    <w:rsid w:val="00617629"/>
    <w:rsid w:val="00620011"/>
    <w:rsid w:val="00620C22"/>
    <w:rsid w:val="00620E40"/>
    <w:rsid w:val="00622F52"/>
    <w:rsid w:val="00623CD6"/>
    <w:rsid w:val="0062423F"/>
    <w:rsid w:val="00624AD5"/>
    <w:rsid w:val="00624F3F"/>
    <w:rsid w:val="006266D5"/>
    <w:rsid w:val="0062676D"/>
    <w:rsid w:val="00626B4F"/>
    <w:rsid w:val="00627628"/>
    <w:rsid w:val="0063070C"/>
    <w:rsid w:val="00630DCF"/>
    <w:rsid w:val="00632D79"/>
    <w:rsid w:val="006332F9"/>
    <w:rsid w:val="00633ADA"/>
    <w:rsid w:val="00633F84"/>
    <w:rsid w:val="00634EA7"/>
    <w:rsid w:val="00636A6E"/>
    <w:rsid w:val="00636B3F"/>
    <w:rsid w:val="00636CF2"/>
    <w:rsid w:val="0063709E"/>
    <w:rsid w:val="00637FB5"/>
    <w:rsid w:val="006407A2"/>
    <w:rsid w:val="00642A60"/>
    <w:rsid w:val="00643FD6"/>
    <w:rsid w:val="0064653B"/>
    <w:rsid w:val="00646E23"/>
    <w:rsid w:val="006501BE"/>
    <w:rsid w:val="00650494"/>
    <w:rsid w:val="0065157F"/>
    <w:rsid w:val="00651653"/>
    <w:rsid w:val="0065184A"/>
    <w:rsid w:val="006527C7"/>
    <w:rsid w:val="0065320D"/>
    <w:rsid w:val="00655C6C"/>
    <w:rsid w:val="00655E0A"/>
    <w:rsid w:val="00656453"/>
    <w:rsid w:val="006564C5"/>
    <w:rsid w:val="0065699E"/>
    <w:rsid w:val="00656FA1"/>
    <w:rsid w:val="0065733F"/>
    <w:rsid w:val="0066137A"/>
    <w:rsid w:val="0066192B"/>
    <w:rsid w:val="00661A60"/>
    <w:rsid w:val="00662858"/>
    <w:rsid w:val="00662AEC"/>
    <w:rsid w:val="00662D56"/>
    <w:rsid w:val="006646E9"/>
    <w:rsid w:val="00665B08"/>
    <w:rsid w:val="00667826"/>
    <w:rsid w:val="00670016"/>
    <w:rsid w:val="00670383"/>
    <w:rsid w:val="006704E4"/>
    <w:rsid w:val="00670FF0"/>
    <w:rsid w:val="00671792"/>
    <w:rsid w:val="00671D69"/>
    <w:rsid w:val="006722A2"/>
    <w:rsid w:val="00673592"/>
    <w:rsid w:val="00673FB1"/>
    <w:rsid w:val="006749D8"/>
    <w:rsid w:val="00674B69"/>
    <w:rsid w:val="0067574A"/>
    <w:rsid w:val="00676283"/>
    <w:rsid w:val="00676B6A"/>
    <w:rsid w:val="00676BE4"/>
    <w:rsid w:val="006777A9"/>
    <w:rsid w:val="00677A06"/>
    <w:rsid w:val="00680667"/>
    <w:rsid w:val="00680FE2"/>
    <w:rsid w:val="00681395"/>
    <w:rsid w:val="006814B7"/>
    <w:rsid w:val="006818B2"/>
    <w:rsid w:val="00681AF1"/>
    <w:rsid w:val="0068306A"/>
    <w:rsid w:val="0068311C"/>
    <w:rsid w:val="006832A3"/>
    <w:rsid w:val="0068377A"/>
    <w:rsid w:val="00683E6C"/>
    <w:rsid w:val="0068459A"/>
    <w:rsid w:val="00684BDE"/>
    <w:rsid w:val="00685931"/>
    <w:rsid w:val="00685BAF"/>
    <w:rsid w:val="00686839"/>
    <w:rsid w:val="006868BF"/>
    <w:rsid w:val="00686B79"/>
    <w:rsid w:val="006873B9"/>
    <w:rsid w:val="00687960"/>
    <w:rsid w:val="00687B3F"/>
    <w:rsid w:val="0069026B"/>
    <w:rsid w:val="00690640"/>
    <w:rsid w:val="006911F8"/>
    <w:rsid w:val="00692F14"/>
    <w:rsid w:val="00693AAA"/>
    <w:rsid w:val="00694DE2"/>
    <w:rsid w:val="00695082"/>
    <w:rsid w:val="006951AE"/>
    <w:rsid w:val="006951C3"/>
    <w:rsid w:val="00695F62"/>
    <w:rsid w:val="006969EF"/>
    <w:rsid w:val="006976AC"/>
    <w:rsid w:val="0069779F"/>
    <w:rsid w:val="006A0874"/>
    <w:rsid w:val="006A0E4C"/>
    <w:rsid w:val="006A19FB"/>
    <w:rsid w:val="006A20A7"/>
    <w:rsid w:val="006A21A4"/>
    <w:rsid w:val="006A2834"/>
    <w:rsid w:val="006A2C7D"/>
    <w:rsid w:val="006A332E"/>
    <w:rsid w:val="006A4237"/>
    <w:rsid w:val="006A47DE"/>
    <w:rsid w:val="006A4D6C"/>
    <w:rsid w:val="006A59F0"/>
    <w:rsid w:val="006B059F"/>
    <w:rsid w:val="006B095F"/>
    <w:rsid w:val="006B1392"/>
    <w:rsid w:val="006B1A7A"/>
    <w:rsid w:val="006B266A"/>
    <w:rsid w:val="006B26A4"/>
    <w:rsid w:val="006B2CB0"/>
    <w:rsid w:val="006B4521"/>
    <w:rsid w:val="006B480E"/>
    <w:rsid w:val="006B5921"/>
    <w:rsid w:val="006B5CC8"/>
    <w:rsid w:val="006B6E32"/>
    <w:rsid w:val="006B705E"/>
    <w:rsid w:val="006B7300"/>
    <w:rsid w:val="006B79D4"/>
    <w:rsid w:val="006B7A1F"/>
    <w:rsid w:val="006C007F"/>
    <w:rsid w:val="006C1BD9"/>
    <w:rsid w:val="006C1F07"/>
    <w:rsid w:val="006C283D"/>
    <w:rsid w:val="006C2C8B"/>
    <w:rsid w:val="006C30A5"/>
    <w:rsid w:val="006C3478"/>
    <w:rsid w:val="006C36BC"/>
    <w:rsid w:val="006C4094"/>
    <w:rsid w:val="006C430A"/>
    <w:rsid w:val="006C4CDC"/>
    <w:rsid w:val="006C4EAB"/>
    <w:rsid w:val="006C508D"/>
    <w:rsid w:val="006C58F1"/>
    <w:rsid w:val="006C613C"/>
    <w:rsid w:val="006C6E57"/>
    <w:rsid w:val="006D026C"/>
    <w:rsid w:val="006D05AF"/>
    <w:rsid w:val="006D255A"/>
    <w:rsid w:val="006D268B"/>
    <w:rsid w:val="006D2E2C"/>
    <w:rsid w:val="006D312A"/>
    <w:rsid w:val="006D3A20"/>
    <w:rsid w:val="006D40C8"/>
    <w:rsid w:val="006D4173"/>
    <w:rsid w:val="006D52FD"/>
    <w:rsid w:val="006D63F7"/>
    <w:rsid w:val="006D6576"/>
    <w:rsid w:val="006E03D4"/>
    <w:rsid w:val="006E116C"/>
    <w:rsid w:val="006E23A8"/>
    <w:rsid w:val="006E307B"/>
    <w:rsid w:val="006E3B05"/>
    <w:rsid w:val="006E4068"/>
    <w:rsid w:val="006E41B6"/>
    <w:rsid w:val="006E4EA4"/>
    <w:rsid w:val="006E5345"/>
    <w:rsid w:val="006E59D2"/>
    <w:rsid w:val="006E5DAD"/>
    <w:rsid w:val="006E619A"/>
    <w:rsid w:val="006E6AC5"/>
    <w:rsid w:val="006E6CF9"/>
    <w:rsid w:val="006E729D"/>
    <w:rsid w:val="006E73C6"/>
    <w:rsid w:val="006E747A"/>
    <w:rsid w:val="006E7D10"/>
    <w:rsid w:val="006E7EA8"/>
    <w:rsid w:val="006F07C8"/>
    <w:rsid w:val="006F0A8C"/>
    <w:rsid w:val="006F0FC6"/>
    <w:rsid w:val="006F185F"/>
    <w:rsid w:val="006F1F4E"/>
    <w:rsid w:val="006F271D"/>
    <w:rsid w:val="006F2852"/>
    <w:rsid w:val="006F3184"/>
    <w:rsid w:val="006F370A"/>
    <w:rsid w:val="006F37C3"/>
    <w:rsid w:val="006F48F4"/>
    <w:rsid w:val="006F5C85"/>
    <w:rsid w:val="006F6497"/>
    <w:rsid w:val="00700D84"/>
    <w:rsid w:val="00701332"/>
    <w:rsid w:val="007027ED"/>
    <w:rsid w:val="00702830"/>
    <w:rsid w:val="0070291A"/>
    <w:rsid w:val="00703147"/>
    <w:rsid w:val="00703260"/>
    <w:rsid w:val="00703442"/>
    <w:rsid w:val="00703F56"/>
    <w:rsid w:val="0070444A"/>
    <w:rsid w:val="00704732"/>
    <w:rsid w:val="0070482B"/>
    <w:rsid w:val="00705041"/>
    <w:rsid w:val="007054E8"/>
    <w:rsid w:val="00705B4D"/>
    <w:rsid w:val="007064D2"/>
    <w:rsid w:val="00706716"/>
    <w:rsid w:val="0070674C"/>
    <w:rsid w:val="007103AC"/>
    <w:rsid w:val="007108E6"/>
    <w:rsid w:val="00712271"/>
    <w:rsid w:val="007125B2"/>
    <w:rsid w:val="00713AB2"/>
    <w:rsid w:val="00714D8A"/>
    <w:rsid w:val="0071582C"/>
    <w:rsid w:val="00715D96"/>
    <w:rsid w:val="00716376"/>
    <w:rsid w:val="00716528"/>
    <w:rsid w:val="00716864"/>
    <w:rsid w:val="0071690F"/>
    <w:rsid w:val="007178CB"/>
    <w:rsid w:val="007201BC"/>
    <w:rsid w:val="0072049E"/>
    <w:rsid w:val="00720F0E"/>
    <w:rsid w:val="0072193D"/>
    <w:rsid w:val="00722872"/>
    <w:rsid w:val="0072312A"/>
    <w:rsid w:val="00724FD1"/>
    <w:rsid w:val="007250D7"/>
    <w:rsid w:val="0072614E"/>
    <w:rsid w:val="00730049"/>
    <w:rsid w:val="00730400"/>
    <w:rsid w:val="00730412"/>
    <w:rsid w:val="00730444"/>
    <w:rsid w:val="00730DCA"/>
    <w:rsid w:val="007310B1"/>
    <w:rsid w:val="0073114B"/>
    <w:rsid w:val="00731413"/>
    <w:rsid w:val="007334E0"/>
    <w:rsid w:val="007337FA"/>
    <w:rsid w:val="007343A0"/>
    <w:rsid w:val="007343B7"/>
    <w:rsid w:val="00734878"/>
    <w:rsid w:val="007349F0"/>
    <w:rsid w:val="00736966"/>
    <w:rsid w:val="00736C60"/>
    <w:rsid w:val="0074046A"/>
    <w:rsid w:val="00740F2A"/>
    <w:rsid w:val="0074142F"/>
    <w:rsid w:val="00741493"/>
    <w:rsid w:val="00741DE2"/>
    <w:rsid w:val="00742416"/>
    <w:rsid w:val="007429F5"/>
    <w:rsid w:val="00742A8D"/>
    <w:rsid w:val="00743598"/>
    <w:rsid w:val="007438C4"/>
    <w:rsid w:val="00743E2E"/>
    <w:rsid w:val="00745A18"/>
    <w:rsid w:val="00745E01"/>
    <w:rsid w:val="00747B30"/>
    <w:rsid w:val="0075002B"/>
    <w:rsid w:val="007503D5"/>
    <w:rsid w:val="00751007"/>
    <w:rsid w:val="0075155B"/>
    <w:rsid w:val="00751599"/>
    <w:rsid w:val="00752892"/>
    <w:rsid w:val="00753996"/>
    <w:rsid w:val="00753F5A"/>
    <w:rsid w:val="007554BF"/>
    <w:rsid w:val="00755DC9"/>
    <w:rsid w:val="007561FB"/>
    <w:rsid w:val="00756BF7"/>
    <w:rsid w:val="00757116"/>
    <w:rsid w:val="0075718E"/>
    <w:rsid w:val="007576DC"/>
    <w:rsid w:val="0075786A"/>
    <w:rsid w:val="007608B6"/>
    <w:rsid w:val="00760927"/>
    <w:rsid w:val="007609B9"/>
    <w:rsid w:val="00760A40"/>
    <w:rsid w:val="00760B96"/>
    <w:rsid w:val="0076107F"/>
    <w:rsid w:val="00761C17"/>
    <w:rsid w:val="007622CB"/>
    <w:rsid w:val="00762938"/>
    <w:rsid w:val="00763CEA"/>
    <w:rsid w:val="00764175"/>
    <w:rsid w:val="007650C8"/>
    <w:rsid w:val="00766053"/>
    <w:rsid w:val="007708B9"/>
    <w:rsid w:val="00772D9C"/>
    <w:rsid w:val="0077338A"/>
    <w:rsid w:val="00774194"/>
    <w:rsid w:val="00776025"/>
    <w:rsid w:val="00776067"/>
    <w:rsid w:val="0077623E"/>
    <w:rsid w:val="00776767"/>
    <w:rsid w:val="00777FE8"/>
    <w:rsid w:val="00781146"/>
    <w:rsid w:val="00782707"/>
    <w:rsid w:val="00782D7E"/>
    <w:rsid w:val="00783EE3"/>
    <w:rsid w:val="00785777"/>
    <w:rsid w:val="00786453"/>
    <w:rsid w:val="007875DF"/>
    <w:rsid w:val="00787A6F"/>
    <w:rsid w:val="00787DA2"/>
    <w:rsid w:val="00790699"/>
    <w:rsid w:val="00790DA2"/>
    <w:rsid w:val="00791680"/>
    <w:rsid w:val="007921FA"/>
    <w:rsid w:val="00793C8E"/>
    <w:rsid w:val="00793C9E"/>
    <w:rsid w:val="00794ADE"/>
    <w:rsid w:val="007957BE"/>
    <w:rsid w:val="00796F49"/>
    <w:rsid w:val="00797869"/>
    <w:rsid w:val="007A03A9"/>
    <w:rsid w:val="007A0711"/>
    <w:rsid w:val="007A07E8"/>
    <w:rsid w:val="007A07FC"/>
    <w:rsid w:val="007A0CA6"/>
    <w:rsid w:val="007A1207"/>
    <w:rsid w:val="007A212B"/>
    <w:rsid w:val="007A2449"/>
    <w:rsid w:val="007A2625"/>
    <w:rsid w:val="007A3E03"/>
    <w:rsid w:val="007A506E"/>
    <w:rsid w:val="007A5212"/>
    <w:rsid w:val="007A5729"/>
    <w:rsid w:val="007A5811"/>
    <w:rsid w:val="007A5D21"/>
    <w:rsid w:val="007A6193"/>
    <w:rsid w:val="007A65A5"/>
    <w:rsid w:val="007A6893"/>
    <w:rsid w:val="007A68B1"/>
    <w:rsid w:val="007A69AD"/>
    <w:rsid w:val="007A6F5C"/>
    <w:rsid w:val="007A7979"/>
    <w:rsid w:val="007B158E"/>
    <w:rsid w:val="007B213A"/>
    <w:rsid w:val="007B2A87"/>
    <w:rsid w:val="007B2E06"/>
    <w:rsid w:val="007B378D"/>
    <w:rsid w:val="007B3980"/>
    <w:rsid w:val="007B5453"/>
    <w:rsid w:val="007B6A6F"/>
    <w:rsid w:val="007B6C6E"/>
    <w:rsid w:val="007C0112"/>
    <w:rsid w:val="007C095A"/>
    <w:rsid w:val="007C0F6C"/>
    <w:rsid w:val="007C2C87"/>
    <w:rsid w:val="007C347F"/>
    <w:rsid w:val="007C429E"/>
    <w:rsid w:val="007C4B0A"/>
    <w:rsid w:val="007C4C89"/>
    <w:rsid w:val="007C4D16"/>
    <w:rsid w:val="007C5732"/>
    <w:rsid w:val="007C7551"/>
    <w:rsid w:val="007C7977"/>
    <w:rsid w:val="007C7E3B"/>
    <w:rsid w:val="007D0061"/>
    <w:rsid w:val="007D082F"/>
    <w:rsid w:val="007D0E36"/>
    <w:rsid w:val="007D15E4"/>
    <w:rsid w:val="007D1E48"/>
    <w:rsid w:val="007D2123"/>
    <w:rsid w:val="007D37AC"/>
    <w:rsid w:val="007D3FF2"/>
    <w:rsid w:val="007D4F20"/>
    <w:rsid w:val="007D69C9"/>
    <w:rsid w:val="007D7307"/>
    <w:rsid w:val="007D7343"/>
    <w:rsid w:val="007D788B"/>
    <w:rsid w:val="007E008F"/>
    <w:rsid w:val="007E12EB"/>
    <w:rsid w:val="007E1624"/>
    <w:rsid w:val="007E3239"/>
    <w:rsid w:val="007E3312"/>
    <w:rsid w:val="007E3FCC"/>
    <w:rsid w:val="007E4E61"/>
    <w:rsid w:val="007E5075"/>
    <w:rsid w:val="007E58C7"/>
    <w:rsid w:val="007E62BE"/>
    <w:rsid w:val="007E6636"/>
    <w:rsid w:val="007E6786"/>
    <w:rsid w:val="007E7249"/>
    <w:rsid w:val="007E7E0B"/>
    <w:rsid w:val="007F1564"/>
    <w:rsid w:val="007F1888"/>
    <w:rsid w:val="007F244A"/>
    <w:rsid w:val="007F48D5"/>
    <w:rsid w:val="007F70FC"/>
    <w:rsid w:val="007F78E0"/>
    <w:rsid w:val="007F7CED"/>
    <w:rsid w:val="008017BD"/>
    <w:rsid w:val="00803107"/>
    <w:rsid w:val="00805200"/>
    <w:rsid w:val="0080544C"/>
    <w:rsid w:val="0080632B"/>
    <w:rsid w:val="00810332"/>
    <w:rsid w:val="008103A2"/>
    <w:rsid w:val="00811464"/>
    <w:rsid w:val="00811D52"/>
    <w:rsid w:val="00814CCA"/>
    <w:rsid w:val="00815B9F"/>
    <w:rsid w:val="008164F0"/>
    <w:rsid w:val="00816C7D"/>
    <w:rsid w:val="00817B01"/>
    <w:rsid w:val="008208FF"/>
    <w:rsid w:val="00821C1E"/>
    <w:rsid w:val="00821E94"/>
    <w:rsid w:val="00822BB7"/>
    <w:rsid w:val="00822D3A"/>
    <w:rsid w:val="00822D9A"/>
    <w:rsid w:val="00823529"/>
    <w:rsid w:val="00824F78"/>
    <w:rsid w:val="0082533E"/>
    <w:rsid w:val="00825C2D"/>
    <w:rsid w:val="00825DD2"/>
    <w:rsid w:val="00826245"/>
    <w:rsid w:val="008267B0"/>
    <w:rsid w:val="00826CCE"/>
    <w:rsid w:val="0082765D"/>
    <w:rsid w:val="00827716"/>
    <w:rsid w:val="00830FC2"/>
    <w:rsid w:val="0083105F"/>
    <w:rsid w:val="00831206"/>
    <w:rsid w:val="008320D1"/>
    <w:rsid w:val="00832275"/>
    <w:rsid w:val="00833762"/>
    <w:rsid w:val="008338BB"/>
    <w:rsid w:val="00834A90"/>
    <w:rsid w:val="0083517E"/>
    <w:rsid w:val="008352E0"/>
    <w:rsid w:val="00835576"/>
    <w:rsid w:val="00836108"/>
    <w:rsid w:val="00836864"/>
    <w:rsid w:val="00836E0D"/>
    <w:rsid w:val="00840ED4"/>
    <w:rsid w:val="00841BA6"/>
    <w:rsid w:val="00841D33"/>
    <w:rsid w:val="008424FA"/>
    <w:rsid w:val="008441BC"/>
    <w:rsid w:val="00844E29"/>
    <w:rsid w:val="00844F1A"/>
    <w:rsid w:val="00844F9A"/>
    <w:rsid w:val="0084518C"/>
    <w:rsid w:val="00846412"/>
    <w:rsid w:val="008466D3"/>
    <w:rsid w:val="00846A6B"/>
    <w:rsid w:val="008472EF"/>
    <w:rsid w:val="008506CE"/>
    <w:rsid w:val="00850B66"/>
    <w:rsid w:val="008533CD"/>
    <w:rsid w:val="00853F14"/>
    <w:rsid w:val="008556BB"/>
    <w:rsid w:val="00855E6D"/>
    <w:rsid w:val="00856765"/>
    <w:rsid w:val="008573FD"/>
    <w:rsid w:val="0085795A"/>
    <w:rsid w:val="00861241"/>
    <w:rsid w:val="008614CB"/>
    <w:rsid w:val="00861F2F"/>
    <w:rsid w:val="0086253F"/>
    <w:rsid w:val="0086293F"/>
    <w:rsid w:val="00862A84"/>
    <w:rsid w:val="00863AE6"/>
    <w:rsid w:val="0086450B"/>
    <w:rsid w:val="0086607B"/>
    <w:rsid w:val="008661CE"/>
    <w:rsid w:val="008677D8"/>
    <w:rsid w:val="00871727"/>
    <w:rsid w:val="00873220"/>
    <w:rsid w:val="0087408B"/>
    <w:rsid w:val="00874302"/>
    <w:rsid w:val="00875661"/>
    <w:rsid w:val="008757AE"/>
    <w:rsid w:val="00876696"/>
    <w:rsid w:val="00876D02"/>
    <w:rsid w:val="0087717F"/>
    <w:rsid w:val="0087778B"/>
    <w:rsid w:val="00880581"/>
    <w:rsid w:val="00880971"/>
    <w:rsid w:val="008827D0"/>
    <w:rsid w:val="00883746"/>
    <w:rsid w:val="008838A5"/>
    <w:rsid w:val="00884820"/>
    <w:rsid w:val="0088492A"/>
    <w:rsid w:val="00885062"/>
    <w:rsid w:val="0088556B"/>
    <w:rsid w:val="00885E93"/>
    <w:rsid w:val="00886111"/>
    <w:rsid w:val="0088642A"/>
    <w:rsid w:val="008867CE"/>
    <w:rsid w:val="00886BFC"/>
    <w:rsid w:val="00887489"/>
    <w:rsid w:val="0089055F"/>
    <w:rsid w:val="008919AD"/>
    <w:rsid w:val="008922CF"/>
    <w:rsid w:val="008924E5"/>
    <w:rsid w:val="00892F99"/>
    <w:rsid w:val="008937CB"/>
    <w:rsid w:val="00893FB0"/>
    <w:rsid w:val="0089428A"/>
    <w:rsid w:val="0089586D"/>
    <w:rsid w:val="00895CC4"/>
    <w:rsid w:val="00895DCE"/>
    <w:rsid w:val="00896C2B"/>
    <w:rsid w:val="00896F3C"/>
    <w:rsid w:val="0089786B"/>
    <w:rsid w:val="008A1817"/>
    <w:rsid w:val="008A2B9F"/>
    <w:rsid w:val="008A2F6B"/>
    <w:rsid w:val="008A3272"/>
    <w:rsid w:val="008A3BEA"/>
    <w:rsid w:val="008A4366"/>
    <w:rsid w:val="008A69C5"/>
    <w:rsid w:val="008A6D85"/>
    <w:rsid w:val="008A7681"/>
    <w:rsid w:val="008A79A9"/>
    <w:rsid w:val="008B030D"/>
    <w:rsid w:val="008B1BE1"/>
    <w:rsid w:val="008B1F94"/>
    <w:rsid w:val="008B2A42"/>
    <w:rsid w:val="008B2EF0"/>
    <w:rsid w:val="008B3413"/>
    <w:rsid w:val="008B4498"/>
    <w:rsid w:val="008B4B8B"/>
    <w:rsid w:val="008B546C"/>
    <w:rsid w:val="008B6F1B"/>
    <w:rsid w:val="008B7D83"/>
    <w:rsid w:val="008C205B"/>
    <w:rsid w:val="008C2260"/>
    <w:rsid w:val="008C2435"/>
    <w:rsid w:val="008C32DD"/>
    <w:rsid w:val="008C3D1D"/>
    <w:rsid w:val="008C4A13"/>
    <w:rsid w:val="008C4D74"/>
    <w:rsid w:val="008C53BB"/>
    <w:rsid w:val="008C7F30"/>
    <w:rsid w:val="008D29D6"/>
    <w:rsid w:val="008D2CDA"/>
    <w:rsid w:val="008D3B8C"/>
    <w:rsid w:val="008D55C3"/>
    <w:rsid w:val="008D5D74"/>
    <w:rsid w:val="008D5FE5"/>
    <w:rsid w:val="008D6444"/>
    <w:rsid w:val="008D66A5"/>
    <w:rsid w:val="008D764F"/>
    <w:rsid w:val="008D76FD"/>
    <w:rsid w:val="008D798D"/>
    <w:rsid w:val="008D7BB1"/>
    <w:rsid w:val="008E293F"/>
    <w:rsid w:val="008E2CB7"/>
    <w:rsid w:val="008E5B01"/>
    <w:rsid w:val="008E6671"/>
    <w:rsid w:val="008E6AC2"/>
    <w:rsid w:val="008E7CB3"/>
    <w:rsid w:val="008F0BC8"/>
    <w:rsid w:val="008F2010"/>
    <w:rsid w:val="008F2B44"/>
    <w:rsid w:val="008F2B4F"/>
    <w:rsid w:val="008F38B5"/>
    <w:rsid w:val="008F3924"/>
    <w:rsid w:val="008F3AA2"/>
    <w:rsid w:val="008F3D27"/>
    <w:rsid w:val="008F538B"/>
    <w:rsid w:val="008F5AA2"/>
    <w:rsid w:val="008F5CB0"/>
    <w:rsid w:val="008F5DDF"/>
    <w:rsid w:val="008F6067"/>
    <w:rsid w:val="008F719B"/>
    <w:rsid w:val="008F7BD1"/>
    <w:rsid w:val="008F7E4F"/>
    <w:rsid w:val="0090079D"/>
    <w:rsid w:val="009012C5"/>
    <w:rsid w:val="009035FB"/>
    <w:rsid w:val="0090448B"/>
    <w:rsid w:val="009049ED"/>
    <w:rsid w:val="009051F6"/>
    <w:rsid w:val="00905ADF"/>
    <w:rsid w:val="00905F07"/>
    <w:rsid w:val="00907003"/>
    <w:rsid w:val="009070B4"/>
    <w:rsid w:val="00907853"/>
    <w:rsid w:val="00907A19"/>
    <w:rsid w:val="00910AB5"/>
    <w:rsid w:val="00910C9C"/>
    <w:rsid w:val="0091148B"/>
    <w:rsid w:val="0091194C"/>
    <w:rsid w:val="00912325"/>
    <w:rsid w:val="009130B2"/>
    <w:rsid w:val="009130CD"/>
    <w:rsid w:val="0091324B"/>
    <w:rsid w:val="0091423C"/>
    <w:rsid w:val="009147DA"/>
    <w:rsid w:val="00914AA8"/>
    <w:rsid w:val="00915512"/>
    <w:rsid w:val="009158FD"/>
    <w:rsid w:val="00915D5B"/>
    <w:rsid w:val="0091627D"/>
    <w:rsid w:val="00916A94"/>
    <w:rsid w:val="0091780F"/>
    <w:rsid w:val="00921CB5"/>
    <w:rsid w:val="009222D8"/>
    <w:rsid w:val="00922352"/>
    <w:rsid w:val="00923B01"/>
    <w:rsid w:val="00924334"/>
    <w:rsid w:val="0092516C"/>
    <w:rsid w:val="00925238"/>
    <w:rsid w:val="00925A9E"/>
    <w:rsid w:val="00926429"/>
    <w:rsid w:val="009264AC"/>
    <w:rsid w:val="00926D92"/>
    <w:rsid w:val="00927164"/>
    <w:rsid w:val="00927DDE"/>
    <w:rsid w:val="00930193"/>
    <w:rsid w:val="00930D2A"/>
    <w:rsid w:val="0093153E"/>
    <w:rsid w:val="00931DD1"/>
    <w:rsid w:val="00931DEB"/>
    <w:rsid w:val="00932264"/>
    <w:rsid w:val="009340FD"/>
    <w:rsid w:val="009341A9"/>
    <w:rsid w:val="009341F3"/>
    <w:rsid w:val="009367DA"/>
    <w:rsid w:val="009370A2"/>
    <w:rsid w:val="00937273"/>
    <w:rsid w:val="00937784"/>
    <w:rsid w:val="00937A68"/>
    <w:rsid w:val="009407A9"/>
    <w:rsid w:val="00940D31"/>
    <w:rsid w:val="00940E93"/>
    <w:rsid w:val="009414FF"/>
    <w:rsid w:val="00941CE7"/>
    <w:rsid w:val="009425D0"/>
    <w:rsid w:val="0094345F"/>
    <w:rsid w:val="00943D05"/>
    <w:rsid w:val="00945095"/>
    <w:rsid w:val="00945845"/>
    <w:rsid w:val="00945941"/>
    <w:rsid w:val="00946884"/>
    <w:rsid w:val="00947866"/>
    <w:rsid w:val="00947B7D"/>
    <w:rsid w:val="00950AC3"/>
    <w:rsid w:val="009516AB"/>
    <w:rsid w:val="009537BB"/>
    <w:rsid w:val="009542F8"/>
    <w:rsid w:val="00954736"/>
    <w:rsid w:val="009553C8"/>
    <w:rsid w:val="00955C4B"/>
    <w:rsid w:val="00956905"/>
    <w:rsid w:val="00956F69"/>
    <w:rsid w:val="009601D7"/>
    <w:rsid w:val="0096024B"/>
    <w:rsid w:val="00960728"/>
    <w:rsid w:val="00961534"/>
    <w:rsid w:val="00961DB1"/>
    <w:rsid w:val="00963047"/>
    <w:rsid w:val="009643CB"/>
    <w:rsid w:val="00966341"/>
    <w:rsid w:val="00966865"/>
    <w:rsid w:val="00967685"/>
    <w:rsid w:val="00967D0D"/>
    <w:rsid w:val="00970AEA"/>
    <w:rsid w:val="00970B82"/>
    <w:rsid w:val="00972639"/>
    <w:rsid w:val="009728FF"/>
    <w:rsid w:val="0097367D"/>
    <w:rsid w:val="009741B2"/>
    <w:rsid w:val="00974B5B"/>
    <w:rsid w:val="00976251"/>
    <w:rsid w:val="00976730"/>
    <w:rsid w:val="00976799"/>
    <w:rsid w:val="00976E32"/>
    <w:rsid w:val="0097737F"/>
    <w:rsid w:val="00977476"/>
    <w:rsid w:val="00977522"/>
    <w:rsid w:val="00977965"/>
    <w:rsid w:val="0098013B"/>
    <w:rsid w:val="009808D7"/>
    <w:rsid w:val="009812CE"/>
    <w:rsid w:val="0098272E"/>
    <w:rsid w:val="00982ACA"/>
    <w:rsid w:val="00983424"/>
    <w:rsid w:val="00985BBC"/>
    <w:rsid w:val="00985F7F"/>
    <w:rsid w:val="009919D4"/>
    <w:rsid w:val="00991B06"/>
    <w:rsid w:val="00991E1C"/>
    <w:rsid w:val="009924F3"/>
    <w:rsid w:val="009925EA"/>
    <w:rsid w:val="00993E5D"/>
    <w:rsid w:val="00994397"/>
    <w:rsid w:val="0099503A"/>
    <w:rsid w:val="00995B6B"/>
    <w:rsid w:val="00995ED4"/>
    <w:rsid w:val="009962E9"/>
    <w:rsid w:val="00996E7A"/>
    <w:rsid w:val="00997356"/>
    <w:rsid w:val="00997AE1"/>
    <w:rsid w:val="009A0631"/>
    <w:rsid w:val="009A1853"/>
    <w:rsid w:val="009A1A05"/>
    <w:rsid w:val="009A23C7"/>
    <w:rsid w:val="009A23F6"/>
    <w:rsid w:val="009A2CE0"/>
    <w:rsid w:val="009A3A5F"/>
    <w:rsid w:val="009A3A93"/>
    <w:rsid w:val="009A3E81"/>
    <w:rsid w:val="009A47A5"/>
    <w:rsid w:val="009A4911"/>
    <w:rsid w:val="009A4D7A"/>
    <w:rsid w:val="009A5E0A"/>
    <w:rsid w:val="009A6F09"/>
    <w:rsid w:val="009A6FE5"/>
    <w:rsid w:val="009A7FF1"/>
    <w:rsid w:val="009B0EBF"/>
    <w:rsid w:val="009B132C"/>
    <w:rsid w:val="009B1439"/>
    <w:rsid w:val="009B1C27"/>
    <w:rsid w:val="009B27AA"/>
    <w:rsid w:val="009B2AB4"/>
    <w:rsid w:val="009B2AE4"/>
    <w:rsid w:val="009B31EE"/>
    <w:rsid w:val="009B363C"/>
    <w:rsid w:val="009B54E6"/>
    <w:rsid w:val="009B5D0E"/>
    <w:rsid w:val="009B6789"/>
    <w:rsid w:val="009B6BE4"/>
    <w:rsid w:val="009B79C1"/>
    <w:rsid w:val="009B7A8A"/>
    <w:rsid w:val="009C0D6B"/>
    <w:rsid w:val="009C0DD8"/>
    <w:rsid w:val="009C18FB"/>
    <w:rsid w:val="009C1FA7"/>
    <w:rsid w:val="009C3B11"/>
    <w:rsid w:val="009C3CF1"/>
    <w:rsid w:val="009C3EA4"/>
    <w:rsid w:val="009C505B"/>
    <w:rsid w:val="009C6329"/>
    <w:rsid w:val="009C661F"/>
    <w:rsid w:val="009C6872"/>
    <w:rsid w:val="009C6B1A"/>
    <w:rsid w:val="009C6FCF"/>
    <w:rsid w:val="009D1530"/>
    <w:rsid w:val="009D16C9"/>
    <w:rsid w:val="009D17AF"/>
    <w:rsid w:val="009D2C50"/>
    <w:rsid w:val="009D2D58"/>
    <w:rsid w:val="009D36C3"/>
    <w:rsid w:val="009D3E58"/>
    <w:rsid w:val="009D43B7"/>
    <w:rsid w:val="009D44A9"/>
    <w:rsid w:val="009D4E7B"/>
    <w:rsid w:val="009D4F45"/>
    <w:rsid w:val="009D60FF"/>
    <w:rsid w:val="009D7306"/>
    <w:rsid w:val="009D7C5B"/>
    <w:rsid w:val="009E0389"/>
    <w:rsid w:val="009E1A39"/>
    <w:rsid w:val="009E1B88"/>
    <w:rsid w:val="009E1C15"/>
    <w:rsid w:val="009E218C"/>
    <w:rsid w:val="009E24B9"/>
    <w:rsid w:val="009E3B02"/>
    <w:rsid w:val="009E3DD1"/>
    <w:rsid w:val="009E409D"/>
    <w:rsid w:val="009E4493"/>
    <w:rsid w:val="009E699A"/>
    <w:rsid w:val="009E6D2E"/>
    <w:rsid w:val="009E6EE6"/>
    <w:rsid w:val="009E74BC"/>
    <w:rsid w:val="009E762C"/>
    <w:rsid w:val="009E7F9A"/>
    <w:rsid w:val="009F021E"/>
    <w:rsid w:val="009F0275"/>
    <w:rsid w:val="009F0A5F"/>
    <w:rsid w:val="009F10E8"/>
    <w:rsid w:val="009F18EA"/>
    <w:rsid w:val="009F2305"/>
    <w:rsid w:val="009F241E"/>
    <w:rsid w:val="009F335C"/>
    <w:rsid w:val="009F39C8"/>
    <w:rsid w:val="009F3C12"/>
    <w:rsid w:val="009F4081"/>
    <w:rsid w:val="009F4258"/>
    <w:rsid w:val="009F4DF5"/>
    <w:rsid w:val="009F5330"/>
    <w:rsid w:val="009F5AC7"/>
    <w:rsid w:val="009F7303"/>
    <w:rsid w:val="009F7B4A"/>
    <w:rsid w:val="00A007B2"/>
    <w:rsid w:val="00A00BBF"/>
    <w:rsid w:val="00A00C5B"/>
    <w:rsid w:val="00A014BA"/>
    <w:rsid w:val="00A0233E"/>
    <w:rsid w:val="00A02ACB"/>
    <w:rsid w:val="00A035BB"/>
    <w:rsid w:val="00A03B8E"/>
    <w:rsid w:val="00A03CA9"/>
    <w:rsid w:val="00A04165"/>
    <w:rsid w:val="00A045ED"/>
    <w:rsid w:val="00A0485C"/>
    <w:rsid w:val="00A05264"/>
    <w:rsid w:val="00A06C18"/>
    <w:rsid w:val="00A06D3C"/>
    <w:rsid w:val="00A07542"/>
    <w:rsid w:val="00A0754A"/>
    <w:rsid w:val="00A104FB"/>
    <w:rsid w:val="00A10E73"/>
    <w:rsid w:val="00A11219"/>
    <w:rsid w:val="00A115EE"/>
    <w:rsid w:val="00A122E9"/>
    <w:rsid w:val="00A1300C"/>
    <w:rsid w:val="00A14C64"/>
    <w:rsid w:val="00A15570"/>
    <w:rsid w:val="00A1644E"/>
    <w:rsid w:val="00A1792A"/>
    <w:rsid w:val="00A205F7"/>
    <w:rsid w:val="00A2077F"/>
    <w:rsid w:val="00A20D2E"/>
    <w:rsid w:val="00A20F39"/>
    <w:rsid w:val="00A2162D"/>
    <w:rsid w:val="00A21979"/>
    <w:rsid w:val="00A21CDA"/>
    <w:rsid w:val="00A22518"/>
    <w:rsid w:val="00A23960"/>
    <w:rsid w:val="00A23DF4"/>
    <w:rsid w:val="00A24BD4"/>
    <w:rsid w:val="00A24EB8"/>
    <w:rsid w:val="00A25F9C"/>
    <w:rsid w:val="00A271E3"/>
    <w:rsid w:val="00A27A33"/>
    <w:rsid w:val="00A27A37"/>
    <w:rsid w:val="00A30253"/>
    <w:rsid w:val="00A30311"/>
    <w:rsid w:val="00A30FC9"/>
    <w:rsid w:val="00A311C6"/>
    <w:rsid w:val="00A32A0D"/>
    <w:rsid w:val="00A32F10"/>
    <w:rsid w:val="00A344A4"/>
    <w:rsid w:val="00A34AB8"/>
    <w:rsid w:val="00A34ECF"/>
    <w:rsid w:val="00A36E01"/>
    <w:rsid w:val="00A37674"/>
    <w:rsid w:val="00A37DEE"/>
    <w:rsid w:val="00A402BF"/>
    <w:rsid w:val="00A40BC8"/>
    <w:rsid w:val="00A40D87"/>
    <w:rsid w:val="00A40E1F"/>
    <w:rsid w:val="00A41351"/>
    <w:rsid w:val="00A41C41"/>
    <w:rsid w:val="00A42B37"/>
    <w:rsid w:val="00A42D10"/>
    <w:rsid w:val="00A45857"/>
    <w:rsid w:val="00A45EC2"/>
    <w:rsid w:val="00A466A5"/>
    <w:rsid w:val="00A47E7B"/>
    <w:rsid w:val="00A51D99"/>
    <w:rsid w:val="00A55B34"/>
    <w:rsid w:val="00A57375"/>
    <w:rsid w:val="00A5744D"/>
    <w:rsid w:val="00A577C2"/>
    <w:rsid w:val="00A608DF"/>
    <w:rsid w:val="00A61F1F"/>
    <w:rsid w:val="00A621E9"/>
    <w:rsid w:val="00A625B4"/>
    <w:rsid w:val="00A63558"/>
    <w:rsid w:val="00A64ACA"/>
    <w:rsid w:val="00A64B6E"/>
    <w:rsid w:val="00A675AD"/>
    <w:rsid w:val="00A700FB"/>
    <w:rsid w:val="00A70D8B"/>
    <w:rsid w:val="00A70EFD"/>
    <w:rsid w:val="00A72960"/>
    <w:rsid w:val="00A72B9F"/>
    <w:rsid w:val="00A7363F"/>
    <w:rsid w:val="00A741AB"/>
    <w:rsid w:val="00A7427A"/>
    <w:rsid w:val="00A7438E"/>
    <w:rsid w:val="00A7440E"/>
    <w:rsid w:val="00A750DB"/>
    <w:rsid w:val="00A75668"/>
    <w:rsid w:val="00A75D24"/>
    <w:rsid w:val="00A760E0"/>
    <w:rsid w:val="00A768A5"/>
    <w:rsid w:val="00A77E36"/>
    <w:rsid w:val="00A8056E"/>
    <w:rsid w:val="00A80CD5"/>
    <w:rsid w:val="00A8213A"/>
    <w:rsid w:val="00A821EE"/>
    <w:rsid w:val="00A829D4"/>
    <w:rsid w:val="00A82A8F"/>
    <w:rsid w:val="00A8354B"/>
    <w:rsid w:val="00A837A8"/>
    <w:rsid w:val="00A83BA9"/>
    <w:rsid w:val="00A845A6"/>
    <w:rsid w:val="00A850D4"/>
    <w:rsid w:val="00A8575F"/>
    <w:rsid w:val="00A85E5B"/>
    <w:rsid w:val="00A8608B"/>
    <w:rsid w:val="00A861B3"/>
    <w:rsid w:val="00A86839"/>
    <w:rsid w:val="00A86B04"/>
    <w:rsid w:val="00A870F5"/>
    <w:rsid w:val="00A913A3"/>
    <w:rsid w:val="00A91C69"/>
    <w:rsid w:val="00A9215E"/>
    <w:rsid w:val="00A929EF"/>
    <w:rsid w:val="00A92BD7"/>
    <w:rsid w:val="00A94396"/>
    <w:rsid w:val="00A94433"/>
    <w:rsid w:val="00A944E5"/>
    <w:rsid w:val="00A95835"/>
    <w:rsid w:val="00A95BF8"/>
    <w:rsid w:val="00A97E5F"/>
    <w:rsid w:val="00AA02D3"/>
    <w:rsid w:val="00AA1FC1"/>
    <w:rsid w:val="00AA343E"/>
    <w:rsid w:val="00AA3FF4"/>
    <w:rsid w:val="00AA46A1"/>
    <w:rsid w:val="00AA4C0E"/>
    <w:rsid w:val="00AA517E"/>
    <w:rsid w:val="00AA6348"/>
    <w:rsid w:val="00AA7737"/>
    <w:rsid w:val="00AA78E9"/>
    <w:rsid w:val="00AA79B9"/>
    <w:rsid w:val="00AB376E"/>
    <w:rsid w:val="00AB3D89"/>
    <w:rsid w:val="00AB4498"/>
    <w:rsid w:val="00AB504E"/>
    <w:rsid w:val="00AB550B"/>
    <w:rsid w:val="00AB5D7F"/>
    <w:rsid w:val="00AB607E"/>
    <w:rsid w:val="00AB640A"/>
    <w:rsid w:val="00AC0C91"/>
    <w:rsid w:val="00AC1198"/>
    <w:rsid w:val="00AC13A6"/>
    <w:rsid w:val="00AC2753"/>
    <w:rsid w:val="00AC2DCD"/>
    <w:rsid w:val="00AC47F1"/>
    <w:rsid w:val="00AC49F3"/>
    <w:rsid w:val="00AC4E78"/>
    <w:rsid w:val="00AC6AA3"/>
    <w:rsid w:val="00AC721F"/>
    <w:rsid w:val="00AC7384"/>
    <w:rsid w:val="00AC7C10"/>
    <w:rsid w:val="00AD10A8"/>
    <w:rsid w:val="00AD1551"/>
    <w:rsid w:val="00AD1CB0"/>
    <w:rsid w:val="00AD297E"/>
    <w:rsid w:val="00AD29F7"/>
    <w:rsid w:val="00AD329B"/>
    <w:rsid w:val="00AD3489"/>
    <w:rsid w:val="00AD3D84"/>
    <w:rsid w:val="00AD4764"/>
    <w:rsid w:val="00AD53ED"/>
    <w:rsid w:val="00AD5BE5"/>
    <w:rsid w:val="00AD6451"/>
    <w:rsid w:val="00AD677F"/>
    <w:rsid w:val="00AD700C"/>
    <w:rsid w:val="00AD78DA"/>
    <w:rsid w:val="00AD7BD8"/>
    <w:rsid w:val="00AE00EA"/>
    <w:rsid w:val="00AE094F"/>
    <w:rsid w:val="00AE0995"/>
    <w:rsid w:val="00AE1470"/>
    <w:rsid w:val="00AE1D1D"/>
    <w:rsid w:val="00AE24AD"/>
    <w:rsid w:val="00AE259F"/>
    <w:rsid w:val="00AE4151"/>
    <w:rsid w:val="00AE4DA4"/>
    <w:rsid w:val="00AE5228"/>
    <w:rsid w:val="00AE5796"/>
    <w:rsid w:val="00AE5AE1"/>
    <w:rsid w:val="00AE661C"/>
    <w:rsid w:val="00AE722F"/>
    <w:rsid w:val="00AE7E81"/>
    <w:rsid w:val="00AF15D7"/>
    <w:rsid w:val="00AF4303"/>
    <w:rsid w:val="00AF480B"/>
    <w:rsid w:val="00AF72FD"/>
    <w:rsid w:val="00B00508"/>
    <w:rsid w:val="00B00E94"/>
    <w:rsid w:val="00B017E9"/>
    <w:rsid w:val="00B01F46"/>
    <w:rsid w:val="00B02DAE"/>
    <w:rsid w:val="00B030A4"/>
    <w:rsid w:val="00B04A19"/>
    <w:rsid w:val="00B04E2A"/>
    <w:rsid w:val="00B05A68"/>
    <w:rsid w:val="00B063CA"/>
    <w:rsid w:val="00B06782"/>
    <w:rsid w:val="00B0679D"/>
    <w:rsid w:val="00B06D79"/>
    <w:rsid w:val="00B0727E"/>
    <w:rsid w:val="00B07689"/>
    <w:rsid w:val="00B078F1"/>
    <w:rsid w:val="00B100AF"/>
    <w:rsid w:val="00B105C3"/>
    <w:rsid w:val="00B11C54"/>
    <w:rsid w:val="00B12542"/>
    <w:rsid w:val="00B12BE0"/>
    <w:rsid w:val="00B12D4B"/>
    <w:rsid w:val="00B13326"/>
    <w:rsid w:val="00B1530E"/>
    <w:rsid w:val="00B158BE"/>
    <w:rsid w:val="00B15C56"/>
    <w:rsid w:val="00B15CEA"/>
    <w:rsid w:val="00B15D9B"/>
    <w:rsid w:val="00B162B4"/>
    <w:rsid w:val="00B164CC"/>
    <w:rsid w:val="00B1667E"/>
    <w:rsid w:val="00B17345"/>
    <w:rsid w:val="00B174A5"/>
    <w:rsid w:val="00B20FB5"/>
    <w:rsid w:val="00B21C74"/>
    <w:rsid w:val="00B21E75"/>
    <w:rsid w:val="00B21FFE"/>
    <w:rsid w:val="00B2268A"/>
    <w:rsid w:val="00B260DB"/>
    <w:rsid w:val="00B26F86"/>
    <w:rsid w:val="00B2793F"/>
    <w:rsid w:val="00B320F2"/>
    <w:rsid w:val="00B3241C"/>
    <w:rsid w:val="00B3246C"/>
    <w:rsid w:val="00B324D9"/>
    <w:rsid w:val="00B325AA"/>
    <w:rsid w:val="00B32D01"/>
    <w:rsid w:val="00B32EE8"/>
    <w:rsid w:val="00B33417"/>
    <w:rsid w:val="00B3354F"/>
    <w:rsid w:val="00B35DA5"/>
    <w:rsid w:val="00B363A9"/>
    <w:rsid w:val="00B368ED"/>
    <w:rsid w:val="00B36F63"/>
    <w:rsid w:val="00B36F86"/>
    <w:rsid w:val="00B40332"/>
    <w:rsid w:val="00B4043D"/>
    <w:rsid w:val="00B40566"/>
    <w:rsid w:val="00B4174C"/>
    <w:rsid w:val="00B42450"/>
    <w:rsid w:val="00B44281"/>
    <w:rsid w:val="00B45212"/>
    <w:rsid w:val="00B473E2"/>
    <w:rsid w:val="00B47EC1"/>
    <w:rsid w:val="00B50649"/>
    <w:rsid w:val="00B506C7"/>
    <w:rsid w:val="00B51B3B"/>
    <w:rsid w:val="00B53375"/>
    <w:rsid w:val="00B53A47"/>
    <w:rsid w:val="00B53DF6"/>
    <w:rsid w:val="00B546F1"/>
    <w:rsid w:val="00B555CE"/>
    <w:rsid w:val="00B55703"/>
    <w:rsid w:val="00B55812"/>
    <w:rsid w:val="00B55848"/>
    <w:rsid w:val="00B560A4"/>
    <w:rsid w:val="00B5728C"/>
    <w:rsid w:val="00B57378"/>
    <w:rsid w:val="00B573F0"/>
    <w:rsid w:val="00B574B4"/>
    <w:rsid w:val="00B6199F"/>
    <w:rsid w:val="00B61FE0"/>
    <w:rsid w:val="00B629D6"/>
    <w:rsid w:val="00B630FC"/>
    <w:rsid w:val="00B63474"/>
    <w:rsid w:val="00B6573D"/>
    <w:rsid w:val="00B659CB"/>
    <w:rsid w:val="00B66182"/>
    <w:rsid w:val="00B66392"/>
    <w:rsid w:val="00B6640E"/>
    <w:rsid w:val="00B67600"/>
    <w:rsid w:val="00B6766E"/>
    <w:rsid w:val="00B67B2C"/>
    <w:rsid w:val="00B70663"/>
    <w:rsid w:val="00B70AF5"/>
    <w:rsid w:val="00B70DB9"/>
    <w:rsid w:val="00B7179B"/>
    <w:rsid w:val="00B72391"/>
    <w:rsid w:val="00B724D9"/>
    <w:rsid w:val="00B7275F"/>
    <w:rsid w:val="00B72D9A"/>
    <w:rsid w:val="00B73D8C"/>
    <w:rsid w:val="00B74433"/>
    <w:rsid w:val="00B7472E"/>
    <w:rsid w:val="00B7510D"/>
    <w:rsid w:val="00B75297"/>
    <w:rsid w:val="00B76F28"/>
    <w:rsid w:val="00B775FF"/>
    <w:rsid w:val="00B77A7F"/>
    <w:rsid w:val="00B77CB0"/>
    <w:rsid w:val="00B80A01"/>
    <w:rsid w:val="00B82E80"/>
    <w:rsid w:val="00B85697"/>
    <w:rsid w:val="00B85C67"/>
    <w:rsid w:val="00B86067"/>
    <w:rsid w:val="00B8637F"/>
    <w:rsid w:val="00B863E7"/>
    <w:rsid w:val="00B871B5"/>
    <w:rsid w:val="00B87B05"/>
    <w:rsid w:val="00B90C81"/>
    <w:rsid w:val="00B90CEA"/>
    <w:rsid w:val="00B90F9B"/>
    <w:rsid w:val="00B91D92"/>
    <w:rsid w:val="00B9215B"/>
    <w:rsid w:val="00B92BE2"/>
    <w:rsid w:val="00B92DC2"/>
    <w:rsid w:val="00B944A6"/>
    <w:rsid w:val="00B94F89"/>
    <w:rsid w:val="00B95379"/>
    <w:rsid w:val="00B96B3D"/>
    <w:rsid w:val="00BA0354"/>
    <w:rsid w:val="00BA0E5E"/>
    <w:rsid w:val="00BA17BB"/>
    <w:rsid w:val="00BA22B9"/>
    <w:rsid w:val="00BA5351"/>
    <w:rsid w:val="00BA5C70"/>
    <w:rsid w:val="00BA5CEA"/>
    <w:rsid w:val="00BA5E02"/>
    <w:rsid w:val="00BA63FA"/>
    <w:rsid w:val="00BA7BF8"/>
    <w:rsid w:val="00BB0071"/>
    <w:rsid w:val="00BB0381"/>
    <w:rsid w:val="00BB047F"/>
    <w:rsid w:val="00BB0734"/>
    <w:rsid w:val="00BB0CCB"/>
    <w:rsid w:val="00BB0F46"/>
    <w:rsid w:val="00BB10E7"/>
    <w:rsid w:val="00BB1836"/>
    <w:rsid w:val="00BB3B41"/>
    <w:rsid w:val="00BB4873"/>
    <w:rsid w:val="00BB615E"/>
    <w:rsid w:val="00BB6549"/>
    <w:rsid w:val="00BB6B23"/>
    <w:rsid w:val="00BC0F65"/>
    <w:rsid w:val="00BC1E1C"/>
    <w:rsid w:val="00BC20BA"/>
    <w:rsid w:val="00BC39C5"/>
    <w:rsid w:val="00BC53D6"/>
    <w:rsid w:val="00BC6928"/>
    <w:rsid w:val="00BC755D"/>
    <w:rsid w:val="00BD0416"/>
    <w:rsid w:val="00BD14F3"/>
    <w:rsid w:val="00BD1A00"/>
    <w:rsid w:val="00BD3C14"/>
    <w:rsid w:val="00BD3F08"/>
    <w:rsid w:val="00BD4AE8"/>
    <w:rsid w:val="00BD672F"/>
    <w:rsid w:val="00BD74E8"/>
    <w:rsid w:val="00BD7C78"/>
    <w:rsid w:val="00BE07EB"/>
    <w:rsid w:val="00BE09D4"/>
    <w:rsid w:val="00BE1317"/>
    <w:rsid w:val="00BE2647"/>
    <w:rsid w:val="00BE2EC9"/>
    <w:rsid w:val="00BE3419"/>
    <w:rsid w:val="00BE488D"/>
    <w:rsid w:val="00BE5A11"/>
    <w:rsid w:val="00BE69CA"/>
    <w:rsid w:val="00BE74BC"/>
    <w:rsid w:val="00BE794D"/>
    <w:rsid w:val="00BE7C97"/>
    <w:rsid w:val="00BF0FBC"/>
    <w:rsid w:val="00BF14D3"/>
    <w:rsid w:val="00BF1B8C"/>
    <w:rsid w:val="00BF3105"/>
    <w:rsid w:val="00BF3955"/>
    <w:rsid w:val="00BF4DAD"/>
    <w:rsid w:val="00BF5E96"/>
    <w:rsid w:val="00BF6910"/>
    <w:rsid w:val="00BF707C"/>
    <w:rsid w:val="00BF7146"/>
    <w:rsid w:val="00BF7181"/>
    <w:rsid w:val="00BF7534"/>
    <w:rsid w:val="00BF7EDB"/>
    <w:rsid w:val="00C00D57"/>
    <w:rsid w:val="00C010E2"/>
    <w:rsid w:val="00C0189C"/>
    <w:rsid w:val="00C01B70"/>
    <w:rsid w:val="00C02238"/>
    <w:rsid w:val="00C02E3E"/>
    <w:rsid w:val="00C0353A"/>
    <w:rsid w:val="00C03BCA"/>
    <w:rsid w:val="00C046A3"/>
    <w:rsid w:val="00C04AF0"/>
    <w:rsid w:val="00C05824"/>
    <w:rsid w:val="00C06A06"/>
    <w:rsid w:val="00C06FB5"/>
    <w:rsid w:val="00C07366"/>
    <w:rsid w:val="00C0737D"/>
    <w:rsid w:val="00C108F4"/>
    <w:rsid w:val="00C1314D"/>
    <w:rsid w:val="00C13690"/>
    <w:rsid w:val="00C13726"/>
    <w:rsid w:val="00C148F1"/>
    <w:rsid w:val="00C14ABE"/>
    <w:rsid w:val="00C1517E"/>
    <w:rsid w:val="00C15EA9"/>
    <w:rsid w:val="00C161A8"/>
    <w:rsid w:val="00C17533"/>
    <w:rsid w:val="00C2163C"/>
    <w:rsid w:val="00C21F89"/>
    <w:rsid w:val="00C224EB"/>
    <w:rsid w:val="00C2315C"/>
    <w:rsid w:val="00C2394B"/>
    <w:rsid w:val="00C23AE3"/>
    <w:rsid w:val="00C260E9"/>
    <w:rsid w:val="00C26735"/>
    <w:rsid w:val="00C275D5"/>
    <w:rsid w:val="00C30080"/>
    <w:rsid w:val="00C31753"/>
    <w:rsid w:val="00C32F0F"/>
    <w:rsid w:val="00C3422B"/>
    <w:rsid w:val="00C343A3"/>
    <w:rsid w:val="00C36705"/>
    <w:rsid w:val="00C37F25"/>
    <w:rsid w:val="00C41A9A"/>
    <w:rsid w:val="00C421C0"/>
    <w:rsid w:val="00C42957"/>
    <w:rsid w:val="00C44B06"/>
    <w:rsid w:val="00C44DC6"/>
    <w:rsid w:val="00C45305"/>
    <w:rsid w:val="00C454A0"/>
    <w:rsid w:val="00C455D4"/>
    <w:rsid w:val="00C4576F"/>
    <w:rsid w:val="00C45833"/>
    <w:rsid w:val="00C45AFE"/>
    <w:rsid w:val="00C46175"/>
    <w:rsid w:val="00C46236"/>
    <w:rsid w:val="00C46CFF"/>
    <w:rsid w:val="00C474CC"/>
    <w:rsid w:val="00C47BA5"/>
    <w:rsid w:val="00C501D5"/>
    <w:rsid w:val="00C51951"/>
    <w:rsid w:val="00C51CB4"/>
    <w:rsid w:val="00C52999"/>
    <w:rsid w:val="00C52FE8"/>
    <w:rsid w:val="00C54D00"/>
    <w:rsid w:val="00C54D95"/>
    <w:rsid w:val="00C5533C"/>
    <w:rsid w:val="00C55658"/>
    <w:rsid w:val="00C55779"/>
    <w:rsid w:val="00C56295"/>
    <w:rsid w:val="00C57A9F"/>
    <w:rsid w:val="00C62093"/>
    <w:rsid w:val="00C624C0"/>
    <w:rsid w:val="00C63743"/>
    <w:rsid w:val="00C64DB9"/>
    <w:rsid w:val="00C65F4A"/>
    <w:rsid w:val="00C6669F"/>
    <w:rsid w:val="00C66835"/>
    <w:rsid w:val="00C70225"/>
    <w:rsid w:val="00C71087"/>
    <w:rsid w:val="00C711AD"/>
    <w:rsid w:val="00C71D81"/>
    <w:rsid w:val="00C72A0F"/>
    <w:rsid w:val="00C7375D"/>
    <w:rsid w:val="00C737B2"/>
    <w:rsid w:val="00C737DE"/>
    <w:rsid w:val="00C73CCF"/>
    <w:rsid w:val="00C74303"/>
    <w:rsid w:val="00C74664"/>
    <w:rsid w:val="00C763B5"/>
    <w:rsid w:val="00C76964"/>
    <w:rsid w:val="00C76F11"/>
    <w:rsid w:val="00C7779A"/>
    <w:rsid w:val="00C779C4"/>
    <w:rsid w:val="00C80015"/>
    <w:rsid w:val="00C82226"/>
    <w:rsid w:val="00C823F0"/>
    <w:rsid w:val="00C840B7"/>
    <w:rsid w:val="00C84789"/>
    <w:rsid w:val="00C8501C"/>
    <w:rsid w:val="00C85714"/>
    <w:rsid w:val="00C85AE3"/>
    <w:rsid w:val="00C85B01"/>
    <w:rsid w:val="00C85B32"/>
    <w:rsid w:val="00C86E0C"/>
    <w:rsid w:val="00C875D5"/>
    <w:rsid w:val="00C910AA"/>
    <w:rsid w:val="00C91226"/>
    <w:rsid w:val="00C9183F"/>
    <w:rsid w:val="00C9190A"/>
    <w:rsid w:val="00C92738"/>
    <w:rsid w:val="00C92941"/>
    <w:rsid w:val="00C93201"/>
    <w:rsid w:val="00C936B6"/>
    <w:rsid w:val="00C976B7"/>
    <w:rsid w:val="00CA0A16"/>
    <w:rsid w:val="00CA0E6D"/>
    <w:rsid w:val="00CA10EA"/>
    <w:rsid w:val="00CA1296"/>
    <w:rsid w:val="00CA215C"/>
    <w:rsid w:val="00CA21CB"/>
    <w:rsid w:val="00CA44EE"/>
    <w:rsid w:val="00CA464B"/>
    <w:rsid w:val="00CA4BC4"/>
    <w:rsid w:val="00CA4D10"/>
    <w:rsid w:val="00CA5D17"/>
    <w:rsid w:val="00CA5D22"/>
    <w:rsid w:val="00CA7329"/>
    <w:rsid w:val="00CA7CC3"/>
    <w:rsid w:val="00CB1781"/>
    <w:rsid w:val="00CB1E60"/>
    <w:rsid w:val="00CB2440"/>
    <w:rsid w:val="00CB2AB7"/>
    <w:rsid w:val="00CB3772"/>
    <w:rsid w:val="00CB442E"/>
    <w:rsid w:val="00CB479A"/>
    <w:rsid w:val="00CB58D6"/>
    <w:rsid w:val="00CC06E6"/>
    <w:rsid w:val="00CC25D3"/>
    <w:rsid w:val="00CC2A29"/>
    <w:rsid w:val="00CC345D"/>
    <w:rsid w:val="00CC37EA"/>
    <w:rsid w:val="00CC3B7D"/>
    <w:rsid w:val="00CC3D1C"/>
    <w:rsid w:val="00CC4087"/>
    <w:rsid w:val="00CC409C"/>
    <w:rsid w:val="00CC46D3"/>
    <w:rsid w:val="00CC607D"/>
    <w:rsid w:val="00CC66B7"/>
    <w:rsid w:val="00CC67AB"/>
    <w:rsid w:val="00CC70C0"/>
    <w:rsid w:val="00CC715E"/>
    <w:rsid w:val="00CC7429"/>
    <w:rsid w:val="00CC77D7"/>
    <w:rsid w:val="00CC7F53"/>
    <w:rsid w:val="00CD0182"/>
    <w:rsid w:val="00CD0B6B"/>
    <w:rsid w:val="00CD0CD5"/>
    <w:rsid w:val="00CD14D0"/>
    <w:rsid w:val="00CD1E97"/>
    <w:rsid w:val="00CD276D"/>
    <w:rsid w:val="00CD2903"/>
    <w:rsid w:val="00CD29F7"/>
    <w:rsid w:val="00CD2F79"/>
    <w:rsid w:val="00CD3D34"/>
    <w:rsid w:val="00CD40CF"/>
    <w:rsid w:val="00CD4986"/>
    <w:rsid w:val="00CD5FB8"/>
    <w:rsid w:val="00CD76FC"/>
    <w:rsid w:val="00CE0194"/>
    <w:rsid w:val="00CE0CB0"/>
    <w:rsid w:val="00CE154E"/>
    <w:rsid w:val="00CE34E4"/>
    <w:rsid w:val="00CE355F"/>
    <w:rsid w:val="00CE4113"/>
    <w:rsid w:val="00CE4BDB"/>
    <w:rsid w:val="00CE4CF0"/>
    <w:rsid w:val="00CE5937"/>
    <w:rsid w:val="00CE70BC"/>
    <w:rsid w:val="00CE7E55"/>
    <w:rsid w:val="00CF02BE"/>
    <w:rsid w:val="00CF098B"/>
    <w:rsid w:val="00CF09FD"/>
    <w:rsid w:val="00CF0F2B"/>
    <w:rsid w:val="00CF178C"/>
    <w:rsid w:val="00CF2BE9"/>
    <w:rsid w:val="00CF337F"/>
    <w:rsid w:val="00CF38F1"/>
    <w:rsid w:val="00CF3A21"/>
    <w:rsid w:val="00CF4030"/>
    <w:rsid w:val="00CF458A"/>
    <w:rsid w:val="00CF65EE"/>
    <w:rsid w:val="00CF7081"/>
    <w:rsid w:val="00CF76A1"/>
    <w:rsid w:val="00CF7E6A"/>
    <w:rsid w:val="00D007F4"/>
    <w:rsid w:val="00D01195"/>
    <w:rsid w:val="00D011D6"/>
    <w:rsid w:val="00D0154E"/>
    <w:rsid w:val="00D01760"/>
    <w:rsid w:val="00D0178F"/>
    <w:rsid w:val="00D01DE0"/>
    <w:rsid w:val="00D03427"/>
    <w:rsid w:val="00D03BB9"/>
    <w:rsid w:val="00D04F64"/>
    <w:rsid w:val="00D05875"/>
    <w:rsid w:val="00D06CEF"/>
    <w:rsid w:val="00D10BEE"/>
    <w:rsid w:val="00D10D2B"/>
    <w:rsid w:val="00D11263"/>
    <w:rsid w:val="00D11ED4"/>
    <w:rsid w:val="00D12BA6"/>
    <w:rsid w:val="00D13792"/>
    <w:rsid w:val="00D144C5"/>
    <w:rsid w:val="00D1559A"/>
    <w:rsid w:val="00D17B08"/>
    <w:rsid w:val="00D17DDC"/>
    <w:rsid w:val="00D20845"/>
    <w:rsid w:val="00D216D2"/>
    <w:rsid w:val="00D21C28"/>
    <w:rsid w:val="00D22041"/>
    <w:rsid w:val="00D22143"/>
    <w:rsid w:val="00D22D5A"/>
    <w:rsid w:val="00D243AB"/>
    <w:rsid w:val="00D24517"/>
    <w:rsid w:val="00D24747"/>
    <w:rsid w:val="00D24BE0"/>
    <w:rsid w:val="00D255C7"/>
    <w:rsid w:val="00D25A1E"/>
    <w:rsid w:val="00D25B2C"/>
    <w:rsid w:val="00D25B4E"/>
    <w:rsid w:val="00D267DF"/>
    <w:rsid w:val="00D309C0"/>
    <w:rsid w:val="00D3143A"/>
    <w:rsid w:val="00D32146"/>
    <w:rsid w:val="00D3250C"/>
    <w:rsid w:val="00D32A2F"/>
    <w:rsid w:val="00D340FE"/>
    <w:rsid w:val="00D34882"/>
    <w:rsid w:val="00D34CD3"/>
    <w:rsid w:val="00D353C6"/>
    <w:rsid w:val="00D357EC"/>
    <w:rsid w:val="00D36637"/>
    <w:rsid w:val="00D36A63"/>
    <w:rsid w:val="00D3725F"/>
    <w:rsid w:val="00D37B17"/>
    <w:rsid w:val="00D41646"/>
    <w:rsid w:val="00D4183F"/>
    <w:rsid w:val="00D430A7"/>
    <w:rsid w:val="00D4387B"/>
    <w:rsid w:val="00D44170"/>
    <w:rsid w:val="00D442CA"/>
    <w:rsid w:val="00D44A08"/>
    <w:rsid w:val="00D44AF0"/>
    <w:rsid w:val="00D458AB"/>
    <w:rsid w:val="00D46220"/>
    <w:rsid w:val="00D46789"/>
    <w:rsid w:val="00D469F0"/>
    <w:rsid w:val="00D47061"/>
    <w:rsid w:val="00D4721E"/>
    <w:rsid w:val="00D47EA5"/>
    <w:rsid w:val="00D50435"/>
    <w:rsid w:val="00D50CF3"/>
    <w:rsid w:val="00D5118D"/>
    <w:rsid w:val="00D513BB"/>
    <w:rsid w:val="00D51AB6"/>
    <w:rsid w:val="00D51BDA"/>
    <w:rsid w:val="00D51D97"/>
    <w:rsid w:val="00D51EAB"/>
    <w:rsid w:val="00D53A42"/>
    <w:rsid w:val="00D53CCD"/>
    <w:rsid w:val="00D53EF7"/>
    <w:rsid w:val="00D54556"/>
    <w:rsid w:val="00D54E70"/>
    <w:rsid w:val="00D554A8"/>
    <w:rsid w:val="00D55735"/>
    <w:rsid w:val="00D55B60"/>
    <w:rsid w:val="00D55F84"/>
    <w:rsid w:val="00D56D0D"/>
    <w:rsid w:val="00D574AD"/>
    <w:rsid w:val="00D61230"/>
    <w:rsid w:val="00D649B0"/>
    <w:rsid w:val="00D65017"/>
    <w:rsid w:val="00D6576E"/>
    <w:rsid w:val="00D65E7F"/>
    <w:rsid w:val="00D66F99"/>
    <w:rsid w:val="00D67CB5"/>
    <w:rsid w:val="00D7165B"/>
    <w:rsid w:val="00D71708"/>
    <w:rsid w:val="00D71FD0"/>
    <w:rsid w:val="00D721F9"/>
    <w:rsid w:val="00D72B12"/>
    <w:rsid w:val="00D72F40"/>
    <w:rsid w:val="00D744F6"/>
    <w:rsid w:val="00D74D00"/>
    <w:rsid w:val="00D756AF"/>
    <w:rsid w:val="00D75855"/>
    <w:rsid w:val="00D761A1"/>
    <w:rsid w:val="00D76920"/>
    <w:rsid w:val="00D77570"/>
    <w:rsid w:val="00D80F2D"/>
    <w:rsid w:val="00D81E7B"/>
    <w:rsid w:val="00D82935"/>
    <w:rsid w:val="00D830EF"/>
    <w:rsid w:val="00D834E8"/>
    <w:rsid w:val="00D8362E"/>
    <w:rsid w:val="00D83BD0"/>
    <w:rsid w:val="00D85A00"/>
    <w:rsid w:val="00D862D7"/>
    <w:rsid w:val="00D86EFB"/>
    <w:rsid w:val="00D8743E"/>
    <w:rsid w:val="00D901BC"/>
    <w:rsid w:val="00D90784"/>
    <w:rsid w:val="00D9197A"/>
    <w:rsid w:val="00D92C27"/>
    <w:rsid w:val="00D92C44"/>
    <w:rsid w:val="00D92CAD"/>
    <w:rsid w:val="00D93B8B"/>
    <w:rsid w:val="00D94EDA"/>
    <w:rsid w:val="00D95E56"/>
    <w:rsid w:val="00D96F5D"/>
    <w:rsid w:val="00DA07F7"/>
    <w:rsid w:val="00DA12F9"/>
    <w:rsid w:val="00DA17DC"/>
    <w:rsid w:val="00DA18C5"/>
    <w:rsid w:val="00DA2263"/>
    <w:rsid w:val="00DA2684"/>
    <w:rsid w:val="00DA290B"/>
    <w:rsid w:val="00DA3CE9"/>
    <w:rsid w:val="00DA3EDF"/>
    <w:rsid w:val="00DA4D6E"/>
    <w:rsid w:val="00DA5762"/>
    <w:rsid w:val="00DA77F5"/>
    <w:rsid w:val="00DA7890"/>
    <w:rsid w:val="00DB0F85"/>
    <w:rsid w:val="00DB11DC"/>
    <w:rsid w:val="00DB137A"/>
    <w:rsid w:val="00DB29EC"/>
    <w:rsid w:val="00DB2DA6"/>
    <w:rsid w:val="00DB38BF"/>
    <w:rsid w:val="00DB38EF"/>
    <w:rsid w:val="00DB3BDB"/>
    <w:rsid w:val="00DB4892"/>
    <w:rsid w:val="00DB4D27"/>
    <w:rsid w:val="00DB50F2"/>
    <w:rsid w:val="00DB5AE7"/>
    <w:rsid w:val="00DB6D6D"/>
    <w:rsid w:val="00DB6FA3"/>
    <w:rsid w:val="00DC0112"/>
    <w:rsid w:val="00DC047E"/>
    <w:rsid w:val="00DC1909"/>
    <w:rsid w:val="00DC1F78"/>
    <w:rsid w:val="00DC2CA9"/>
    <w:rsid w:val="00DC3102"/>
    <w:rsid w:val="00DC36D6"/>
    <w:rsid w:val="00DC4287"/>
    <w:rsid w:val="00DC46F2"/>
    <w:rsid w:val="00DC47AB"/>
    <w:rsid w:val="00DC480C"/>
    <w:rsid w:val="00DC4E27"/>
    <w:rsid w:val="00DC512E"/>
    <w:rsid w:val="00DC6519"/>
    <w:rsid w:val="00DC7440"/>
    <w:rsid w:val="00DC779B"/>
    <w:rsid w:val="00DC78B0"/>
    <w:rsid w:val="00DD0A78"/>
    <w:rsid w:val="00DD1C61"/>
    <w:rsid w:val="00DD20A1"/>
    <w:rsid w:val="00DD2ED5"/>
    <w:rsid w:val="00DD5849"/>
    <w:rsid w:val="00DD6B1B"/>
    <w:rsid w:val="00DD7544"/>
    <w:rsid w:val="00DE13CD"/>
    <w:rsid w:val="00DE20E6"/>
    <w:rsid w:val="00DE2A93"/>
    <w:rsid w:val="00DE36CB"/>
    <w:rsid w:val="00DE611F"/>
    <w:rsid w:val="00DE688F"/>
    <w:rsid w:val="00DE7A1C"/>
    <w:rsid w:val="00DF0096"/>
    <w:rsid w:val="00DF0566"/>
    <w:rsid w:val="00DF0933"/>
    <w:rsid w:val="00DF1693"/>
    <w:rsid w:val="00DF2453"/>
    <w:rsid w:val="00DF4507"/>
    <w:rsid w:val="00DF458F"/>
    <w:rsid w:val="00DF55C8"/>
    <w:rsid w:val="00DF6717"/>
    <w:rsid w:val="00DF6C3B"/>
    <w:rsid w:val="00DF6FBF"/>
    <w:rsid w:val="00DF73EF"/>
    <w:rsid w:val="00E00533"/>
    <w:rsid w:val="00E01DF3"/>
    <w:rsid w:val="00E0203A"/>
    <w:rsid w:val="00E02339"/>
    <w:rsid w:val="00E04009"/>
    <w:rsid w:val="00E0491D"/>
    <w:rsid w:val="00E04D99"/>
    <w:rsid w:val="00E04F4A"/>
    <w:rsid w:val="00E0702D"/>
    <w:rsid w:val="00E078EF"/>
    <w:rsid w:val="00E07F8B"/>
    <w:rsid w:val="00E11802"/>
    <w:rsid w:val="00E11866"/>
    <w:rsid w:val="00E12459"/>
    <w:rsid w:val="00E1268F"/>
    <w:rsid w:val="00E13426"/>
    <w:rsid w:val="00E14684"/>
    <w:rsid w:val="00E1489B"/>
    <w:rsid w:val="00E15090"/>
    <w:rsid w:val="00E1557A"/>
    <w:rsid w:val="00E15C3E"/>
    <w:rsid w:val="00E16BD0"/>
    <w:rsid w:val="00E16CA9"/>
    <w:rsid w:val="00E179F5"/>
    <w:rsid w:val="00E17A4E"/>
    <w:rsid w:val="00E17C0C"/>
    <w:rsid w:val="00E17FE9"/>
    <w:rsid w:val="00E20312"/>
    <w:rsid w:val="00E2049B"/>
    <w:rsid w:val="00E20D11"/>
    <w:rsid w:val="00E21A7F"/>
    <w:rsid w:val="00E2221A"/>
    <w:rsid w:val="00E22674"/>
    <w:rsid w:val="00E2354F"/>
    <w:rsid w:val="00E23CD8"/>
    <w:rsid w:val="00E2470A"/>
    <w:rsid w:val="00E250FE"/>
    <w:rsid w:val="00E2573E"/>
    <w:rsid w:val="00E2611B"/>
    <w:rsid w:val="00E26476"/>
    <w:rsid w:val="00E27874"/>
    <w:rsid w:val="00E2796E"/>
    <w:rsid w:val="00E303BF"/>
    <w:rsid w:val="00E30726"/>
    <w:rsid w:val="00E3109C"/>
    <w:rsid w:val="00E31649"/>
    <w:rsid w:val="00E31CAB"/>
    <w:rsid w:val="00E3246D"/>
    <w:rsid w:val="00E33E00"/>
    <w:rsid w:val="00E33E29"/>
    <w:rsid w:val="00E340E1"/>
    <w:rsid w:val="00E3412F"/>
    <w:rsid w:val="00E34ABA"/>
    <w:rsid w:val="00E34CC3"/>
    <w:rsid w:val="00E36483"/>
    <w:rsid w:val="00E369E4"/>
    <w:rsid w:val="00E37188"/>
    <w:rsid w:val="00E373FD"/>
    <w:rsid w:val="00E3746C"/>
    <w:rsid w:val="00E405EE"/>
    <w:rsid w:val="00E42BCD"/>
    <w:rsid w:val="00E446BC"/>
    <w:rsid w:val="00E452C1"/>
    <w:rsid w:val="00E4544C"/>
    <w:rsid w:val="00E4702F"/>
    <w:rsid w:val="00E50CC2"/>
    <w:rsid w:val="00E51081"/>
    <w:rsid w:val="00E516CA"/>
    <w:rsid w:val="00E516FF"/>
    <w:rsid w:val="00E51EE0"/>
    <w:rsid w:val="00E52D20"/>
    <w:rsid w:val="00E54A93"/>
    <w:rsid w:val="00E55ABB"/>
    <w:rsid w:val="00E605A2"/>
    <w:rsid w:val="00E60EA2"/>
    <w:rsid w:val="00E62190"/>
    <w:rsid w:val="00E62874"/>
    <w:rsid w:val="00E62C8A"/>
    <w:rsid w:val="00E62DBA"/>
    <w:rsid w:val="00E63074"/>
    <w:rsid w:val="00E63469"/>
    <w:rsid w:val="00E63742"/>
    <w:rsid w:val="00E63B36"/>
    <w:rsid w:val="00E640DF"/>
    <w:rsid w:val="00E64578"/>
    <w:rsid w:val="00E64C29"/>
    <w:rsid w:val="00E65EED"/>
    <w:rsid w:val="00E674FF"/>
    <w:rsid w:val="00E67FA4"/>
    <w:rsid w:val="00E70131"/>
    <w:rsid w:val="00E7076F"/>
    <w:rsid w:val="00E70AB2"/>
    <w:rsid w:val="00E71A86"/>
    <w:rsid w:val="00E728AF"/>
    <w:rsid w:val="00E7376D"/>
    <w:rsid w:val="00E73B70"/>
    <w:rsid w:val="00E7471C"/>
    <w:rsid w:val="00E748BE"/>
    <w:rsid w:val="00E753E6"/>
    <w:rsid w:val="00E76569"/>
    <w:rsid w:val="00E76870"/>
    <w:rsid w:val="00E77D9E"/>
    <w:rsid w:val="00E812F3"/>
    <w:rsid w:val="00E82410"/>
    <w:rsid w:val="00E82884"/>
    <w:rsid w:val="00E82DE0"/>
    <w:rsid w:val="00E838D3"/>
    <w:rsid w:val="00E83EBA"/>
    <w:rsid w:val="00E84CD3"/>
    <w:rsid w:val="00E850C4"/>
    <w:rsid w:val="00E851EE"/>
    <w:rsid w:val="00E8633F"/>
    <w:rsid w:val="00E86902"/>
    <w:rsid w:val="00E87073"/>
    <w:rsid w:val="00E87EF9"/>
    <w:rsid w:val="00E914DA"/>
    <w:rsid w:val="00E916B4"/>
    <w:rsid w:val="00E92B95"/>
    <w:rsid w:val="00E942CF"/>
    <w:rsid w:val="00E95F13"/>
    <w:rsid w:val="00E95F86"/>
    <w:rsid w:val="00E972B0"/>
    <w:rsid w:val="00EA0560"/>
    <w:rsid w:val="00EA1469"/>
    <w:rsid w:val="00EA27FF"/>
    <w:rsid w:val="00EA2B15"/>
    <w:rsid w:val="00EA35C0"/>
    <w:rsid w:val="00EA7F1E"/>
    <w:rsid w:val="00EB1C86"/>
    <w:rsid w:val="00EB3B89"/>
    <w:rsid w:val="00EB3D03"/>
    <w:rsid w:val="00EB4474"/>
    <w:rsid w:val="00EB5435"/>
    <w:rsid w:val="00EB5E8E"/>
    <w:rsid w:val="00EB5F9C"/>
    <w:rsid w:val="00EB7FB5"/>
    <w:rsid w:val="00EC0F4C"/>
    <w:rsid w:val="00EC108D"/>
    <w:rsid w:val="00EC1398"/>
    <w:rsid w:val="00EC2401"/>
    <w:rsid w:val="00EC2A7D"/>
    <w:rsid w:val="00EC2CDD"/>
    <w:rsid w:val="00EC2D09"/>
    <w:rsid w:val="00EC447A"/>
    <w:rsid w:val="00EC5E34"/>
    <w:rsid w:val="00EC6ECD"/>
    <w:rsid w:val="00ED0505"/>
    <w:rsid w:val="00ED0566"/>
    <w:rsid w:val="00ED06A1"/>
    <w:rsid w:val="00ED0D71"/>
    <w:rsid w:val="00ED13FC"/>
    <w:rsid w:val="00ED19EC"/>
    <w:rsid w:val="00ED29E5"/>
    <w:rsid w:val="00ED5182"/>
    <w:rsid w:val="00ED5548"/>
    <w:rsid w:val="00ED5B7F"/>
    <w:rsid w:val="00ED5D4A"/>
    <w:rsid w:val="00ED61F8"/>
    <w:rsid w:val="00ED61FF"/>
    <w:rsid w:val="00ED6363"/>
    <w:rsid w:val="00ED66ED"/>
    <w:rsid w:val="00ED6CC4"/>
    <w:rsid w:val="00ED7508"/>
    <w:rsid w:val="00EE2538"/>
    <w:rsid w:val="00EE2875"/>
    <w:rsid w:val="00EE3B31"/>
    <w:rsid w:val="00EE441B"/>
    <w:rsid w:val="00EE4C17"/>
    <w:rsid w:val="00EE4F01"/>
    <w:rsid w:val="00EE64E3"/>
    <w:rsid w:val="00EF07FC"/>
    <w:rsid w:val="00EF0EA7"/>
    <w:rsid w:val="00EF0EE0"/>
    <w:rsid w:val="00EF0EEF"/>
    <w:rsid w:val="00EF16E6"/>
    <w:rsid w:val="00EF185E"/>
    <w:rsid w:val="00EF37E5"/>
    <w:rsid w:val="00EF3938"/>
    <w:rsid w:val="00EF67AA"/>
    <w:rsid w:val="00EF6AC9"/>
    <w:rsid w:val="00EF7F3A"/>
    <w:rsid w:val="00F00E42"/>
    <w:rsid w:val="00F01864"/>
    <w:rsid w:val="00F02C56"/>
    <w:rsid w:val="00F02E11"/>
    <w:rsid w:val="00F02F42"/>
    <w:rsid w:val="00F0433D"/>
    <w:rsid w:val="00F04797"/>
    <w:rsid w:val="00F04C7F"/>
    <w:rsid w:val="00F04EED"/>
    <w:rsid w:val="00F05BEE"/>
    <w:rsid w:val="00F060B6"/>
    <w:rsid w:val="00F0613A"/>
    <w:rsid w:val="00F06147"/>
    <w:rsid w:val="00F07050"/>
    <w:rsid w:val="00F108C6"/>
    <w:rsid w:val="00F11B35"/>
    <w:rsid w:val="00F126B8"/>
    <w:rsid w:val="00F12C44"/>
    <w:rsid w:val="00F152DD"/>
    <w:rsid w:val="00F15CC5"/>
    <w:rsid w:val="00F16B69"/>
    <w:rsid w:val="00F17159"/>
    <w:rsid w:val="00F202A4"/>
    <w:rsid w:val="00F2031E"/>
    <w:rsid w:val="00F20FED"/>
    <w:rsid w:val="00F221A2"/>
    <w:rsid w:val="00F23C05"/>
    <w:rsid w:val="00F2425F"/>
    <w:rsid w:val="00F2458A"/>
    <w:rsid w:val="00F25BA1"/>
    <w:rsid w:val="00F25BE1"/>
    <w:rsid w:val="00F26652"/>
    <w:rsid w:val="00F26867"/>
    <w:rsid w:val="00F26A5F"/>
    <w:rsid w:val="00F27527"/>
    <w:rsid w:val="00F30402"/>
    <w:rsid w:val="00F30FA2"/>
    <w:rsid w:val="00F3147C"/>
    <w:rsid w:val="00F3209D"/>
    <w:rsid w:val="00F321A3"/>
    <w:rsid w:val="00F321BD"/>
    <w:rsid w:val="00F33089"/>
    <w:rsid w:val="00F332A4"/>
    <w:rsid w:val="00F338E2"/>
    <w:rsid w:val="00F33DD9"/>
    <w:rsid w:val="00F34FF6"/>
    <w:rsid w:val="00F361E1"/>
    <w:rsid w:val="00F36A93"/>
    <w:rsid w:val="00F37BA0"/>
    <w:rsid w:val="00F40529"/>
    <w:rsid w:val="00F4137B"/>
    <w:rsid w:val="00F41726"/>
    <w:rsid w:val="00F41A9D"/>
    <w:rsid w:val="00F44711"/>
    <w:rsid w:val="00F45C8C"/>
    <w:rsid w:val="00F4688F"/>
    <w:rsid w:val="00F50141"/>
    <w:rsid w:val="00F533CD"/>
    <w:rsid w:val="00F53D2E"/>
    <w:rsid w:val="00F544B7"/>
    <w:rsid w:val="00F5452A"/>
    <w:rsid w:val="00F549F2"/>
    <w:rsid w:val="00F55312"/>
    <w:rsid w:val="00F5589B"/>
    <w:rsid w:val="00F5592B"/>
    <w:rsid w:val="00F55DFD"/>
    <w:rsid w:val="00F55FD8"/>
    <w:rsid w:val="00F56004"/>
    <w:rsid w:val="00F56055"/>
    <w:rsid w:val="00F5632A"/>
    <w:rsid w:val="00F56846"/>
    <w:rsid w:val="00F57808"/>
    <w:rsid w:val="00F61535"/>
    <w:rsid w:val="00F62AF6"/>
    <w:rsid w:val="00F630B3"/>
    <w:rsid w:val="00F63300"/>
    <w:rsid w:val="00F63CA6"/>
    <w:rsid w:val="00F64E37"/>
    <w:rsid w:val="00F6553A"/>
    <w:rsid w:val="00F65D8E"/>
    <w:rsid w:val="00F662C3"/>
    <w:rsid w:val="00F668AC"/>
    <w:rsid w:val="00F6745A"/>
    <w:rsid w:val="00F6747D"/>
    <w:rsid w:val="00F67898"/>
    <w:rsid w:val="00F678CC"/>
    <w:rsid w:val="00F67A1F"/>
    <w:rsid w:val="00F70C90"/>
    <w:rsid w:val="00F71105"/>
    <w:rsid w:val="00F71797"/>
    <w:rsid w:val="00F71A83"/>
    <w:rsid w:val="00F73C3F"/>
    <w:rsid w:val="00F73F96"/>
    <w:rsid w:val="00F76EE9"/>
    <w:rsid w:val="00F8052B"/>
    <w:rsid w:val="00F806B9"/>
    <w:rsid w:val="00F80921"/>
    <w:rsid w:val="00F81735"/>
    <w:rsid w:val="00F81F53"/>
    <w:rsid w:val="00F82E92"/>
    <w:rsid w:val="00F839F5"/>
    <w:rsid w:val="00F83A27"/>
    <w:rsid w:val="00F84111"/>
    <w:rsid w:val="00F84975"/>
    <w:rsid w:val="00F8566E"/>
    <w:rsid w:val="00F8598E"/>
    <w:rsid w:val="00F85C05"/>
    <w:rsid w:val="00F86991"/>
    <w:rsid w:val="00F8722E"/>
    <w:rsid w:val="00F8750C"/>
    <w:rsid w:val="00F91DC5"/>
    <w:rsid w:val="00F92032"/>
    <w:rsid w:val="00F922E3"/>
    <w:rsid w:val="00F92331"/>
    <w:rsid w:val="00F929D5"/>
    <w:rsid w:val="00F93D3F"/>
    <w:rsid w:val="00F93D59"/>
    <w:rsid w:val="00F956E8"/>
    <w:rsid w:val="00F9716C"/>
    <w:rsid w:val="00F97FE7"/>
    <w:rsid w:val="00FA0EF8"/>
    <w:rsid w:val="00FA132C"/>
    <w:rsid w:val="00FA4D9C"/>
    <w:rsid w:val="00FA509C"/>
    <w:rsid w:val="00FA50CF"/>
    <w:rsid w:val="00FA56A0"/>
    <w:rsid w:val="00FA5F2E"/>
    <w:rsid w:val="00FA5F65"/>
    <w:rsid w:val="00FA64E7"/>
    <w:rsid w:val="00FA690B"/>
    <w:rsid w:val="00FA74F1"/>
    <w:rsid w:val="00FA7D1C"/>
    <w:rsid w:val="00FA7E6F"/>
    <w:rsid w:val="00FB08CC"/>
    <w:rsid w:val="00FB0A0D"/>
    <w:rsid w:val="00FB2295"/>
    <w:rsid w:val="00FB237D"/>
    <w:rsid w:val="00FB2521"/>
    <w:rsid w:val="00FB26D7"/>
    <w:rsid w:val="00FB357B"/>
    <w:rsid w:val="00FB3781"/>
    <w:rsid w:val="00FB5092"/>
    <w:rsid w:val="00FB5208"/>
    <w:rsid w:val="00FB5589"/>
    <w:rsid w:val="00FB5B26"/>
    <w:rsid w:val="00FB5EE5"/>
    <w:rsid w:val="00FB6A41"/>
    <w:rsid w:val="00FB772F"/>
    <w:rsid w:val="00FB77E8"/>
    <w:rsid w:val="00FC018F"/>
    <w:rsid w:val="00FC027F"/>
    <w:rsid w:val="00FC073A"/>
    <w:rsid w:val="00FC07B2"/>
    <w:rsid w:val="00FC114B"/>
    <w:rsid w:val="00FC357A"/>
    <w:rsid w:val="00FC3AA7"/>
    <w:rsid w:val="00FC3EC4"/>
    <w:rsid w:val="00FC413C"/>
    <w:rsid w:val="00FC4667"/>
    <w:rsid w:val="00FC4C0B"/>
    <w:rsid w:val="00FC5315"/>
    <w:rsid w:val="00FC54EF"/>
    <w:rsid w:val="00FC564F"/>
    <w:rsid w:val="00FC6377"/>
    <w:rsid w:val="00FC6403"/>
    <w:rsid w:val="00FC684F"/>
    <w:rsid w:val="00FC7B96"/>
    <w:rsid w:val="00FD045D"/>
    <w:rsid w:val="00FD0626"/>
    <w:rsid w:val="00FD0FE0"/>
    <w:rsid w:val="00FD16FE"/>
    <w:rsid w:val="00FD23DF"/>
    <w:rsid w:val="00FD3431"/>
    <w:rsid w:val="00FD3721"/>
    <w:rsid w:val="00FD39AD"/>
    <w:rsid w:val="00FD3A63"/>
    <w:rsid w:val="00FD4C34"/>
    <w:rsid w:val="00FD4CBD"/>
    <w:rsid w:val="00FD676C"/>
    <w:rsid w:val="00FD6B6B"/>
    <w:rsid w:val="00FE01CE"/>
    <w:rsid w:val="00FE206E"/>
    <w:rsid w:val="00FE2118"/>
    <w:rsid w:val="00FE3322"/>
    <w:rsid w:val="00FE3B0F"/>
    <w:rsid w:val="00FE4918"/>
    <w:rsid w:val="00FE4A70"/>
    <w:rsid w:val="00FE5492"/>
    <w:rsid w:val="00FE5C76"/>
    <w:rsid w:val="00FF0495"/>
    <w:rsid w:val="00FF0BB3"/>
    <w:rsid w:val="00FF1547"/>
    <w:rsid w:val="00FF224D"/>
    <w:rsid w:val="00FF24F3"/>
    <w:rsid w:val="00FF29C2"/>
    <w:rsid w:val="00FF39B6"/>
    <w:rsid w:val="00FF3E2C"/>
    <w:rsid w:val="00FF46AA"/>
    <w:rsid w:val="00FF574A"/>
    <w:rsid w:val="00FF68B8"/>
    <w:rsid w:val="00FF73A6"/>
    <w:rsid w:val="00FF7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C6B4E"/>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rsid w:val="00F126B8"/>
    <w:pPr>
      <w:suppressLineNumbers/>
      <w:spacing w:before="120" w:after="120"/>
    </w:pPr>
    <w:rPr>
      <w:rFonts w:cs="Tahoma"/>
      <w:i/>
      <w:iCs/>
      <w:lang w:val="en-U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4C6B4E"/>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514124"/>
    <w:rPr>
      <w:rFonts w:ascii="Courier New" w:hAnsi="Courier New" w:cs="Courier New"/>
      <w:noProof/>
      <w:szCs w:val="20"/>
      <w:lang w:val="en-US"/>
    </w:rPr>
  </w:style>
  <w:style w:type="character" w:styleId="CommentReference">
    <w:name w:val="annotation reference"/>
    <w:basedOn w:val="DefaultParagraphFont"/>
    <w:uiPriority w:val="99"/>
    <w:semiHidden/>
    <w:unhideWhenUsed/>
    <w:rsid w:val="00C51951"/>
    <w:rPr>
      <w:sz w:val="18"/>
      <w:szCs w:val="18"/>
    </w:rPr>
  </w:style>
  <w:style w:type="paragraph" w:styleId="CommentText">
    <w:name w:val="annotation text"/>
    <w:basedOn w:val="Normal"/>
    <w:link w:val="CommentTextChar"/>
    <w:uiPriority w:val="99"/>
    <w:semiHidden/>
    <w:unhideWhenUsed/>
    <w:rsid w:val="00C51951"/>
    <w:pPr>
      <w:spacing w:line="240" w:lineRule="auto"/>
    </w:pPr>
    <w:rPr>
      <w:sz w:val="24"/>
    </w:rPr>
  </w:style>
  <w:style w:type="character" w:customStyle="1" w:styleId="CommentTextChar">
    <w:name w:val="Comment Text Char"/>
    <w:basedOn w:val="DefaultParagraphFont"/>
    <w:link w:val="CommentText"/>
    <w:uiPriority w:val="99"/>
    <w:semiHidden/>
    <w:rsid w:val="00C5195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C51951"/>
    <w:rPr>
      <w:b/>
      <w:bCs/>
      <w:sz w:val="20"/>
      <w:szCs w:val="20"/>
    </w:rPr>
  </w:style>
  <w:style w:type="character" w:customStyle="1" w:styleId="CommentSubjectChar">
    <w:name w:val="Comment Subject Char"/>
    <w:basedOn w:val="CommentTextChar"/>
    <w:link w:val="CommentSubject"/>
    <w:uiPriority w:val="99"/>
    <w:semiHidden/>
    <w:rsid w:val="00C5195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70EFD"/>
    <w:rPr>
      <w:rFonts w:ascii="Arial" w:eastAsia="ヒラギノ角ゴ Pro W3" w:hAnsi="Arial"/>
      <w:color w:val="000000"/>
      <w:kern w:val="1"/>
      <w:szCs w:val="24"/>
      <w:lang w:val="sv-SE" w:eastAsia="ar-SA"/>
    </w:rPr>
  </w:style>
  <w:style w:type="paragraph" w:styleId="NormalWeb">
    <w:name w:val="Normal (Web)"/>
    <w:basedOn w:val="Normal"/>
    <w:uiPriority w:val="99"/>
    <w:unhideWhenUsed/>
    <w:rsid w:val="002D4B75"/>
    <w:pPr>
      <w:spacing w:before="100" w:beforeAutospacing="1" w:after="100" w:afterAutospacing="1" w:line="240" w:lineRule="auto"/>
    </w:pPr>
    <w:rPr>
      <w:rFonts w:ascii="Times" w:eastAsia="Times New Roman" w:hAnsi="Times"/>
      <w:color w:val="auto"/>
      <w:kern w:val="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4C6B4E"/>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rsid w:val="00F126B8"/>
    <w:pPr>
      <w:suppressLineNumbers/>
      <w:spacing w:before="120" w:after="120"/>
    </w:pPr>
    <w:rPr>
      <w:rFonts w:cs="Tahoma"/>
      <w:i/>
      <w:iCs/>
      <w:lang w:val="en-U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4C6B4E"/>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514124"/>
    <w:rPr>
      <w:rFonts w:ascii="Courier New" w:hAnsi="Courier New" w:cs="Courier New"/>
      <w:noProof/>
      <w:szCs w:val="20"/>
      <w:lang w:val="en-US"/>
    </w:rPr>
  </w:style>
  <w:style w:type="character" w:styleId="CommentReference">
    <w:name w:val="annotation reference"/>
    <w:basedOn w:val="DefaultParagraphFont"/>
    <w:uiPriority w:val="99"/>
    <w:semiHidden/>
    <w:unhideWhenUsed/>
    <w:rsid w:val="00C51951"/>
    <w:rPr>
      <w:sz w:val="18"/>
      <w:szCs w:val="18"/>
    </w:rPr>
  </w:style>
  <w:style w:type="paragraph" w:styleId="CommentText">
    <w:name w:val="annotation text"/>
    <w:basedOn w:val="Normal"/>
    <w:link w:val="CommentTextChar"/>
    <w:uiPriority w:val="99"/>
    <w:semiHidden/>
    <w:unhideWhenUsed/>
    <w:rsid w:val="00C51951"/>
    <w:pPr>
      <w:spacing w:line="240" w:lineRule="auto"/>
    </w:pPr>
    <w:rPr>
      <w:sz w:val="24"/>
    </w:rPr>
  </w:style>
  <w:style w:type="character" w:customStyle="1" w:styleId="CommentTextChar">
    <w:name w:val="Comment Text Char"/>
    <w:basedOn w:val="DefaultParagraphFont"/>
    <w:link w:val="CommentText"/>
    <w:uiPriority w:val="99"/>
    <w:semiHidden/>
    <w:rsid w:val="00C51951"/>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C51951"/>
    <w:rPr>
      <w:b/>
      <w:bCs/>
      <w:sz w:val="20"/>
      <w:szCs w:val="20"/>
    </w:rPr>
  </w:style>
  <w:style w:type="character" w:customStyle="1" w:styleId="CommentSubjectChar">
    <w:name w:val="Comment Subject Char"/>
    <w:basedOn w:val="CommentTextChar"/>
    <w:link w:val="CommentSubject"/>
    <w:uiPriority w:val="99"/>
    <w:semiHidden/>
    <w:rsid w:val="00C51951"/>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70EFD"/>
    <w:rPr>
      <w:rFonts w:ascii="Arial" w:eastAsia="ヒラギノ角ゴ Pro W3" w:hAnsi="Arial"/>
      <w:color w:val="000000"/>
      <w:kern w:val="1"/>
      <w:szCs w:val="24"/>
      <w:lang w:val="sv-SE" w:eastAsia="ar-SA"/>
    </w:rPr>
  </w:style>
  <w:style w:type="paragraph" w:styleId="NormalWeb">
    <w:name w:val="Normal (Web)"/>
    <w:basedOn w:val="Normal"/>
    <w:uiPriority w:val="99"/>
    <w:unhideWhenUsed/>
    <w:rsid w:val="002D4B75"/>
    <w:pPr>
      <w:spacing w:before="100" w:beforeAutospacing="1" w:after="100" w:afterAutospacing="1" w:line="240" w:lineRule="auto"/>
    </w:pPr>
    <w:rPr>
      <w:rFonts w:ascii="Times" w:eastAsia="Times New Roman" w:hAnsi="Times"/>
      <w:color w:val="auto"/>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102649">
      <w:bodyDiv w:val="1"/>
      <w:marLeft w:val="0"/>
      <w:marRight w:val="0"/>
      <w:marTop w:val="0"/>
      <w:marBottom w:val="0"/>
      <w:divBdr>
        <w:top w:val="none" w:sz="0" w:space="0" w:color="auto"/>
        <w:left w:val="none" w:sz="0" w:space="0" w:color="auto"/>
        <w:bottom w:val="none" w:sz="0" w:space="0" w:color="auto"/>
        <w:right w:val="none" w:sz="0" w:space="0" w:color="auto"/>
      </w:divBdr>
      <w:divsChild>
        <w:div w:id="330452922">
          <w:marLeft w:val="0"/>
          <w:marRight w:val="0"/>
          <w:marTop w:val="0"/>
          <w:marBottom w:val="0"/>
          <w:divBdr>
            <w:top w:val="none" w:sz="0" w:space="0" w:color="auto"/>
            <w:left w:val="none" w:sz="0" w:space="0" w:color="auto"/>
            <w:bottom w:val="none" w:sz="0" w:space="0" w:color="auto"/>
            <w:right w:val="none" w:sz="0" w:space="0" w:color="auto"/>
          </w:divBdr>
          <w:divsChild>
            <w:div w:id="115372057">
              <w:marLeft w:val="0"/>
              <w:marRight w:val="0"/>
              <w:marTop w:val="0"/>
              <w:marBottom w:val="0"/>
              <w:divBdr>
                <w:top w:val="none" w:sz="0" w:space="0" w:color="auto"/>
                <w:left w:val="none" w:sz="0" w:space="0" w:color="auto"/>
                <w:bottom w:val="none" w:sz="0" w:space="0" w:color="auto"/>
                <w:right w:val="none" w:sz="0" w:space="0" w:color="auto"/>
              </w:divBdr>
              <w:divsChild>
                <w:div w:id="4122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ietf.org/rfc/rfc2119.txt" TargetMode="External"/><Relationship Id="rId14" Type="http://schemas.openxmlformats.org/officeDocument/2006/relationships/hyperlink" Target="http://docs.oasis-open.org/security/saml/v2.0/saml-core-2.0-os.pdf" TargetMode="External"/><Relationship Id="rId15" Type="http://schemas.openxmlformats.org/officeDocument/2006/relationships/hyperlink" Target="http://docs.oasis-open.org/security/saml/v2.0/saml-metadata-2.0-os.pdf" TargetMode="External"/><Relationship Id="rId16" Type="http://schemas.openxmlformats.org/officeDocument/2006/relationships/hyperlink" Target="https://www.oasis-open.org/committees/download.php/39441/draft-sstc-saml-metadata-ui-03.pdf" TargetMode="External"/><Relationship Id="rId17" Type="http://schemas.openxmlformats.org/officeDocument/2006/relationships/hyperlink" Target="http://docs.oasis-open.org/security/saml/Post2.0/sstc-metadata-attr.html" TargetMode="External"/><Relationship Id="rId18" Type="http://schemas.openxmlformats.org/officeDocument/2006/relationships/hyperlink" Target="http://docs.oasis-open.org/security/saml/Post2.0/sstc-saml-idp-discovery.pdf" TargetMode="External"/><Relationship Id="rId19" Type="http://schemas.openxmlformats.org/officeDocument/2006/relationships/hyperlink" Target="http://saml2int.org/profile/current/" TargetMode="External"/><Relationship Id="rId63" Type="http://schemas.openxmlformats.org/officeDocument/2006/relationships/fontTable" Target="fontTable.xml"/><Relationship Id="rId64" Type="http://schemas.openxmlformats.org/officeDocument/2006/relationships/theme" Target="theme/theme1.xml"/><Relationship Id="rId67" Type="http://schemas.microsoft.com/office/2011/relationships/people" Target="people.xml"/><Relationship Id="rId50" Type="http://schemas.openxmlformats.org/officeDocument/2006/relationships/hyperlink" Target="http://docs.oasis-open.org/security/saml/v2.0/saml-profiles-2.0-os.pdf" TargetMode="External"/><Relationship Id="rId51" Type="http://schemas.openxmlformats.org/officeDocument/2006/relationships/hyperlink" Target="http://docs.oasis-open.org/security/saml/v2.0/saml-metadata-2.0-os.pdf" TargetMode="External"/><Relationship Id="rId52" Type="http://schemas.openxmlformats.org/officeDocument/2006/relationships/hyperlink" Target="http://docs.oasis-open.org/security/saml/v2.0/saml-sec-consider-2.0-os.pdf" TargetMode="External"/><Relationship Id="rId53" Type="http://schemas.openxmlformats.org/officeDocument/2006/relationships/hyperlink" Target="http://docs.oasis-open.org/security/saml/Post2.0/sstc-saml-assurance-profile.html" TargetMode="External"/><Relationship Id="rId54" Type="http://schemas.openxmlformats.org/officeDocument/2006/relationships/hyperlink" Target="https://www.oasis-open.org/committees/download.php/39441/draft-sstc-saml-metadata-ui-03.pdf" TargetMode="External"/><Relationship Id="rId55" Type="http://schemas.openxmlformats.org/officeDocument/2006/relationships/hyperlink" Target="http://docs.oasis-open.org/security/saml/Post2.0/sstc-metadata-attr.html" TargetMode="External"/><Relationship Id="rId56" Type="http://schemas.openxmlformats.org/officeDocument/2006/relationships/hyperlink" Target="http://macedir.org/entity-category/" TargetMode="External"/><Relationship Id="rId57" Type="http://schemas.openxmlformats.org/officeDocument/2006/relationships/hyperlink" Target="http://docs.oasis-open.org/security/saml/Post2.0/sstc-saml-idp-discovery.pdf" TargetMode="External"/><Relationship Id="rId58" Type="http://schemas.openxmlformats.org/officeDocument/2006/relationships/hyperlink" Target="http://saml2int.org/profile/current/" TargetMode="External"/><Relationship Id="rId59" Type="http://schemas.openxmlformats.org/officeDocument/2006/relationships/header" Target="header1.xml"/><Relationship Id="rId40" Type="http://schemas.openxmlformats.org/officeDocument/2006/relationships/hyperlink" Target="http://docs.oasis-open.org/security/saml/v2.0/saml-profiles-2.0-os.pdf" TargetMode="External"/><Relationship Id="rId41" Type="http://schemas.openxmlformats.org/officeDocument/2006/relationships/hyperlink" Target="http://docs.oasis-open.org/security/saml/v2.0/saml-sec-consider-2.0-os.pdf" TargetMode="External"/><Relationship Id="rId42" Type="http://schemas.openxmlformats.org/officeDocument/2006/relationships/hyperlink" Target="http://docs.oasis-open.org/security/saml/v2.0/saml-core-2.0-os.pdf" TargetMode="External"/><Relationship Id="rId43" Type="http://schemas.openxmlformats.org/officeDocument/2006/relationships/hyperlink" Target="http://docs.oasis-open.org/security/saml/v2.0/saml-bindings-2.0-os.pdf" TargetMode="External"/><Relationship Id="rId44" Type="http://schemas.openxmlformats.org/officeDocument/2006/relationships/hyperlink" Target="http://docs.oasis-open.org/security/saml/v2.0/saml-core-2.0-os.pdf" TargetMode="External"/><Relationship Id="rId45" Type="http://schemas.openxmlformats.org/officeDocument/2006/relationships/hyperlink" Target="http://www.ietf.org/rfc/rfc2119.txt" TargetMode="External"/><Relationship Id="rId46" Type="http://schemas.openxmlformats.org/officeDocument/2006/relationships/hyperlink" Target="http://saml2int.org/profile/current/" TargetMode="External"/><Relationship Id="rId47" Type="http://schemas.openxmlformats.org/officeDocument/2006/relationships/hyperlink" Target="http://docs.oasis-open.org/security/saml/v2.0/saml-core-2.0-os.pdf" TargetMode="External"/><Relationship Id="rId48" Type="http://schemas.openxmlformats.org/officeDocument/2006/relationships/hyperlink" Target="http://docs.oasis-open.org/security/saml/v2.0/errata05/os/saml-v2.0-errata05-os.html" TargetMode="External"/><Relationship Id="rId49" Type="http://schemas.openxmlformats.org/officeDocument/2006/relationships/hyperlink" Target="http://docs.oasis-open.org/security/saml/v2.0/saml-bindings-2.0-os.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ocs.oasis-open.org/security/saml/v2.0/saml-profiles-2.0-os.pdf" TargetMode="External"/><Relationship Id="rId30" Type="http://schemas.openxmlformats.org/officeDocument/2006/relationships/hyperlink" Target="http://docs.oasis-open.org/security/saml/v2.0/saml-bindings-2.0-os.pdf" TargetMode="External"/><Relationship Id="rId31" Type="http://schemas.openxmlformats.org/officeDocument/2006/relationships/hyperlink" Target="http://docs.oasis-open.org/security/saml/v2.0/saml-bindings-2.0-os.pdf" TargetMode="External"/><Relationship Id="rId32" Type="http://schemas.openxmlformats.org/officeDocument/2006/relationships/hyperlink" Target="http://saml2int.org/profile/current/" TargetMode="External"/><Relationship Id="rId33" Type="http://schemas.openxmlformats.org/officeDocument/2006/relationships/hyperlink" Target="http://docs.oasis-open.org/security/saml/v2.0/saml-profiles-2.0-os.pdf" TargetMode="External"/><Relationship Id="rId34" Type="http://schemas.openxmlformats.org/officeDocument/2006/relationships/hyperlink" Target="http://saml2int.org/profile/current/" TargetMode="External"/><Relationship Id="rId35" Type="http://schemas.openxmlformats.org/officeDocument/2006/relationships/hyperlink" Target="http://docs.oasis-open.org/security/saml/v2.0/saml-core-2.0-os.pdf" TargetMode="External"/><Relationship Id="rId36" Type="http://schemas.openxmlformats.org/officeDocument/2006/relationships/hyperlink" Target="http://saml2int.org/profile/current/" TargetMode="External"/><Relationship Id="rId37" Type="http://schemas.openxmlformats.org/officeDocument/2006/relationships/hyperlink" Target="http://saml2int.org/profile/current/" TargetMode="External"/><Relationship Id="rId38" Type="http://schemas.openxmlformats.org/officeDocument/2006/relationships/hyperlink" Target="http://docs.oasis-open.org/security/saml/v2.0/saml-sec-consider-2.0-os.pdf" TargetMode="External"/><Relationship Id="rId39" Type="http://schemas.openxmlformats.org/officeDocument/2006/relationships/hyperlink" Target="http://docs.oasis-open.org/security/saml/v2.0/saml-core-2.0-os.pdf" TargetMode="External"/><Relationship Id="rId20" Type="http://schemas.openxmlformats.org/officeDocument/2006/relationships/hyperlink" Target="http://docs.oasis-open.org/security/saml/Post2.0/sstc-metadata-iop.pdf" TargetMode="External"/><Relationship Id="rId21" Type="http://schemas.openxmlformats.org/officeDocument/2006/relationships/hyperlink" Target="http://macedir.org/entity-category/" TargetMode="External"/><Relationship Id="rId22" Type="http://schemas.openxmlformats.org/officeDocument/2006/relationships/hyperlink" Target="http://macedir.org/entity-category/" TargetMode="External"/><Relationship Id="rId23" Type="http://schemas.openxmlformats.org/officeDocument/2006/relationships/hyperlink" Target="http://docs.oasis-open.org/security/saml/Post2.0/sstc-saml-assurance-profile.html" TargetMode="External"/><Relationship Id="rId24" Type="http://schemas.openxmlformats.org/officeDocument/2006/relationships/hyperlink" Target="http://docs.oasis-open.org/security/saml/v2.0/errata05/os/saml-v2.0-errata05-os.html" TargetMode="External"/><Relationship Id="rId25" Type="http://schemas.openxmlformats.org/officeDocument/2006/relationships/hyperlink" Target="http://macedir.org/entity-category/" TargetMode="External"/><Relationship Id="rId26" Type="http://schemas.openxmlformats.org/officeDocument/2006/relationships/hyperlink" Target="http://docs.oasis-open.org/security/saml/v2.0/saml-core-2.0-os.pdf" TargetMode="External"/><Relationship Id="rId27" Type="http://schemas.openxmlformats.org/officeDocument/2006/relationships/hyperlink" Target="http://docs.oasis-open.org/security/saml/Post2.0/sstc-saml-idp-discovery.pdf" TargetMode="External"/><Relationship Id="rId28" Type="http://schemas.openxmlformats.org/officeDocument/2006/relationships/hyperlink" Target="http://saml2int.org/profile/current/" TargetMode="External"/><Relationship Id="rId29" Type="http://schemas.openxmlformats.org/officeDocument/2006/relationships/hyperlink" Target="http://saml2int.org/profile/current/" TargetMode="External"/><Relationship Id="rId60" Type="http://schemas.openxmlformats.org/officeDocument/2006/relationships/header" Target="header2.xml"/><Relationship Id="rId61" Type="http://schemas.openxmlformats.org/officeDocument/2006/relationships/footer" Target="footer1.xml"/><Relationship Id="rId62" Type="http://schemas.openxmlformats.org/officeDocument/2006/relationships/header" Target="header3.xml"/><Relationship Id="rId10" Type="http://schemas.openxmlformats.org/officeDocument/2006/relationships/hyperlink" Target="http://saml2int.org/profile/current/" TargetMode="External"/><Relationship Id="rId11" Type="http://schemas.openxmlformats.org/officeDocument/2006/relationships/hyperlink" Target="http://saml2int.org/profile/current/" TargetMode="External"/><Relationship Id="rId12" Type="http://schemas.openxmlformats.org/officeDocument/2006/relationships/hyperlink" Target="http://saml2int.org/profile/curren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B7901-BE6B-E945-8FE5-3EE548778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22</Pages>
  <Words>8198</Words>
  <Characters>46734</Characters>
  <Application>Microsoft Macintosh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54823</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42</cp:revision>
  <cp:lastPrinted>2015-10-05T20:05:00Z</cp:lastPrinted>
  <dcterms:created xsi:type="dcterms:W3CDTF">2015-09-08T13:25:00Z</dcterms:created>
  <dcterms:modified xsi:type="dcterms:W3CDTF">2016-05-26T21:27:00Z</dcterms:modified>
</cp:coreProperties>
</file>