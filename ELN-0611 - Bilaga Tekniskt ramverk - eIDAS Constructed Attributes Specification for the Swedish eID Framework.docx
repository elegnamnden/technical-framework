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4BAD4BA" w:rsidR="00AC49F3" w:rsidRPr="006C4EAB" w:rsidRDefault="00241EF6" w:rsidP="00FA7E6F">
      <w:pPr>
        <w:pStyle w:val="Title"/>
        <w:rPr>
          <w:lang w:val="en-US"/>
        </w:rPr>
      </w:pPr>
      <w:proofErr w:type="spellStart"/>
      <w:r>
        <w:rPr>
          <w:lang w:val="en-US"/>
        </w:rPr>
        <w:t>eIDAS</w:t>
      </w:r>
      <w:proofErr w:type="spellEnd"/>
      <w:r>
        <w:rPr>
          <w:lang w:val="en-US"/>
        </w:rPr>
        <w:t xml:space="preserve"> </w:t>
      </w:r>
      <w:r w:rsidR="00097D13">
        <w:rPr>
          <w:lang w:val="en-US"/>
        </w:rPr>
        <w:t>Constructed Attributes</w:t>
      </w:r>
      <w:r>
        <w:rPr>
          <w:lang w:val="en-US"/>
        </w:rPr>
        <w:t xml:space="preserve"> </w:t>
      </w:r>
      <w:r w:rsidR="00F936AD">
        <w:rPr>
          <w:lang w:val="en-US"/>
        </w:rPr>
        <w:t>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08AD7D76" w:rsidR="00B05A68" w:rsidRDefault="00D846B6" w:rsidP="00471134">
      <w:pPr>
        <w:spacing w:line="240" w:lineRule="auto"/>
        <w:jc w:val="center"/>
        <w:rPr>
          <w:lang w:val="en-US"/>
        </w:rPr>
      </w:pPr>
      <w:r w:rsidRPr="00D846B6">
        <w:rPr>
          <w:lang w:val="en-US"/>
        </w:rPr>
        <w:t>ELN-06</w:t>
      </w:r>
      <w:r w:rsidR="001823A8">
        <w:rPr>
          <w:lang w:val="en-US"/>
        </w:rPr>
        <w:t>11</w:t>
      </w:r>
      <w:r w:rsidRPr="00D846B6">
        <w:rPr>
          <w:lang w:val="en-US"/>
        </w:rPr>
        <w:t>-v1.</w:t>
      </w:r>
      <w:r w:rsidR="001823A8">
        <w:rPr>
          <w:lang w:val="en-US"/>
        </w:rPr>
        <w:t>0</w:t>
      </w:r>
      <w:r>
        <w:rPr>
          <w:lang w:val="en-US"/>
        </w:rPr>
        <w:br/>
      </w:r>
      <w:r w:rsidR="006E23A8" w:rsidRPr="006C4EAB">
        <w:rPr>
          <w:lang w:val="en-US"/>
        </w:rPr>
        <w:t xml:space="preserve">Version </w:t>
      </w:r>
      <w:r w:rsidR="00AD5EF9">
        <w:rPr>
          <w:lang w:val="en-US"/>
        </w:rPr>
        <w:t>1.</w:t>
      </w:r>
      <w:r w:rsidR="001823A8">
        <w:rPr>
          <w:lang w:val="en-US"/>
        </w:rPr>
        <w:t>0</w:t>
      </w:r>
    </w:p>
    <w:p w14:paraId="174C0B25" w14:textId="74A82DAA" w:rsidR="005D5595" w:rsidRDefault="00225F4F" w:rsidP="00471134">
      <w:pPr>
        <w:spacing w:line="240" w:lineRule="auto"/>
        <w:jc w:val="center"/>
        <w:rPr>
          <w:lang w:val="en-US"/>
        </w:rPr>
      </w:pPr>
      <w:r>
        <w:rPr>
          <w:lang w:val="en-US"/>
        </w:rPr>
        <w:t>201</w:t>
      </w:r>
      <w:r w:rsidR="00381775">
        <w:rPr>
          <w:lang w:val="en-US"/>
        </w:rPr>
        <w:t>6-0</w:t>
      </w:r>
      <w:r w:rsidR="004334AF">
        <w:rPr>
          <w:lang w:val="en-US"/>
        </w:rPr>
        <w:t>8-27</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7CC3ED96" w14:textId="77777777" w:rsidR="004334AF" w:rsidRDefault="00D8362E">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4334AF" w:rsidRPr="00514837">
        <w:rPr>
          <w:noProof/>
          <w:lang w:val="en-US"/>
        </w:rPr>
        <w:t>1</w:t>
      </w:r>
      <w:r w:rsidR="004334AF">
        <w:rPr>
          <w:rFonts w:eastAsiaTheme="minorEastAsia" w:cstheme="minorBidi"/>
          <w:b w:val="0"/>
          <w:bCs w:val="0"/>
          <w:caps w:val="0"/>
          <w:noProof/>
          <w:color w:val="auto"/>
          <w:kern w:val="0"/>
          <w:sz w:val="24"/>
          <w:szCs w:val="24"/>
          <w:u w:val="none"/>
          <w:lang w:val="en-US" w:eastAsia="en-US"/>
        </w:rPr>
        <w:tab/>
      </w:r>
      <w:r w:rsidR="004334AF" w:rsidRPr="00514837">
        <w:rPr>
          <w:noProof/>
          <w:lang w:val="en-US"/>
        </w:rPr>
        <w:t>Introduction</w:t>
      </w:r>
      <w:r w:rsidR="004334AF">
        <w:rPr>
          <w:noProof/>
        </w:rPr>
        <w:tab/>
      </w:r>
      <w:r w:rsidR="004334AF">
        <w:rPr>
          <w:noProof/>
        </w:rPr>
        <w:fldChar w:fldCharType="begin"/>
      </w:r>
      <w:r w:rsidR="004334AF">
        <w:rPr>
          <w:noProof/>
        </w:rPr>
        <w:instrText xml:space="preserve"> PAGEREF _Toc460029389 \h </w:instrText>
      </w:r>
      <w:r w:rsidR="004334AF">
        <w:rPr>
          <w:noProof/>
        </w:rPr>
      </w:r>
      <w:r w:rsidR="004334AF">
        <w:rPr>
          <w:noProof/>
        </w:rPr>
        <w:fldChar w:fldCharType="separate"/>
      </w:r>
      <w:r w:rsidR="004334AF">
        <w:rPr>
          <w:noProof/>
        </w:rPr>
        <w:t>3</w:t>
      </w:r>
      <w:r w:rsidR="004334AF">
        <w:rPr>
          <w:noProof/>
        </w:rPr>
        <w:fldChar w:fldCharType="end"/>
      </w:r>
    </w:p>
    <w:p w14:paraId="037E8D7B"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1.1</w:t>
      </w:r>
      <w:r>
        <w:rPr>
          <w:rFonts w:eastAsiaTheme="minorEastAsia" w:cstheme="minorBidi"/>
          <w:b w:val="0"/>
          <w:bCs w:val="0"/>
          <w:smallCaps w:val="0"/>
          <w:noProof/>
          <w:color w:val="auto"/>
          <w:kern w:val="0"/>
          <w:sz w:val="24"/>
          <w:szCs w:val="24"/>
          <w:lang w:val="en-US" w:eastAsia="en-US"/>
        </w:rPr>
        <w:tab/>
      </w:r>
      <w:r w:rsidRPr="00514837">
        <w:rPr>
          <w:noProof/>
          <w:lang w:val="en-US"/>
        </w:rPr>
        <w:t>Requirement key words</w:t>
      </w:r>
      <w:r>
        <w:rPr>
          <w:noProof/>
        </w:rPr>
        <w:tab/>
      </w:r>
      <w:r>
        <w:rPr>
          <w:noProof/>
        </w:rPr>
        <w:fldChar w:fldCharType="begin"/>
      </w:r>
      <w:r>
        <w:rPr>
          <w:noProof/>
        </w:rPr>
        <w:instrText xml:space="preserve"> PAGEREF _Toc460029390 \h </w:instrText>
      </w:r>
      <w:r>
        <w:rPr>
          <w:noProof/>
        </w:rPr>
      </w:r>
      <w:r>
        <w:rPr>
          <w:noProof/>
        </w:rPr>
        <w:fldChar w:fldCharType="separate"/>
      </w:r>
      <w:r>
        <w:rPr>
          <w:noProof/>
        </w:rPr>
        <w:t>3</w:t>
      </w:r>
      <w:r>
        <w:rPr>
          <w:noProof/>
        </w:rPr>
        <w:fldChar w:fldCharType="end"/>
      </w:r>
    </w:p>
    <w:p w14:paraId="29065012" w14:textId="77777777" w:rsidR="004334AF" w:rsidRDefault="004334AF">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514837">
        <w:rPr>
          <w:noProof/>
          <w:lang w:val="en-US"/>
        </w:rPr>
        <w:t>2</w:t>
      </w:r>
      <w:r>
        <w:rPr>
          <w:rFonts w:eastAsiaTheme="minorEastAsia" w:cstheme="minorBidi"/>
          <w:b w:val="0"/>
          <w:bCs w:val="0"/>
          <w:caps w:val="0"/>
          <w:noProof/>
          <w:color w:val="auto"/>
          <w:kern w:val="0"/>
          <w:sz w:val="24"/>
          <w:szCs w:val="24"/>
          <w:u w:val="none"/>
          <w:lang w:val="en-US" w:eastAsia="en-US"/>
        </w:rPr>
        <w:tab/>
      </w:r>
      <w:r w:rsidRPr="00514837">
        <w:rPr>
          <w:noProof/>
          <w:lang w:val="en-US"/>
        </w:rPr>
        <w:t>Provisional Identifier</w:t>
      </w:r>
      <w:r>
        <w:rPr>
          <w:noProof/>
        </w:rPr>
        <w:tab/>
      </w:r>
      <w:r>
        <w:rPr>
          <w:noProof/>
        </w:rPr>
        <w:fldChar w:fldCharType="begin"/>
      </w:r>
      <w:r>
        <w:rPr>
          <w:noProof/>
        </w:rPr>
        <w:instrText xml:space="preserve"> PAGEREF _Toc460029391 \h </w:instrText>
      </w:r>
      <w:r>
        <w:rPr>
          <w:noProof/>
        </w:rPr>
      </w:r>
      <w:r>
        <w:rPr>
          <w:noProof/>
        </w:rPr>
        <w:fldChar w:fldCharType="separate"/>
      </w:r>
      <w:r>
        <w:rPr>
          <w:noProof/>
        </w:rPr>
        <w:t>3</w:t>
      </w:r>
      <w:r>
        <w:rPr>
          <w:noProof/>
        </w:rPr>
        <w:fldChar w:fldCharType="end"/>
      </w:r>
    </w:p>
    <w:p w14:paraId="723A98B4"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2.1</w:t>
      </w:r>
      <w:r>
        <w:rPr>
          <w:rFonts w:eastAsiaTheme="minorEastAsia" w:cstheme="minorBidi"/>
          <w:b w:val="0"/>
          <w:bCs w:val="0"/>
          <w:smallCaps w:val="0"/>
          <w:noProof/>
          <w:color w:val="auto"/>
          <w:kern w:val="0"/>
          <w:sz w:val="24"/>
          <w:szCs w:val="24"/>
          <w:lang w:val="en-US" w:eastAsia="en-US"/>
        </w:rPr>
        <w:tab/>
      </w:r>
      <w:r w:rsidRPr="00514837">
        <w:rPr>
          <w:noProof/>
          <w:lang w:val="en-US"/>
        </w:rPr>
        <w:t>Provisional identifier (prid) attribute</w:t>
      </w:r>
      <w:r>
        <w:rPr>
          <w:noProof/>
        </w:rPr>
        <w:tab/>
      </w:r>
      <w:r>
        <w:rPr>
          <w:noProof/>
        </w:rPr>
        <w:fldChar w:fldCharType="begin"/>
      </w:r>
      <w:r>
        <w:rPr>
          <w:noProof/>
        </w:rPr>
        <w:instrText xml:space="preserve"> PAGEREF _Toc460029392 \h </w:instrText>
      </w:r>
      <w:r>
        <w:rPr>
          <w:noProof/>
        </w:rPr>
      </w:r>
      <w:r>
        <w:rPr>
          <w:noProof/>
        </w:rPr>
        <w:fldChar w:fldCharType="separate"/>
      </w:r>
      <w:r>
        <w:rPr>
          <w:noProof/>
        </w:rPr>
        <w:t>3</w:t>
      </w:r>
      <w:r>
        <w:rPr>
          <w:noProof/>
        </w:rPr>
        <w:fldChar w:fldCharType="end"/>
      </w:r>
    </w:p>
    <w:p w14:paraId="4D012D3F"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2.2</w:t>
      </w:r>
      <w:r>
        <w:rPr>
          <w:rFonts w:eastAsiaTheme="minorEastAsia" w:cstheme="minorBidi"/>
          <w:b w:val="0"/>
          <w:bCs w:val="0"/>
          <w:smallCaps w:val="0"/>
          <w:noProof/>
          <w:color w:val="auto"/>
          <w:kern w:val="0"/>
          <w:sz w:val="24"/>
          <w:szCs w:val="24"/>
          <w:lang w:val="en-US" w:eastAsia="en-US"/>
        </w:rPr>
        <w:tab/>
      </w:r>
      <w:r w:rsidRPr="00514837">
        <w:rPr>
          <w:noProof/>
          <w:lang w:val="en-US"/>
        </w:rPr>
        <w:t>Provisional Identifier Persistence Indicator (pridPersistence) attribute</w:t>
      </w:r>
      <w:r>
        <w:rPr>
          <w:noProof/>
        </w:rPr>
        <w:tab/>
      </w:r>
      <w:r>
        <w:rPr>
          <w:noProof/>
        </w:rPr>
        <w:fldChar w:fldCharType="begin"/>
      </w:r>
      <w:r>
        <w:rPr>
          <w:noProof/>
        </w:rPr>
        <w:instrText xml:space="preserve"> PAGEREF _Toc460029393 \h </w:instrText>
      </w:r>
      <w:r>
        <w:rPr>
          <w:noProof/>
        </w:rPr>
      </w:r>
      <w:r>
        <w:rPr>
          <w:noProof/>
        </w:rPr>
        <w:fldChar w:fldCharType="separate"/>
      </w:r>
      <w:r>
        <w:rPr>
          <w:noProof/>
        </w:rPr>
        <w:t>4</w:t>
      </w:r>
      <w:r>
        <w:rPr>
          <w:noProof/>
        </w:rPr>
        <w:fldChar w:fldCharType="end"/>
      </w:r>
    </w:p>
    <w:p w14:paraId="4131AD77"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US"/>
        </w:rPr>
        <w:t>2.3</w:t>
      </w:r>
      <w:r>
        <w:rPr>
          <w:rFonts w:eastAsiaTheme="minorEastAsia" w:cstheme="minorBidi"/>
          <w:b w:val="0"/>
          <w:bCs w:val="0"/>
          <w:smallCaps w:val="0"/>
          <w:noProof/>
          <w:color w:val="auto"/>
          <w:kern w:val="0"/>
          <w:sz w:val="24"/>
          <w:szCs w:val="24"/>
          <w:lang w:val="en-US" w:eastAsia="en-US"/>
        </w:rPr>
        <w:tab/>
      </w:r>
      <w:r w:rsidRPr="00514837">
        <w:rPr>
          <w:noProof/>
          <w:lang w:val="en-US"/>
        </w:rPr>
        <w:t>Algorithms</w:t>
      </w:r>
      <w:r>
        <w:rPr>
          <w:noProof/>
        </w:rPr>
        <w:tab/>
      </w:r>
      <w:r>
        <w:rPr>
          <w:noProof/>
        </w:rPr>
        <w:fldChar w:fldCharType="begin"/>
      </w:r>
      <w:r>
        <w:rPr>
          <w:noProof/>
        </w:rPr>
        <w:instrText xml:space="preserve"> PAGEREF _Toc460029394 \h </w:instrText>
      </w:r>
      <w:r>
        <w:rPr>
          <w:noProof/>
        </w:rPr>
      </w:r>
      <w:r>
        <w:rPr>
          <w:noProof/>
        </w:rPr>
        <w:fldChar w:fldCharType="separate"/>
      </w:r>
      <w:r>
        <w:rPr>
          <w:noProof/>
        </w:rPr>
        <w:t>6</w:t>
      </w:r>
      <w:r>
        <w:rPr>
          <w:noProof/>
        </w:rPr>
        <w:fldChar w:fldCharType="end"/>
      </w:r>
    </w:p>
    <w:p w14:paraId="29D8976E" w14:textId="77777777" w:rsidR="004334AF" w:rsidRDefault="004334AF">
      <w:pPr>
        <w:pStyle w:val="TOC2"/>
        <w:tabs>
          <w:tab w:val="left" w:pos="522"/>
          <w:tab w:val="right" w:pos="9910"/>
        </w:tabs>
        <w:rPr>
          <w:rFonts w:eastAsiaTheme="minorEastAsia" w:cstheme="minorBidi"/>
          <w:b w:val="0"/>
          <w:bCs w:val="0"/>
          <w:smallCaps w:val="0"/>
          <w:noProof/>
          <w:color w:val="auto"/>
          <w:kern w:val="0"/>
          <w:sz w:val="24"/>
          <w:szCs w:val="24"/>
          <w:lang w:val="en-US" w:eastAsia="en-US"/>
        </w:rPr>
      </w:pPr>
      <w:r w:rsidRPr="00514837">
        <w:rPr>
          <w:noProof/>
          <w:lang w:val="en-GB"/>
        </w:rPr>
        <w:t>2.4</w:t>
      </w:r>
      <w:r>
        <w:rPr>
          <w:rFonts w:eastAsiaTheme="minorEastAsia" w:cstheme="minorBidi"/>
          <w:b w:val="0"/>
          <w:bCs w:val="0"/>
          <w:smallCaps w:val="0"/>
          <w:noProof/>
          <w:color w:val="auto"/>
          <w:kern w:val="0"/>
          <w:sz w:val="24"/>
          <w:szCs w:val="24"/>
          <w:lang w:val="en-US" w:eastAsia="en-US"/>
        </w:rPr>
        <w:tab/>
      </w:r>
      <w:r w:rsidRPr="00514837">
        <w:rPr>
          <w:noProof/>
          <w:lang w:val="en-GB"/>
        </w:rPr>
        <w:t>Algorithm selection and resulting pridPersistence value</w:t>
      </w:r>
      <w:r>
        <w:rPr>
          <w:noProof/>
        </w:rPr>
        <w:tab/>
      </w:r>
      <w:r>
        <w:rPr>
          <w:noProof/>
        </w:rPr>
        <w:fldChar w:fldCharType="begin"/>
      </w:r>
      <w:r>
        <w:rPr>
          <w:noProof/>
        </w:rPr>
        <w:instrText xml:space="preserve"> PAGEREF _Toc460029395 \h </w:instrText>
      </w:r>
      <w:r>
        <w:rPr>
          <w:noProof/>
        </w:rPr>
      </w:r>
      <w:r>
        <w:rPr>
          <w:noProof/>
        </w:rPr>
        <w:fldChar w:fldCharType="separate"/>
      </w:r>
      <w:r>
        <w:rPr>
          <w:noProof/>
        </w:rPr>
        <w:t>6</w:t>
      </w:r>
      <w:r>
        <w:rPr>
          <w:noProof/>
        </w:rPr>
        <w:fldChar w:fldCharType="end"/>
      </w:r>
    </w:p>
    <w:p w14:paraId="753631B2" w14:textId="77777777" w:rsidR="004334AF" w:rsidRDefault="004334AF">
      <w:pPr>
        <w:pStyle w:val="TOC1"/>
        <w:tabs>
          <w:tab w:val="left" w:pos="352"/>
          <w:tab w:val="right" w:pos="9910"/>
        </w:tabs>
        <w:rPr>
          <w:rFonts w:eastAsiaTheme="minorEastAsia" w:cstheme="minorBidi"/>
          <w:b w:val="0"/>
          <w:bCs w:val="0"/>
          <w:caps w:val="0"/>
          <w:noProof/>
          <w:color w:val="auto"/>
          <w:kern w:val="0"/>
          <w:sz w:val="24"/>
          <w:szCs w:val="24"/>
          <w:u w:val="none"/>
          <w:lang w:val="en-US" w:eastAsia="en-US"/>
        </w:rPr>
      </w:pPr>
      <w:r w:rsidRPr="00514837">
        <w:rPr>
          <w:noProof/>
          <w:lang w:val="en-US"/>
        </w:rPr>
        <w:t>3</w:t>
      </w:r>
      <w:r>
        <w:rPr>
          <w:rFonts w:eastAsiaTheme="minorEastAsia" w:cstheme="minorBidi"/>
          <w:b w:val="0"/>
          <w:bCs w:val="0"/>
          <w:caps w:val="0"/>
          <w:noProof/>
          <w:color w:val="auto"/>
          <w:kern w:val="0"/>
          <w:sz w:val="24"/>
          <w:szCs w:val="24"/>
          <w:u w:val="none"/>
          <w:lang w:val="en-US" w:eastAsia="en-US"/>
        </w:rPr>
        <w:tab/>
      </w:r>
      <w:r w:rsidRPr="00514837">
        <w:rPr>
          <w:noProof/>
          <w:lang w:val="en-US"/>
        </w:rPr>
        <w:t>References</w:t>
      </w:r>
      <w:r>
        <w:rPr>
          <w:noProof/>
        </w:rPr>
        <w:tab/>
      </w:r>
      <w:r>
        <w:rPr>
          <w:noProof/>
        </w:rPr>
        <w:fldChar w:fldCharType="begin"/>
      </w:r>
      <w:r>
        <w:rPr>
          <w:noProof/>
        </w:rPr>
        <w:instrText xml:space="preserve"> PAGEREF _Toc460029396 \h </w:instrText>
      </w:r>
      <w:r>
        <w:rPr>
          <w:noProof/>
        </w:rPr>
      </w:r>
      <w:r>
        <w:rPr>
          <w:noProof/>
        </w:rPr>
        <w:fldChar w:fldCharType="separate"/>
      </w:r>
      <w:r>
        <w:rPr>
          <w:noProof/>
        </w:rPr>
        <w:t>8</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0" w:name="_Toc351991989"/>
      <w:bookmarkStart w:id="1" w:name="_Toc460029389"/>
      <w:r>
        <w:rPr>
          <w:lang w:val="en-US"/>
        </w:rPr>
        <w:lastRenderedPageBreak/>
        <w:t>Introduction</w:t>
      </w:r>
      <w:bookmarkEnd w:id="1"/>
    </w:p>
    <w:p w14:paraId="4FD7C435" w14:textId="1D2C34B9" w:rsidR="005217DE" w:rsidRDefault="00F74AF8" w:rsidP="008E7676">
      <w:pPr>
        <w:rPr>
          <w:lang w:val="en-GB"/>
        </w:rPr>
      </w:pPr>
      <w:r>
        <w:rPr>
          <w:lang w:val="en-GB"/>
        </w:rPr>
        <w:t xml:space="preserve">This document </w:t>
      </w:r>
      <w:r w:rsidR="004E5BA3">
        <w:rPr>
          <w:lang w:val="en-GB"/>
        </w:rPr>
        <w:t xml:space="preserve">extends “Attribute Specification for the Swedish </w:t>
      </w:r>
      <w:proofErr w:type="spellStart"/>
      <w:r w:rsidR="004E5BA3">
        <w:rPr>
          <w:lang w:val="en-GB"/>
        </w:rPr>
        <w:t>eID</w:t>
      </w:r>
      <w:proofErr w:type="spellEnd"/>
      <w:r w:rsidR="004E5BA3">
        <w:rPr>
          <w:lang w:val="en-GB"/>
        </w:rPr>
        <w:t xml:space="preserve"> Framework”, [</w:t>
      </w:r>
      <w:proofErr w:type="spellStart"/>
      <w:r w:rsidR="001771D4">
        <w:rPr>
          <w:lang w:val="en-GB"/>
        </w:rPr>
        <w:t>EidAttributes</w:t>
      </w:r>
      <w:proofErr w:type="spellEnd"/>
      <w:r w:rsidR="009E5EBD">
        <w:rPr>
          <w:lang w:val="en-GB"/>
        </w:rPr>
        <w:t>] providing specifications for constructed attributes.</w:t>
      </w:r>
    </w:p>
    <w:p w14:paraId="43EF504F" w14:textId="77777777" w:rsidR="009E5EBD" w:rsidRDefault="009E5EBD" w:rsidP="008E7676">
      <w:pPr>
        <w:rPr>
          <w:lang w:val="en-GB"/>
        </w:rPr>
      </w:pPr>
    </w:p>
    <w:p w14:paraId="3B472DDB" w14:textId="622932BB" w:rsidR="004334AF" w:rsidRDefault="004334AF" w:rsidP="008E7676">
      <w:pPr>
        <w:rPr>
          <w:lang w:val="en-GB"/>
        </w:rPr>
      </w:pPr>
      <w:r>
        <w:rPr>
          <w:lang w:val="en-GB"/>
        </w:rPr>
        <w:t xml:space="preserve">The concept of constructed attributes is introduced in Swedish national authentication nodes (proxy nodes) delivering identity assertions to Swedish Service Providers based on user authentication with foreign </w:t>
      </w:r>
      <w:proofErr w:type="spellStart"/>
      <w:r>
        <w:rPr>
          <w:lang w:val="en-GB"/>
        </w:rPr>
        <w:t>eID</w:t>
      </w:r>
      <w:proofErr w:type="spellEnd"/>
      <w:r>
        <w:rPr>
          <w:lang w:val="en-GB"/>
        </w:rPr>
        <w:t>.</w:t>
      </w:r>
    </w:p>
    <w:p w14:paraId="34B6FA0F" w14:textId="77777777" w:rsidR="004334AF" w:rsidRDefault="004334AF" w:rsidP="008E7676">
      <w:pPr>
        <w:rPr>
          <w:lang w:val="en-GB"/>
        </w:rPr>
      </w:pPr>
    </w:p>
    <w:p w14:paraId="6288A4EB" w14:textId="618C1276" w:rsidR="00A0763B" w:rsidRDefault="009E5EBD" w:rsidP="008E7676">
      <w:pPr>
        <w:rPr>
          <w:lang w:val="en-GB"/>
        </w:rPr>
      </w:pPr>
      <w:r>
        <w:rPr>
          <w:lang w:val="en-GB"/>
        </w:rPr>
        <w:t xml:space="preserve">A constructed attribute is an attribute that was not delivered by the </w:t>
      </w:r>
      <w:r w:rsidR="004334AF">
        <w:rPr>
          <w:lang w:val="en-GB"/>
        </w:rPr>
        <w:t xml:space="preserve">foreign </w:t>
      </w:r>
      <w:proofErr w:type="spellStart"/>
      <w:r w:rsidR="004334AF">
        <w:rPr>
          <w:lang w:val="en-GB"/>
        </w:rPr>
        <w:t>IdentityProvider</w:t>
      </w:r>
      <w:proofErr w:type="spellEnd"/>
      <w:r w:rsidR="004334AF">
        <w:rPr>
          <w:lang w:val="en-GB"/>
        </w:rPr>
        <w:t xml:space="preserve"> service, but was constructed in the Swedish authentication node by applying defined rules and algorithms to the authenticated user (subject) received from the foreign </w:t>
      </w:r>
      <w:proofErr w:type="spellStart"/>
      <w:r w:rsidR="004334AF">
        <w:rPr>
          <w:lang w:val="en-GB"/>
        </w:rPr>
        <w:t>IdentityProvider</w:t>
      </w:r>
      <w:proofErr w:type="spellEnd"/>
      <w:r w:rsidR="004334AF">
        <w:rPr>
          <w:lang w:val="en-GB"/>
        </w:rPr>
        <w:t xml:space="preserve"> service (typically an </w:t>
      </w:r>
      <w:proofErr w:type="spellStart"/>
      <w:r w:rsidR="004334AF">
        <w:rPr>
          <w:lang w:val="en-GB"/>
        </w:rPr>
        <w:t>eIDAS</w:t>
      </w:r>
      <w:proofErr w:type="spellEnd"/>
      <w:r w:rsidR="004334AF">
        <w:rPr>
          <w:lang w:val="en-GB"/>
        </w:rPr>
        <w:t xml:space="preserve"> node).</w:t>
      </w:r>
    </w:p>
    <w:p w14:paraId="6B10E38E" w14:textId="77777777" w:rsidR="001D52F9" w:rsidRDefault="001D52F9" w:rsidP="001D52F9">
      <w:pPr>
        <w:pStyle w:val="Heading2"/>
        <w:spacing w:before="200" w:after="0" w:line="276" w:lineRule="auto"/>
        <w:rPr>
          <w:lang w:val="en-US"/>
        </w:rPr>
      </w:pPr>
      <w:bookmarkStart w:id="2" w:name="_Toc351991990"/>
      <w:bookmarkStart w:id="3" w:name="_Toc460029390"/>
      <w:bookmarkEnd w:id="0"/>
      <w:r>
        <w:rPr>
          <w:lang w:val="en-US"/>
        </w:rPr>
        <w:t>Requirement key words</w:t>
      </w:r>
      <w:bookmarkEnd w:id="2"/>
      <w:bookmarkEnd w:id="3"/>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701B18F9" w14:textId="4292DB73" w:rsidR="0014367E" w:rsidRDefault="00EE5B5C" w:rsidP="008B4498">
      <w:pPr>
        <w:pStyle w:val="Heading1"/>
        <w:rPr>
          <w:lang w:val="en-US"/>
        </w:rPr>
      </w:pPr>
      <w:bookmarkStart w:id="4" w:name="_Toc460029391"/>
      <w:r>
        <w:rPr>
          <w:lang w:val="en-US"/>
        </w:rPr>
        <w:t>Provisional Identifier</w:t>
      </w:r>
      <w:bookmarkEnd w:id="4"/>
    </w:p>
    <w:p w14:paraId="445D054A" w14:textId="687C6E7D" w:rsidR="0014496C" w:rsidRDefault="0014496C" w:rsidP="004F445C">
      <w:pPr>
        <w:rPr>
          <w:lang w:val="en-US"/>
        </w:rPr>
      </w:pPr>
      <w:r>
        <w:rPr>
          <w:lang w:val="en-US"/>
        </w:rPr>
        <w:t xml:space="preserve">The </w:t>
      </w:r>
      <w:r w:rsidRPr="0014496C">
        <w:rPr>
          <w:lang w:val="en-US"/>
        </w:rPr>
        <w:t xml:space="preserve">Attribute Specification for the Swedish </w:t>
      </w:r>
      <w:proofErr w:type="spellStart"/>
      <w:r w:rsidRPr="0014496C">
        <w:rPr>
          <w:lang w:val="en-US"/>
        </w:rPr>
        <w:t>eID</w:t>
      </w:r>
      <w:proofErr w:type="spellEnd"/>
      <w:r w:rsidRPr="0014496C">
        <w:rPr>
          <w:lang w:val="en-US"/>
        </w:rPr>
        <w:t xml:space="preserve"> Framework</w:t>
      </w:r>
      <w:r>
        <w:rPr>
          <w:lang w:val="en-US"/>
        </w:rPr>
        <w:t xml:space="preserve"> defines the attributes </w:t>
      </w:r>
      <w:r w:rsidRPr="006B18E3">
        <w:rPr>
          <w:rStyle w:val="Code"/>
        </w:rPr>
        <w:t>prid</w:t>
      </w:r>
      <w:r>
        <w:rPr>
          <w:lang w:val="en-US"/>
        </w:rPr>
        <w:t xml:space="preserve"> and </w:t>
      </w:r>
      <w:r w:rsidRPr="006B18E3">
        <w:rPr>
          <w:rStyle w:val="Code"/>
        </w:rPr>
        <w:t>pridPersistence</w:t>
      </w:r>
      <w:r>
        <w:rPr>
          <w:lang w:val="en-US"/>
        </w:rPr>
        <w:t>.</w:t>
      </w:r>
    </w:p>
    <w:p w14:paraId="08A796A4" w14:textId="77777777" w:rsidR="006B18E3" w:rsidRDefault="006B18E3" w:rsidP="004F445C">
      <w:pPr>
        <w:rPr>
          <w:lang w:val="en-US"/>
        </w:rPr>
      </w:pPr>
    </w:p>
    <w:p w14:paraId="71BE0180" w14:textId="0A2BC93D" w:rsidR="006B18E3" w:rsidRDefault="006B18E3" w:rsidP="004F445C">
      <w:pPr>
        <w:rPr>
          <w:lang w:val="en-US"/>
        </w:rPr>
      </w:pPr>
      <w:r>
        <w:rPr>
          <w:lang w:val="en-US"/>
        </w:rPr>
        <w:t xml:space="preserve">The </w:t>
      </w:r>
      <w:r w:rsidRPr="00A31A14">
        <w:rPr>
          <w:rStyle w:val="Code"/>
        </w:rPr>
        <w:t>prid</w:t>
      </w:r>
      <w:r>
        <w:rPr>
          <w:lang w:val="en-US"/>
        </w:rPr>
        <w:t xml:space="preserve"> attribute holds a unique identifier for a person derived from attributes provided from another country. The purpose of this attribute is to provide a common unique attribute for an authenticated user independent of the attribute set or the characteristics of these attributes provided by the authentication service in the other country.</w:t>
      </w:r>
    </w:p>
    <w:p w14:paraId="4606B3C8" w14:textId="77777777" w:rsidR="006B18E3" w:rsidRDefault="006B18E3" w:rsidP="004F445C">
      <w:pPr>
        <w:rPr>
          <w:lang w:val="en-US"/>
        </w:rPr>
      </w:pPr>
    </w:p>
    <w:p w14:paraId="4CD3EADF" w14:textId="3118FB20" w:rsidR="006B18E3" w:rsidRDefault="006B18E3" w:rsidP="004F445C">
      <w:pPr>
        <w:rPr>
          <w:lang w:val="en-US"/>
        </w:rPr>
      </w:pPr>
      <w:r>
        <w:rPr>
          <w:lang w:val="en-US"/>
        </w:rPr>
        <w:t xml:space="preserve">The </w:t>
      </w:r>
      <w:r w:rsidRPr="00A31A14">
        <w:rPr>
          <w:rStyle w:val="Code"/>
        </w:rPr>
        <w:t>pridPersistence</w:t>
      </w:r>
      <w:r>
        <w:rPr>
          <w:lang w:val="en-US"/>
        </w:rPr>
        <w:t xml:space="preserve"> attribute provides an indicator of the expected persistence of the </w:t>
      </w:r>
      <w:r w:rsidRPr="00A31A14">
        <w:rPr>
          <w:rStyle w:val="Code"/>
        </w:rPr>
        <w:t>prid</w:t>
      </w:r>
      <w:r>
        <w:rPr>
          <w:lang w:val="en-US"/>
        </w:rPr>
        <w:t xml:space="preserve"> identifier over time. The value in this attribute is determined by assessing the persistence of underlying foreign attributes from a particular source used in a particular </w:t>
      </w:r>
      <w:r w:rsidRPr="00A31A14">
        <w:rPr>
          <w:rStyle w:val="Code"/>
        </w:rPr>
        <w:t>prid</w:t>
      </w:r>
      <w:r>
        <w:rPr>
          <w:lang w:val="en-US"/>
        </w:rPr>
        <w:t xml:space="preserve"> generation algorit</w:t>
      </w:r>
      <w:r w:rsidR="00A31A14">
        <w:rPr>
          <w:lang w:val="en-US"/>
        </w:rPr>
        <w:t>h</w:t>
      </w:r>
      <w:r>
        <w:rPr>
          <w:lang w:val="en-US"/>
        </w:rPr>
        <w:t>m.</w:t>
      </w:r>
    </w:p>
    <w:p w14:paraId="312AC289" w14:textId="77777777" w:rsidR="006B18E3" w:rsidRDefault="006B18E3" w:rsidP="004F445C">
      <w:pPr>
        <w:rPr>
          <w:lang w:val="en-US"/>
        </w:rPr>
      </w:pPr>
    </w:p>
    <w:p w14:paraId="55095ABF" w14:textId="2666DA16" w:rsidR="006B18E3" w:rsidRDefault="006B18E3" w:rsidP="004F445C">
      <w:pPr>
        <w:rPr>
          <w:lang w:val="en-US"/>
        </w:rPr>
      </w:pPr>
      <w:r>
        <w:rPr>
          <w:lang w:val="en-US"/>
        </w:rPr>
        <w:t>This docume</w:t>
      </w:r>
      <w:r w:rsidR="00A31A14">
        <w:rPr>
          <w:lang w:val="en-US"/>
        </w:rPr>
        <w:t xml:space="preserve">nt defines a set of </w:t>
      </w:r>
      <w:r w:rsidR="00A31A14" w:rsidRPr="00A31A14">
        <w:rPr>
          <w:rStyle w:val="Code"/>
        </w:rPr>
        <w:t>prid</w:t>
      </w:r>
      <w:r w:rsidR="00A31A14">
        <w:rPr>
          <w:lang w:val="en-US"/>
        </w:rPr>
        <w:t xml:space="preserve"> algorith</w:t>
      </w:r>
      <w:r>
        <w:rPr>
          <w:lang w:val="en-US"/>
        </w:rPr>
        <w:t>ms, when to</w:t>
      </w:r>
      <w:r w:rsidR="00A31A14">
        <w:rPr>
          <w:lang w:val="en-US"/>
        </w:rPr>
        <w:t xml:space="preserve"> use each algorithm and the resulting </w:t>
      </w:r>
      <w:r w:rsidR="00A31A14" w:rsidRPr="00A31A14">
        <w:rPr>
          <w:rStyle w:val="Code"/>
        </w:rPr>
        <w:t>pridPersistence</w:t>
      </w:r>
      <w:r w:rsidR="00A31A14">
        <w:rPr>
          <w:lang w:val="en-US"/>
        </w:rPr>
        <w:t xml:space="preserve"> value.</w:t>
      </w:r>
    </w:p>
    <w:p w14:paraId="204AD444" w14:textId="77777777" w:rsidR="006B18E3" w:rsidRDefault="006B18E3" w:rsidP="004F445C">
      <w:pPr>
        <w:rPr>
          <w:lang w:val="en-US"/>
        </w:rPr>
      </w:pPr>
    </w:p>
    <w:p w14:paraId="4F5DE674" w14:textId="52C94134" w:rsidR="004F445C" w:rsidRPr="004F445C" w:rsidRDefault="004F445C" w:rsidP="004F445C">
      <w:pPr>
        <w:rPr>
          <w:lang w:val="en-US"/>
        </w:rPr>
      </w:pPr>
    </w:p>
    <w:p w14:paraId="04510284" w14:textId="28B505FC" w:rsidR="002139B3" w:rsidRDefault="004F445C" w:rsidP="002139B3">
      <w:pPr>
        <w:pStyle w:val="Heading2"/>
        <w:rPr>
          <w:lang w:val="en-US"/>
        </w:rPr>
      </w:pPr>
      <w:bookmarkStart w:id="5" w:name="_Toc460029392"/>
      <w:r>
        <w:rPr>
          <w:lang w:val="en-US"/>
        </w:rPr>
        <w:t>Provisional i</w:t>
      </w:r>
      <w:r w:rsidR="0014496C">
        <w:rPr>
          <w:lang w:val="en-US"/>
        </w:rPr>
        <w:t>dentifier (</w:t>
      </w:r>
      <w:proofErr w:type="spellStart"/>
      <w:r w:rsidR="0014496C">
        <w:rPr>
          <w:lang w:val="en-US"/>
        </w:rPr>
        <w:t>prid</w:t>
      </w:r>
      <w:proofErr w:type="spellEnd"/>
      <w:r w:rsidR="0014496C">
        <w:rPr>
          <w:lang w:val="en-US"/>
        </w:rPr>
        <w:t>) attribute</w:t>
      </w:r>
      <w:bookmarkEnd w:id="5"/>
    </w:p>
    <w:p w14:paraId="346E1BA6" w14:textId="455159F3" w:rsidR="0014496C" w:rsidRDefault="0014496C" w:rsidP="004F445C">
      <w:pPr>
        <w:rPr>
          <w:lang w:val="en-US"/>
        </w:rPr>
      </w:pPr>
      <w:r w:rsidRPr="004F445C">
        <w:rPr>
          <w:lang w:val="en-US"/>
        </w:rPr>
        <w:t>The provisional identifier (</w:t>
      </w:r>
      <w:r w:rsidRPr="00D124F9">
        <w:rPr>
          <w:rStyle w:val="Code"/>
        </w:rPr>
        <w:t>prid</w:t>
      </w:r>
      <w:r w:rsidRPr="004F445C">
        <w:rPr>
          <w:lang w:val="en-US"/>
        </w:rPr>
        <w:t>)</w:t>
      </w:r>
      <w:r>
        <w:rPr>
          <w:lang w:val="en-US"/>
        </w:rPr>
        <w:t xml:space="preserve"> attribute is a SAML attribute identified by the </w:t>
      </w:r>
      <w:r w:rsidR="00A31A14">
        <w:rPr>
          <w:lang w:val="en-US"/>
        </w:rPr>
        <w:t xml:space="preserve">SAML </w:t>
      </w:r>
      <w:r>
        <w:rPr>
          <w:lang w:val="en-US"/>
        </w:rPr>
        <w:t xml:space="preserve">attribute name </w:t>
      </w:r>
      <w:r w:rsidR="00A31A14" w:rsidRPr="00A31A14">
        <w:rPr>
          <w:rStyle w:val="Code"/>
        </w:rPr>
        <w:t>urn:oid:1.2.752.201.3.4</w:t>
      </w:r>
    </w:p>
    <w:p w14:paraId="30C7C4BA" w14:textId="77777777" w:rsidR="004F445C" w:rsidRDefault="004F445C" w:rsidP="004F445C">
      <w:pPr>
        <w:rPr>
          <w:lang w:val="en-US"/>
        </w:rPr>
      </w:pPr>
    </w:p>
    <w:p w14:paraId="7AD2D727" w14:textId="4BCABA4D" w:rsidR="004F445C" w:rsidRDefault="004F445C" w:rsidP="004F445C">
      <w:pPr>
        <w:rPr>
          <w:lang w:val="en-US"/>
        </w:rPr>
      </w:pPr>
      <w:r>
        <w:rPr>
          <w:lang w:val="en-US"/>
        </w:rPr>
        <w:t xml:space="preserve">The </w:t>
      </w:r>
      <w:r w:rsidRPr="00A31A14">
        <w:rPr>
          <w:rStyle w:val="Code"/>
        </w:rPr>
        <w:t>prid</w:t>
      </w:r>
      <w:r>
        <w:rPr>
          <w:lang w:val="en-US"/>
        </w:rPr>
        <w:t xml:space="preserve"> attribute holds a string value containing the following data:</w:t>
      </w:r>
    </w:p>
    <w:p w14:paraId="4CBAF1E8" w14:textId="77777777" w:rsidR="004F445C" w:rsidRPr="004F445C" w:rsidRDefault="004F445C" w:rsidP="004F445C">
      <w:pPr>
        <w:rPr>
          <w:lang w:val="en-US"/>
        </w:rPr>
      </w:pPr>
    </w:p>
    <w:p w14:paraId="1CCF7193" w14:textId="72BA3768" w:rsidR="004F445C" w:rsidRPr="004F445C" w:rsidRDefault="004F445C" w:rsidP="00A31A14">
      <w:pPr>
        <w:ind w:left="720"/>
        <w:rPr>
          <w:b/>
          <w:noProof/>
          <w:lang w:val="en-US"/>
        </w:rPr>
      </w:pPr>
      <w:r w:rsidRPr="004F445C">
        <w:rPr>
          <w:b/>
          <w:noProof/>
          <w:lang w:val="en-US"/>
        </w:rPr>
        <w:t xml:space="preserve">{2 letter </w:t>
      </w:r>
      <w:r w:rsidR="00C70B41">
        <w:rPr>
          <w:b/>
          <w:noProof/>
          <w:lang w:val="en-US"/>
        </w:rPr>
        <w:t xml:space="preserve">ISO 3166 </w:t>
      </w:r>
      <w:r w:rsidRPr="004F445C">
        <w:rPr>
          <w:b/>
          <w:noProof/>
          <w:lang w:val="en-US"/>
        </w:rPr>
        <w:t xml:space="preserve">country code of citizen country} </w:t>
      </w:r>
      <w:r w:rsidRPr="004F445C">
        <w:rPr>
          <w:noProof/>
          <w:lang w:val="en-US"/>
        </w:rPr>
        <w:t xml:space="preserve">+ </w:t>
      </w:r>
      <w:r w:rsidRPr="004F445C">
        <w:rPr>
          <w:b/>
          <w:noProof/>
          <w:lang w:val="en-US"/>
        </w:rPr>
        <w:t xml:space="preserve">”:“ </w:t>
      </w:r>
      <w:r w:rsidRPr="004F445C">
        <w:rPr>
          <w:noProof/>
          <w:lang w:val="en-US"/>
        </w:rPr>
        <w:t>+</w:t>
      </w:r>
      <w:r w:rsidRPr="004F445C">
        <w:rPr>
          <w:b/>
          <w:noProof/>
          <w:lang w:val="en-US"/>
        </w:rPr>
        <w:t xml:space="preserve"> {</w:t>
      </w:r>
      <w:r>
        <w:rPr>
          <w:b/>
          <w:noProof/>
          <w:lang w:val="en-US"/>
        </w:rPr>
        <w:t>10..30</w:t>
      </w:r>
      <w:r w:rsidRPr="004F445C">
        <w:rPr>
          <w:b/>
          <w:noProof/>
          <w:lang w:val="en-US"/>
        </w:rPr>
        <w:t xml:space="preserve"> character identifier}</w:t>
      </w:r>
    </w:p>
    <w:p w14:paraId="6EA6246E" w14:textId="77777777" w:rsidR="00B977F2" w:rsidRDefault="00B977F2" w:rsidP="004F445C">
      <w:pPr>
        <w:rPr>
          <w:lang w:val="en-US"/>
        </w:rPr>
      </w:pPr>
    </w:p>
    <w:p w14:paraId="3A42EC7D" w14:textId="40050AD4" w:rsidR="00B977F2" w:rsidRDefault="00B977F2" w:rsidP="00B977F2">
      <w:pPr>
        <w:rPr>
          <w:lang w:val="en-US"/>
        </w:rPr>
      </w:pPr>
      <w:r>
        <w:rPr>
          <w:lang w:val="en-US"/>
        </w:rPr>
        <w:t>Syntactically</w:t>
      </w:r>
      <w:r w:rsidR="00EB1E3D">
        <w:rPr>
          <w:lang w:val="en-US"/>
        </w:rPr>
        <w:t>,</w:t>
      </w:r>
      <w:r>
        <w:rPr>
          <w:lang w:val="en-US"/>
        </w:rPr>
        <w:t xml:space="preserve"> provisional ID is defined by the following regular expression:</w:t>
      </w:r>
    </w:p>
    <w:p w14:paraId="3477475C" w14:textId="77777777" w:rsidR="00B977F2" w:rsidRDefault="00B977F2" w:rsidP="00B977F2">
      <w:pPr>
        <w:rPr>
          <w:lang w:val="en-US"/>
        </w:rPr>
      </w:pPr>
    </w:p>
    <w:p w14:paraId="5EF966FE" w14:textId="77777777" w:rsidR="00B977F2" w:rsidRPr="00782508" w:rsidRDefault="00B977F2" w:rsidP="00A31A14">
      <w:pPr>
        <w:ind w:left="720"/>
        <w:rPr>
          <w:rStyle w:val="Code"/>
          <w:b/>
        </w:rPr>
      </w:pPr>
      <w:r w:rsidRPr="00782508">
        <w:rPr>
          <w:rStyle w:val="Code"/>
          <w:b/>
        </w:rPr>
        <w:t>^[A-Z]{2}:[0-9a-z][0-9a-z-]{8,28}[0-9a-z]$</w:t>
      </w:r>
    </w:p>
    <w:p w14:paraId="20F0FE8F" w14:textId="77777777" w:rsidR="00B977F2" w:rsidRDefault="00B977F2" w:rsidP="00B977F2">
      <w:pPr>
        <w:rPr>
          <w:lang w:val="en-US"/>
        </w:rPr>
      </w:pPr>
    </w:p>
    <w:p w14:paraId="7AB87A71" w14:textId="123E27DB" w:rsidR="00B977F2" w:rsidRDefault="00B977F2" w:rsidP="00B977F2">
      <w:pPr>
        <w:rPr>
          <w:lang w:val="en-US"/>
        </w:rPr>
      </w:pPr>
      <w:r>
        <w:rPr>
          <w:lang w:val="en-US"/>
        </w:rPr>
        <w:t>Explanation:</w:t>
      </w:r>
    </w:p>
    <w:p w14:paraId="58627715" w14:textId="77777777" w:rsidR="00B977F2" w:rsidRPr="001130A2" w:rsidRDefault="00B977F2" w:rsidP="00B977F2">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w:t>
      </w:r>
      <w:r w:rsidRPr="001130A2">
        <w:rPr>
          <w:rFonts w:eastAsia="Times New Roman" w:cs="Arial"/>
          <w:color w:val="1E1E1E"/>
          <w:kern w:val="0"/>
          <w:szCs w:val="20"/>
          <w:lang w:val="en-US" w:eastAsia="en-US"/>
        </w:rPr>
        <w:t xml:space="preserve"> assert position at start of the string</w:t>
      </w:r>
    </w:p>
    <w:p w14:paraId="547F573D" w14:textId="3066EB04" w:rsidR="00B977F2" w:rsidRPr="001130A2" w:rsidRDefault="00B977F2" w:rsidP="00B977F2">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E1E1E"/>
          <w:szCs w:val="20"/>
          <w:lang w:val="en-US" w:eastAsia="en-US"/>
        </w:rPr>
        <w:tab/>
      </w:r>
      <w:r w:rsidRPr="001130A2">
        <w:rPr>
          <w:rFonts w:eastAsia="Times New Roman" w:cs="Arial"/>
          <w:color w:val="1E1E1E"/>
          <w:szCs w:val="20"/>
          <w:lang w:val="en-US" w:eastAsia="en-US"/>
        </w:rPr>
        <w:tab/>
      </w:r>
      <w:r w:rsidRPr="001130A2">
        <w:rPr>
          <w:rFonts w:eastAsia="Times New Roman" w:cs="Arial"/>
          <w:color w:val="72290A"/>
          <w:kern w:val="0"/>
          <w:szCs w:val="20"/>
          <w:lang w:val="en-US" w:eastAsia="en-US"/>
        </w:rPr>
        <w:t>[A-</w:t>
      </w:r>
      <w:proofErr w:type="gramStart"/>
      <w:r w:rsidRPr="001130A2">
        <w:rPr>
          <w:rFonts w:eastAsia="Times New Roman" w:cs="Arial"/>
          <w:color w:val="72290A"/>
          <w:kern w:val="0"/>
          <w:szCs w:val="20"/>
          <w:lang w:val="en-US" w:eastAsia="en-US"/>
        </w:rPr>
        <w:t>Z]{</w:t>
      </w:r>
      <w:proofErr w:type="gramEnd"/>
      <w:r w:rsidRPr="001130A2">
        <w:rPr>
          <w:rFonts w:eastAsia="Times New Roman" w:cs="Arial"/>
          <w:color w:val="72290A"/>
          <w:kern w:val="0"/>
          <w:szCs w:val="20"/>
          <w:lang w:val="en-US" w:eastAsia="en-US"/>
        </w:rPr>
        <w:t>2}</w:t>
      </w:r>
      <w:r w:rsidRPr="001130A2">
        <w:rPr>
          <w:rFonts w:eastAsia="Times New Roman" w:cs="Arial"/>
          <w:b/>
          <w:bCs/>
          <w:color w:val="1E1E1E"/>
          <w:kern w:val="0"/>
          <w:szCs w:val="20"/>
          <w:lang w:val="en-US" w:eastAsia="en-US"/>
        </w:rPr>
        <w:t xml:space="preserve"> match </w:t>
      </w:r>
      <w:r w:rsidR="00DE796F">
        <w:rPr>
          <w:rFonts w:eastAsia="Times New Roman" w:cs="Arial"/>
          <w:b/>
          <w:bCs/>
          <w:color w:val="1E1E1E"/>
          <w:kern w:val="0"/>
          <w:szCs w:val="20"/>
          <w:lang w:val="en-US" w:eastAsia="en-US"/>
        </w:rPr>
        <w:t>exactly 2</w:t>
      </w:r>
      <w:r w:rsidRPr="001130A2">
        <w:rPr>
          <w:rFonts w:eastAsia="Times New Roman" w:cs="Arial"/>
          <w:b/>
          <w:bCs/>
          <w:color w:val="1E1E1E"/>
          <w:kern w:val="0"/>
          <w:szCs w:val="20"/>
          <w:lang w:val="en-US" w:eastAsia="en-US"/>
        </w:rPr>
        <w:t xml:space="preserve"> character</w:t>
      </w:r>
      <w:r w:rsidR="00DE796F">
        <w:rPr>
          <w:rFonts w:eastAsia="Times New Roman" w:cs="Arial"/>
          <w:b/>
          <w:bCs/>
          <w:color w:val="1E1E1E"/>
          <w:kern w:val="0"/>
          <w:szCs w:val="20"/>
          <w:lang w:val="en-US" w:eastAsia="en-US"/>
        </w:rPr>
        <w:t>s</w:t>
      </w:r>
      <w:r w:rsidRPr="001130A2">
        <w:rPr>
          <w:rFonts w:eastAsia="Times New Roman" w:cs="Arial"/>
          <w:b/>
          <w:bCs/>
          <w:color w:val="1E1E1E"/>
          <w:kern w:val="0"/>
          <w:szCs w:val="20"/>
          <w:lang w:val="en-US" w:eastAsia="en-US"/>
        </w:rPr>
        <w:t xml:space="preserve"> present in the list below</w:t>
      </w:r>
    </w:p>
    <w:p w14:paraId="7D0AE31B" w14:textId="77777777"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A-Z</w:t>
      </w:r>
      <w:r w:rsidRPr="001130A2">
        <w:rPr>
          <w:rFonts w:eastAsia="Times New Roman" w:cs="Arial"/>
          <w:color w:val="1E1E1E"/>
          <w:kern w:val="0"/>
          <w:szCs w:val="20"/>
          <w:lang w:val="en-US" w:eastAsia="en-US"/>
        </w:rPr>
        <w:t xml:space="preserve"> a single character in the range between </w:t>
      </w:r>
      <w:r w:rsidRPr="001130A2">
        <w:rPr>
          <w:rFonts w:eastAsia="Times New Roman" w:cs="Arial"/>
          <w:color w:val="872A04"/>
          <w:kern w:val="0"/>
          <w:szCs w:val="20"/>
          <w:lang w:val="en-US" w:eastAsia="en-US"/>
        </w:rPr>
        <w:t>A</w:t>
      </w:r>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Z</w:t>
      </w:r>
      <w:r w:rsidRPr="001130A2">
        <w:rPr>
          <w:rFonts w:eastAsia="Times New Roman" w:cs="Arial"/>
          <w:color w:val="1E1E1E"/>
          <w:kern w:val="0"/>
          <w:szCs w:val="20"/>
          <w:lang w:val="en-US" w:eastAsia="en-US"/>
        </w:rPr>
        <w:t xml:space="preserve"> (case sensitive)</w:t>
      </w:r>
    </w:p>
    <w:p w14:paraId="25B76DCF" w14:textId="3C4BFB38" w:rsidR="00B977F2" w:rsidRPr="001130A2" w:rsidRDefault="00B977F2" w:rsidP="00B977F2">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w:t>
      </w:r>
      <w:r w:rsidRPr="001130A2">
        <w:rPr>
          <w:rFonts w:eastAsia="Times New Roman" w:cs="Arial"/>
          <w:color w:val="1E1E1E"/>
          <w:kern w:val="0"/>
          <w:szCs w:val="20"/>
          <w:lang w:val="en-US" w:eastAsia="en-US"/>
        </w:rPr>
        <w:t xml:space="preserve"> matches the character </w:t>
      </w:r>
      <w:proofErr w:type="gramStart"/>
      <w:r w:rsidR="00DE796F">
        <w:rPr>
          <w:rFonts w:eastAsia="Times New Roman" w:cs="Arial"/>
          <w:color w:val="1E1E1E"/>
          <w:kern w:val="0"/>
          <w:szCs w:val="20"/>
          <w:lang w:val="en-US" w:eastAsia="en-US"/>
        </w:rPr>
        <w:t>“</w:t>
      </w:r>
      <w:r w:rsidRPr="001130A2">
        <w:rPr>
          <w:rFonts w:eastAsia="Times New Roman" w:cs="Arial"/>
          <w:color w:val="872A04"/>
          <w:kern w:val="0"/>
          <w:szCs w:val="20"/>
          <w:lang w:val="en-US" w:eastAsia="en-US"/>
        </w:rPr>
        <w:t>:</w:t>
      </w:r>
      <w:r w:rsidR="00DE796F">
        <w:rPr>
          <w:rFonts w:eastAsia="Times New Roman" w:cs="Arial"/>
          <w:color w:val="1E1E1E"/>
          <w:kern w:val="0"/>
          <w:szCs w:val="20"/>
          <w:lang w:val="en-US" w:eastAsia="en-US"/>
        </w:rPr>
        <w:t>“</w:t>
      </w:r>
      <w:proofErr w:type="gramEnd"/>
      <w:r w:rsidR="00DE796F">
        <w:rPr>
          <w:rFonts w:eastAsia="Times New Roman" w:cs="Arial"/>
          <w:color w:val="1E1E1E"/>
          <w:kern w:val="0"/>
          <w:szCs w:val="20"/>
          <w:lang w:val="en-US" w:eastAsia="en-US"/>
        </w:rPr>
        <w:t xml:space="preserve"> </w:t>
      </w:r>
      <w:r w:rsidRPr="001130A2">
        <w:rPr>
          <w:rFonts w:eastAsia="Times New Roman" w:cs="Arial"/>
          <w:color w:val="1E1E1E"/>
          <w:kern w:val="0"/>
          <w:szCs w:val="20"/>
          <w:lang w:val="en-US" w:eastAsia="en-US"/>
        </w:rPr>
        <w:t>literally</w:t>
      </w:r>
    </w:p>
    <w:p w14:paraId="08FC605D" w14:textId="77777777" w:rsidR="00B977F2" w:rsidRPr="001130A2" w:rsidRDefault="00B977F2" w:rsidP="00B977F2">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E1E1E"/>
          <w:szCs w:val="20"/>
          <w:lang w:val="en-US" w:eastAsia="en-US"/>
        </w:rPr>
        <w:tab/>
      </w:r>
      <w:r w:rsidRPr="001130A2">
        <w:rPr>
          <w:rFonts w:eastAsia="Times New Roman" w:cs="Arial"/>
          <w:color w:val="1E1E1E"/>
          <w:szCs w:val="20"/>
          <w:lang w:val="en-US" w:eastAsia="en-US"/>
        </w:rPr>
        <w:tab/>
      </w:r>
      <w:r w:rsidRPr="001130A2">
        <w:rPr>
          <w:rFonts w:eastAsia="Times New Roman" w:cs="Arial"/>
          <w:color w:val="72290A"/>
          <w:kern w:val="0"/>
          <w:szCs w:val="20"/>
          <w:lang w:val="en-US" w:eastAsia="en-US"/>
        </w:rPr>
        <w:t>[0-9a-z]</w:t>
      </w:r>
      <w:r w:rsidRPr="001130A2">
        <w:rPr>
          <w:rFonts w:eastAsia="Times New Roman" w:cs="Arial"/>
          <w:b/>
          <w:bCs/>
          <w:color w:val="1E1E1E"/>
          <w:kern w:val="0"/>
          <w:szCs w:val="20"/>
          <w:lang w:val="en-US" w:eastAsia="en-US"/>
        </w:rPr>
        <w:t xml:space="preserve"> match a single character present in the list below</w:t>
      </w:r>
    </w:p>
    <w:p w14:paraId="5509922C" w14:textId="3B89028F"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0-9</w:t>
      </w:r>
      <w:r w:rsidRPr="001130A2">
        <w:rPr>
          <w:rFonts w:eastAsia="Times New Roman" w:cs="Arial"/>
          <w:color w:val="1E1E1E"/>
          <w:kern w:val="0"/>
          <w:szCs w:val="20"/>
          <w:lang w:val="en-US" w:eastAsia="en-US"/>
        </w:rPr>
        <w:t xml:space="preserve"> a single character in the range between </w:t>
      </w:r>
      <w:r w:rsidRPr="001130A2">
        <w:rPr>
          <w:rFonts w:eastAsia="Times New Roman" w:cs="Arial"/>
          <w:color w:val="872A04"/>
          <w:kern w:val="0"/>
          <w:szCs w:val="20"/>
          <w:lang w:val="en-US" w:eastAsia="en-US"/>
        </w:rPr>
        <w:t>0</w:t>
      </w:r>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9</w:t>
      </w:r>
      <w:r w:rsidR="00DE796F">
        <w:rPr>
          <w:rFonts w:eastAsia="Times New Roman" w:cs="Arial"/>
          <w:color w:val="1E1E1E"/>
          <w:kern w:val="0"/>
          <w:szCs w:val="20"/>
          <w:lang w:val="en-US" w:eastAsia="en-US"/>
        </w:rPr>
        <w:t>, or</w:t>
      </w:r>
    </w:p>
    <w:p w14:paraId="6B397946" w14:textId="77777777"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a-z</w:t>
      </w:r>
      <w:r w:rsidRPr="001130A2">
        <w:rPr>
          <w:rFonts w:eastAsia="Times New Roman" w:cs="Arial"/>
          <w:color w:val="1E1E1E"/>
          <w:kern w:val="0"/>
          <w:szCs w:val="20"/>
          <w:lang w:val="en-US" w:eastAsia="en-US"/>
        </w:rPr>
        <w:t xml:space="preserve"> a single character in the range between </w:t>
      </w:r>
      <w:proofErr w:type="gramStart"/>
      <w:r w:rsidRPr="001130A2">
        <w:rPr>
          <w:rFonts w:eastAsia="Times New Roman" w:cs="Arial"/>
          <w:color w:val="872A04"/>
          <w:kern w:val="0"/>
          <w:szCs w:val="20"/>
          <w:lang w:val="en-US" w:eastAsia="en-US"/>
        </w:rPr>
        <w:t>a</w:t>
      </w:r>
      <w:proofErr w:type="gramEnd"/>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z</w:t>
      </w:r>
      <w:r w:rsidRPr="001130A2">
        <w:rPr>
          <w:rFonts w:eastAsia="Times New Roman" w:cs="Arial"/>
          <w:color w:val="1E1E1E"/>
          <w:kern w:val="0"/>
          <w:szCs w:val="20"/>
          <w:lang w:val="en-US" w:eastAsia="en-US"/>
        </w:rPr>
        <w:t xml:space="preserve"> (case sensitive)</w:t>
      </w:r>
    </w:p>
    <w:p w14:paraId="16EE63B9" w14:textId="28184B56" w:rsidR="00B977F2" w:rsidRPr="001130A2" w:rsidRDefault="00B977F2" w:rsidP="00B977F2">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E1E1E"/>
          <w:szCs w:val="20"/>
          <w:lang w:val="en-US" w:eastAsia="en-US"/>
        </w:rPr>
        <w:tab/>
      </w:r>
      <w:r w:rsidRPr="001130A2">
        <w:rPr>
          <w:rFonts w:eastAsia="Times New Roman" w:cs="Arial"/>
          <w:color w:val="1E1E1E"/>
          <w:szCs w:val="20"/>
          <w:lang w:val="en-US" w:eastAsia="en-US"/>
        </w:rPr>
        <w:tab/>
      </w:r>
      <w:r w:rsidRPr="001130A2">
        <w:rPr>
          <w:rFonts w:eastAsia="Times New Roman" w:cs="Arial"/>
          <w:color w:val="72290A"/>
          <w:kern w:val="0"/>
          <w:szCs w:val="20"/>
          <w:lang w:val="en-US" w:eastAsia="en-US"/>
        </w:rPr>
        <w:t>[0-9a-z</w:t>
      </w:r>
      <w:proofErr w:type="gramStart"/>
      <w:r w:rsidRPr="001130A2">
        <w:rPr>
          <w:rFonts w:eastAsia="Times New Roman" w:cs="Arial"/>
          <w:color w:val="72290A"/>
          <w:kern w:val="0"/>
          <w:szCs w:val="20"/>
          <w:lang w:val="en-US" w:eastAsia="en-US"/>
        </w:rPr>
        <w:t>-]{</w:t>
      </w:r>
      <w:proofErr w:type="gramEnd"/>
      <w:r w:rsidRPr="001130A2">
        <w:rPr>
          <w:rFonts w:eastAsia="Times New Roman" w:cs="Arial"/>
          <w:color w:val="72290A"/>
          <w:kern w:val="0"/>
          <w:szCs w:val="20"/>
          <w:lang w:val="en-US" w:eastAsia="en-US"/>
        </w:rPr>
        <w:t>8,28}</w:t>
      </w:r>
      <w:r w:rsidRPr="001130A2">
        <w:rPr>
          <w:rFonts w:eastAsia="Times New Roman" w:cs="Arial"/>
          <w:b/>
          <w:bCs/>
          <w:color w:val="1E1E1E"/>
          <w:kern w:val="0"/>
          <w:szCs w:val="20"/>
          <w:lang w:val="en-US" w:eastAsia="en-US"/>
        </w:rPr>
        <w:t xml:space="preserve"> match </w:t>
      </w:r>
      <w:r w:rsidR="00DE796F">
        <w:rPr>
          <w:rFonts w:eastAsia="Times New Roman" w:cs="Arial"/>
          <w:b/>
          <w:bCs/>
          <w:color w:val="1E1E1E"/>
          <w:kern w:val="0"/>
          <w:szCs w:val="20"/>
          <w:lang w:val="en-US" w:eastAsia="en-US"/>
        </w:rPr>
        <w:t xml:space="preserve">between 8 and 28 </w:t>
      </w:r>
      <w:r w:rsidRPr="001130A2">
        <w:rPr>
          <w:rFonts w:eastAsia="Times New Roman" w:cs="Arial"/>
          <w:b/>
          <w:bCs/>
          <w:color w:val="1E1E1E"/>
          <w:kern w:val="0"/>
          <w:szCs w:val="20"/>
          <w:lang w:val="en-US" w:eastAsia="en-US"/>
        </w:rPr>
        <w:t>character</w:t>
      </w:r>
      <w:r w:rsidR="00DE796F">
        <w:rPr>
          <w:rFonts w:eastAsia="Times New Roman" w:cs="Arial"/>
          <w:b/>
          <w:bCs/>
          <w:color w:val="1E1E1E"/>
          <w:kern w:val="0"/>
          <w:szCs w:val="20"/>
          <w:lang w:val="en-US" w:eastAsia="en-US"/>
        </w:rPr>
        <w:t>s</w:t>
      </w:r>
      <w:r w:rsidRPr="001130A2">
        <w:rPr>
          <w:rFonts w:eastAsia="Times New Roman" w:cs="Arial"/>
          <w:b/>
          <w:bCs/>
          <w:color w:val="1E1E1E"/>
          <w:kern w:val="0"/>
          <w:szCs w:val="20"/>
          <w:lang w:val="en-US" w:eastAsia="en-US"/>
        </w:rPr>
        <w:t xml:space="preserve"> present in the list below</w:t>
      </w:r>
    </w:p>
    <w:p w14:paraId="59CFD7D3" w14:textId="0974B9D6"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0-9</w:t>
      </w:r>
      <w:r w:rsidRPr="001130A2">
        <w:rPr>
          <w:rFonts w:eastAsia="Times New Roman" w:cs="Arial"/>
          <w:color w:val="1E1E1E"/>
          <w:kern w:val="0"/>
          <w:szCs w:val="20"/>
          <w:lang w:val="en-US" w:eastAsia="en-US"/>
        </w:rPr>
        <w:t xml:space="preserve"> a single character in the range between </w:t>
      </w:r>
      <w:r w:rsidRPr="001130A2">
        <w:rPr>
          <w:rFonts w:eastAsia="Times New Roman" w:cs="Arial"/>
          <w:color w:val="872A04"/>
          <w:kern w:val="0"/>
          <w:szCs w:val="20"/>
          <w:lang w:val="en-US" w:eastAsia="en-US"/>
        </w:rPr>
        <w:t>0</w:t>
      </w:r>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9</w:t>
      </w:r>
      <w:r w:rsidR="00DE796F">
        <w:rPr>
          <w:rFonts w:eastAsia="Times New Roman" w:cs="Arial"/>
          <w:color w:val="1E1E1E"/>
          <w:kern w:val="0"/>
          <w:szCs w:val="20"/>
          <w:lang w:val="en-US" w:eastAsia="en-US"/>
        </w:rPr>
        <w:t>, or</w:t>
      </w:r>
    </w:p>
    <w:p w14:paraId="1597B06B" w14:textId="64F046CD"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a-z</w:t>
      </w:r>
      <w:r w:rsidRPr="001130A2">
        <w:rPr>
          <w:rFonts w:eastAsia="Times New Roman" w:cs="Arial"/>
          <w:color w:val="1E1E1E"/>
          <w:kern w:val="0"/>
          <w:szCs w:val="20"/>
          <w:lang w:val="en-US" w:eastAsia="en-US"/>
        </w:rPr>
        <w:t xml:space="preserve"> a single character in the range between </w:t>
      </w:r>
      <w:proofErr w:type="gramStart"/>
      <w:r w:rsidRPr="001130A2">
        <w:rPr>
          <w:rFonts w:eastAsia="Times New Roman" w:cs="Arial"/>
          <w:color w:val="872A04"/>
          <w:kern w:val="0"/>
          <w:szCs w:val="20"/>
          <w:lang w:val="en-US" w:eastAsia="en-US"/>
        </w:rPr>
        <w:t>a</w:t>
      </w:r>
      <w:proofErr w:type="gramEnd"/>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z</w:t>
      </w:r>
      <w:r w:rsidRPr="001130A2">
        <w:rPr>
          <w:rFonts w:eastAsia="Times New Roman" w:cs="Arial"/>
          <w:color w:val="1E1E1E"/>
          <w:kern w:val="0"/>
          <w:szCs w:val="20"/>
          <w:lang w:val="en-US" w:eastAsia="en-US"/>
        </w:rPr>
        <w:t xml:space="preserve"> (case sensitive)</w:t>
      </w:r>
      <w:r w:rsidR="00DE796F">
        <w:rPr>
          <w:rFonts w:eastAsia="Times New Roman" w:cs="Arial"/>
          <w:color w:val="1E1E1E"/>
          <w:kern w:val="0"/>
          <w:szCs w:val="20"/>
          <w:lang w:val="en-US" w:eastAsia="en-US"/>
        </w:rPr>
        <w:t>, or</w:t>
      </w:r>
    </w:p>
    <w:p w14:paraId="7757A886" w14:textId="665EE6CF"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w:t>
      </w:r>
      <w:r w:rsidRPr="001130A2">
        <w:rPr>
          <w:rFonts w:eastAsia="Times New Roman" w:cs="Arial"/>
          <w:color w:val="1E1E1E"/>
          <w:kern w:val="0"/>
          <w:szCs w:val="20"/>
          <w:lang w:val="en-US" w:eastAsia="en-US"/>
        </w:rPr>
        <w:t xml:space="preserve"> the literal character </w:t>
      </w:r>
      <w:r w:rsidR="00DE796F">
        <w:rPr>
          <w:rFonts w:eastAsia="Times New Roman" w:cs="Arial"/>
          <w:color w:val="1E1E1E"/>
          <w:kern w:val="0"/>
          <w:szCs w:val="20"/>
          <w:lang w:val="en-US" w:eastAsia="en-US"/>
        </w:rPr>
        <w:t>“</w:t>
      </w:r>
      <w:proofErr w:type="gramStart"/>
      <w:r w:rsidRPr="001130A2">
        <w:rPr>
          <w:rFonts w:eastAsia="Times New Roman" w:cs="Arial"/>
          <w:color w:val="872A04"/>
          <w:kern w:val="0"/>
          <w:szCs w:val="20"/>
          <w:lang w:val="en-US" w:eastAsia="en-US"/>
        </w:rPr>
        <w:t>-</w:t>
      </w:r>
      <w:r w:rsidR="00DE796F">
        <w:rPr>
          <w:rFonts w:eastAsia="Times New Roman" w:cs="Arial"/>
          <w:color w:val="1E1E1E"/>
          <w:kern w:val="0"/>
          <w:szCs w:val="20"/>
          <w:lang w:val="en-US" w:eastAsia="en-US"/>
        </w:rPr>
        <w:t>“</w:t>
      </w:r>
      <w:proofErr w:type="gramEnd"/>
    </w:p>
    <w:p w14:paraId="78E90A99" w14:textId="77777777" w:rsidR="00B977F2" w:rsidRPr="001130A2" w:rsidRDefault="00B977F2" w:rsidP="00B977F2">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E1E1E"/>
          <w:szCs w:val="20"/>
          <w:lang w:val="en-US" w:eastAsia="en-US"/>
        </w:rPr>
        <w:tab/>
      </w:r>
      <w:r w:rsidRPr="001130A2">
        <w:rPr>
          <w:rFonts w:eastAsia="Times New Roman" w:cs="Arial"/>
          <w:color w:val="1E1E1E"/>
          <w:szCs w:val="20"/>
          <w:lang w:val="en-US" w:eastAsia="en-US"/>
        </w:rPr>
        <w:tab/>
      </w:r>
      <w:r w:rsidRPr="001130A2">
        <w:rPr>
          <w:rFonts w:eastAsia="Times New Roman" w:cs="Arial"/>
          <w:color w:val="72290A"/>
          <w:kern w:val="0"/>
          <w:szCs w:val="20"/>
          <w:lang w:val="en-US" w:eastAsia="en-US"/>
        </w:rPr>
        <w:t>[0-9a-z]</w:t>
      </w:r>
      <w:r w:rsidRPr="001130A2">
        <w:rPr>
          <w:rFonts w:eastAsia="Times New Roman" w:cs="Arial"/>
          <w:b/>
          <w:bCs/>
          <w:color w:val="1E1E1E"/>
          <w:kern w:val="0"/>
          <w:szCs w:val="20"/>
          <w:lang w:val="en-US" w:eastAsia="en-US"/>
        </w:rPr>
        <w:t xml:space="preserve"> match a single character present in the list below</w:t>
      </w:r>
    </w:p>
    <w:p w14:paraId="1F487B68" w14:textId="78B0C2F9"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0-9</w:t>
      </w:r>
      <w:r w:rsidRPr="001130A2">
        <w:rPr>
          <w:rFonts w:eastAsia="Times New Roman" w:cs="Arial"/>
          <w:color w:val="1E1E1E"/>
          <w:kern w:val="0"/>
          <w:szCs w:val="20"/>
          <w:lang w:val="en-US" w:eastAsia="en-US"/>
        </w:rPr>
        <w:t xml:space="preserve"> a single character in the range between </w:t>
      </w:r>
      <w:r w:rsidRPr="001130A2">
        <w:rPr>
          <w:rFonts w:eastAsia="Times New Roman" w:cs="Arial"/>
          <w:color w:val="872A04"/>
          <w:kern w:val="0"/>
          <w:szCs w:val="20"/>
          <w:lang w:val="en-US" w:eastAsia="en-US"/>
        </w:rPr>
        <w:t>0</w:t>
      </w:r>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9</w:t>
      </w:r>
      <w:r w:rsidR="00DE796F">
        <w:rPr>
          <w:rFonts w:eastAsia="Times New Roman" w:cs="Arial"/>
          <w:color w:val="1E1E1E"/>
          <w:kern w:val="0"/>
          <w:szCs w:val="20"/>
          <w:lang w:val="en-US" w:eastAsia="en-US"/>
        </w:rPr>
        <w:t>, or</w:t>
      </w:r>
    </w:p>
    <w:p w14:paraId="3AB306F2" w14:textId="77777777" w:rsidR="00B977F2" w:rsidRPr="001130A2" w:rsidRDefault="00B977F2" w:rsidP="00B977F2">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a-z</w:t>
      </w:r>
      <w:r w:rsidRPr="001130A2">
        <w:rPr>
          <w:rFonts w:eastAsia="Times New Roman" w:cs="Arial"/>
          <w:color w:val="1E1E1E"/>
          <w:kern w:val="0"/>
          <w:szCs w:val="20"/>
          <w:lang w:val="en-US" w:eastAsia="en-US"/>
        </w:rPr>
        <w:t xml:space="preserve"> a single character in the range between </w:t>
      </w:r>
      <w:proofErr w:type="gramStart"/>
      <w:r w:rsidRPr="001130A2">
        <w:rPr>
          <w:rFonts w:eastAsia="Times New Roman" w:cs="Arial"/>
          <w:color w:val="872A04"/>
          <w:kern w:val="0"/>
          <w:szCs w:val="20"/>
          <w:lang w:val="en-US" w:eastAsia="en-US"/>
        </w:rPr>
        <w:t>a</w:t>
      </w:r>
      <w:proofErr w:type="gramEnd"/>
      <w:r w:rsidRPr="001130A2">
        <w:rPr>
          <w:rFonts w:eastAsia="Times New Roman" w:cs="Arial"/>
          <w:color w:val="1E1E1E"/>
          <w:kern w:val="0"/>
          <w:szCs w:val="20"/>
          <w:lang w:val="en-US" w:eastAsia="en-US"/>
        </w:rPr>
        <w:t xml:space="preserve"> and </w:t>
      </w:r>
      <w:r w:rsidRPr="001130A2">
        <w:rPr>
          <w:rFonts w:eastAsia="Times New Roman" w:cs="Arial"/>
          <w:color w:val="872A04"/>
          <w:kern w:val="0"/>
          <w:szCs w:val="20"/>
          <w:lang w:val="en-US" w:eastAsia="en-US"/>
        </w:rPr>
        <w:t>z</w:t>
      </w:r>
      <w:r w:rsidRPr="001130A2">
        <w:rPr>
          <w:rFonts w:eastAsia="Times New Roman" w:cs="Arial"/>
          <w:color w:val="1E1E1E"/>
          <w:kern w:val="0"/>
          <w:szCs w:val="20"/>
          <w:lang w:val="en-US" w:eastAsia="en-US"/>
        </w:rPr>
        <w:t xml:space="preserve"> (case sensitive)</w:t>
      </w:r>
    </w:p>
    <w:p w14:paraId="011E344E" w14:textId="77777777" w:rsidR="00B977F2" w:rsidRPr="001130A2" w:rsidRDefault="00B977F2" w:rsidP="00B977F2">
      <w:pPr>
        <w:rPr>
          <w:rFonts w:cs="Arial"/>
          <w:szCs w:val="20"/>
          <w:lang w:val="en-US"/>
        </w:rPr>
      </w:pP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w:t>
      </w:r>
      <w:r w:rsidRPr="001130A2">
        <w:rPr>
          <w:rFonts w:eastAsia="Times New Roman" w:cs="Arial"/>
          <w:color w:val="1E1E1E"/>
          <w:kern w:val="0"/>
          <w:szCs w:val="20"/>
          <w:lang w:val="en-US" w:eastAsia="en-US"/>
        </w:rPr>
        <w:t xml:space="preserve"> assert position at end of the string</w:t>
      </w:r>
    </w:p>
    <w:p w14:paraId="7EC94543" w14:textId="77777777" w:rsidR="00B977F2" w:rsidRDefault="00B977F2" w:rsidP="00B977F2">
      <w:pPr>
        <w:rPr>
          <w:lang w:val="en-US"/>
        </w:rPr>
      </w:pPr>
    </w:p>
    <w:p w14:paraId="0A730CA3" w14:textId="4AA1DEA7" w:rsidR="00B977F2" w:rsidRDefault="00B977F2" w:rsidP="00B977F2">
      <w:pPr>
        <w:rPr>
          <w:lang w:val="en-US"/>
        </w:rPr>
      </w:pPr>
      <w:r>
        <w:rPr>
          <w:lang w:val="en-US"/>
        </w:rPr>
        <w:t>Examples:</w:t>
      </w:r>
    </w:p>
    <w:p w14:paraId="52D53E43" w14:textId="68D8C411" w:rsidR="00B977F2" w:rsidRPr="004F445C" w:rsidRDefault="00B977F2" w:rsidP="00B977F2">
      <w:pPr>
        <w:ind w:left="720"/>
        <w:rPr>
          <w:rFonts w:ascii="Courier New" w:hAnsi="Courier New" w:cs="Courier New"/>
          <w:sz w:val="16"/>
          <w:szCs w:val="16"/>
          <w:lang w:val="en-US"/>
        </w:rPr>
      </w:pPr>
      <w:r w:rsidRPr="004F445C">
        <w:rPr>
          <w:rFonts w:ascii="Courier New" w:hAnsi="Courier New" w:cs="Courier New"/>
          <w:sz w:val="16"/>
          <w:szCs w:val="16"/>
          <w:lang w:val="en-US"/>
        </w:rPr>
        <w:t>NO:29078534891</w:t>
      </w:r>
    </w:p>
    <w:p w14:paraId="402E488B" w14:textId="59C261C9" w:rsidR="00B977F2" w:rsidRDefault="00B977F2" w:rsidP="00B977F2">
      <w:pPr>
        <w:ind w:left="720"/>
        <w:rPr>
          <w:lang w:val="en-US"/>
        </w:rPr>
      </w:pPr>
      <w:r w:rsidRPr="004F445C">
        <w:rPr>
          <w:rFonts w:ascii="Courier New" w:hAnsi="Courier New" w:cs="Courier New"/>
          <w:sz w:val="16"/>
          <w:szCs w:val="16"/>
          <w:lang w:val="en-US"/>
        </w:rPr>
        <w:t>DK:09208-2002-2-194967071622</w:t>
      </w:r>
    </w:p>
    <w:p w14:paraId="3EE7848F" w14:textId="77777777" w:rsidR="00B977F2" w:rsidRDefault="00B977F2" w:rsidP="00B977F2">
      <w:pPr>
        <w:rPr>
          <w:lang w:val="en-US"/>
        </w:rPr>
      </w:pPr>
    </w:p>
    <w:p w14:paraId="76D09076" w14:textId="77777777" w:rsidR="00B977F2" w:rsidRDefault="00B977F2" w:rsidP="004F445C">
      <w:pPr>
        <w:rPr>
          <w:lang w:val="en-US"/>
        </w:rPr>
      </w:pPr>
    </w:p>
    <w:p w14:paraId="5D44C3D5" w14:textId="6CEC74BC" w:rsidR="004F445C" w:rsidRDefault="004F445C" w:rsidP="004F445C">
      <w:pPr>
        <w:rPr>
          <w:lang w:val="en-US"/>
        </w:rPr>
      </w:pPr>
      <w:r w:rsidRPr="004F445C">
        <w:rPr>
          <w:lang w:val="en-US"/>
        </w:rPr>
        <w:t>The 2 letter country code is the 2 letter ISO 3166 country code</w:t>
      </w:r>
      <w:r w:rsidR="00C70B41">
        <w:rPr>
          <w:lang w:val="en-US"/>
        </w:rPr>
        <w:t xml:space="preserve"> expressed in upper case letters</w:t>
      </w:r>
      <w:r w:rsidRPr="004F445C">
        <w:rPr>
          <w:lang w:val="en-US"/>
        </w:rPr>
        <w:t xml:space="preserve">. E.g. “SE” for Sweden and “NO” for Norway. This identifies the country which issued the </w:t>
      </w:r>
      <w:proofErr w:type="spellStart"/>
      <w:r w:rsidRPr="004F445C">
        <w:rPr>
          <w:lang w:val="en-US"/>
        </w:rPr>
        <w:t>eID</w:t>
      </w:r>
      <w:proofErr w:type="spellEnd"/>
      <w:r w:rsidRPr="004F445C">
        <w:rPr>
          <w:lang w:val="en-US"/>
        </w:rPr>
        <w:t xml:space="preserve"> used to authenticate the user (I.e. provided the infrastructure to identify the person). This is not necessarily the person’s actual citizenship or country of residence.</w:t>
      </w:r>
    </w:p>
    <w:p w14:paraId="3D37B2C4" w14:textId="77777777" w:rsidR="004F445C" w:rsidRPr="004F445C" w:rsidRDefault="004F445C" w:rsidP="004F445C">
      <w:pPr>
        <w:rPr>
          <w:lang w:val="en-US"/>
        </w:rPr>
      </w:pPr>
    </w:p>
    <w:p w14:paraId="3E3FD1FF" w14:textId="46473620" w:rsidR="00B977F2" w:rsidRDefault="004F445C" w:rsidP="004F445C">
      <w:pPr>
        <w:rPr>
          <w:lang w:val="en-US"/>
        </w:rPr>
      </w:pPr>
      <w:r w:rsidRPr="004F445C">
        <w:rPr>
          <w:lang w:val="en-US"/>
        </w:rPr>
        <w:t xml:space="preserve">The identifier </w:t>
      </w:r>
      <w:r w:rsidR="00C70B41">
        <w:rPr>
          <w:lang w:val="en-US"/>
        </w:rPr>
        <w:t xml:space="preserve">component </w:t>
      </w:r>
      <w:r>
        <w:rPr>
          <w:lang w:val="en-US"/>
        </w:rPr>
        <w:t>holds a minimum of 10 and a maximum of 30 characters. The characters in the identifier component are restricted to</w:t>
      </w:r>
      <w:r w:rsidRPr="004F445C">
        <w:rPr>
          <w:lang w:val="en-US"/>
        </w:rPr>
        <w:t xml:space="preserve"> the numeric characters 0-9, the letters a-z and the hyphen character “</w:t>
      </w:r>
      <w:proofErr w:type="gramStart"/>
      <w:r w:rsidRPr="004F445C">
        <w:rPr>
          <w:lang w:val="en-US"/>
        </w:rPr>
        <w:t>-“ (</w:t>
      </w:r>
      <w:proofErr w:type="gramEnd"/>
      <w:r w:rsidRPr="004F445C">
        <w:rPr>
          <w:lang w:val="en-US"/>
        </w:rPr>
        <w:t xml:space="preserve">0x2D). </w:t>
      </w:r>
      <w:r w:rsidR="00B977F2">
        <w:rPr>
          <w:lang w:val="en-US"/>
        </w:rPr>
        <w:t>Letters “a-z” MUST be lower case. Should a provisional ID ever be presented with upper case letters then such letter should be matched using case insensitive matching (</w:t>
      </w:r>
      <w:r w:rsidR="00B977F2" w:rsidRPr="004F445C">
        <w:rPr>
          <w:lang w:val="en-US"/>
        </w:rPr>
        <w:t>e.g. “a” is equivalent to “A”</w:t>
      </w:r>
      <w:r w:rsidR="00B977F2">
        <w:rPr>
          <w:lang w:val="en-US"/>
        </w:rPr>
        <w:t>). The identifier component MUST NOT start or end with a hyphen character.</w:t>
      </w:r>
    </w:p>
    <w:p w14:paraId="0F5D4649" w14:textId="16F994F6" w:rsidR="008A046F" w:rsidRDefault="008A046F">
      <w:pPr>
        <w:spacing w:line="240" w:lineRule="auto"/>
        <w:rPr>
          <w:lang w:val="en-US"/>
        </w:rPr>
      </w:pPr>
    </w:p>
    <w:p w14:paraId="2A8A39B0" w14:textId="26339C80" w:rsidR="002139B3" w:rsidRDefault="003117DF" w:rsidP="002139B3">
      <w:pPr>
        <w:pStyle w:val="Heading2"/>
        <w:rPr>
          <w:lang w:val="en-US"/>
        </w:rPr>
      </w:pPr>
      <w:bookmarkStart w:id="6" w:name="_Toc460029393"/>
      <w:r>
        <w:rPr>
          <w:lang w:val="en-US"/>
        </w:rPr>
        <w:t xml:space="preserve">Provisional Identifier </w:t>
      </w:r>
      <w:r w:rsidR="0014496C">
        <w:rPr>
          <w:lang w:val="en-US"/>
        </w:rPr>
        <w:t>Persistence</w:t>
      </w:r>
      <w:r>
        <w:rPr>
          <w:lang w:val="en-US"/>
        </w:rPr>
        <w:t xml:space="preserve"> Indicator</w:t>
      </w:r>
      <w:r w:rsidR="0014496C">
        <w:rPr>
          <w:lang w:val="en-US"/>
        </w:rPr>
        <w:t xml:space="preserve"> (</w:t>
      </w:r>
      <w:proofErr w:type="spellStart"/>
      <w:r w:rsidR="0014496C">
        <w:rPr>
          <w:lang w:val="en-US"/>
        </w:rPr>
        <w:t>pridPersistence</w:t>
      </w:r>
      <w:proofErr w:type="spellEnd"/>
      <w:r w:rsidR="0014496C">
        <w:rPr>
          <w:lang w:val="en-US"/>
        </w:rPr>
        <w:t>) attribute</w:t>
      </w:r>
      <w:bookmarkEnd w:id="6"/>
    </w:p>
    <w:p w14:paraId="11458F52" w14:textId="117EB779" w:rsidR="00A31A14" w:rsidRDefault="00A31A14" w:rsidP="00A31A14">
      <w:pPr>
        <w:rPr>
          <w:lang w:val="en-US"/>
        </w:rPr>
      </w:pPr>
      <w:r w:rsidRPr="004F445C">
        <w:rPr>
          <w:lang w:val="en-US"/>
        </w:rPr>
        <w:t>The provisional identifier (</w:t>
      </w:r>
      <w:r w:rsidRPr="00D124F9">
        <w:rPr>
          <w:rStyle w:val="Code"/>
        </w:rPr>
        <w:t>prid</w:t>
      </w:r>
      <w:r w:rsidR="00D124F9" w:rsidRPr="00D124F9">
        <w:rPr>
          <w:rStyle w:val="Code"/>
        </w:rPr>
        <w:t>Persistence</w:t>
      </w:r>
      <w:r w:rsidRPr="004F445C">
        <w:rPr>
          <w:lang w:val="en-US"/>
        </w:rPr>
        <w:t>)</w:t>
      </w:r>
      <w:r>
        <w:rPr>
          <w:lang w:val="en-US"/>
        </w:rPr>
        <w:t xml:space="preserve"> attribute is a SAML attribute identified by the SAML attribute name </w:t>
      </w:r>
      <w:r w:rsidRPr="00A31A14">
        <w:rPr>
          <w:rStyle w:val="Code"/>
        </w:rPr>
        <w:t>urn:oid:1.2.752.201.3.</w:t>
      </w:r>
      <w:r w:rsidR="00D124F9">
        <w:rPr>
          <w:rStyle w:val="Code"/>
        </w:rPr>
        <w:t>5</w:t>
      </w:r>
    </w:p>
    <w:p w14:paraId="3497F68F" w14:textId="77777777" w:rsidR="00A31A14" w:rsidRDefault="00A31A14" w:rsidP="00A31A14">
      <w:pPr>
        <w:rPr>
          <w:lang w:val="en-US"/>
        </w:rPr>
      </w:pPr>
    </w:p>
    <w:p w14:paraId="44DAA783" w14:textId="5CF49392" w:rsidR="00A31A14" w:rsidRDefault="00A31A14" w:rsidP="00A31A14">
      <w:pPr>
        <w:rPr>
          <w:lang w:val="en-US"/>
        </w:rPr>
      </w:pPr>
      <w:r>
        <w:rPr>
          <w:lang w:val="en-US"/>
        </w:rPr>
        <w:t xml:space="preserve">The </w:t>
      </w:r>
      <w:r w:rsidRPr="00A31A14">
        <w:rPr>
          <w:rStyle w:val="Code"/>
        </w:rPr>
        <w:t>prid</w:t>
      </w:r>
      <w:r w:rsidR="00D124F9">
        <w:rPr>
          <w:rStyle w:val="Code"/>
        </w:rPr>
        <w:t>Persistence</w:t>
      </w:r>
      <w:r>
        <w:rPr>
          <w:lang w:val="en-US"/>
        </w:rPr>
        <w:t xml:space="preserve"> attribute holds a string value containing the following data:</w:t>
      </w:r>
    </w:p>
    <w:p w14:paraId="13592515" w14:textId="77777777" w:rsidR="00A31A14" w:rsidRPr="004F445C" w:rsidRDefault="00A31A14" w:rsidP="00A31A14">
      <w:pPr>
        <w:rPr>
          <w:lang w:val="en-US"/>
        </w:rPr>
      </w:pPr>
    </w:p>
    <w:p w14:paraId="5DF05DF6" w14:textId="4F1466B3" w:rsidR="00A31A14" w:rsidRPr="004F445C" w:rsidRDefault="00A31A14" w:rsidP="00A31A14">
      <w:pPr>
        <w:ind w:left="720"/>
        <w:rPr>
          <w:b/>
          <w:noProof/>
          <w:lang w:val="en-US"/>
        </w:rPr>
      </w:pPr>
      <w:r w:rsidRPr="004F445C">
        <w:rPr>
          <w:b/>
          <w:noProof/>
          <w:lang w:val="en-US"/>
        </w:rPr>
        <w:t>{</w:t>
      </w:r>
      <w:r w:rsidR="00D124F9">
        <w:rPr>
          <w:b/>
          <w:noProof/>
          <w:lang w:val="en-US"/>
        </w:rPr>
        <w:t>1</w:t>
      </w:r>
      <w:r w:rsidRPr="004F445C">
        <w:rPr>
          <w:b/>
          <w:noProof/>
          <w:lang w:val="en-US"/>
        </w:rPr>
        <w:t xml:space="preserve"> letter </w:t>
      </w:r>
      <w:r w:rsidR="00D124F9">
        <w:rPr>
          <w:b/>
          <w:noProof/>
          <w:lang w:val="en-US"/>
        </w:rPr>
        <w:t>Identifier (A, B or C)}</w:t>
      </w:r>
    </w:p>
    <w:p w14:paraId="69517D35" w14:textId="77777777" w:rsidR="00A31A14" w:rsidRDefault="00A31A14" w:rsidP="00A31A14">
      <w:pPr>
        <w:rPr>
          <w:lang w:val="en-US"/>
        </w:rPr>
      </w:pPr>
    </w:p>
    <w:p w14:paraId="763D4819" w14:textId="1C7D48BA" w:rsidR="00A31A14" w:rsidRDefault="00A31A14" w:rsidP="00A31A14">
      <w:pPr>
        <w:rPr>
          <w:lang w:val="en-US"/>
        </w:rPr>
      </w:pPr>
      <w:r>
        <w:rPr>
          <w:lang w:val="en-US"/>
        </w:rPr>
        <w:t>Syntactically</w:t>
      </w:r>
      <w:r w:rsidR="00EB1E3D">
        <w:rPr>
          <w:lang w:val="en-US"/>
        </w:rPr>
        <w:t>,</w:t>
      </w:r>
      <w:r>
        <w:rPr>
          <w:lang w:val="en-US"/>
        </w:rPr>
        <w:t xml:space="preserve"> provisional ID </w:t>
      </w:r>
      <w:r w:rsidR="00D124F9">
        <w:rPr>
          <w:lang w:val="en-US"/>
        </w:rPr>
        <w:t xml:space="preserve">persistence indicator </w:t>
      </w:r>
      <w:r>
        <w:rPr>
          <w:lang w:val="en-US"/>
        </w:rPr>
        <w:t>is defined by the following regular expression:</w:t>
      </w:r>
    </w:p>
    <w:p w14:paraId="2803CBDD" w14:textId="77777777" w:rsidR="00A31A14" w:rsidRDefault="00A31A14" w:rsidP="00A31A14">
      <w:pPr>
        <w:rPr>
          <w:lang w:val="en-US"/>
        </w:rPr>
      </w:pPr>
    </w:p>
    <w:p w14:paraId="34B09C9A" w14:textId="554F4129" w:rsidR="00A31A14" w:rsidRPr="00782508" w:rsidRDefault="00A31A14" w:rsidP="00A31A14">
      <w:pPr>
        <w:ind w:left="720"/>
        <w:rPr>
          <w:rStyle w:val="Code"/>
          <w:b/>
        </w:rPr>
      </w:pPr>
      <w:r w:rsidRPr="00782508">
        <w:rPr>
          <w:rStyle w:val="Code"/>
          <w:b/>
        </w:rPr>
        <w:t>^[A</w:t>
      </w:r>
      <w:r w:rsidR="00D124F9">
        <w:rPr>
          <w:rStyle w:val="Code"/>
          <w:b/>
        </w:rPr>
        <w:t>|B|C</w:t>
      </w:r>
      <w:r w:rsidRPr="00782508">
        <w:rPr>
          <w:rStyle w:val="Code"/>
          <w:b/>
        </w:rPr>
        <w:t>]$</w:t>
      </w:r>
    </w:p>
    <w:p w14:paraId="76748613" w14:textId="77777777" w:rsidR="00A31A14" w:rsidRDefault="00A31A14" w:rsidP="00A31A14">
      <w:pPr>
        <w:rPr>
          <w:lang w:val="en-US"/>
        </w:rPr>
      </w:pPr>
    </w:p>
    <w:p w14:paraId="6F4887B4" w14:textId="77777777" w:rsidR="00A31A14" w:rsidRDefault="00A31A14" w:rsidP="00A31A14">
      <w:pPr>
        <w:rPr>
          <w:lang w:val="en-US"/>
        </w:rPr>
      </w:pPr>
      <w:r>
        <w:rPr>
          <w:lang w:val="en-US"/>
        </w:rPr>
        <w:t>Explanation:</w:t>
      </w:r>
    </w:p>
    <w:p w14:paraId="4C8AE785" w14:textId="77777777" w:rsidR="00A31A14" w:rsidRPr="001130A2" w:rsidRDefault="00A31A14" w:rsidP="00A31A14">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w:t>
      </w:r>
      <w:r w:rsidRPr="001130A2">
        <w:rPr>
          <w:rFonts w:eastAsia="Times New Roman" w:cs="Arial"/>
          <w:color w:val="1E1E1E"/>
          <w:kern w:val="0"/>
          <w:szCs w:val="20"/>
          <w:lang w:val="en-US" w:eastAsia="en-US"/>
        </w:rPr>
        <w:t xml:space="preserve"> assert position at start of the string</w:t>
      </w:r>
    </w:p>
    <w:p w14:paraId="07E0BF26" w14:textId="1135E7DA" w:rsidR="00A31A14" w:rsidRPr="001130A2" w:rsidRDefault="00A31A14" w:rsidP="00A31A14">
      <w:pPr>
        <w:widowControl w:val="0"/>
        <w:tabs>
          <w:tab w:val="left" w:pos="220"/>
          <w:tab w:val="left" w:pos="72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E1E1E"/>
          <w:szCs w:val="20"/>
          <w:lang w:val="en-US" w:eastAsia="en-US"/>
        </w:rPr>
        <w:tab/>
      </w:r>
      <w:r w:rsidRPr="001130A2">
        <w:rPr>
          <w:rFonts w:eastAsia="Times New Roman" w:cs="Arial"/>
          <w:color w:val="1E1E1E"/>
          <w:szCs w:val="20"/>
          <w:lang w:val="en-US" w:eastAsia="en-US"/>
        </w:rPr>
        <w:tab/>
      </w:r>
      <w:r w:rsidR="00D124F9">
        <w:rPr>
          <w:rFonts w:eastAsia="Times New Roman" w:cs="Arial"/>
          <w:color w:val="72290A"/>
          <w:kern w:val="0"/>
          <w:szCs w:val="20"/>
          <w:lang w:val="en-US" w:eastAsia="en-US"/>
        </w:rPr>
        <w:t>[A|B|C</w:t>
      </w:r>
      <w:r w:rsidRPr="001130A2">
        <w:rPr>
          <w:rFonts w:eastAsia="Times New Roman" w:cs="Arial"/>
          <w:color w:val="72290A"/>
          <w:kern w:val="0"/>
          <w:szCs w:val="20"/>
          <w:lang w:val="en-US" w:eastAsia="en-US"/>
        </w:rPr>
        <w:t>]</w:t>
      </w:r>
      <w:r w:rsidRPr="001130A2">
        <w:rPr>
          <w:rFonts w:eastAsia="Times New Roman" w:cs="Arial"/>
          <w:b/>
          <w:bCs/>
          <w:color w:val="1E1E1E"/>
          <w:kern w:val="0"/>
          <w:szCs w:val="20"/>
          <w:lang w:val="en-US" w:eastAsia="en-US"/>
        </w:rPr>
        <w:t xml:space="preserve"> match </w:t>
      </w:r>
      <w:r w:rsidR="00D124F9">
        <w:rPr>
          <w:rFonts w:eastAsia="Times New Roman" w:cs="Arial"/>
          <w:b/>
          <w:bCs/>
          <w:color w:val="1E1E1E"/>
          <w:kern w:val="0"/>
          <w:szCs w:val="20"/>
          <w:lang w:val="en-US" w:eastAsia="en-US"/>
        </w:rPr>
        <w:t>a single</w:t>
      </w:r>
      <w:r w:rsidRPr="001130A2">
        <w:rPr>
          <w:rFonts w:eastAsia="Times New Roman" w:cs="Arial"/>
          <w:b/>
          <w:bCs/>
          <w:color w:val="1E1E1E"/>
          <w:kern w:val="0"/>
          <w:szCs w:val="20"/>
          <w:lang w:val="en-US" w:eastAsia="en-US"/>
        </w:rPr>
        <w:t xml:space="preserve"> character present in the list below</w:t>
      </w:r>
    </w:p>
    <w:p w14:paraId="5411C283" w14:textId="512FCDF1" w:rsidR="00A31A14" w:rsidRPr="001130A2" w:rsidRDefault="00A31A14" w:rsidP="00A31A14">
      <w:pPr>
        <w:widowControl w:val="0"/>
        <w:tabs>
          <w:tab w:val="left" w:pos="940"/>
          <w:tab w:val="left" w:pos="1440"/>
        </w:tabs>
        <w:autoSpaceDE w:val="0"/>
        <w:autoSpaceDN w:val="0"/>
        <w:adjustRightInd w:val="0"/>
        <w:spacing w:line="240" w:lineRule="auto"/>
        <w:rPr>
          <w:rFonts w:eastAsia="Times New Roman" w:cs="Arial"/>
          <w:color w:val="1E1E1E"/>
          <w:kern w:val="0"/>
          <w:szCs w:val="20"/>
          <w:lang w:val="en-US" w:eastAsia="en-US"/>
        </w:rPr>
      </w:pPr>
      <w:r w:rsidRPr="001130A2">
        <w:rPr>
          <w:rFonts w:eastAsia="Times New Roman" w:cs="Arial"/>
          <w:color w:val="13377E"/>
          <w:szCs w:val="20"/>
          <w:lang w:val="en-US" w:eastAsia="en-US"/>
        </w:rPr>
        <w:tab/>
      </w:r>
      <w:r w:rsidRPr="001130A2">
        <w:rPr>
          <w:rFonts w:eastAsia="Times New Roman" w:cs="Arial"/>
          <w:color w:val="13377E"/>
          <w:szCs w:val="20"/>
          <w:lang w:val="en-US" w:eastAsia="en-US"/>
        </w:rPr>
        <w:tab/>
      </w:r>
      <w:r w:rsidR="00D124F9">
        <w:rPr>
          <w:rFonts w:eastAsia="Times New Roman" w:cs="Arial"/>
          <w:color w:val="13377E"/>
          <w:kern w:val="0"/>
          <w:szCs w:val="20"/>
          <w:lang w:val="en-US" w:eastAsia="en-US"/>
        </w:rPr>
        <w:t>A|B|C</w:t>
      </w:r>
      <w:r w:rsidRPr="001130A2">
        <w:rPr>
          <w:rFonts w:eastAsia="Times New Roman" w:cs="Arial"/>
          <w:color w:val="1E1E1E"/>
          <w:kern w:val="0"/>
          <w:szCs w:val="20"/>
          <w:lang w:val="en-US" w:eastAsia="en-US"/>
        </w:rPr>
        <w:t xml:space="preserve"> </w:t>
      </w:r>
      <w:r w:rsidRPr="00D124F9">
        <w:rPr>
          <w:rFonts w:eastAsia="Times New Roman" w:cs="Arial"/>
          <w:color w:val="1E1E1E"/>
          <w:kern w:val="0"/>
          <w:szCs w:val="20"/>
          <w:lang w:val="en-US" w:eastAsia="en-US"/>
        </w:rPr>
        <w:t xml:space="preserve">a </w:t>
      </w:r>
      <w:r w:rsidR="00D124F9" w:rsidRPr="00D124F9">
        <w:rPr>
          <w:rFonts w:eastAsia="Times New Roman" w:cs="Arial"/>
          <w:color w:val="1E1E1E"/>
          <w:kern w:val="0"/>
          <w:szCs w:val="20"/>
          <w:lang w:val="en-US" w:eastAsia="en-US"/>
        </w:rPr>
        <w:t xml:space="preserve">single character in the list </w:t>
      </w:r>
      <w:r w:rsidR="00D124F9" w:rsidRPr="00D124F9">
        <w:rPr>
          <w:rFonts w:eastAsia="Times New Roman" w:cs="Arial"/>
          <w:color w:val="872A04"/>
          <w:kern w:val="0"/>
          <w:szCs w:val="20"/>
          <w:lang w:val="en-US" w:eastAsia="en-US"/>
        </w:rPr>
        <w:t>A</w:t>
      </w:r>
      <w:r w:rsidR="00D124F9" w:rsidRPr="00D124F9">
        <w:rPr>
          <w:rFonts w:eastAsia="Times New Roman" w:cs="Arial"/>
          <w:color w:val="1E1E1E"/>
          <w:kern w:val="0"/>
          <w:szCs w:val="20"/>
          <w:lang w:val="en-US" w:eastAsia="en-US"/>
        </w:rPr>
        <w:t>,</w:t>
      </w:r>
      <w:r w:rsidR="00D124F9">
        <w:rPr>
          <w:rFonts w:eastAsia="Times New Roman" w:cs="Arial"/>
          <w:color w:val="1E1E1E"/>
          <w:kern w:val="0"/>
          <w:szCs w:val="20"/>
          <w:lang w:val="en-US" w:eastAsia="en-US"/>
        </w:rPr>
        <w:t xml:space="preserve"> </w:t>
      </w:r>
      <w:r w:rsidR="00D124F9" w:rsidRPr="00D124F9">
        <w:rPr>
          <w:rFonts w:eastAsia="Times New Roman" w:cs="Arial"/>
          <w:color w:val="872A04"/>
          <w:kern w:val="0"/>
          <w:szCs w:val="20"/>
          <w:lang w:val="en-US" w:eastAsia="en-US"/>
        </w:rPr>
        <w:t>B</w:t>
      </w:r>
      <w:r w:rsidR="00D124F9">
        <w:rPr>
          <w:rFonts w:eastAsia="Times New Roman" w:cs="Arial"/>
          <w:color w:val="872A04"/>
          <w:kern w:val="0"/>
          <w:szCs w:val="20"/>
          <w:lang w:val="en-US" w:eastAsia="en-US"/>
        </w:rPr>
        <w:t xml:space="preserve"> </w:t>
      </w:r>
      <w:r w:rsidR="00D124F9" w:rsidRPr="00D124F9">
        <w:rPr>
          <w:rFonts w:eastAsia="Times New Roman" w:cs="Arial"/>
          <w:color w:val="1E1E1E"/>
          <w:kern w:val="0"/>
          <w:szCs w:val="20"/>
          <w:lang w:val="en-US" w:eastAsia="en-US"/>
        </w:rPr>
        <w:t xml:space="preserve">or </w:t>
      </w:r>
      <w:r w:rsidR="00D124F9" w:rsidRPr="00D124F9">
        <w:rPr>
          <w:rFonts w:eastAsia="Times New Roman" w:cs="Arial"/>
          <w:color w:val="872A04"/>
          <w:kern w:val="0"/>
          <w:szCs w:val="20"/>
          <w:lang w:val="en-US" w:eastAsia="en-US"/>
        </w:rPr>
        <w:t>C</w:t>
      </w:r>
      <w:r w:rsidR="00D124F9" w:rsidRPr="00D124F9">
        <w:rPr>
          <w:rFonts w:eastAsia="Times New Roman" w:cs="Arial"/>
          <w:color w:val="1E1E1E"/>
          <w:kern w:val="0"/>
          <w:szCs w:val="20"/>
          <w:lang w:val="en-US" w:eastAsia="en-US"/>
        </w:rPr>
        <w:t xml:space="preserve"> literally (case sensitive)</w:t>
      </w:r>
    </w:p>
    <w:p w14:paraId="0F6DAFE4" w14:textId="77777777" w:rsidR="00A31A14" w:rsidRPr="001130A2" w:rsidRDefault="00A31A14" w:rsidP="00A31A14">
      <w:pPr>
        <w:rPr>
          <w:rFonts w:cs="Arial"/>
          <w:szCs w:val="20"/>
          <w:lang w:val="en-US"/>
        </w:rPr>
      </w:pPr>
      <w:r w:rsidRPr="001130A2">
        <w:rPr>
          <w:rFonts w:eastAsia="Times New Roman" w:cs="Arial"/>
          <w:color w:val="13377E"/>
          <w:szCs w:val="20"/>
          <w:lang w:val="en-US" w:eastAsia="en-US"/>
        </w:rPr>
        <w:tab/>
      </w:r>
      <w:r w:rsidRPr="001130A2">
        <w:rPr>
          <w:rFonts w:eastAsia="Times New Roman" w:cs="Arial"/>
          <w:color w:val="13377E"/>
          <w:kern w:val="0"/>
          <w:szCs w:val="20"/>
          <w:lang w:val="en-US" w:eastAsia="en-US"/>
        </w:rPr>
        <w:t>$</w:t>
      </w:r>
      <w:r w:rsidRPr="001130A2">
        <w:rPr>
          <w:rFonts w:eastAsia="Times New Roman" w:cs="Arial"/>
          <w:color w:val="1E1E1E"/>
          <w:kern w:val="0"/>
          <w:szCs w:val="20"/>
          <w:lang w:val="en-US" w:eastAsia="en-US"/>
        </w:rPr>
        <w:t xml:space="preserve"> assert position at end of the string</w:t>
      </w:r>
    </w:p>
    <w:p w14:paraId="7E017B57" w14:textId="77777777" w:rsidR="00A31A14" w:rsidRDefault="00A31A14" w:rsidP="00A31A14">
      <w:pPr>
        <w:rPr>
          <w:lang w:val="en-US"/>
        </w:rPr>
      </w:pPr>
    </w:p>
    <w:p w14:paraId="19E5BDAE" w14:textId="77777777" w:rsidR="00A31A14" w:rsidRDefault="00A31A14" w:rsidP="00A31A14">
      <w:pPr>
        <w:rPr>
          <w:lang w:val="en-US"/>
        </w:rPr>
      </w:pPr>
      <w:r>
        <w:rPr>
          <w:lang w:val="en-US"/>
        </w:rPr>
        <w:lastRenderedPageBreak/>
        <w:t>Examples:</w:t>
      </w:r>
    </w:p>
    <w:p w14:paraId="1DAA8678" w14:textId="3C9E7BEE" w:rsidR="00A31A14" w:rsidRPr="004F445C" w:rsidRDefault="00D124F9" w:rsidP="00A31A14">
      <w:pPr>
        <w:ind w:left="720"/>
        <w:rPr>
          <w:rFonts w:ascii="Courier New" w:hAnsi="Courier New" w:cs="Courier New"/>
          <w:sz w:val="16"/>
          <w:szCs w:val="16"/>
          <w:lang w:val="en-US"/>
        </w:rPr>
      </w:pPr>
      <w:r>
        <w:rPr>
          <w:rFonts w:ascii="Courier New" w:hAnsi="Courier New" w:cs="Courier New"/>
          <w:sz w:val="16"/>
          <w:szCs w:val="16"/>
          <w:lang w:val="en-US"/>
        </w:rPr>
        <w:t>A</w:t>
      </w:r>
    </w:p>
    <w:p w14:paraId="31F55D4C" w14:textId="2671DFF4" w:rsidR="00A31A14" w:rsidRDefault="00D124F9" w:rsidP="00A31A14">
      <w:pPr>
        <w:ind w:left="720"/>
        <w:rPr>
          <w:lang w:val="en-US"/>
        </w:rPr>
      </w:pPr>
      <w:r>
        <w:rPr>
          <w:rFonts w:ascii="Courier New" w:hAnsi="Courier New" w:cs="Courier New"/>
          <w:sz w:val="16"/>
          <w:szCs w:val="16"/>
          <w:lang w:val="en-US"/>
        </w:rPr>
        <w:t>B</w:t>
      </w:r>
    </w:p>
    <w:p w14:paraId="1BCF7A57" w14:textId="50D1CEE2" w:rsidR="00D124F9" w:rsidRPr="004F445C" w:rsidRDefault="00D124F9" w:rsidP="00D124F9">
      <w:pPr>
        <w:ind w:left="720"/>
        <w:rPr>
          <w:rFonts w:ascii="Courier New" w:hAnsi="Courier New" w:cs="Courier New"/>
          <w:sz w:val="16"/>
          <w:szCs w:val="16"/>
          <w:lang w:val="en-US"/>
        </w:rPr>
      </w:pPr>
      <w:r>
        <w:rPr>
          <w:rFonts w:ascii="Courier New" w:hAnsi="Courier New" w:cs="Courier New"/>
          <w:sz w:val="16"/>
          <w:szCs w:val="16"/>
          <w:lang w:val="en-US"/>
        </w:rPr>
        <w:t>C</w:t>
      </w:r>
    </w:p>
    <w:p w14:paraId="2D08ECD3" w14:textId="77777777" w:rsidR="00A31A14" w:rsidRDefault="00A31A14" w:rsidP="00A31A14">
      <w:pPr>
        <w:rPr>
          <w:lang w:val="en-US"/>
        </w:rPr>
      </w:pPr>
    </w:p>
    <w:p w14:paraId="4A7227AE" w14:textId="444AD627" w:rsidR="00A31A14" w:rsidRDefault="00D124F9" w:rsidP="00A31A14">
      <w:pPr>
        <w:rPr>
          <w:lang w:val="en-US"/>
        </w:rPr>
      </w:pPr>
      <w:r>
        <w:rPr>
          <w:lang w:val="en-US"/>
        </w:rPr>
        <w:t>Value definitions</w:t>
      </w:r>
    </w:p>
    <w:tbl>
      <w:tblPr>
        <w:tblStyle w:val="TableGrid"/>
        <w:tblW w:w="0" w:type="auto"/>
        <w:tblLook w:val="04A0" w:firstRow="1" w:lastRow="0" w:firstColumn="1" w:lastColumn="0" w:noHBand="0" w:noVBand="1"/>
      </w:tblPr>
      <w:tblGrid>
        <w:gridCol w:w="816"/>
        <w:gridCol w:w="9320"/>
      </w:tblGrid>
      <w:tr w:rsidR="00D124F9" w14:paraId="11EAFB1A" w14:textId="77777777" w:rsidTr="00D124F9">
        <w:tc>
          <w:tcPr>
            <w:tcW w:w="816" w:type="dxa"/>
          </w:tcPr>
          <w:p w14:paraId="7F4802FA" w14:textId="336E2543" w:rsidR="00D124F9" w:rsidRDefault="00D124F9" w:rsidP="00A31A14">
            <w:pPr>
              <w:rPr>
                <w:lang w:val="en-US"/>
              </w:rPr>
            </w:pPr>
            <w:r>
              <w:rPr>
                <w:lang w:val="en-US"/>
              </w:rPr>
              <w:t>Value</w:t>
            </w:r>
          </w:p>
        </w:tc>
        <w:tc>
          <w:tcPr>
            <w:tcW w:w="9320" w:type="dxa"/>
          </w:tcPr>
          <w:p w14:paraId="08A736B9" w14:textId="23983F74" w:rsidR="00D124F9" w:rsidRDefault="00D124F9" w:rsidP="00A31A14">
            <w:pPr>
              <w:rPr>
                <w:lang w:val="en-US"/>
              </w:rPr>
            </w:pPr>
            <w:r>
              <w:rPr>
                <w:lang w:val="en-US"/>
              </w:rPr>
              <w:t>Defined meaning</w:t>
            </w:r>
          </w:p>
        </w:tc>
      </w:tr>
      <w:tr w:rsidR="00D124F9" w14:paraId="2458FEEB" w14:textId="77777777" w:rsidTr="00D124F9">
        <w:tc>
          <w:tcPr>
            <w:tcW w:w="816" w:type="dxa"/>
          </w:tcPr>
          <w:p w14:paraId="7EAFC824" w14:textId="22C6FCE4" w:rsidR="00D124F9" w:rsidRDefault="00D124F9" w:rsidP="00A31A14">
            <w:pPr>
              <w:rPr>
                <w:lang w:val="en-US"/>
              </w:rPr>
            </w:pPr>
            <w:r>
              <w:rPr>
                <w:lang w:val="en-US"/>
              </w:rPr>
              <w:t>A</w:t>
            </w:r>
          </w:p>
        </w:tc>
        <w:tc>
          <w:tcPr>
            <w:tcW w:w="9320" w:type="dxa"/>
          </w:tcPr>
          <w:p w14:paraId="389E1A05" w14:textId="4ABBAAF4" w:rsidR="00D124F9" w:rsidRDefault="00D124F9" w:rsidP="004E0C18">
            <w:pPr>
              <w:rPr>
                <w:lang w:val="en-US"/>
              </w:rPr>
            </w:pPr>
            <w:r>
              <w:rPr>
                <w:lang w:val="en-US"/>
              </w:rPr>
              <w:t xml:space="preserve">Persistence over time is expected to be comparable or better than </w:t>
            </w:r>
            <w:r w:rsidR="004E0C18">
              <w:rPr>
                <w:lang w:val="en-US"/>
              </w:rPr>
              <w:t>a Swedish national ID number (</w:t>
            </w:r>
            <w:r w:rsidR="004E0C18" w:rsidRPr="004E0C18">
              <w:t>personnummer</w:t>
            </w:r>
            <w:r w:rsidR="004E0C18">
              <w:rPr>
                <w:lang w:val="en-US"/>
              </w:rPr>
              <w:t>). This means that the identifier typically is stable throughout the lifetime of the subject and is typically preserved even if the subject changes address, name or civil status.</w:t>
            </w:r>
          </w:p>
        </w:tc>
      </w:tr>
      <w:tr w:rsidR="00D124F9" w14:paraId="67D07369" w14:textId="77777777" w:rsidTr="00D124F9">
        <w:tc>
          <w:tcPr>
            <w:tcW w:w="816" w:type="dxa"/>
          </w:tcPr>
          <w:p w14:paraId="053853B1" w14:textId="46E06FB3" w:rsidR="00D124F9" w:rsidRDefault="00D124F9" w:rsidP="00A31A14">
            <w:pPr>
              <w:rPr>
                <w:lang w:val="en-US"/>
              </w:rPr>
            </w:pPr>
            <w:r>
              <w:rPr>
                <w:lang w:val="en-US"/>
              </w:rPr>
              <w:t>B</w:t>
            </w:r>
          </w:p>
        </w:tc>
        <w:tc>
          <w:tcPr>
            <w:tcW w:w="9320" w:type="dxa"/>
          </w:tcPr>
          <w:p w14:paraId="5CEF6A5E" w14:textId="3952C78C" w:rsidR="00D124F9" w:rsidRDefault="004E0C18" w:rsidP="00A31A14">
            <w:pPr>
              <w:rPr>
                <w:lang w:val="en-US"/>
              </w:rPr>
            </w:pPr>
            <w:r>
              <w:rPr>
                <w:lang w:val="en-US"/>
              </w:rPr>
              <w:t xml:space="preserve">Persistence over time is expected to be relatively stable, but lower than a Swedish national ID </w:t>
            </w:r>
            <w:r>
              <w:rPr>
                <w:lang w:val="en-US"/>
              </w:rPr>
              <w:t>number (</w:t>
            </w:r>
            <w:r w:rsidRPr="004E0C18">
              <w:t>personnummer</w:t>
            </w:r>
            <w:r>
              <w:rPr>
                <w:lang w:val="en-US"/>
              </w:rPr>
              <w:t>).</w:t>
            </w:r>
            <w:r>
              <w:rPr>
                <w:lang w:val="en-US"/>
              </w:rPr>
              <w:t xml:space="preserve"> This means that the identifier typically remains unchanged as long as the person does not change address, name or civil status. Such or similar event may cause the identifier to change but the identifier will not change just because the subject gets a new </w:t>
            </w:r>
            <w:proofErr w:type="spellStart"/>
            <w:r>
              <w:rPr>
                <w:lang w:val="en-US"/>
              </w:rPr>
              <w:t>eID</w:t>
            </w:r>
            <w:proofErr w:type="spellEnd"/>
            <w:r>
              <w:rPr>
                <w:lang w:val="en-US"/>
              </w:rPr>
              <w:t xml:space="preserve"> (electronic identification means)</w:t>
            </w:r>
            <w:r w:rsidR="00825AD7">
              <w:rPr>
                <w:lang w:val="en-US"/>
              </w:rPr>
              <w:t xml:space="preserve"> or changes </w:t>
            </w:r>
            <w:proofErr w:type="spellStart"/>
            <w:r w:rsidR="00825AD7">
              <w:rPr>
                <w:lang w:val="en-US"/>
              </w:rPr>
              <w:t>eID</w:t>
            </w:r>
            <w:proofErr w:type="spellEnd"/>
            <w:r w:rsidR="00825AD7">
              <w:rPr>
                <w:lang w:val="en-US"/>
              </w:rPr>
              <w:t xml:space="preserve"> provider</w:t>
            </w:r>
            <w:r>
              <w:rPr>
                <w:lang w:val="en-US"/>
              </w:rPr>
              <w:t>.</w:t>
            </w:r>
          </w:p>
        </w:tc>
      </w:tr>
      <w:tr w:rsidR="00D124F9" w14:paraId="447E1165" w14:textId="77777777" w:rsidTr="00D124F9">
        <w:tc>
          <w:tcPr>
            <w:tcW w:w="816" w:type="dxa"/>
          </w:tcPr>
          <w:p w14:paraId="42E86620" w14:textId="2B29FAB3" w:rsidR="00D124F9" w:rsidRDefault="00D124F9" w:rsidP="00A31A14">
            <w:pPr>
              <w:rPr>
                <w:lang w:val="en-US"/>
              </w:rPr>
            </w:pPr>
            <w:r>
              <w:rPr>
                <w:lang w:val="en-US"/>
              </w:rPr>
              <w:t>C</w:t>
            </w:r>
          </w:p>
        </w:tc>
        <w:tc>
          <w:tcPr>
            <w:tcW w:w="9320" w:type="dxa"/>
          </w:tcPr>
          <w:p w14:paraId="68A2B170" w14:textId="37BE1F53" w:rsidR="00D124F9" w:rsidRDefault="00825AD7" w:rsidP="00A31A14">
            <w:pPr>
              <w:rPr>
                <w:lang w:val="en-US"/>
              </w:rPr>
            </w:pPr>
            <w:r>
              <w:rPr>
                <w:lang w:val="en-US"/>
              </w:rPr>
              <w:t xml:space="preserve">No expectations regarding persistence over time. The identifier may change if the subject changes </w:t>
            </w:r>
            <w:proofErr w:type="spellStart"/>
            <w:r>
              <w:rPr>
                <w:lang w:val="en-US"/>
              </w:rPr>
              <w:t>eID</w:t>
            </w:r>
            <w:proofErr w:type="spellEnd"/>
            <w:r>
              <w:rPr>
                <w:lang w:val="en-US"/>
              </w:rPr>
              <w:t xml:space="preserve"> or </w:t>
            </w:r>
            <w:proofErr w:type="spellStart"/>
            <w:r>
              <w:rPr>
                <w:lang w:val="en-US"/>
              </w:rPr>
              <w:t>eID</w:t>
            </w:r>
            <w:proofErr w:type="spellEnd"/>
            <w:r>
              <w:rPr>
                <w:lang w:val="en-US"/>
              </w:rPr>
              <w:t xml:space="preserve"> provider.</w:t>
            </w:r>
          </w:p>
        </w:tc>
      </w:tr>
    </w:tbl>
    <w:p w14:paraId="4C8C7AAB" w14:textId="77777777" w:rsidR="00D124F9" w:rsidRDefault="00D124F9" w:rsidP="00A31A14">
      <w:pPr>
        <w:rPr>
          <w:lang w:val="en-US"/>
        </w:rPr>
      </w:pPr>
    </w:p>
    <w:p w14:paraId="11202F1F" w14:textId="2AAFED93" w:rsidR="003117DF" w:rsidRDefault="00825AD7" w:rsidP="003117DF">
      <w:pPr>
        <w:rPr>
          <w:lang w:val="en-GB"/>
        </w:rPr>
      </w:pPr>
      <w:r>
        <w:rPr>
          <w:lang w:val="en-GB"/>
        </w:rPr>
        <w:t xml:space="preserve">A Service Provider accepting a user with a </w:t>
      </w:r>
      <w:r w:rsidRPr="00825AD7">
        <w:rPr>
          <w:rStyle w:val="Code"/>
        </w:rPr>
        <w:t>pridPercistence</w:t>
      </w:r>
      <w:r>
        <w:rPr>
          <w:lang w:val="en-GB"/>
        </w:rPr>
        <w:t xml:space="preserve"> value “C” SHOULD inform the user about the risk of losing access to the user account if the identifier changes over time and how to regain access to the account, should this happen</w:t>
      </w:r>
      <w:r>
        <w:rPr>
          <w:rStyle w:val="FootnoteReference"/>
          <w:lang w:val="en-GB"/>
        </w:rPr>
        <w:footnoteReference w:id="1"/>
      </w:r>
      <w:r>
        <w:rPr>
          <w:lang w:val="en-GB"/>
        </w:rPr>
        <w:t>.</w:t>
      </w:r>
    </w:p>
    <w:p w14:paraId="13C48859" w14:textId="77777777" w:rsidR="00825AD7" w:rsidRPr="00D87E8D" w:rsidRDefault="00825AD7" w:rsidP="003117DF">
      <w:pPr>
        <w:rPr>
          <w:lang w:val="en-GB"/>
        </w:rPr>
      </w:pPr>
    </w:p>
    <w:p w14:paraId="62338F0E" w14:textId="77777777" w:rsidR="00CB03F4" w:rsidRDefault="00CB03F4">
      <w:pPr>
        <w:spacing w:line="240" w:lineRule="auto"/>
        <w:rPr>
          <w:rFonts w:asciiTheme="majorHAnsi" w:eastAsiaTheme="majorEastAsia" w:hAnsiTheme="majorHAnsi" w:cstheme="majorBidi"/>
          <w:b/>
          <w:bCs/>
          <w:color w:val="4F81BD" w:themeColor="accent1"/>
          <w:sz w:val="26"/>
          <w:szCs w:val="26"/>
          <w:lang w:val="en-US"/>
        </w:rPr>
      </w:pPr>
      <w:r>
        <w:rPr>
          <w:lang w:val="en-US"/>
        </w:rPr>
        <w:br w:type="page"/>
      </w:r>
    </w:p>
    <w:p w14:paraId="7D643A44" w14:textId="5382F666" w:rsidR="0021556C" w:rsidRDefault="00745D19" w:rsidP="0021556C">
      <w:pPr>
        <w:pStyle w:val="Heading2"/>
        <w:rPr>
          <w:lang w:val="en-US"/>
        </w:rPr>
      </w:pPr>
      <w:bookmarkStart w:id="7" w:name="_Toc460029394"/>
      <w:r>
        <w:rPr>
          <w:lang w:val="en-US"/>
        </w:rPr>
        <w:lastRenderedPageBreak/>
        <w:t>Algorithms</w:t>
      </w:r>
      <w:bookmarkEnd w:id="7"/>
    </w:p>
    <w:p w14:paraId="0D37A527" w14:textId="459D35DF" w:rsidR="002C03EB" w:rsidRDefault="002C03EB" w:rsidP="00745D19">
      <w:pPr>
        <w:rPr>
          <w:lang w:val="en-GB"/>
        </w:rPr>
      </w:pPr>
      <w:r>
        <w:rPr>
          <w:lang w:val="en-GB"/>
        </w:rPr>
        <w:t>This section defines algorit</w:t>
      </w:r>
      <w:r w:rsidR="00470A72">
        <w:rPr>
          <w:lang w:val="en-GB"/>
        </w:rPr>
        <w:t>h</w:t>
      </w:r>
      <w:r>
        <w:rPr>
          <w:lang w:val="en-GB"/>
        </w:rPr>
        <w:t xml:space="preserve">ms for generating the identifier component of </w:t>
      </w:r>
      <w:r w:rsidRPr="00470A72">
        <w:rPr>
          <w:rStyle w:val="Code"/>
        </w:rPr>
        <w:t>prid</w:t>
      </w:r>
      <w:r>
        <w:rPr>
          <w:lang w:val="en-GB"/>
        </w:rPr>
        <w:t xml:space="preserve"> attribute values. The identifier component </w:t>
      </w:r>
      <w:proofErr w:type="gramStart"/>
      <w:r>
        <w:rPr>
          <w:lang w:val="en-GB"/>
        </w:rPr>
        <w:t>make</w:t>
      </w:r>
      <w:proofErr w:type="gramEnd"/>
      <w:r>
        <w:rPr>
          <w:lang w:val="en-GB"/>
        </w:rPr>
        <w:t xml:space="preserve"> up the characters following the “:” (colon) character in the </w:t>
      </w:r>
      <w:r w:rsidRPr="002C03EB">
        <w:rPr>
          <w:rStyle w:val="Code"/>
        </w:rPr>
        <w:t>prid</w:t>
      </w:r>
      <w:r>
        <w:rPr>
          <w:lang w:val="en-GB"/>
        </w:rPr>
        <w:t>.</w:t>
      </w:r>
    </w:p>
    <w:p w14:paraId="2AC77B26" w14:textId="77777777" w:rsidR="002C03EB" w:rsidRDefault="002C03EB" w:rsidP="00745D19">
      <w:pPr>
        <w:rPr>
          <w:lang w:val="en-GB"/>
        </w:rPr>
      </w:pPr>
    </w:p>
    <w:p w14:paraId="7174C173" w14:textId="04ACA78B" w:rsidR="00745D19" w:rsidRDefault="002C03EB" w:rsidP="00745D19">
      <w:pPr>
        <w:rPr>
          <w:lang w:val="en-GB"/>
        </w:rPr>
      </w:pPr>
      <w:r>
        <w:rPr>
          <w:lang w:val="en-GB"/>
        </w:rPr>
        <w:t xml:space="preserve">The following </w:t>
      </w:r>
      <w:r w:rsidRPr="002C03EB">
        <w:rPr>
          <w:rStyle w:val="Code"/>
        </w:rPr>
        <w:t>prid</w:t>
      </w:r>
      <w:r>
        <w:rPr>
          <w:lang w:val="en-GB"/>
        </w:rPr>
        <w:t xml:space="preserve"> generation algorithms are defined:</w:t>
      </w:r>
    </w:p>
    <w:p w14:paraId="65323E0A" w14:textId="77777777" w:rsidR="00CB03F4" w:rsidRDefault="00CB03F4" w:rsidP="00745D19">
      <w:pPr>
        <w:rPr>
          <w:lang w:val="en-GB"/>
        </w:rPr>
      </w:pPr>
    </w:p>
    <w:tbl>
      <w:tblPr>
        <w:tblStyle w:val="TableGrid"/>
        <w:tblW w:w="0" w:type="auto"/>
        <w:tblLook w:val="04A0" w:firstRow="1" w:lastRow="0" w:firstColumn="1" w:lastColumn="0" w:noHBand="0" w:noVBand="1"/>
      </w:tblPr>
      <w:tblGrid>
        <w:gridCol w:w="1329"/>
        <w:gridCol w:w="8807"/>
      </w:tblGrid>
      <w:tr w:rsidR="002C03EB" w:rsidRPr="00CB03F4" w14:paraId="70249155" w14:textId="77777777" w:rsidTr="002C03EB">
        <w:tc>
          <w:tcPr>
            <w:tcW w:w="1808" w:type="dxa"/>
          </w:tcPr>
          <w:p w14:paraId="0C23F1E9" w14:textId="7A009B60" w:rsidR="002C03EB" w:rsidRPr="00CB03F4" w:rsidRDefault="002C03EB" w:rsidP="00745D19">
            <w:pPr>
              <w:rPr>
                <w:b/>
                <w:lang w:val="en-GB"/>
              </w:rPr>
            </w:pPr>
            <w:r w:rsidRPr="00CB03F4">
              <w:rPr>
                <w:b/>
                <w:lang w:val="en-GB"/>
              </w:rPr>
              <w:t>Name</w:t>
            </w:r>
          </w:p>
        </w:tc>
        <w:tc>
          <w:tcPr>
            <w:tcW w:w="8328" w:type="dxa"/>
          </w:tcPr>
          <w:p w14:paraId="5A044053" w14:textId="7527A6D1" w:rsidR="002C03EB" w:rsidRPr="00CB03F4" w:rsidRDefault="002C03EB" w:rsidP="00745D19">
            <w:pPr>
              <w:rPr>
                <w:b/>
                <w:lang w:val="en-GB"/>
              </w:rPr>
            </w:pPr>
            <w:r w:rsidRPr="00CB03F4">
              <w:rPr>
                <w:b/>
                <w:lang w:val="en-GB"/>
              </w:rPr>
              <w:t>Identifier component algorithm</w:t>
            </w:r>
          </w:p>
        </w:tc>
      </w:tr>
      <w:tr w:rsidR="002C03EB" w14:paraId="7A43116E" w14:textId="77777777" w:rsidTr="002C03EB">
        <w:tc>
          <w:tcPr>
            <w:tcW w:w="1808" w:type="dxa"/>
          </w:tcPr>
          <w:p w14:paraId="45E85A45" w14:textId="1108946A" w:rsidR="002C03EB" w:rsidRPr="00CB03F4" w:rsidRDefault="002C03EB" w:rsidP="00745D19">
            <w:pPr>
              <w:rPr>
                <w:b/>
                <w:lang w:val="en-GB"/>
              </w:rPr>
            </w:pPr>
            <w:r w:rsidRPr="00CB03F4">
              <w:rPr>
                <w:b/>
                <w:lang w:val="en-GB"/>
              </w:rPr>
              <w:t>default-</w:t>
            </w:r>
            <w:proofErr w:type="spellStart"/>
            <w:r w:rsidRPr="00CB03F4">
              <w:rPr>
                <w:b/>
                <w:lang w:val="en-GB"/>
              </w:rPr>
              <w:t>eIDAS</w:t>
            </w:r>
            <w:proofErr w:type="spellEnd"/>
          </w:p>
        </w:tc>
        <w:tc>
          <w:tcPr>
            <w:tcW w:w="8328" w:type="dxa"/>
          </w:tcPr>
          <w:p w14:paraId="6248C482" w14:textId="652201BD" w:rsidR="00845697" w:rsidRDefault="00845697" w:rsidP="00745D19">
            <w:pPr>
              <w:rPr>
                <w:lang w:val="en-GB"/>
              </w:rPr>
            </w:pPr>
            <w:r>
              <w:rPr>
                <w:lang w:val="en-GB"/>
              </w:rPr>
              <w:t>Input values:</w:t>
            </w:r>
          </w:p>
          <w:p w14:paraId="64A99C3B" w14:textId="3B288720" w:rsidR="00845697" w:rsidRDefault="00845697" w:rsidP="00845697">
            <w:pPr>
              <w:ind w:left="720"/>
              <w:rPr>
                <w:lang w:val="en-GB"/>
              </w:rPr>
            </w:pPr>
            <w:r w:rsidRPr="0034092D">
              <w:rPr>
                <w:rStyle w:val="Code"/>
              </w:rPr>
              <w:t>eidasID</w:t>
            </w:r>
            <w:r>
              <w:rPr>
                <w:lang w:val="en-GB"/>
              </w:rPr>
              <w:t xml:space="preserve"> = The identifier string value from the </w:t>
            </w:r>
            <w:proofErr w:type="spellStart"/>
            <w:r w:rsidR="00CA5DDA">
              <w:rPr>
                <w:lang w:val="en-GB"/>
              </w:rPr>
              <w:t>eIDAS</w:t>
            </w:r>
            <w:proofErr w:type="spellEnd"/>
            <w:r w:rsidR="00CA5DDA">
              <w:rPr>
                <w:lang w:val="en-GB"/>
              </w:rPr>
              <w:t xml:space="preserve"> </w:t>
            </w:r>
            <w:r w:rsidR="00CA5DDA" w:rsidRPr="00470A72">
              <w:rPr>
                <w:rStyle w:val="Code"/>
              </w:rPr>
              <w:t>PersonIdentifier</w:t>
            </w:r>
            <w:r w:rsidR="00CA5DDA">
              <w:rPr>
                <w:lang w:val="en-GB"/>
              </w:rPr>
              <w:t xml:space="preserve"> </w:t>
            </w:r>
            <w:r w:rsidR="0034092D">
              <w:rPr>
                <w:lang w:val="en-GB"/>
              </w:rPr>
              <w:t>attribute from the attribute source (identified by the attribute name “</w:t>
            </w:r>
            <w:r w:rsidR="0034092D" w:rsidRPr="00470A72">
              <w:rPr>
                <w:rStyle w:val="Code"/>
                <w:lang w:val="en-GB"/>
              </w:rPr>
              <w:t>http://eidas.europa.eu/attributes/naturalperson/PersonIdentifier</w:t>
            </w:r>
            <w:r w:rsidR="0034092D">
              <w:rPr>
                <w:lang w:val="en-GB"/>
              </w:rPr>
              <w:t>”.</w:t>
            </w:r>
          </w:p>
          <w:p w14:paraId="2EEA046C" w14:textId="0977B23E" w:rsidR="0034092D" w:rsidRDefault="0034092D" w:rsidP="0034092D">
            <w:pPr>
              <w:rPr>
                <w:lang w:val="en-GB"/>
              </w:rPr>
            </w:pPr>
            <w:r>
              <w:rPr>
                <w:lang w:val="en-GB"/>
              </w:rPr>
              <w:t>Calculated values:</w:t>
            </w:r>
          </w:p>
          <w:p w14:paraId="4FFDB9C2" w14:textId="763569E2" w:rsidR="0034092D" w:rsidRDefault="0034092D" w:rsidP="0034092D">
            <w:pPr>
              <w:ind w:left="720"/>
            </w:pPr>
            <w:r w:rsidRPr="0034092D">
              <w:rPr>
                <w:rStyle w:val="Code"/>
              </w:rPr>
              <w:t>strippedID</w:t>
            </w:r>
            <w:r>
              <w:rPr>
                <w:lang w:val="en-GB"/>
              </w:rPr>
              <w:t xml:space="preserve"> = </w:t>
            </w:r>
            <w:r w:rsidRPr="0034092D">
              <w:rPr>
                <w:rStyle w:val="Code"/>
              </w:rPr>
              <w:t>eidasID</w:t>
            </w:r>
            <w:r>
              <w:rPr>
                <w:lang w:val="en-GB"/>
              </w:rPr>
              <w:t xml:space="preserve"> after removing the 6 leading characters matching the regular expression </w:t>
            </w:r>
            <w:r w:rsidR="00931554" w:rsidRPr="00931554">
              <w:rPr>
                <w:rStyle w:val="Code"/>
                <w:lang w:val="en-GB"/>
              </w:rPr>
              <w:t>^[A-Za-z]{2}[\/](SE|se)[\/]$</w:t>
            </w:r>
            <w:r>
              <w:rPr>
                <w:rStyle w:val="Code"/>
                <w:lang w:val="en-GB"/>
              </w:rPr>
              <w:t xml:space="preserve"> </w:t>
            </w:r>
            <w:r w:rsidRPr="0034092D">
              <w:t>(</w:t>
            </w:r>
            <w:proofErr w:type="spellStart"/>
            <w:proofErr w:type="gramStart"/>
            <w:r>
              <w:t>E.g</w:t>
            </w:r>
            <w:proofErr w:type="spellEnd"/>
            <w:r>
              <w:t xml:space="preserve"> ”NO</w:t>
            </w:r>
            <w:proofErr w:type="gramEnd"/>
            <w:r>
              <w:t>/SE/”</w:t>
            </w:r>
            <w:r w:rsidRPr="0034092D">
              <w:t>)</w:t>
            </w:r>
            <w:r w:rsidR="00106019">
              <w:t>.</w:t>
            </w:r>
          </w:p>
          <w:p w14:paraId="7D367F79" w14:textId="625ED9D7" w:rsidR="00106019" w:rsidRPr="00B466B8" w:rsidRDefault="00106019" w:rsidP="0034092D">
            <w:pPr>
              <w:ind w:left="720"/>
              <w:rPr>
                <w:lang w:val="en-US"/>
              </w:rPr>
            </w:pPr>
            <w:r w:rsidRPr="00B466B8">
              <w:rPr>
                <w:rStyle w:val="Code"/>
              </w:rPr>
              <w:t>normalized</w:t>
            </w:r>
            <w:r w:rsidR="00B466B8" w:rsidRPr="00B466B8">
              <w:rPr>
                <w:rStyle w:val="Code"/>
              </w:rPr>
              <w:t>ID</w:t>
            </w:r>
            <w:r w:rsidR="00B466B8" w:rsidRPr="00B466B8">
              <w:rPr>
                <w:lang w:val="en-US"/>
              </w:rPr>
              <w:t xml:space="preserve"> = </w:t>
            </w:r>
            <w:r w:rsidR="00B466B8" w:rsidRPr="00B466B8">
              <w:rPr>
                <w:rStyle w:val="Code"/>
              </w:rPr>
              <w:t>strippedID</w:t>
            </w:r>
            <w:r w:rsidR="00B466B8" w:rsidRPr="00B466B8">
              <w:rPr>
                <w:lang w:val="en-US"/>
              </w:rPr>
              <w:t xml:space="preserve"> converted </w:t>
            </w:r>
            <w:r w:rsidR="00B466B8">
              <w:rPr>
                <w:lang w:val="en-US"/>
              </w:rPr>
              <w:t>according to the following steps</w:t>
            </w:r>
            <w:r w:rsidRPr="00B466B8">
              <w:rPr>
                <w:lang w:val="en-US"/>
              </w:rPr>
              <w:t>:</w:t>
            </w:r>
          </w:p>
          <w:p w14:paraId="134357A1" w14:textId="73782C47" w:rsidR="00106019" w:rsidRDefault="00106019" w:rsidP="00106019">
            <w:pPr>
              <w:pStyle w:val="ListParagraph"/>
              <w:numPr>
                <w:ilvl w:val="0"/>
                <w:numId w:val="43"/>
              </w:numPr>
              <w:rPr>
                <w:lang w:val="en-GB"/>
              </w:rPr>
            </w:pPr>
            <w:r>
              <w:rPr>
                <w:lang w:val="en-GB"/>
              </w:rPr>
              <w:t xml:space="preserve">Removing any white space and </w:t>
            </w:r>
            <w:r w:rsidR="00CB03F4">
              <w:rPr>
                <w:lang w:val="en-GB"/>
              </w:rPr>
              <w:t>non-printable</w:t>
            </w:r>
            <w:r>
              <w:rPr>
                <w:lang w:val="en-GB"/>
              </w:rPr>
              <w:t xml:space="preserve"> characters</w:t>
            </w:r>
          </w:p>
          <w:p w14:paraId="0444FF04" w14:textId="71216D22" w:rsidR="00CB03F4" w:rsidRPr="00B466B8" w:rsidRDefault="00CB03F4" w:rsidP="00CB03F4">
            <w:pPr>
              <w:pStyle w:val="ListParagraph"/>
              <w:numPr>
                <w:ilvl w:val="0"/>
                <w:numId w:val="43"/>
              </w:numPr>
              <w:rPr>
                <w:lang w:val="en-US"/>
              </w:rPr>
            </w:pPr>
            <w:r>
              <w:rPr>
                <w:lang w:val="en-US"/>
              </w:rPr>
              <w:t>C</w:t>
            </w:r>
            <w:r w:rsidRPr="00B466B8">
              <w:rPr>
                <w:lang w:val="en-US"/>
              </w:rPr>
              <w:t>onverting all upper case letters [A-Z] to lower case</w:t>
            </w:r>
          </w:p>
          <w:p w14:paraId="3193EDA9" w14:textId="60D06BFC" w:rsidR="00106019" w:rsidRDefault="00106019" w:rsidP="00106019">
            <w:pPr>
              <w:pStyle w:val="ListParagraph"/>
              <w:numPr>
                <w:ilvl w:val="0"/>
                <w:numId w:val="43"/>
              </w:numPr>
              <w:rPr>
                <w:lang w:val="en-GB"/>
              </w:rPr>
            </w:pPr>
            <w:r>
              <w:rPr>
                <w:lang w:val="en-GB"/>
              </w:rPr>
              <w:t xml:space="preserve">Replacing </w:t>
            </w:r>
            <w:r w:rsidR="0082792E">
              <w:rPr>
                <w:lang w:val="en-GB"/>
              </w:rPr>
              <w:t>with a single “</w:t>
            </w:r>
            <w:proofErr w:type="gramStart"/>
            <w:r w:rsidR="0082792E">
              <w:rPr>
                <w:lang w:val="en-GB"/>
              </w:rPr>
              <w:t>-“ character</w:t>
            </w:r>
            <w:proofErr w:type="gramEnd"/>
            <w:r w:rsidR="0082792E">
              <w:rPr>
                <w:lang w:val="en-GB"/>
              </w:rPr>
              <w:t xml:space="preserve">, </w:t>
            </w:r>
            <w:r>
              <w:rPr>
                <w:lang w:val="en-GB"/>
              </w:rPr>
              <w:t>all sequences of characters of length (1…n) that does not contain [0-9] or [a-z].</w:t>
            </w:r>
          </w:p>
          <w:p w14:paraId="09D0B8D9" w14:textId="66B3A1D4" w:rsidR="00106019" w:rsidRPr="00106019" w:rsidRDefault="00106019" w:rsidP="00106019">
            <w:pPr>
              <w:pStyle w:val="ListParagraph"/>
              <w:numPr>
                <w:ilvl w:val="0"/>
                <w:numId w:val="43"/>
              </w:numPr>
              <w:rPr>
                <w:lang w:val="en-GB"/>
              </w:rPr>
            </w:pPr>
            <w:r>
              <w:rPr>
                <w:lang w:val="en-GB"/>
              </w:rPr>
              <w:t>Remove any leading or trailing “-“ characters.</w:t>
            </w:r>
          </w:p>
          <w:p w14:paraId="2C0AAFD5" w14:textId="77777777" w:rsidR="002E3A87" w:rsidRDefault="002E3A87" w:rsidP="00745D19">
            <w:pPr>
              <w:rPr>
                <w:lang w:val="en-GB"/>
              </w:rPr>
            </w:pPr>
            <w:r>
              <w:rPr>
                <w:lang w:val="en-GB"/>
              </w:rPr>
              <w:t>Result:</w:t>
            </w:r>
          </w:p>
          <w:p w14:paraId="673B477B" w14:textId="77777777" w:rsidR="002E3A87" w:rsidRPr="00CB03F4" w:rsidRDefault="002E3A87" w:rsidP="002E3A87">
            <w:pPr>
              <w:ind w:left="720"/>
              <w:rPr>
                <w:b/>
                <w:lang w:val="en-GB"/>
              </w:rPr>
            </w:pPr>
            <w:r w:rsidRPr="00CB03F4">
              <w:rPr>
                <w:b/>
                <w:lang w:val="en-GB"/>
              </w:rPr>
              <w:t xml:space="preserve">If length of </w:t>
            </w:r>
            <w:r w:rsidRPr="00CB03F4">
              <w:rPr>
                <w:rStyle w:val="Code"/>
                <w:b/>
              </w:rPr>
              <w:t>normalizedID</w:t>
            </w:r>
            <w:r w:rsidRPr="00CB03F4">
              <w:rPr>
                <w:b/>
                <w:lang w:val="en-GB"/>
              </w:rPr>
              <w:t xml:space="preserve"> &lt; 10 characters:</w:t>
            </w:r>
          </w:p>
          <w:p w14:paraId="487379A7" w14:textId="36CB95DD" w:rsidR="002E3A87" w:rsidRDefault="002E3A87" w:rsidP="002E3A87">
            <w:pPr>
              <w:ind w:left="1440"/>
              <w:rPr>
                <w:lang w:val="en-GB"/>
              </w:rPr>
            </w:pPr>
            <w:r>
              <w:rPr>
                <w:lang w:val="en-GB"/>
              </w:rPr>
              <w:t xml:space="preserve">Return </w:t>
            </w:r>
            <w:r w:rsidRPr="00CB03F4">
              <w:rPr>
                <w:rStyle w:val="Code"/>
              </w:rPr>
              <w:t>normalizedID</w:t>
            </w:r>
            <w:r>
              <w:rPr>
                <w:lang w:val="en-GB"/>
              </w:rPr>
              <w:t xml:space="preserve"> padded with </w:t>
            </w:r>
            <w:r w:rsidR="0082792E">
              <w:rPr>
                <w:lang w:val="en-GB"/>
              </w:rPr>
              <w:t xml:space="preserve">leading </w:t>
            </w:r>
            <w:r>
              <w:rPr>
                <w:lang w:val="en-GB"/>
              </w:rPr>
              <w:t>“0” (zero) characters until length = 10 characters.</w:t>
            </w:r>
          </w:p>
          <w:p w14:paraId="7D3E8E19" w14:textId="3103AB35" w:rsidR="002E3A87" w:rsidRPr="00CB03F4" w:rsidRDefault="002E3A87" w:rsidP="002E3A87">
            <w:pPr>
              <w:ind w:left="720"/>
              <w:rPr>
                <w:b/>
                <w:lang w:val="en-GB"/>
              </w:rPr>
            </w:pPr>
            <w:r w:rsidRPr="00CB03F4">
              <w:rPr>
                <w:b/>
                <w:lang w:val="en-GB"/>
              </w:rPr>
              <w:t xml:space="preserve">If length of </w:t>
            </w:r>
            <w:r w:rsidRPr="00CB03F4">
              <w:rPr>
                <w:rStyle w:val="Code"/>
                <w:b/>
              </w:rPr>
              <w:t>normalizedID</w:t>
            </w:r>
            <w:r w:rsidRPr="00CB03F4">
              <w:rPr>
                <w:b/>
                <w:lang w:val="en-GB"/>
              </w:rPr>
              <w:t xml:space="preserve"> </w:t>
            </w:r>
            <w:r w:rsidRPr="00CB03F4">
              <w:rPr>
                <w:b/>
                <w:lang w:val="en-GB"/>
              </w:rPr>
              <w:t>10 -</w:t>
            </w:r>
            <w:r w:rsidRPr="00CB03F4">
              <w:rPr>
                <w:b/>
                <w:lang w:val="en-GB"/>
              </w:rPr>
              <w:t xml:space="preserve"> </w:t>
            </w:r>
            <w:r w:rsidRPr="00CB03F4">
              <w:rPr>
                <w:b/>
                <w:lang w:val="en-GB"/>
              </w:rPr>
              <w:t>30</w:t>
            </w:r>
            <w:r w:rsidRPr="00CB03F4">
              <w:rPr>
                <w:b/>
                <w:lang w:val="en-GB"/>
              </w:rPr>
              <w:t xml:space="preserve"> characters:</w:t>
            </w:r>
          </w:p>
          <w:p w14:paraId="52861C3A" w14:textId="7DF5BBA0" w:rsidR="002E3A87" w:rsidRDefault="002E3A87" w:rsidP="002E3A87">
            <w:pPr>
              <w:ind w:left="1440"/>
              <w:rPr>
                <w:lang w:val="en-GB"/>
              </w:rPr>
            </w:pPr>
            <w:r>
              <w:rPr>
                <w:lang w:val="en-GB"/>
              </w:rPr>
              <w:t xml:space="preserve">Return </w:t>
            </w:r>
            <w:r w:rsidRPr="00CB03F4">
              <w:rPr>
                <w:rStyle w:val="Code"/>
              </w:rPr>
              <w:t>normalizedID</w:t>
            </w:r>
          </w:p>
          <w:p w14:paraId="63DE5F2C" w14:textId="2D30E950" w:rsidR="002E3A87" w:rsidRPr="00CB03F4" w:rsidRDefault="002E3A87" w:rsidP="002E3A87">
            <w:pPr>
              <w:ind w:left="720"/>
              <w:rPr>
                <w:b/>
                <w:lang w:val="en-GB"/>
              </w:rPr>
            </w:pPr>
            <w:r w:rsidRPr="00CB03F4">
              <w:rPr>
                <w:b/>
                <w:lang w:val="en-GB"/>
              </w:rPr>
              <w:t xml:space="preserve">If length of </w:t>
            </w:r>
            <w:r w:rsidRPr="00CB03F4">
              <w:rPr>
                <w:rStyle w:val="Code"/>
                <w:b/>
              </w:rPr>
              <w:t>normalizedID</w:t>
            </w:r>
            <w:r w:rsidRPr="00CB03F4">
              <w:rPr>
                <w:b/>
                <w:lang w:val="en-GB"/>
              </w:rPr>
              <w:t xml:space="preserve"> </w:t>
            </w:r>
            <w:r w:rsidRPr="00CB03F4">
              <w:rPr>
                <w:b/>
                <w:lang w:val="en-GB"/>
              </w:rPr>
              <w:t>&gt;</w:t>
            </w:r>
            <w:r w:rsidRPr="00CB03F4">
              <w:rPr>
                <w:b/>
                <w:lang w:val="en-GB"/>
              </w:rPr>
              <w:t xml:space="preserve"> </w:t>
            </w:r>
            <w:r w:rsidRPr="00CB03F4">
              <w:rPr>
                <w:b/>
                <w:lang w:val="en-GB"/>
              </w:rPr>
              <w:t>30</w:t>
            </w:r>
            <w:r w:rsidRPr="00CB03F4">
              <w:rPr>
                <w:b/>
                <w:lang w:val="en-GB"/>
              </w:rPr>
              <w:t xml:space="preserve"> characters:</w:t>
            </w:r>
          </w:p>
          <w:p w14:paraId="5B905113" w14:textId="77777777" w:rsidR="002C03EB" w:rsidRDefault="002E3A87" w:rsidP="00CB03F4">
            <w:pPr>
              <w:ind w:left="1440"/>
            </w:pPr>
            <w:r>
              <w:rPr>
                <w:lang w:val="en-GB"/>
              </w:rPr>
              <w:t xml:space="preserve">Return the </w:t>
            </w:r>
            <w:r w:rsidR="00CB03F4">
              <w:rPr>
                <w:lang w:val="en-GB"/>
              </w:rPr>
              <w:t xml:space="preserve">string representation of the </w:t>
            </w:r>
            <w:r>
              <w:rPr>
                <w:lang w:val="en-GB"/>
              </w:rPr>
              <w:t xml:space="preserve">first 30 hexadecimal digits of the SHA256 hash of the UTF-8 encoded bytes of </w:t>
            </w:r>
            <w:r w:rsidR="00CB03F4" w:rsidRPr="00CB03F4">
              <w:rPr>
                <w:rStyle w:val="Code"/>
              </w:rPr>
              <w:t>strippedID</w:t>
            </w:r>
            <w:r w:rsidR="00CB03F4" w:rsidRPr="00CB03F4">
              <w:t>.</w:t>
            </w:r>
          </w:p>
          <w:p w14:paraId="4A8328E2" w14:textId="77777777" w:rsidR="00CB03F4" w:rsidRDefault="00CB03F4" w:rsidP="00CB03F4">
            <w:pPr>
              <w:ind w:left="1440"/>
            </w:pPr>
          </w:p>
          <w:p w14:paraId="46EC64CB" w14:textId="36CD0992" w:rsidR="00CB03F4" w:rsidRDefault="00CB03F4" w:rsidP="00CB03F4">
            <w:pPr>
              <w:rPr>
                <w:lang w:val="en-US"/>
              </w:rPr>
            </w:pPr>
            <w:r>
              <w:rPr>
                <w:lang w:val="en-US"/>
              </w:rPr>
              <w:t>Exceptions:</w:t>
            </w:r>
          </w:p>
          <w:p w14:paraId="49D4FAD3" w14:textId="32180318" w:rsidR="00126440" w:rsidRDefault="00126440" w:rsidP="00126440">
            <w:pPr>
              <w:ind w:left="720"/>
              <w:rPr>
                <w:lang w:val="en-US"/>
              </w:rPr>
            </w:pPr>
            <w:r>
              <w:rPr>
                <w:lang w:val="en-US"/>
              </w:rPr>
              <w:t xml:space="preserve">If the following conditions occur in the process, </w:t>
            </w:r>
            <w:proofErr w:type="spellStart"/>
            <w:r>
              <w:rPr>
                <w:lang w:val="en-US"/>
              </w:rPr>
              <w:t>prid</w:t>
            </w:r>
            <w:proofErr w:type="spellEnd"/>
            <w:r>
              <w:rPr>
                <w:lang w:val="en-US"/>
              </w:rPr>
              <w:t xml:space="preserve"> generation fails:</w:t>
            </w:r>
          </w:p>
          <w:p w14:paraId="5E3B83A3" w14:textId="48F5F40B" w:rsidR="00126440" w:rsidRPr="00126440" w:rsidRDefault="00126440" w:rsidP="00126440">
            <w:pPr>
              <w:pStyle w:val="ListParagraph"/>
              <w:numPr>
                <w:ilvl w:val="0"/>
                <w:numId w:val="44"/>
              </w:numPr>
              <w:rPr>
                <w:rStyle w:val="Code"/>
                <w:rFonts w:ascii="Arial" w:hAnsi="Arial" w:cs="Times New Roman"/>
                <w:noProof w:val="0"/>
                <w:szCs w:val="24"/>
              </w:rPr>
            </w:pPr>
            <w:r>
              <w:rPr>
                <w:lang w:val="en-US"/>
              </w:rPr>
              <w:t xml:space="preserve">Leading 6 characters of </w:t>
            </w:r>
            <w:proofErr w:type="spellStart"/>
            <w:r>
              <w:rPr>
                <w:lang w:val="en-US"/>
              </w:rPr>
              <w:t>PersonIdentifier</w:t>
            </w:r>
            <w:proofErr w:type="spellEnd"/>
            <w:r>
              <w:rPr>
                <w:lang w:val="en-US"/>
              </w:rPr>
              <w:t xml:space="preserve"> does not match </w:t>
            </w:r>
            <w:proofErr w:type="spellStart"/>
            <w:r>
              <w:rPr>
                <w:lang w:val="en-US"/>
              </w:rPr>
              <w:t>regexp</w:t>
            </w:r>
            <w:proofErr w:type="spellEnd"/>
            <w:r>
              <w:rPr>
                <w:lang w:val="en-US"/>
              </w:rPr>
              <w:t xml:space="preserve"> </w:t>
            </w:r>
            <w:r w:rsidR="00931554" w:rsidRPr="00931554">
              <w:rPr>
                <w:rStyle w:val="Code"/>
                <w:lang w:val="en-GB"/>
              </w:rPr>
              <w:t>^[A-Za-z]{2}[\/](SE|se)[\/]$</w:t>
            </w:r>
          </w:p>
          <w:p w14:paraId="66967414" w14:textId="74480482" w:rsidR="00126440" w:rsidRPr="00126440" w:rsidRDefault="00126440" w:rsidP="00126440">
            <w:pPr>
              <w:pStyle w:val="ListParagraph"/>
              <w:numPr>
                <w:ilvl w:val="0"/>
                <w:numId w:val="44"/>
              </w:numPr>
              <w:rPr>
                <w:lang w:val="en-US"/>
              </w:rPr>
            </w:pPr>
            <w:r>
              <w:rPr>
                <w:rStyle w:val="Code"/>
                <w:lang w:val="en-GB"/>
              </w:rPr>
              <w:t xml:space="preserve">normalizedID </w:t>
            </w:r>
            <w:r w:rsidRPr="00126440">
              <w:rPr>
                <w:lang w:val="en-US"/>
              </w:rPr>
              <w:t>&lt; 8 characters</w:t>
            </w:r>
            <w:r>
              <w:rPr>
                <w:lang w:val="en-US"/>
              </w:rPr>
              <w:t xml:space="preserve"> (not counting “</w:t>
            </w:r>
            <w:proofErr w:type="gramStart"/>
            <w:r>
              <w:rPr>
                <w:lang w:val="en-US"/>
              </w:rPr>
              <w:t>-“ (</w:t>
            </w:r>
            <w:proofErr w:type="gramEnd"/>
            <w:r>
              <w:rPr>
                <w:lang w:val="en-US"/>
              </w:rPr>
              <w:t>hyphen) characters).</w:t>
            </w:r>
          </w:p>
          <w:p w14:paraId="75E394B6" w14:textId="77777777" w:rsidR="00CB03F4" w:rsidRDefault="00CB03F4" w:rsidP="00CB03F4">
            <w:pPr>
              <w:rPr>
                <w:lang w:val="en-US"/>
              </w:rPr>
            </w:pPr>
          </w:p>
          <w:p w14:paraId="24C43DEB" w14:textId="1CD4ABAC" w:rsidR="00CB03F4" w:rsidRDefault="00CB03F4" w:rsidP="00CB03F4">
            <w:pPr>
              <w:rPr>
                <w:lang w:val="en-US"/>
              </w:rPr>
            </w:pPr>
            <w:r w:rsidRPr="00CB03F4">
              <w:rPr>
                <w:lang w:val="en-US"/>
              </w:rPr>
              <w:t>Examples</w:t>
            </w:r>
            <w:r>
              <w:rPr>
                <w:lang w:val="en-US"/>
              </w:rPr>
              <w:t xml:space="preserve"> (</w:t>
            </w:r>
            <w:r w:rsidRPr="00470A72">
              <w:rPr>
                <w:rStyle w:val="Code"/>
              </w:rPr>
              <w:t>PersonIdentifier</w:t>
            </w:r>
            <w:r>
              <w:rPr>
                <w:lang w:val="en-US"/>
              </w:rPr>
              <w:t xml:space="preserve"> </w:t>
            </w:r>
            <w:r w:rsidRPr="00CB03F4">
              <w:rPr>
                <w:lang w:val="en-US"/>
              </w:rPr>
              <w:sym w:font="Wingdings" w:char="F0E0"/>
            </w:r>
            <w:r>
              <w:rPr>
                <w:lang w:val="en-US"/>
              </w:rPr>
              <w:t xml:space="preserve"> </w:t>
            </w:r>
            <w:r w:rsidRPr="00470A72">
              <w:rPr>
                <w:rStyle w:val="Code"/>
              </w:rPr>
              <w:t>prid</w:t>
            </w:r>
            <w:r>
              <w:rPr>
                <w:lang w:val="en-US"/>
              </w:rPr>
              <w:t xml:space="preserve"> ide</w:t>
            </w:r>
            <w:bookmarkStart w:id="8" w:name="_GoBack"/>
            <w:bookmarkEnd w:id="8"/>
            <w:r>
              <w:rPr>
                <w:lang w:val="en-US"/>
              </w:rPr>
              <w:t>ntifier component</w:t>
            </w:r>
            <w:r w:rsidR="00470A72">
              <w:rPr>
                <w:lang w:val="en-US"/>
              </w:rPr>
              <w:t>)</w:t>
            </w:r>
            <w:r w:rsidRPr="00CB03F4">
              <w:rPr>
                <w:lang w:val="en-US"/>
              </w:rPr>
              <w:t>:</w:t>
            </w:r>
          </w:p>
          <w:p w14:paraId="5F81830C" w14:textId="29F51843" w:rsidR="00CB03F4" w:rsidRDefault="00CB03F4" w:rsidP="00CB03F4">
            <w:pPr>
              <w:ind w:left="720"/>
              <w:rPr>
                <w:lang w:val="en-US"/>
              </w:rPr>
            </w:pPr>
            <w:r w:rsidRPr="00CB03F4">
              <w:rPr>
                <w:lang w:val="en-US"/>
              </w:rPr>
              <w:t>NO/SE/05068907693</w:t>
            </w:r>
            <w:r>
              <w:rPr>
                <w:lang w:val="en-US"/>
              </w:rPr>
              <w:t xml:space="preserve"> </w:t>
            </w:r>
            <w:r w:rsidRPr="00CB03F4">
              <w:rPr>
                <w:lang w:val="en-US"/>
              </w:rPr>
              <w:sym w:font="Wingdings" w:char="F0E0"/>
            </w:r>
            <w:r>
              <w:rPr>
                <w:lang w:val="en-US"/>
              </w:rPr>
              <w:t xml:space="preserve"> </w:t>
            </w:r>
            <w:r w:rsidRPr="00CB03F4">
              <w:rPr>
                <w:lang w:val="en-US"/>
              </w:rPr>
              <w:t>05068907693</w:t>
            </w:r>
          </w:p>
          <w:p w14:paraId="7A057CB4" w14:textId="650AEDAC" w:rsidR="00CB03F4" w:rsidRDefault="00CB03F4" w:rsidP="00CB03F4">
            <w:pPr>
              <w:ind w:left="720"/>
              <w:rPr>
                <w:lang w:val="en-US"/>
              </w:rPr>
            </w:pPr>
            <w:r>
              <w:rPr>
                <w:lang w:val="en-US"/>
              </w:rPr>
              <w:t>DK/SE</w:t>
            </w:r>
            <w:r w:rsidR="00126440">
              <w:rPr>
                <w:lang w:val="en-US"/>
              </w:rPr>
              <w:t>/</w:t>
            </w:r>
            <w:r w:rsidR="00126440" w:rsidRPr="00126440">
              <w:rPr>
                <w:lang w:val="en-US"/>
              </w:rPr>
              <w:t>09208-2002-2-194967071622</w:t>
            </w:r>
            <w:r w:rsidR="00126440">
              <w:rPr>
                <w:lang w:val="en-US"/>
              </w:rPr>
              <w:t xml:space="preserve"> </w:t>
            </w:r>
            <w:r w:rsidR="00126440" w:rsidRPr="00126440">
              <w:rPr>
                <w:lang w:val="en-US"/>
              </w:rPr>
              <w:sym w:font="Wingdings" w:char="F0E0"/>
            </w:r>
            <w:r w:rsidR="00126440">
              <w:rPr>
                <w:lang w:val="en-US"/>
              </w:rPr>
              <w:t xml:space="preserve"> </w:t>
            </w:r>
            <w:r w:rsidR="00126440" w:rsidRPr="00126440">
              <w:rPr>
                <w:lang w:val="en-US"/>
              </w:rPr>
              <w:t>09208-2002-2-194967071622</w:t>
            </w:r>
          </w:p>
          <w:p w14:paraId="6F4CCD7A" w14:textId="3BFCFF92" w:rsidR="00126440" w:rsidRDefault="00126440" w:rsidP="00CB03F4">
            <w:pPr>
              <w:ind w:left="720"/>
              <w:rPr>
                <w:lang w:val="en-US"/>
              </w:rPr>
            </w:pPr>
            <w:r>
              <w:rPr>
                <w:lang w:val="en-US"/>
              </w:rPr>
              <w:t xml:space="preserve">XX/DK/1234567890 </w:t>
            </w:r>
            <w:r w:rsidRPr="00126440">
              <w:rPr>
                <w:lang w:val="en-US"/>
              </w:rPr>
              <w:sym w:font="Wingdings" w:char="F0E0"/>
            </w:r>
            <w:r>
              <w:rPr>
                <w:lang w:val="en-US"/>
              </w:rPr>
              <w:t xml:space="preserve"> NULL (Failed: target country is not SE)</w:t>
            </w:r>
          </w:p>
          <w:p w14:paraId="73E5527C" w14:textId="0B91B17D" w:rsidR="00126440" w:rsidRDefault="00126440" w:rsidP="00CB03F4">
            <w:pPr>
              <w:ind w:left="720"/>
              <w:rPr>
                <w:lang w:val="en-US"/>
              </w:rPr>
            </w:pPr>
            <w:r>
              <w:rPr>
                <w:lang w:val="en-US"/>
              </w:rPr>
              <w:t xml:space="preserve">XX/SE/#12345-3456//ABC </w:t>
            </w:r>
            <w:r w:rsidRPr="00126440">
              <w:rPr>
                <w:lang w:val="en-US"/>
              </w:rPr>
              <w:sym w:font="Wingdings" w:char="F0E0"/>
            </w:r>
            <w:r>
              <w:rPr>
                <w:lang w:val="en-US"/>
              </w:rPr>
              <w:t xml:space="preserve"> 12345-3456-abc</w:t>
            </w:r>
          </w:p>
          <w:p w14:paraId="3B4107AB" w14:textId="50D53F0D" w:rsidR="0082792E" w:rsidRDefault="0082792E" w:rsidP="00CB03F4">
            <w:pPr>
              <w:ind w:left="720"/>
              <w:rPr>
                <w:lang w:val="en-US"/>
              </w:rPr>
            </w:pPr>
            <w:r>
              <w:rPr>
                <w:lang w:val="en-US"/>
              </w:rPr>
              <w:t>XX/SE/</w:t>
            </w:r>
            <w:proofErr w:type="spellStart"/>
            <w:r>
              <w:rPr>
                <w:lang w:val="en-US"/>
              </w:rPr>
              <w:t>aErf</w:t>
            </w:r>
            <w:proofErr w:type="spellEnd"/>
            <w:r>
              <w:rPr>
                <w:lang w:val="en-US"/>
              </w:rPr>
              <w:t xml:space="preserve">#(EAd9) </w:t>
            </w:r>
            <w:r w:rsidRPr="0082792E">
              <w:rPr>
                <w:lang w:val="en-US"/>
              </w:rPr>
              <w:sym w:font="Wingdings" w:char="F0E0"/>
            </w:r>
            <w:r>
              <w:rPr>
                <w:lang w:val="en-US"/>
              </w:rPr>
              <w:t xml:space="preserve"> 0aerf-ead9</w:t>
            </w:r>
          </w:p>
          <w:p w14:paraId="1FE0A9A5" w14:textId="7091A49E" w:rsidR="0082792E" w:rsidRDefault="0082792E" w:rsidP="0082792E">
            <w:pPr>
              <w:ind w:left="720"/>
              <w:rPr>
                <w:lang w:val="en-US"/>
              </w:rPr>
            </w:pPr>
            <w:r>
              <w:rPr>
                <w:lang w:val="en-US"/>
              </w:rPr>
              <w:t>XX/SE/</w:t>
            </w:r>
            <w:proofErr w:type="spellStart"/>
            <w:r>
              <w:rPr>
                <w:lang w:val="en-US"/>
              </w:rPr>
              <w:t>aErf</w:t>
            </w:r>
            <w:proofErr w:type="spellEnd"/>
            <w:r>
              <w:rPr>
                <w:lang w:val="en-US"/>
              </w:rPr>
              <w:t>#(</w:t>
            </w:r>
            <w:proofErr w:type="spellStart"/>
            <w:r>
              <w:rPr>
                <w:lang w:val="en-US"/>
              </w:rPr>
              <w:t>EAd</w:t>
            </w:r>
            <w:proofErr w:type="spellEnd"/>
            <w:r>
              <w:rPr>
                <w:lang w:val="en-US"/>
              </w:rPr>
              <w:t xml:space="preserve">) </w:t>
            </w:r>
            <w:r w:rsidRPr="0082792E">
              <w:rPr>
                <w:lang w:val="en-US"/>
              </w:rPr>
              <w:sym w:font="Wingdings" w:char="F0E0"/>
            </w:r>
            <w:r>
              <w:rPr>
                <w:lang w:val="en-US"/>
              </w:rPr>
              <w:t xml:space="preserve"> NULL (Failed: </w:t>
            </w:r>
            <w:r>
              <w:rPr>
                <w:lang w:val="en-US"/>
              </w:rPr>
              <w:t>Less than 8 ID characters</w:t>
            </w:r>
            <w:r>
              <w:rPr>
                <w:lang w:val="en-US"/>
              </w:rPr>
              <w:t>)</w:t>
            </w:r>
          </w:p>
          <w:p w14:paraId="55E031DC" w14:textId="1A74C7B5" w:rsidR="0082792E" w:rsidRDefault="0082792E" w:rsidP="0082792E">
            <w:pPr>
              <w:ind w:left="720"/>
              <w:rPr>
                <w:lang w:val="en-US"/>
              </w:rPr>
            </w:pPr>
            <w:r>
              <w:rPr>
                <w:lang w:val="en-US"/>
              </w:rPr>
              <w:t xml:space="preserve">XX/SE/(1952 12 14-1122) </w:t>
            </w:r>
            <w:r w:rsidRPr="0082792E">
              <w:rPr>
                <w:lang w:val="en-US"/>
              </w:rPr>
              <w:sym w:font="Wingdings" w:char="F0E0"/>
            </w:r>
            <w:r>
              <w:rPr>
                <w:lang w:val="en-US"/>
              </w:rPr>
              <w:t xml:space="preserve"> 19521214-1122 </w:t>
            </w:r>
          </w:p>
          <w:p w14:paraId="1E654367" w14:textId="399A94D1" w:rsidR="0082792E" w:rsidRPr="00CB03F4" w:rsidRDefault="0082792E" w:rsidP="0082792E">
            <w:pPr>
              <w:ind w:left="720"/>
              <w:rPr>
                <w:lang w:val="en-US"/>
              </w:rPr>
            </w:pPr>
            <w:r>
              <w:rPr>
                <w:lang w:val="en-US"/>
              </w:rPr>
              <w:t xml:space="preserve">19521214-1122 </w:t>
            </w:r>
            <w:r w:rsidRPr="0082792E">
              <w:rPr>
                <w:lang w:val="en-US"/>
              </w:rPr>
              <w:sym w:font="Wingdings" w:char="F0E0"/>
            </w:r>
            <w:r>
              <w:rPr>
                <w:lang w:val="en-US"/>
              </w:rPr>
              <w:t xml:space="preserve"> </w:t>
            </w:r>
            <w:r>
              <w:rPr>
                <w:lang w:val="en-US"/>
              </w:rPr>
              <w:t xml:space="preserve">NULL (Failed: </w:t>
            </w:r>
            <w:r>
              <w:rPr>
                <w:lang w:val="en-US"/>
              </w:rPr>
              <w:t>Leading 6 character format error</w:t>
            </w:r>
            <w:r>
              <w:rPr>
                <w:lang w:val="en-US"/>
              </w:rPr>
              <w:t>)</w:t>
            </w:r>
          </w:p>
          <w:p w14:paraId="7DDBF496" w14:textId="36545010" w:rsidR="00CB03F4" w:rsidRDefault="00CB03F4" w:rsidP="00CB03F4">
            <w:pPr>
              <w:rPr>
                <w:lang w:val="en-GB"/>
              </w:rPr>
            </w:pPr>
          </w:p>
        </w:tc>
      </w:tr>
    </w:tbl>
    <w:p w14:paraId="50FFE979" w14:textId="3F9A6611" w:rsidR="002C03EB" w:rsidRDefault="002C03EB" w:rsidP="00745D19">
      <w:pPr>
        <w:rPr>
          <w:lang w:val="en-GB"/>
        </w:rPr>
      </w:pPr>
    </w:p>
    <w:p w14:paraId="33D243C0" w14:textId="77777777" w:rsidR="002C03EB" w:rsidRDefault="002C03EB" w:rsidP="00745D19">
      <w:pPr>
        <w:rPr>
          <w:lang w:val="en-GB"/>
        </w:rPr>
      </w:pPr>
    </w:p>
    <w:p w14:paraId="3661E47B" w14:textId="2F04CADA" w:rsidR="00A31A14" w:rsidRDefault="00A31A14" w:rsidP="00A31A14">
      <w:pPr>
        <w:pStyle w:val="Heading2"/>
        <w:rPr>
          <w:lang w:val="en-GB"/>
        </w:rPr>
      </w:pPr>
      <w:bookmarkStart w:id="9" w:name="_Toc460029395"/>
      <w:r>
        <w:rPr>
          <w:lang w:val="en-GB"/>
        </w:rPr>
        <w:t xml:space="preserve">Algorithm selection and resulting </w:t>
      </w:r>
      <w:proofErr w:type="spellStart"/>
      <w:r>
        <w:rPr>
          <w:lang w:val="en-GB"/>
        </w:rPr>
        <w:t>pridPersistence</w:t>
      </w:r>
      <w:proofErr w:type="spellEnd"/>
      <w:r>
        <w:rPr>
          <w:lang w:val="en-GB"/>
        </w:rPr>
        <w:t xml:space="preserve"> value</w:t>
      </w:r>
      <w:bookmarkEnd w:id="9"/>
    </w:p>
    <w:p w14:paraId="648720DE" w14:textId="77777777" w:rsidR="00A31A14" w:rsidRPr="00745D19" w:rsidRDefault="00A31A14" w:rsidP="00745D19">
      <w:pPr>
        <w:rPr>
          <w:lang w:val="en-GB"/>
        </w:rPr>
      </w:pPr>
    </w:p>
    <w:p w14:paraId="3684C680" w14:textId="77777777" w:rsidR="009E5EBD" w:rsidRDefault="00470A72" w:rsidP="00EF0572">
      <w:pPr>
        <w:spacing w:line="240" w:lineRule="auto"/>
        <w:rPr>
          <w:lang w:val="en-US"/>
        </w:rPr>
      </w:pPr>
      <w:r>
        <w:rPr>
          <w:lang w:val="en-US"/>
        </w:rPr>
        <w:lastRenderedPageBreak/>
        <w:t>This section defines t</w:t>
      </w:r>
      <w:r w:rsidR="00126440">
        <w:rPr>
          <w:lang w:val="en-US"/>
        </w:rPr>
        <w:t xml:space="preserve">he </w:t>
      </w:r>
      <w:r>
        <w:rPr>
          <w:lang w:val="en-US"/>
        </w:rPr>
        <w:t xml:space="preserve">current algorithm selection rules and the resulting </w:t>
      </w:r>
      <w:proofErr w:type="spellStart"/>
      <w:r>
        <w:rPr>
          <w:lang w:val="en-US"/>
        </w:rPr>
        <w:t>pridPersistence</w:t>
      </w:r>
      <w:proofErr w:type="spellEnd"/>
      <w:r>
        <w:rPr>
          <w:lang w:val="en-US"/>
        </w:rPr>
        <w:t xml:space="preserve"> value. These rules are processed in the presented order. The first rule where the present conditions matches all the matching rules is selected.</w:t>
      </w:r>
      <w:r w:rsidR="009E5EBD">
        <w:rPr>
          <w:lang w:val="en-US"/>
        </w:rPr>
        <w:t xml:space="preserve"> </w:t>
      </w:r>
    </w:p>
    <w:p w14:paraId="456E585F" w14:textId="77777777" w:rsidR="009E5EBD" w:rsidRDefault="009E5EBD" w:rsidP="00EF0572">
      <w:pPr>
        <w:spacing w:line="240" w:lineRule="auto"/>
        <w:rPr>
          <w:lang w:val="en-US"/>
        </w:rPr>
      </w:pPr>
    </w:p>
    <w:p w14:paraId="7CBEEAA7" w14:textId="1EBFF6DE" w:rsidR="00470A72" w:rsidRDefault="009E5EBD" w:rsidP="00EF0572">
      <w:pPr>
        <w:spacing w:line="240" w:lineRule="auto"/>
        <w:rPr>
          <w:lang w:val="en-US"/>
        </w:rPr>
      </w:pPr>
      <w:r>
        <w:rPr>
          <w:lang w:val="en-US"/>
        </w:rPr>
        <w:t xml:space="preserve">If the present conditions </w:t>
      </w:r>
      <w:proofErr w:type="gramStart"/>
      <w:r>
        <w:rPr>
          <w:lang w:val="en-US"/>
        </w:rPr>
        <w:t>does</w:t>
      </w:r>
      <w:proofErr w:type="gramEnd"/>
      <w:r>
        <w:rPr>
          <w:lang w:val="en-US"/>
        </w:rPr>
        <w:t xml:space="preserve"> not match any of the listed rules, then </w:t>
      </w:r>
      <w:r w:rsidRPr="009E5EBD">
        <w:rPr>
          <w:rStyle w:val="Code"/>
        </w:rPr>
        <w:t>prid</w:t>
      </w:r>
      <w:r>
        <w:rPr>
          <w:lang w:val="en-US"/>
        </w:rPr>
        <w:t xml:space="preserve"> generation fails.</w:t>
      </w:r>
    </w:p>
    <w:p w14:paraId="18A3D816" w14:textId="77777777" w:rsidR="00470A72" w:rsidRDefault="00470A72" w:rsidP="00EF0572">
      <w:pPr>
        <w:spacing w:line="240" w:lineRule="auto"/>
        <w:rPr>
          <w:lang w:val="en-US"/>
        </w:rPr>
      </w:pPr>
    </w:p>
    <w:p w14:paraId="60A5901E" w14:textId="77777777" w:rsidR="00470A72" w:rsidRPr="00470A72" w:rsidRDefault="00470A72" w:rsidP="00EF0572">
      <w:pPr>
        <w:spacing w:line="240" w:lineRule="auto"/>
        <w:rPr>
          <w:b/>
          <w:lang w:val="en-US"/>
        </w:rPr>
      </w:pPr>
      <w:r w:rsidRPr="00470A72">
        <w:rPr>
          <w:b/>
          <w:lang w:val="en-US"/>
        </w:rPr>
        <w:t>Rule 1</w:t>
      </w:r>
    </w:p>
    <w:tbl>
      <w:tblPr>
        <w:tblStyle w:val="ListTable2-Accent5"/>
        <w:tblW w:w="0" w:type="auto"/>
        <w:tblLook w:val="04A0" w:firstRow="1" w:lastRow="0" w:firstColumn="1" w:lastColumn="0" w:noHBand="0" w:noVBand="1"/>
      </w:tblPr>
      <w:tblGrid>
        <w:gridCol w:w="2801"/>
        <w:gridCol w:w="7335"/>
      </w:tblGrid>
      <w:tr w:rsidR="009E5EBD" w:rsidRPr="00470A72" w14:paraId="694A3444" w14:textId="77777777" w:rsidTr="009E5E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0A15703" w14:textId="77777777" w:rsidR="00470A72" w:rsidRPr="00470A72" w:rsidRDefault="00470A72" w:rsidP="00157FEB">
            <w:pPr>
              <w:spacing w:line="240" w:lineRule="auto"/>
              <w:rPr>
                <w:lang w:val="en-US"/>
              </w:rPr>
            </w:pPr>
            <w:r w:rsidRPr="00470A72">
              <w:rPr>
                <w:lang w:val="en-US"/>
              </w:rPr>
              <w:t>Matching rule 1</w:t>
            </w:r>
          </w:p>
        </w:tc>
        <w:tc>
          <w:tcPr>
            <w:tcW w:w="7335" w:type="dxa"/>
          </w:tcPr>
          <w:p w14:paraId="4893CDC7" w14:textId="36391481" w:rsidR="00470A72" w:rsidRPr="009E5EBD" w:rsidRDefault="00470A72" w:rsidP="00157FEB">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 xml:space="preserve">Authenticated attributes are provided by an </w:t>
            </w:r>
            <w:proofErr w:type="spellStart"/>
            <w:r w:rsidRPr="009E5EBD">
              <w:rPr>
                <w:b w:val="0"/>
                <w:lang w:val="en-US"/>
              </w:rPr>
              <w:t>eIDAS</w:t>
            </w:r>
            <w:proofErr w:type="spellEnd"/>
            <w:r w:rsidRPr="009E5EBD">
              <w:rPr>
                <w:b w:val="0"/>
                <w:lang w:val="en-US"/>
              </w:rPr>
              <w:t xml:space="preserve"> node (proxy service).</w:t>
            </w:r>
          </w:p>
        </w:tc>
      </w:tr>
      <w:tr w:rsidR="009E5EBD" w:rsidRPr="00470A72" w14:paraId="06F51780"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5EC40C5D" w14:textId="77777777" w:rsidR="00470A72" w:rsidRPr="00470A72" w:rsidRDefault="00470A72" w:rsidP="00157FEB">
            <w:pPr>
              <w:spacing w:line="240" w:lineRule="auto"/>
              <w:rPr>
                <w:lang w:val="en-US"/>
              </w:rPr>
            </w:pPr>
            <w:r w:rsidRPr="00470A72">
              <w:rPr>
                <w:lang w:val="en-US"/>
              </w:rPr>
              <w:t>Matching rule 2</w:t>
            </w:r>
          </w:p>
        </w:tc>
        <w:tc>
          <w:tcPr>
            <w:tcW w:w="7335" w:type="dxa"/>
          </w:tcPr>
          <w:p w14:paraId="221B28B3" w14:textId="46D46E5B" w:rsidR="00470A72" w:rsidRPr="00470A72" w:rsidRDefault="00470A72" w:rsidP="00157FEB">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9E5EBD" w:rsidRPr="00470A72" w14:paraId="7863E473"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03932D05" w14:textId="77777777" w:rsidR="00470A72" w:rsidRPr="00470A72" w:rsidRDefault="00470A72" w:rsidP="00157FEB">
            <w:pPr>
              <w:spacing w:line="240" w:lineRule="auto"/>
              <w:rPr>
                <w:lang w:val="en-US"/>
              </w:rPr>
            </w:pPr>
            <w:r w:rsidRPr="00470A72">
              <w:rPr>
                <w:lang w:val="en-US"/>
              </w:rPr>
              <w:t>Matching rule 3</w:t>
            </w:r>
          </w:p>
        </w:tc>
        <w:tc>
          <w:tcPr>
            <w:tcW w:w="7335" w:type="dxa"/>
          </w:tcPr>
          <w:p w14:paraId="4032D00A" w14:textId="5E9A7C90" w:rsidR="00470A72" w:rsidRPr="00470A72" w:rsidRDefault="00470A72" w:rsidP="00157FEB">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Attributes provided by any of the countries SE, NO or DK</w:t>
            </w:r>
          </w:p>
        </w:tc>
      </w:tr>
      <w:tr w:rsidR="009E5EBD" w:rsidRPr="00470A72" w14:paraId="7C4C353F" w14:textId="77777777" w:rsidTr="009E5E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2B40014C" w14:textId="7DFB943F" w:rsidR="00470A72" w:rsidRPr="00470A72" w:rsidRDefault="00470A72" w:rsidP="00157FEB">
            <w:pPr>
              <w:spacing w:line="240" w:lineRule="auto"/>
              <w:rPr>
                <w:lang w:val="en-US"/>
              </w:rPr>
            </w:pPr>
            <w:r w:rsidRPr="00470A72">
              <w:rPr>
                <w:lang w:val="en-US"/>
              </w:rPr>
              <w:t>Selected algorit</w:t>
            </w:r>
            <w:r w:rsidR="009E5EBD">
              <w:rPr>
                <w:lang w:val="en-US"/>
              </w:rPr>
              <w:t>h</w:t>
            </w:r>
            <w:r w:rsidRPr="00470A72">
              <w:rPr>
                <w:lang w:val="en-US"/>
              </w:rPr>
              <w:t>m</w:t>
            </w:r>
          </w:p>
        </w:tc>
        <w:tc>
          <w:tcPr>
            <w:tcW w:w="7335" w:type="dxa"/>
          </w:tcPr>
          <w:p w14:paraId="517E7B47" w14:textId="67A9828B" w:rsidR="00470A72" w:rsidRPr="00470A72" w:rsidRDefault="00470A72" w:rsidP="00157FEB">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default-</w:t>
            </w:r>
            <w:proofErr w:type="spellStart"/>
            <w:r w:rsidRPr="00470A72">
              <w:rPr>
                <w:lang w:val="en-US"/>
              </w:rPr>
              <w:t>eIDAS</w:t>
            </w:r>
            <w:proofErr w:type="spellEnd"/>
          </w:p>
        </w:tc>
      </w:tr>
      <w:tr w:rsidR="009E5EBD" w14:paraId="235991F5" w14:textId="77777777" w:rsidTr="009E5EBD">
        <w:tc>
          <w:tcPr>
            <w:cnfStyle w:val="001000000000" w:firstRow="0" w:lastRow="0" w:firstColumn="1" w:lastColumn="0" w:oddVBand="0" w:evenVBand="0" w:oddHBand="0" w:evenHBand="0" w:firstRowFirstColumn="0" w:firstRowLastColumn="0" w:lastRowFirstColumn="0" w:lastRowLastColumn="0"/>
            <w:tcW w:w="2801" w:type="dxa"/>
          </w:tcPr>
          <w:p w14:paraId="12A3A5A7" w14:textId="278601FF" w:rsidR="00470A72" w:rsidRPr="00470A72" w:rsidRDefault="00470A72" w:rsidP="00157FEB">
            <w:pPr>
              <w:spacing w:line="240" w:lineRule="auto"/>
              <w:rPr>
                <w:lang w:val="en-US"/>
              </w:rPr>
            </w:pPr>
            <w:r w:rsidRPr="009E5EBD">
              <w:rPr>
                <w:rStyle w:val="Code"/>
              </w:rPr>
              <w:t>pridPersistence</w:t>
            </w:r>
            <w:r w:rsidRPr="00470A72">
              <w:rPr>
                <w:lang w:val="en-US"/>
              </w:rPr>
              <w:t xml:space="preserve"> value</w:t>
            </w:r>
          </w:p>
        </w:tc>
        <w:tc>
          <w:tcPr>
            <w:tcW w:w="7335" w:type="dxa"/>
          </w:tcPr>
          <w:p w14:paraId="2B16C392" w14:textId="6D01ED5A" w:rsidR="00470A72" w:rsidRDefault="00470A72" w:rsidP="00157FEB">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A</w:t>
            </w:r>
          </w:p>
        </w:tc>
      </w:tr>
    </w:tbl>
    <w:p w14:paraId="0722693D" w14:textId="3784E711" w:rsidR="00470A72" w:rsidRDefault="00470A72" w:rsidP="00EF0572">
      <w:pPr>
        <w:spacing w:line="240" w:lineRule="auto"/>
        <w:rPr>
          <w:lang w:val="en-US"/>
        </w:rPr>
      </w:pPr>
    </w:p>
    <w:p w14:paraId="15B1DE15" w14:textId="75A151CC" w:rsidR="009E5EBD" w:rsidRPr="00470A72" w:rsidRDefault="009E5EBD" w:rsidP="009E5EBD">
      <w:pPr>
        <w:spacing w:line="240" w:lineRule="auto"/>
        <w:rPr>
          <w:b/>
          <w:lang w:val="en-US"/>
        </w:rPr>
      </w:pPr>
      <w:r>
        <w:rPr>
          <w:b/>
          <w:lang w:val="en-US"/>
        </w:rPr>
        <w:t>Rule 2</w:t>
      </w:r>
    </w:p>
    <w:tbl>
      <w:tblPr>
        <w:tblStyle w:val="ListTable2-Accent5"/>
        <w:tblW w:w="0" w:type="auto"/>
        <w:tblLook w:val="04A0" w:firstRow="1" w:lastRow="0" w:firstColumn="1" w:lastColumn="0" w:noHBand="0" w:noVBand="1"/>
      </w:tblPr>
      <w:tblGrid>
        <w:gridCol w:w="2801"/>
        <w:gridCol w:w="7335"/>
      </w:tblGrid>
      <w:tr w:rsidR="009E5EBD" w:rsidRPr="00470A72" w14:paraId="02CCC48A" w14:textId="77777777" w:rsidTr="000814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63A18DDD" w14:textId="77777777" w:rsidR="009E5EBD" w:rsidRPr="00470A72" w:rsidRDefault="009E5EBD" w:rsidP="00081480">
            <w:pPr>
              <w:spacing w:line="240" w:lineRule="auto"/>
              <w:rPr>
                <w:lang w:val="en-US"/>
              </w:rPr>
            </w:pPr>
            <w:r w:rsidRPr="00470A72">
              <w:rPr>
                <w:lang w:val="en-US"/>
              </w:rPr>
              <w:t>Matching rule 1</w:t>
            </w:r>
          </w:p>
        </w:tc>
        <w:tc>
          <w:tcPr>
            <w:tcW w:w="7335" w:type="dxa"/>
          </w:tcPr>
          <w:p w14:paraId="47CC4701" w14:textId="77777777" w:rsidR="009E5EBD" w:rsidRPr="009E5EBD" w:rsidRDefault="009E5EBD" w:rsidP="00081480">
            <w:pPr>
              <w:spacing w:line="240" w:lineRule="auto"/>
              <w:cnfStyle w:val="100000000000" w:firstRow="1" w:lastRow="0" w:firstColumn="0" w:lastColumn="0" w:oddVBand="0" w:evenVBand="0" w:oddHBand="0" w:evenHBand="0" w:firstRowFirstColumn="0" w:firstRowLastColumn="0" w:lastRowFirstColumn="0" w:lastRowLastColumn="0"/>
              <w:rPr>
                <w:b w:val="0"/>
                <w:lang w:val="en-US"/>
              </w:rPr>
            </w:pPr>
            <w:r w:rsidRPr="009E5EBD">
              <w:rPr>
                <w:b w:val="0"/>
                <w:lang w:val="en-US"/>
              </w:rPr>
              <w:t xml:space="preserve">Authenticated attributes are provided by an </w:t>
            </w:r>
            <w:proofErr w:type="spellStart"/>
            <w:r w:rsidRPr="009E5EBD">
              <w:rPr>
                <w:b w:val="0"/>
                <w:lang w:val="en-US"/>
              </w:rPr>
              <w:t>eIDAS</w:t>
            </w:r>
            <w:proofErr w:type="spellEnd"/>
            <w:r w:rsidRPr="009E5EBD">
              <w:rPr>
                <w:b w:val="0"/>
                <w:lang w:val="en-US"/>
              </w:rPr>
              <w:t xml:space="preserve"> node (proxy service).</w:t>
            </w:r>
          </w:p>
        </w:tc>
      </w:tr>
      <w:tr w:rsidR="009E5EBD" w:rsidRPr="00470A72" w14:paraId="29420891" w14:textId="77777777" w:rsidTr="00081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049C8714" w14:textId="77777777" w:rsidR="009E5EBD" w:rsidRPr="00470A72" w:rsidRDefault="009E5EBD" w:rsidP="00081480">
            <w:pPr>
              <w:spacing w:line="240" w:lineRule="auto"/>
              <w:rPr>
                <w:lang w:val="en-US"/>
              </w:rPr>
            </w:pPr>
            <w:r w:rsidRPr="00470A72">
              <w:rPr>
                <w:lang w:val="en-US"/>
              </w:rPr>
              <w:t>Matching rule 2</w:t>
            </w:r>
          </w:p>
        </w:tc>
        <w:tc>
          <w:tcPr>
            <w:tcW w:w="7335" w:type="dxa"/>
          </w:tcPr>
          <w:p w14:paraId="03F6AC70" w14:textId="77777777" w:rsidR="009E5EBD" w:rsidRPr="00470A72" w:rsidRDefault="009E5EBD" w:rsidP="00081480">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470A72">
              <w:rPr>
                <w:lang w:val="en-US"/>
              </w:rPr>
              <w:t xml:space="preserve">Authenticated subject is a person and has a </w:t>
            </w:r>
            <w:r w:rsidRPr="00470A72">
              <w:rPr>
                <w:rStyle w:val="Code"/>
              </w:rPr>
              <w:t>PersonIdentifier</w:t>
            </w:r>
            <w:r w:rsidRPr="00470A72">
              <w:rPr>
                <w:lang w:val="en-US"/>
              </w:rPr>
              <w:t xml:space="preserve"> attribute.</w:t>
            </w:r>
          </w:p>
        </w:tc>
      </w:tr>
      <w:tr w:rsidR="009E5EBD" w:rsidRPr="00470A72" w14:paraId="0EEA4914" w14:textId="77777777" w:rsidTr="00081480">
        <w:tc>
          <w:tcPr>
            <w:cnfStyle w:val="001000000000" w:firstRow="0" w:lastRow="0" w:firstColumn="1" w:lastColumn="0" w:oddVBand="0" w:evenVBand="0" w:oddHBand="0" w:evenHBand="0" w:firstRowFirstColumn="0" w:firstRowLastColumn="0" w:lastRowFirstColumn="0" w:lastRowLastColumn="0"/>
            <w:tcW w:w="2801" w:type="dxa"/>
          </w:tcPr>
          <w:p w14:paraId="3CD5BF1D" w14:textId="77777777" w:rsidR="009E5EBD" w:rsidRPr="00470A72" w:rsidRDefault="009E5EBD" w:rsidP="00081480">
            <w:pPr>
              <w:spacing w:line="240" w:lineRule="auto"/>
              <w:rPr>
                <w:lang w:val="en-US"/>
              </w:rPr>
            </w:pPr>
            <w:r w:rsidRPr="00470A72">
              <w:rPr>
                <w:lang w:val="en-US"/>
              </w:rPr>
              <w:t>Selected algorit</w:t>
            </w:r>
            <w:r>
              <w:rPr>
                <w:lang w:val="en-US"/>
              </w:rPr>
              <w:t>h</w:t>
            </w:r>
            <w:r w:rsidRPr="00470A72">
              <w:rPr>
                <w:lang w:val="en-US"/>
              </w:rPr>
              <w:t>m</w:t>
            </w:r>
          </w:p>
        </w:tc>
        <w:tc>
          <w:tcPr>
            <w:tcW w:w="7335" w:type="dxa"/>
          </w:tcPr>
          <w:p w14:paraId="6F118A0F" w14:textId="77777777" w:rsidR="009E5EBD" w:rsidRPr="00470A72" w:rsidRDefault="009E5EBD" w:rsidP="00081480">
            <w:pPr>
              <w:spacing w:line="240" w:lineRule="auto"/>
              <w:cnfStyle w:val="000000000000" w:firstRow="0" w:lastRow="0" w:firstColumn="0" w:lastColumn="0" w:oddVBand="0" w:evenVBand="0" w:oddHBand="0" w:evenHBand="0" w:firstRowFirstColumn="0" w:firstRowLastColumn="0" w:lastRowFirstColumn="0" w:lastRowLastColumn="0"/>
              <w:rPr>
                <w:lang w:val="en-US"/>
              </w:rPr>
            </w:pPr>
            <w:r w:rsidRPr="00470A72">
              <w:rPr>
                <w:lang w:val="en-US"/>
              </w:rPr>
              <w:t>default-</w:t>
            </w:r>
            <w:proofErr w:type="spellStart"/>
            <w:r w:rsidRPr="00470A72">
              <w:rPr>
                <w:lang w:val="en-US"/>
              </w:rPr>
              <w:t>eIDAS</w:t>
            </w:r>
            <w:proofErr w:type="spellEnd"/>
          </w:p>
        </w:tc>
      </w:tr>
      <w:tr w:rsidR="009E5EBD" w14:paraId="4230433F" w14:textId="77777777" w:rsidTr="00081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4D023FD5" w14:textId="77777777" w:rsidR="009E5EBD" w:rsidRPr="00470A72" w:rsidRDefault="009E5EBD" w:rsidP="00081480">
            <w:pPr>
              <w:spacing w:line="240" w:lineRule="auto"/>
              <w:rPr>
                <w:lang w:val="en-US"/>
              </w:rPr>
            </w:pPr>
            <w:r w:rsidRPr="009E5EBD">
              <w:rPr>
                <w:rStyle w:val="Code"/>
              </w:rPr>
              <w:t>pridPersistence</w:t>
            </w:r>
            <w:r w:rsidRPr="00470A72">
              <w:rPr>
                <w:lang w:val="en-US"/>
              </w:rPr>
              <w:t xml:space="preserve"> value</w:t>
            </w:r>
          </w:p>
        </w:tc>
        <w:tc>
          <w:tcPr>
            <w:tcW w:w="7335" w:type="dxa"/>
          </w:tcPr>
          <w:p w14:paraId="6A57B7BA" w14:textId="053B5EA3" w:rsidR="009E5EBD" w:rsidRDefault="009E5EBD" w:rsidP="0008148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w:t>
            </w:r>
          </w:p>
        </w:tc>
      </w:tr>
    </w:tbl>
    <w:p w14:paraId="50909836" w14:textId="77777777" w:rsidR="009E5EBD" w:rsidRDefault="009E5EBD" w:rsidP="009E5EBD">
      <w:pPr>
        <w:spacing w:line="240" w:lineRule="auto"/>
        <w:rPr>
          <w:lang w:val="en-US"/>
        </w:rPr>
      </w:pPr>
    </w:p>
    <w:p w14:paraId="0129085C" w14:textId="77777777" w:rsidR="00470A72" w:rsidRDefault="00470A72" w:rsidP="00EF0572">
      <w:pPr>
        <w:spacing w:line="240" w:lineRule="auto"/>
        <w:rPr>
          <w:lang w:val="en-US"/>
        </w:rPr>
      </w:pPr>
    </w:p>
    <w:p w14:paraId="0DA36540" w14:textId="77777777" w:rsidR="00470A72" w:rsidRDefault="00470A72" w:rsidP="00EF0572">
      <w:pPr>
        <w:spacing w:line="240" w:lineRule="auto"/>
        <w:rPr>
          <w:lang w:val="en-US"/>
        </w:rPr>
      </w:pPr>
    </w:p>
    <w:p w14:paraId="176BFFF8" w14:textId="77777777" w:rsidR="00470A72" w:rsidRDefault="00470A72" w:rsidP="00EF0572">
      <w:pPr>
        <w:spacing w:line="240" w:lineRule="auto"/>
        <w:rPr>
          <w:lang w:val="en-US"/>
        </w:rPr>
      </w:pPr>
    </w:p>
    <w:p w14:paraId="5AC35CB5" w14:textId="77C07C5B" w:rsidR="00512A75" w:rsidRPr="00174B3B" w:rsidRDefault="00512A75" w:rsidP="00B24FFC">
      <w:pPr>
        <w:rPr>
          <w:i/>
          <w:lang w:val="en-GB"/>
        </w:rPr>
      </w:pPr>
    </w:p>
    <w:p w14:paraId="12BF2AF9" w14:textId="77777777" w:rsidR="00F1122D" w:rsidRDefault="00F1122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010AB49A" w:rsidR="00A821EE" w:rsidRDefault="007B158E" w:rsidP="008B4498">
      <w:pPr>
        <w:pStyle w:val="Heading1"/>
        <w:rPr>
          <w:lang w:val="en-US"/>
        </w:rPr>
      </w:pPr>
      <w:bookmarkStart w:id="10" w:name="_Toc460029396"/>
      <w:r>
        <w:rPr>
          <w:lang w:val="en-US"/>
        </w:rPr>
        <w:lastRenderedPageBreak/>
        <w:t>R</w:t>
      </w:r>
      <w:r w:rsidR="00A821EE" w:rsidRPr="006C4EAB">
        <w:rPr>
          <w:lang w:val="en-US"/>
        </w:rPr>
        <w:t>eferences</w:t>
      </w:r>
      <w:bookmarkEnd w:id="10"/>
    </w:p>
    <w:p w14:paraId="1B6FF4CC" w14:textId="77777777" w:rsidR="00927DDE" w:rsidRPr="00927DDE" w:rsidRDefault="00927DDE" w:rsidP="00927DDE">
      <w:pPr>
        <w:rPr>
          <w:lang w:val="en-US"/>
        </w:rPr>
      </w:pPr>
      <w:r w:rsidRPr="00927DDE">
        <w:rPr>
          <w:lang w:val="en-US"/>
        </w:rPr>
        <w:t>[RFC2119]</w:t>
      </w:r>
    </w:p>
    <w:p w14:paraId="276C9798" w14:textId="68E6043F" w:rsidR="00C209B6" w:rsidRDefault="00D87290" w:rsidP="00B93AD2">
      <w:pPr>
        <w:ind w:left="720"/>
        <w:rPr>
          <w:lang w:val="en-US"/>
        </w:rPr>
      </w:pPr>
      <w:hyperlink r:id="rId8"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D87290" w:rsidP="00C209B6">
      <w:pPr>
        <w:ind w:left="720"/>
        <w:rPr>
          <w:rStyle w:val="Hyperlink"/>
          <w:lang w:val="en-US"/>
        </w:rPr>
      </w:pPr>
      <w:hyperlink r:id="rId9" w:history="1">
        <w:r w:rsidR="009A5E0A" w:rsidRPr="009A5E0A">
          <w:rPr>
            <w:rStyle w:val="Hyperlink"/>
            <w:lang w:val="en-US"/>
          </w:rPr>
          <w:t>OASIS Standard, Assertions and Protocols for the OASIS Security Assertion Markup Language (SAML) V2.0, March 2005.</w:t>
        </w:r>
      </w:hyperlink>
    </w:p>
    <w:p w14:paraId="104A548D" w14:textId="77777777" w:rsidR="00D91A83" w:rsidRDefault="00D91A83" w:rsidP="00C76211"/>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0"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1"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79BCCBFB" w14:textId="77777777" w:rsidR="00C76211" w:rsidRDefault="00C76211" w:rsidP="00C76211">
      <w:pPr>
        <w:rPr>
          <w:lang w:val="en-US"/>
        </w:rPr>
      </w:pPr>
      <w:r>
        <w:rPr>
          <w:lang w:val="en-US"/>
        </w:rPr>
        <w:t>[EidAttributes]</w:t>
      </w:r>
    </w:p>
    <w:p w14:paraId="4187E9BB" w14:textId="5AEA6407" w:rsidR="00D34495" w:rsidRDefault="00C76211" w:rsidP="00C76211">
      <w:pPr>
        <w:rPr>
          <w:lang w:val="en-US"/>
        </w:rPr>
      </w:pPr>
      <w:r>
        <w:rPr>
          <w:lang w:val="en-US"/>
        </w:rPr>
        <w:tab/>
      </w:r>
      <w:r w:rsidRPr="00A75D24">
        <w:rPr>
          <w:lang w:val="en-US"/>
        </w:rPr>
        <w:t>Attribute Specification for the Swedish eID Framework.</w:t>
      </w:r>
    </w:p>
    <w:p w14:paraId="02EE6234" w14:textId="77777777" w:rsidR="00A6713D" w:rsidRDefault="00A6713D" w:rsidP="001967DA"/>
    <w:p w14:paraId="0E3A0D5B" w14:textId="17225DC2" w:rsidR="00A6713D" w:rsidRDefault="00A6713D" w:rsidP="001967DA">
      <w:r>
        <w:t>[eIDAS_Attr]</w:t>
      </w:r>
    </w:p>
    <w:p w14:paraId="4F867861" w14:textId="6161AFE9" w:rsidR="001967DA" w:rsidRPr="001967DA" w:rsidRDefault="00A6713D" w:rsidP="001967DA">
      <w:pPr>
        <w:rPr>
          <w:lang w:val="en-US"/>
        </w:rPr>
      </w:pPr>
      <w:r>
        <w:tab/>
      </w:r>
      <w:hyperlink r:id="rId12" w:history="1">
        <w:r w:rsidR="001967DA" w:rsidRPr="001967DA">
          <w:rPr>
            <w:rStyle w:val="Hyperlink"/>
            <w:lang w:val="en-US"/>
          </w:rPr>
          <w:t>eIDAS SAML Attribute Profile</w:t>
        </w:r>
      </w:hyperlink>
      <w:r w:rsidR="0015768A">
        <w:rPr>
          <w:lang w:val="en-US"/>
        </w:rPr>
        <w:t>, 22 June 2015</w:t>
      </w:r>
      <w:r w:rsidR="001967DA">
        <w:rPr>
          <w:lang w:val="en-US"/>
        </w:rPr>
        <w:t>.</w:t>
      </w:r>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3B209C89" w14:textId="0BA3C61C" w:rsidR="0015513B" w:rsidRPr="00A5350E" w:rsidRDefault="0015513B" w:rsidP="00A5350E">
      <w:pPr>
        <w:spacing w:line="240" w:lineRule="auto"/>
        <w:rPr>
          <w:rFonts w:asciiTheme="majorHAnsi" w:eastAsiaTheme="majorEastAsia" w:hAnsiTheme="majorHAnsi" w:cstheme="majorBidi"/>
          <w:b/>
          <w:bCs/>
          <w:color w:val="345A8A" w:themeColor="accent1" w:themeShade="B5"/>
          <w:sz w:val="32"/>
          <w:szCs w:val="32"/>
          <w:lang w:val="en-US"/>
        </w:rPr>
      </w:pPr>
    </w:p>
    <w:sectPr w:rsidR="0015513B" w:rsidRPr="00A5350E" w:rsidSect="003A47DD">
      <w:headerReference w:type="even" r:id="rId13"/>
      <w:headerReference w:type="default" r:id="rId14"/>
      <w:footerReference w:type="default" r:id="rId15"/>
      <w:headerReference w:type="first" r:id="rId16"/>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4B50F" w14:textId="77777777" w:rsidR="00D87290" w:rsidRDefault="00D87290">
      <w:pPr>
        <w:spacing w:line="240" w:lineRule="auto"/>
      </w:pPr>
      <w:r>
        <w:separator/>
      </w:r>
    </w:p>
  </w:endnote>
  <w:endnote w:type="continuationSeparator" w:id="0">
    <w:p w14:paraId="7406DE6E" w14:textId="77777777" w:rsidR="00D87290" w:rsidRDefault="00D87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altName w:val="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220BBE" w:rsidRPr="00C912BA" w14:paraId="3F26EF42" w14:textId="77777777" w:rsidTr="00D74D00">
      <w:tc>
        <w:tcPr>
          <w:tcW w:w="7208" w:type="dxa"/>
          <w:gridSpan w:val="4"/>
          <w:tcBorders>
            <w:bottom w:val="single" w:sz="4" w:space="0" w:color="auto"/>
          </w:tcBorders>
        </w:tcPr>
        <w:p w14:paraId="3B08F497" w14:textId="77777777" w:rsidR="00220BBE" w:rsidRPr="00C912BA" w:rsidRDefault="00220BBE" w:rsidP="00F27527">
          <w:pPr>
            <w:pStyle w:val="Ledtext"/>
            <w:rPr>
              <w:spacing w:val="20"/>
              <w:sz w:val="16"/>
              <w:szCs w:val="16"/>
              <w:lang w:val="sv-SE"/>
            </w:rPr>
          </w:pPr>
          <w:bookmarkStart w:id="11" w:name="www"/>
          <w:r w:rsidRPr="00C912BA">
            <w:rPr>
              <w:b/>
              <w:bCs/>
              <w:sz w:val="16"/>
              <w:lang w:val="sv-SE"/>
            </w:rPr>
            <w:t>www.</w:t>
          </w:r>
          <w:r>
            <w:rPr>
              <w:b/>
              <w:bCs/>
              <w:sz w:val="16"/>
              <w:lang w:val="sv-SE"/>
            </w:rPr>
            <w:t>elegnamnden</w:t>
          </w:r>
          <w:r w:rsidRPr="00C912BA">
            <w:rPr>
              <w:b/>
              <w:bCs/>
              <w:sz w:val="16"/>
              <w:lang w:val="sv-SE"/>
            </w:rPr>
            <w:t>.se</w:t>
          </w:r>
          <w:bookmarkEnd w:id="11"/>
        </w:p>
      </w:tc>
      <w:tc>
        <w:tcPr>
          <w:tcW w:w="2347" w:type="dxa"/>
          <w:tcBorders>
            <w:bottom w:val="single" w:sz="4" w:space="0" w:color="auto"/>
          </w:tcBorders>
        </w:tcPr>
        <w:p w14:paraId="619C2AE8" w14:textId="77777777" w:rsidR="00220BBE" w:rsidRPr="00C912BA" w:rsidRDefault="00220BBE" w:rsidP="00F27527">
          <w:pPr>
            <w:pStyle w:val="Ledtext"/>
            <w:rPr>
              <w:sz w:val="16"/>
              <w:lang w:val="sv-SE"/>
            </w:rPr>
          </w:pPr>
        </w:p>
      </w:tc>
    </w:tr>
    <w:tr w:rsidR="00220BBE" w:rsidRPr="00C912BA" w14:paraId="0BBF8E42" w14:textId="77777777" w:rsidTr="00D74D00">
      <w:tc>
        <w:tcPr>
          <w:tcW w:w="1988" w:type="dxa"/>
          <w:tcBorders>
            <w:top w:val="single" w:sz="4" w:space="0" w:color="auto"/>
          </w:tcBorders>
        </w:tcPr>
        <w:p w14:paraId="53B57CCF" w14:textId="77777777" w:rsidR="00220BBE" w:rsidRPr="00C912BA" w:rsidRDefault="00220BBE" w:rsidP="00F27527">
          <w:pPr>
            <w:pStyle w:val="Ledtext"/>
            <w:rPr>
              <w:lang w:val="sv-SE"/>
            </w:rPr>
          </w:pPr>
          <w:bookmarkStart w:id="12" w:name="PostadressLed"/>
          <w:r>
            <w:rPr>
              <w:lang w:val="sv-SE"/>
            </w:rPr>
            <w:t>Postadress</w:t>
          </w:r>
          <w:bookmarkEnd w:id="12"/>
        </w:p>
      </w:tc>
      <w:tc>
        <w:tcPr>
          <w:tcW w:w="1620" w:type="dxa"/>
          <w:tcBorders>
            <w:top w:val="single" w:sz="4" w:space="0" w:color="auto"/>
          </w:tcBorders>
        </w:tcPr>
        <w:p w14:paraId="7481F620" w14:textId="77777777" w:rsidR="00220BBE" w:rsidRPr="00C912BA" w:rsidRDefault="00220BBE"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220BBE" w:rsidRPr="00C912BA" w:rsidRDefault="00220BBE" w:rsidP="00F27527">
          <w:pPr>
            <w:pStyle w:val="Ledtext"/>
            <w:rPr>
              <w:lang w:val="sv-SE"/>
            </w:rPr>
          </w:pPr>
          <w:bookmarkStart w:id="13" w:name="TelefonVaxelLed"/>
          <w:r>
            <w:rPr>
              <w:lang w:val="sv-SE"/>
            </w:rPr>
            <w:t>Telefon växel</w:t>
          </w:r>
          <w:bookmarkEnd w:id="13"/>
        </w:p>
      </w:tc>
      <w:tc>
        <w:tcPr>
          <w:tcW w:w="1800" w:type="dxa"/>
          <w:tcBorders>
            <w:top w:val="single" w:sz="4" w:space="0" w:color="auto"/>
          </w:tcBorders>
        </w:tcPr>
        <w:p w14:paraId="0987B1B2" w14:textId="77777777" w:rsidR="00220BBE" w:rsidRPr="00C912BA" w:rsidRDefault="00220BBE" w:rsidP="00F27527">
          <w:pPr>
            <w:pStyle w:val="Ledtext"/>
            <w:rPr>
              <w:lang w:val="sv-SE"/>
            </w:rPr>
          </w:pPr>
          <w:bookmarkStart w:id="14" w:name="TelefonVaxelUtlLedtext"/>
          <w:bookmarkEnd w:id="14"/>
        </w:p>
      </w:tc>
      <w:tc>
        <w:tcPr>
          <w:tcW w:w="2347" w:type="dxa"/>
          <w:tcBorders>
            <w:top w:val="single" w:sz="4" w:space="0" w:color="auto"/>
          </w:tcBorders>
        </w:tcPr>
        <w:p w14:paraId="35B8C08C" w14:textId="77777777" w:rsidR="00220BBE" w:rsidRPr="00C912BA" w:rsidRDefault="00220BBE" w:rsidP="00F27527">
          <w:pPr>
            <w:pStyle w:val="Ledtext"/>
            <w:rPr>
              <w:lang w:val="sv-SE"/>
            </w:rPr>
          </w:pPr>
          <w:bookmarkStart w:id="15" w:name="EpostLed"/>
          <w:r>
            <w:rPr>
              <w:lang w:val="sv-SE"/>
            </w:rPr>
            <w:t>E-postadress</w:t>
          </w:r>
          <w:bookmarkEnd w:id="15"/>
        </w:p>
      </w:tc>
    </w:tr>
    <w:tr w:rsidR="00220BBE" w:rsidRPr="00C912BA" w14:paraId="06607072" w14:textId="77777777" w:rsidTr="00D74D00">
      <w:tc>
        <w:tcPr>
          <w:tcW w:w="1988" w:type="dxa"/>
        </w:tcPr>
        <w:p w14:paraId="4EC133D2" w14:textId="77777777" w:rsidR="00220BBE" w:rsidRPr="00C912BA" w:rsidRDefault="00220BBE" w:rsidP="00F27527">
          <w:pPr>
            <w:pStyle w:val="Ledtext"/>
            <w:rPr>
              <w:b/>
              <w:bCs/>
              <w:lang w:val="sv-SE"/>
            </w:rPr>
          </w:pPr>
          <w:bookmarkStart w:id="16" w:name="Postadress"/>
          <w:r>
            <w:rPr>
              <w:b/>
              <w:bCs/>
              <w:lang w:val="sv-SE"/>
            </w:rPr>
            <w:t xml:space="preserve">171 94  SOLNA </w:t>
          </w:r>
          <w:bookmarkEnd w:id="16"/>
        </w:p>
      </w:tc>
      <w:tc>
        <w:tcPr>
          <w:tcW w:w="1620" w:type="dxa"/>
        </w:tcPr>
        <w:p w14:paraId="64EDE1D1" w14:textId="77777777" w:rsidR="00220BBE" w:rsidRPr="00C912BA" w:rsidRDefault="00220BBE" w:rsidP="00F27527">
          <w:pPr>
            <w:pStyle w:val="Ledtext"/>
            <w:ind w:left="-57"/>
            <w:rPr>
              <w:b/>
              <w:bCs/>
              <w:lang w:val="sv-SE"/>
            </w:rPr>
          </w:pPr>
          <w:r>
            <w:rPr>
              <w:b/>
              <w:bCs/>
              <w:lang w:val="sv-SE"/>
            </w:rPr>
            <w:t>Korta gatan 10</w:t>
          </w:r>
        </w:p>
      </w:tc>
      <w:tc>
        <w:tcPr>
          <w:tcW w:w="1800" w:type="dxa"/>
        </w:tcPr>
        <w:p w14:paraId="14FD09A9" w14:textId="77777777" w:rsidR="00220BBE" w:rsidRPr="00C912BA" w:rsidRDefault="00220BBE" w:rsidP="00F27527">
          <w:pPr>
            <w:pStyle w:val="Ledtext"/>
            <w:rPr>
              <w:b/>
              <w:bCs/>
              <w:lang w:val="sv-SE"/>
            </w:rPr>
          </w:pPr>
          <w:bookmarkStart w:id="17" w:name="TelefonVaxel"/>
          <w:r>
            <w:rPr>
              <w:b/>
              <w:bCs/>
              <w:lang w:val="sv-SE"/>
            </w:rPr>
            <w:t xml:space="preserve">010-574 21 00 </w:t>
          </w:r>
          <w:bookmarkEnd w:id="17"/>
          <w:r>
            <w:rPr>
              <w:b/>
              <w:bCs/>
              <w:lang w:val="sv-SE"/>
            </w:rPr>
            <w:t xml:space="preserve"> </w:t>
          </w:r>
        </w:p>
      </w:tc>
      <w:tc>
        <w:tcPr>
          <w:tcW w:w="1800" w:type="dxa"/>
        </w:tcPr>
        <w:p w14:paraId="4A68601A" w14:textId="77777777" w:rsidR="00220BBE" w:rsidRPr="00C912BA" w:rsidRDefault="00220BBE" w:rsidP="00F27527">
          <w:pPr>
            <w:pStyle w:val="Ledtext"/>
            <w:rPr>
              <w:b/>
              <w:bCs/>
              <w:lang w:val="sv-SE"/>
            </w:rPr>
          </w:pPr>
          <w:bookmarkStart w:id="18" w:name="TelefonVaxelUtl"/>
          <w:bookmarkEnd w:id="18"/>
        </w:p>
      </w:tc>
      <w:tc>
        <w:tcPr>
          <w:tcW w:w="2347" w:type="dxa"/>
        </w:tcPr>
        <w:p w14:paraId="213B98C5" w14:textId="77777777" w:rsidR="00220BBE" w:rsidRPr="00C912BA" w:rsidRDefault="00220BBE" w:rsidP="00F27527">
          <w:pPr>
            <w:pStyle w:val="Ledtext"/>
            <w:rPr>
              <w:b/>
              <w:bCs/>
              <w:lang w:val="sv-SE"/>
            </w:rPr>
          </w:pPr>
          <w:bookmarkStart w:id="19" w:name="EmailFot"/>
          <w:r>
            <w:rPr>
              <w:b/>
              <w:bCs/>
              <w:lang w:val="sv-SE"/>
            </w:rPr>
            <w:t>kansliet@elegnamnden.se</w:t>
          </w:r>
          <w:bookmarkEnd w:id="19"/>
        </w:p>
      </w:tc>
    </w:tr>
  </w:tbl>
  <w:p w14:paraId="07C1B5E6" w14:textId="4AB8A180" w:rsidR="00220BBE" w:rsidRDefault="00220BBE"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931554">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931554">
      <w:rPr>
        <w:noProof/>
        <w:color w:val="808080"/>
        <w:sz w:val="16"/>
      </w:rPr>
      <w:t>8</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0219C4" w14:textId="77777777" w:rsidR="00D87290" w:rsidRDefault="00D87290">
      <w:pPr>
        <w:spacing w:line="240" w:lineRule="auto"/>
      </w:pPr>
      <w:r>
        <w:separator/>
      </w:r>
    </w:p>
  </w:footnote>
  <w:footnote w:type="continuationSeparator" w:id="0">
    <w:p w14:paraId="1EF064F3" w14:textId="77777777" w:rsidR="00D87290" w:rsidRDefault="00D87290">
      <w:pPr>
        <w:spacing w:line="240" w:lineRule="auto"/>
      </w:pPr>
      <w:r>
        <w:continuationSeparator/>
      </w:r>
    </w:p>
  </w:footnote>
  <w:footnote w:id="1">
    <w:p w14:paraId="3A39E8EF" w14:textId="7F3493B1" w:rsidR="00825AD7" w:rsidRDefault="00825AD7">
      <w:pPr>
        <w:pStyle w:val="FootnoteText"/>
      </w:pPr>
      <w:r>
        <w:rPr>
          <w:rStyle w:val="FootnoteReference"/>
        </w:rPr>
        <w:footnoteRef/>
      </w:r>
      <w:r>
        <w:t xml:space="preserve"> </w:t>
      </w:r>
      <w:r w:rsidRPr="00825AD7">
        <w:rPr>
          <w:lang w:val="en-US"/>
        </w:rPr>
        <w:t xml:space="preserve">One way to </w:t>
      </w:r>
      <w:r>
        <w:rPr>
          <w:lang w:val="en-US"/>
        </w:rPr>
        <w:t>accomplish this is to provide the user with a secret account key that can be used to regain access to the account in the future.</w:t>
      </w:r>
      <w:r w:rsidR="002C03EB">
        <w:rPr>
          <w:lang w:val="en-US"/>
        </w:rPr>
        <w:t xml:space="preserve"> Another option is to register an e-mail address to which a restore key will be e-mailed upon request.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41AC97" w14:textId="37C63A68" w:rsidR="00220BBE" w:rsidRDefault="00D87290">
    <w:pPr>
      <w:pStyle w:val="Header"/>
    </w:pPr>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4CEC393" w14:textId="4137E262" w:rsidR="00220BBE" w:rsidRDefault="00D87290">
    <w:pPr>
      <w:rPr>
        <w:rFonts w:eastAsia="Arial" w:cs="Arial"/>
        <w:color w:val="808080"/>
        <w:sz w:val="16"/>
        <w:szCs w:val="16"/>
      </w:rPr>
    </w:pPr>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r w:rsidR="00220BBE"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220BBE">
      <w:rPr>
        <w:rFonts w:eastAsia="Arial" w:cs="Arial"/>
        <w:color w:val="808080"/>
        <w:sz w:val="16"/>
        <w:szCs w:val="16"/>
      </w:rPr>
      <w:tab/>
    </w:r>
    <w:r w:rsidR="00E12150">
      <w:rPr>
        <w:rFonts w:eastAsia="Arial" w:cs="Arial"/>
        <w:color w:val="808080"/>
        <w:sz w:val="16"/>
        <w:szCs w:val="16"/>
      </w:rPr>
      <w:t>ELN-0611</w:t>
    </w:r>
    <w:r w:rsidR="00220BBE" w:rsidRPr="00D846B6">
      <w:rPr>
        <w:rFonts w:eastAsia="Arial" w:cs="Arial"/>
        <w:color w:val="808080"/>
        <w:sz w:val="16"/>
        <w:szCs w:val="16"/>
      </w:rPr>
      <w:t>-v1.</w:t>
    </w:r>
    <w:r w:rsidR="00E12150">
      <w:rPr>
        <w:rFonts w:eastAsia="Arial" w:cs="Arial"/>
        <w:color w:val="808080"/>
        <w:sz w:val="16"/>
        <w:szCs w:val="16"/>
      </w:rPr>
      <w:t>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FF3AAE" w14:textId="41E7B5C6" w:rsidR="00220BBE" w:rsidRDefault="00D87290">
    <w:pPr>
      <w:pStyle w:val="Header"/>
    </w:pPr>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352C18"/>
    <w:multiLevelType w:val="hybridMultilevel"/>
    <w:tmpl w:val="823CB2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F6A3922"/>
    <w:multiLevelType w:val="hybridMultilevel"/>
    <w:tmpl w:val="00D64D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3">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5"/>
  </w:num>
  <w:num w:numId="2">
    <w:abstractNumId w:val="39"/>
  </w:num>
  <w:num w:numId="3">
    <w:abstractNumId w:val="5"/>
  </w:num>
  <w:num w:numId="4">
    <w:abstractNumId w:val="7"/>
  </w:num>
  <w:num w:numId="5">
    <w:abstractNumId w:val="10"/>
  </w:num>
  <w:num w:numId="6">
    <w:abstractNumId w:val="16"/>
  </w:num>
  <w:num w:numId="7">
    <w:abstractNumId w:val="37"/>
  </w:num>
  <w:num w:numId="8">
    <w:abstractNumId w:val="38"/>
  </w:num>
  <w:num w:numId="9">
    <w:abstractNumId w:val="8"/>
  </w:num>
  <w:num w:numId="10">
    <w:abstractNumId w:val="43"/>
  </w:num>
  <w:num w:numId="11">
    <w:abstractNumId w:val="17"/>
  </w:num>
  <w:num w:numId="12">
    <w:abstractNumId w:val="36"/>
  </w:num>
  <w:num w:numId="13">
    <w:abstractNumId w:val="34"/>
  </w:num>
  <w:num w:numId="14">
    <w:abstractNumId w:val="11"/>
  </w:num>
  <w:num w:numId="15">
    <w:abstractNumId w:val="9"/>
  </w:num>
  <w:num w:numId="16">
    <w:abstractNumId w:val="24"/>
  </w:num>
  <w:num w:numId="17">
    <w:abstractNumId w:val="35"/>
  </w:num>
  <w:num w:numId="18">
    <w:abstractNumId w:val="33"/>
  </w:num>
  <w:num w:numId="19">
    <w:abstractNumId w:val="15"/>
  </w:num>
  <w:num w:numId="20">
    <w:abstractNumId w:val="26"/>
  </w:num>
  <w:num w:numId="21">
    <w:abstractNumId w:val="18"/>
  </w:num>
  <w:num w:numId="22">
    <w:abstractNumId w:val="13"/>
  </w:num>
  <w:num w:numId="23">
    <w:abstractNumId w:val="20"/>
  </w:num>
  <w:num w:numId="24">
    <w:abstractNumId w:val="3"/>
  </w:num>
  <w:num w:numId="25">
    <w:abstractNumId w:val="4"/>
  </w:num>
  <w:num w:numId="26">
    <w:abstractNumId w:val="21"/>
  </w:num>
  <w:num w:numId="27">
    <w:abstractNumId w:val="0"/>
  </w:num>
  <w:num w:numId="28">
    <w:abstractNumId w:val="42"/>
  </w:num>
  <w:num w:numId="29">
    <w:abstractNumId w:val="29"/>
  </w:num>
  <w:num w:numId="30">
    <w:abstractNumId w:val="28"/>
  </w:num>
  <w:num w:numId="31">
    <w:abstractNumId w:val="22"/>
  </w:num>
  <w:num w:numId="32">
    <w:abstractNumId w:val="12"/>
  </w:num>
  <w:num w:numId="33">
    <w:abstractNumId w:val="30"/>
  </w:num>
  <w:num w:numId="34">
    <w:abstractNumId w:val="6"/>
  </w:num>
  <w:num w:numId="35">
    <w:abstractNumId w:val="32"/>
  </w:num>
  <w:num w:numId="36">
    <w:abstractNumId w:val="1"/>
  </w:num>
  <w:num w:numId="37">
    <w:abstractNumId w:val="41"/>
  </w:num>
  <w:num w:numId="38">
    <w:abstractNumId w:val="19"/>
  </w:num>
  <w:num w:numId="39">
    <w:abstractNumId w:val="2"/>
  </w:num>
  <w:num w:numId="40">
    <w:abstractNumId w:val="40"/>
  </w:num>
  <w:num w:numId="41">
    <w:abstractNumId w:val="23"/>
  </w:num>
  <w:num w:numId="42">
    <w:abstractNumId w:val="27"/>
  </w:num>
  <w:num w:numId="43">
    <w:abstractNumId w:val="31"/>
  </w:num>
  <w:num w:numId="44">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2"/>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4115"/>
    <w:rsid w:val="00037826"/>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B85"/>
    <w:rsid w:val="00083F02"/>
    <w:rsid w:val="00084B2C"/>
    <w:rsid w:val="00085F2D"/>
    <w:rsid w:val="000879AC"/>
    <w:rsid w:val="00090192"/>
    <w:rsid w:val="000917FA"/>
    <w:rsid w:val="00091883"/>
    <w:rsid w:val="00097D13"/>
    <w:rsid w:val="000A2B63"/>
    <w:rsid w:val="000A2D6B"/>
    <w:rsid w:val="000A3EAE"/>
    <w:rsid w:val="000A4CC6"/>
    <w:rsid w:val="000A5158"/>
    <w:rsid w:val="000A543F"/>
    <w:rsid w:val="000B08F8"/>
    <w:rsid w:val="000B0A73"/>
    <w:rsid w:val="000B12FC"/>
    <w:rsid w:val="000B25E1"/>
    <w:rsid w:val="000B3303"/>
    <w:rsid w:val="000B3514"/>
    <w:rsid w:val="000B4D24"/>
    <w:rsid w:val="000B58AA"/>
    <w:rsid w:val="000B65E6"/>
    <w:rsid w:val="000C0630"/>
    <w:rsid w:val="000C0772"/>
    <w:rsid w:val="000C0EA7"/>
    <w:rsid w:val="000C16AA"/>
    <w:rsid w:val="000C189F"/>
    <w:rsid w:val="000C1E54"/>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6019"/>
    <w:rsid w:val="001070B9"/>
    <w:rsid w:val="001072A8"/>
    <w:rsid w:val="00110C17"/>
    <w:rsid w:val="0011128B"/>
    <w:rsid w:val="00111E69"/>
    <w:rsid w:val="001122C1"/>
    <w:rsid w:val="001130A2"/>
    <w:rsid w:val="0011413D"/>
    <w:rsid w:val="0011414C"/>
    <w:rsid w:val="00115F3F"/>
    <w:rsid w:val="0011689F"/>
    <w:rsid w:val="00116B1B"/>
    <w:rsid w:val="00121870"/>
    <w:rsid w:val="00121C91"/>
    <w:rsid w:val="00126440"/>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96C"/>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D4"/>
    <w:rsid w:val="001771E3"/>
    <w:rsid w:val="00177F6C"/>
    <w:rsid w:val="0018029E"/>
    <w:rsid w:val="00181FAC"/>
    <w:rsid w:val="001823A8"/>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C30FD"/>
    <w:rsid w:val="001C3401"/>
    <w:rsid w:val="001C4B5E"/>
    <w:rsid w:val="001C59CA"/>
    <w:rsid w:val="001C605C"/>
    <w:rsid w:val="001C6904"/>
    <w:rsid w:val="001C74FE"/>
    <w:rsid w:val="001C7F14"/>
    <w:rsid w:val="001D07BB"/>
    <w:rsid w:val="001D0903"/>
    <w:rsid w:val="001D3542"/>
    <w:rsid w:val="001D4483"/>
    <w:rsid w:val="001D4BBF"/>
    <w:rsid w:val="001D4D6B"/>
    <w:rsid w:val="001D52F9"/>
    <w:rsid w:val="001D6C55"/>
    <w:rsid w:val="001D74A2"/>
    <w:rsid w:val="001D7CF2"/>
    <w:rsid w:val="001E05CC"/>
    <w:rsid w:val="001E0B16"/>
    <w:rsid w:val="001E1411"/>
    <w:rsid w:val="001E240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F4F"/>
    <w:rsid w:val="0022798A"/>
    <w:rsid w:val="00227E48"/>
    <w:rsid w:val="00232D30"/>
    <w:rsid w:val="0023301B"/>
    <w:rsid w:val="002339F7"/>
    <w:rsid w:val="00234292"/>
    <w:rsid w:val="00234E8D"/>
    <w:rsid w:val="00236191"/>
    <w:rsid w:val="002366D3"/>
    <w:rsid w:val="00236741"/>
    <w:rsid w:val="00241EF6"/>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3EB"/>
    <w:rsid w:val="002C0525"/>
    <w:rsid w:val="002C1C22"/>
    <w:rsid w:val="002C344E"/>
    <w:rsid w:val="002C436B"/>
    <w:rsid w:val="002C4763"/>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3A87"/>
    <w:rsid w:val="002E6625"/>
    <w:rsid w:val="002E72FF"/>
    <w:rsid w:val="002F0238"/>
    <w:rsid w:val="002F05AA"/>
    <w:rsid w:val="002F0B2B"/>
    <w:rsid w:val="002F0F2D"/>
    <w:rsid w:val="002F28DA"/>
    <w:rsid w:val="002F3B2B"/>
    <w:rsid w:val="002F4642"/>
    <w:rsid w:val="002F4C53"/>
    <w:rsid w:val="002F5672"/>
    <w:rsid w:val="002F695F"/>
    <w:rsid w:val="002F77B8"/>
    <w:rsid w:val="002F7B7D"/>
    <w:rsid w:val="00300589"/>
    <w:rsid w:val="00300F01"/>
    <w:rsid w:val="0030352C"/>
    <w:rsid w:val="003057E3"/>
    <w:rsid w:val="00310BFC"/>
    <w:rsid w:val="003117DF"/>
    <w:rsid w:val="00311A84"/>
    <w:rsid w:val="00314D0E"/>
    <w:rsid w:val="003159B5"/>
    <w:rsid w:val="00315E84"/>
    <w:rsid w:val="00316ED9"/>
    <w:rsid w:val="003208E4"/>
    <w:rsid w:val="00321719"/>
    <w:rsid w:val="00322281"/>
    <w:rsid w:val="003263EF"/>
    <w:rsid w:val="0032790D"/>
    <w:rsid w:val="00331616"/>
    <w:rsid w:val="00332F0B"/>
    <w:rsid w:val="003342C8"/>
    <w:rsid w:val="00336F74"/>
    <w:rsid w:val="003375BA"/>
    <w:rsid w:val="0034092D"/>
    <w:rsid w:val="00341A98"/>
    <w:rsid w:val="00342424"/>
    <w:rsid w:val="003447EF"/>
    <w:rsid w:val="00344D58"/>
    <w:rsid w:val="00345E29"/>
    <w:rsid w:val="00346F90"/>
    <w:rsid w:val="0035055C"/>
    <w:rsid w:val="003508B5"/>
    <w:rsid w:val="00351E41"/>
    <w:rsid w:val="00352820"/>
    <w:rsid w:val="00357FB5"/>
    <w:rsid w:val="00360B51"/>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91224"/>
    <w:rsid w:val="00395513"/>
    <w:rsid w:val="0039596B"/>
    <w:rsid w:val="00395EB7"/>
    <w:rsid w:val="003A1735"/>
    <w:rsid w:val="003A3D31"/>
    <w:rsid w:val="003A3D93"/>
    <w:rsid w:val="003A47DD"/>
    <w:rsid w:val="003A51FF"/>
    <w:rsid w:val="003A6400"/>
    <w:rsid w:val="003A7522"/>
    <w:rsid w:val="003B1E09"/>
    <w:rsid w:val="003B2564"/>
    <w:rsid w:val="003B3864"/>
    <w:rsid w:val="003B3DA5"/>
    <w:rsid w:val="003B47A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204"/>
    <w:rsid w:val="004136F9"/>
    <w:rsid w:val="00413C86"/>
    <w:rsid w:val="004142A4"/>
    <w:rsid w:val="00416267"/>
    <w:rsid w:val="00416CA1"/>
    <w:rsid w:val="004217A2"/>
    <w:rsid w:val="00422F1A"/>
    <w:rsid w:val="00424BC1"/>
    <w:rsid w:val="00427A52"/>
    <w:rsid w:val="004303CD"/>
    <w:rsid w:val="004321BC"/>
    <w:rsid w:val="004333BC"/>
    <w:rsid w:val="004334AF"/>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CD2"/>
    <w:rsid w:val="00460E5D"/>
    <w:rsid w:val="00461F08"/>
    <w:rsid w:val="004620F3"/>
    <w:rsid w:val="00462197"/>
    <w:rsid w:val="00467AA2"/>
    <w:rsid w:val="00470A72"/>
    <w:rsid w:val="00471134"/>
    <w:rsid w:val="00471FAE"/>
    <w:rsid w:val="00472A21"/>
    <w:rsid w:val="004735E8"/>
    <w:rsid w:val="00476697"/>
    <w:rsid w:val="004768D1"/>
    <w:rsid w:val="0047789D"/>
    <w:rsid w:val="004779DC"/>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C18"/>
    <w:rsid w:val="004E0FEF"/>
    <w:rsid w:val="004E165E"/>
    <w:rsid w:val="004E2E56"/>
    <w:rsid w:val="004E5143"/>
    <w:rsid w:val="004E5A62"/>
    <w:rsid w:val="004E5BA3"/>
    <w:rsid w:val="004E7F9B"/>
    <w:rsid w:val="004F0337"/>
    <w:rsid w:val="004F03AE"/>
    <w:rsid w:val="004F0B02"/>
    <w:rsid w:val="004F445C"/>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17DE"/>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3B1D"/>
    <w:rsid w:val="00593B31"/>
    <w:rsid w:val="00593F3B"/>
    <w:rsid w:val="005954E3"/>
    <w:rsid w:val="005969E8"/>
    <w:rsid w:val="005A093F"/>
    <w:rsid w:val="005A0BA6"/>
    <w:rsid w:val="005A3A1C"/>
    <w:rsid w:val="005A3AD7"/>
    <w:rsid w:val="005A3E92"/>
    <w:rsid w:val="005B08D0"/>
    <w:rsid w:val="005B20E1"/>
    <w:rsid w:val="005B23D8"/>
    <w:rsid w:val="005B43B2"/>
    <w:rsid w:val="005B5A67"/>
    <w:rsid w:val="005B5F65"/>
    <w:rsid w:val="005B6204"/>
    <w:rsid w:val="005B7FB9"/>
    <w:rsid w:val="005C013D"/>
    <w:rsid w:val="005C0D8B"/>
    <w:rsid w:val="005C3186"/>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653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18E3"/>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D19"/>
    <w:rsid w:val="00745E01"/>
    <w:rsid w:val="007503D5"/>
    <w:rsid w:val="00750BA6"/>
    <w:rsid w:val="00752892"/>
    <w:rsid w:val="007554BF"/>
    <w:rsid w:val="00755DC9"/>
    <w:rsid w:val="007561FB"/>
    <w:rsid w:val="00757116"/>
    <w:rsid w:val="007576DC"/>
    <w:rsid w:val="00757C6C"/>
    <w:rsid w:val="00761180"/>
    <w:rsid w:val="00761C17"/>
    <w:rsid w:val="007622CB"/>
    <w:rsid w:val="00762836"/>
    <w:rsid w:val="00763CEA"/>
    <w:rsid w:val="00764175"/>
    <w:rsid w:val="00776025"/>
    <w:rsid w:val="00776767"/>
    <w:rsid w:val="0077714C"/>
    <w:rsid w:val="00781E67"/>
    <w:rsid w:val="00782508"/>
    <w:rsid w:val="00782707"/>
    <w:rsid w:val="00782D7E"/>
    <w:rsid w:val="00783EE3"/>
    <w:rsid w:val="007852B7"/>
    <w:rsid w:val="00785777"/>
    <w:rsid w:val="00790699"/>
    <w:rsid w:val="00791680"/>
    <w:rsid w:val="00792071"/>
    <w:rsid w:val="007921FA"/>
    <w:rsid w:val="007927BF"/>
    <w:rsid w:val="007936D9"/>
    <w:rsid w:val="00793C8E"/>
    <w:rsid w:val="00794ADE"/>
    <w:rsid w:val="00796E85"/>
    <w:rsid w:val="00796F49"/>
    <w:rsid w:val="00797B9B"/>
    <w:rsid w:val="007A0CA6"/>
    <w:rsid w:val="007A0D0D"/>
    <w:rsid w:val="007A1207"/>
    <w:rsid w:val="007A1DB0"/>
    <w:rsid w:val="007A2088"/>
    <w:rsid w:val="007A2449"/>
    <w:rsid w:val="007A2625"/>
    <w:rsid w:val="007A3E03"/>
    <w:rsid w:val="007A571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5"/>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5AD7"/>
    <w:rsid w:val="008267B0"/>
    <w:rsid w:val="00826CCE"/>
    <w:rsid w:val="0082765D"/>
    <w:rsid w:val="0082792E"/>
    <w:rsid w:val="00830B6D"/>
    <w:rsid w:val="00830FC2"/>
    <w:rsid w:val="008320D1"/>
    <w:rsid w:val="00833762"/>
    <w:rsid w:val="00834A90"/>
    <w:rsid w:val="00835576"/>
    <w:rsid w:val="00836108"/>
    <w:rsid w:val="00840ED4"/>
    <w:rsid w:val="00841207"/>
    <w:rsid w:val="00841BA6"/>
    <w:rsid w:val="00843CE6"/>
    <w:rsid w:val="008441BC"/>
    <w:rsid w:val="00844299"/>
    <w:rsid w:val="0084518C"/>
    <w:rsid w:val="00845697"/>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112C"/>
    <w:rsid w:val="008D29D6"/>
    <w:rsid w:val="008D3B76"/>
    <w:rsid w:val="008D3FAE"/>
    <w:rsid w:val="008D55C3"/>
    <w:rsid w:val="008D5FE5"/>
    <w:rsid w:val="008D764F"/>
    <w:rsid w:val="008D7BB1"/>
    <w:rsid w:val="008E100A"/>
    <w:rsid w:val="008E293F"/>
    <w:rsid w:val="008E2CB7"/>
    <w:rsid w:val="008E6671"/>
    <w:rsid w:val="008E6AC2"/>
    <w:rsid w:val="008E7676"/>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554"/>
    <w:rsid w:val="00931DEB"/>
    <w:rsid w:val="00931E51"/>
    <w:rsid w:val="00934760"/>
    <w:rsid w:val="00944AD4"/>
    <w:rsid w:val="00947866"/>
    <w:rsid w:val="009504C7"/>
    <w:rsid w:val="00950AC3"/>
    <w:rsid w:val="009519B7"/>
    <w:rsid w:val="00952FD2"/>
    <w:rsid w:val="00954966"/>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5EBD"/>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0763B"/>
    <w:rsid w:val="00A10E73"/>
    <w:rsid w:val="00A11D3D"/>
    <w:rsid w:val="00A1300C"/>
    <w:rsid w:val="00A14C64"/>
    <w:rsid w:val="00A15570"/>
    <w:rsid w:val="00A16176"/>
    <w:rsid w:val="00A1644E"/>
    <w:rsid w:val="00A16B1C"/>
    <w:rsid w:val="00A1792A"/>
    <w:rsid w:val="00A205F7"/>
    <w:rsid w:val="00A2077F"/>
    <w:rsid w:val="00A20D2E"/>
    <w:rsid w:val="00A23960"/>
    <w:rsid w:val="00A23A6C"/>
    <w:rsid w:val="00A24EB8"/>
    <w:rsid w:val="00A271E3"/>
    <w:rsid w:val="00A27A33"/>
    <w:rsid w:val="00A27AFE"/>
    <w:rsid w:val="00A27C59"/>
    <w:rsid w:val="00A30253"/>
    <w:rsid w:val="00A30FC9"/>
    <w:rsid w:val="00A311C6"/>
    <w:rsid w:val="00A31A14"/>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350E"/>
    <w:rsid w:val="00A57375"/>
    <w:rsid w:val="00A577C2"/>
    <w:rsid w:val="00A60DF0"/>
    <w:rsid w:val="00A6285C"/>
    <w:rsid w:val="00A63558"/>
    <w:rsid w:val="00A65287"/>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4CF6"/>
    <w:rsid w:val="00B35DA5"/>
    <w:rsid w:val="00B364F2"/>
    <w:rsid w:val="00B36F63"/>
    <w:rsid w:val="00B36F86"/>
    <w:rsid w:val="00B4043D"/>
    <w:rsid w:val="00B44F31"/>
    <w:rsid w:val="00B466B8"/>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71B5"/>
    <w:rsid w:val="00B87B05"/>
    <w:rsid w:val="00B90CEA"/>
    <w:rsid w:val="00B92BE2"/>
    <w:rsid w:val="00B93AD2"/>
    <w:rsid w:val="00B977F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755D"/>
    <w:rsid w:val="00BD0416"/>
    <w:rsid w:val="00BD09C2"/>
    <w:rsid w:val="00BD23C8"/>
    <w:rsid w:val="00BE1161"/>
    <w:rsid w:val="00BE1317"/>
    <w:rsid w:val="00BE2D14"/>
    <w:rsid w:val="00BE2EC9"/>
    <w:rsid w:val="00BE2EEC"/>
    <w:rsid w:val="00BE3419"/>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29B"/>
    <w:rsid w:val="00C31753"/>
    <w:rsid w:val="00C32DAD"/>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0B41"/>
    <w:rsid w:val="00C737B2"/>
    <w:rsid w:val="00C737DE"/>
    <w:rsid w:val="00C74303"/>
    <w:rsid w:val="00C74664"/>
    <w:rsid w:val="00C74ADE"/>
    <w:rsid w:val="00C75D5C"/>
    <w:rsid w:val="00C760A2"/>
    <w:rsid w:val="00C76211"/>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5DDA"/>
    <w:rsid w:val="00CA65ED"/>
    <w:rsid w:val="00CA6FC0"/>
    <w:rsid w:val="00CA7329"/>
    <w:rsid w:val="00CA7CC3"/>
    <w:rsid w:val="00CA7FD2"/>
    <w:rsid w:val="00CB03F4"/>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7408"/>
    <w:rsid w:val="00CE0194"/>
    <w:rsid w:val="00CE154E"/>
    <w:rsid w:val="00CE34E4"/>
    <w:rsid w:val="00CE4BDB"/>
    <w:rsid w:val="00CE4CF0"/>
    <w:rsid w:val="00CE70BC"/>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4F9"/>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290"/>
    <w:rsid w:val="00D8743E"/>
    <w:rsid w:val="00D877F3"/>
    <w:rsid w:val="00D87E8D"/>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E796F"/>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103E5"/>
    <w:rsid w:val="00E115E8"/>
    <w:rsid w:val="00E11802"/>
    <w:rsid w:val="00E11866"/>
    <w:rsid w:val="00E12150"/>
    <w:rsid w:val="00E1268F"/>
    <w:rsid w:val="00E14684"/>
    <w:rsid w:val="00E1557A"/>
    <w:rsid w:val="00E16CA9"/>
    <w:rsid w:val="00E17C0C"/>
    <w:rsid w:val="00E17FE9"/>
    <w:rsid w:val="00E21A7F"/>
    <w:rsid w:val="00E2221A"/>
    <w:rsid w:val="00E22674"/>
    <w:rsid w:val="00E22F57"/>
    <w:rsid w:val="00E24D91"/>
    <w:rsid w:val="00E250FE"/>
    <w:rsid w:val="00E306DD"/>
    <w:rsid w:val="00E3109C"/>
    <w:rsid w:val="00E31CAB"/>
    <w:rsid w:val="00E3246D"/>
    <w:rsid w:val="00E32BDD"/>
    <w:rsid w:val="00E33E29"/>
    <w:rsid w:val="00E340E1"/>
    <w:rsid w:val="00E3412F"/>
    <w:rsid w:val="00E34816"/>
    <w:rsid w:val="00E4110C"/>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50BA"/>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27FF"/>
    <w:rsid w:val="00EA35C0"/>
    <w:rsid w:val="00EA62B7"/>
    <w:rsid w:val="00EA6E4B"/>
    <w:rsid w:val="00EB19F7"/>
    <w:rsid w:val="00EB1E3D"/>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E5B5C"/>
    <w:rsid w:val="00EF003A"/>
    <w:rsid w:val="00EF0572"/>
    <w:rsid w:val="00EF07FC"/>
    <w:rsid w:val="00EF0EA7"/>
    <w:rsid w:val="00EF0EE0"/>
    <w:rsid w:val="00EF16E6"/>
    <w:rsid w:val="00EF185E"/>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oNotEmbedSmartTags/>
  <w:decimalSymbol w:val=","/>
  <w:listSeparator w:val=";"/>
  <w14:docId w14:val="36C4478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8"/>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styleId="ListTable2-Accent5">
    <w:name w:val="List Table 2 Accent 5"/>
    <w:basedOn w:val="TableNormal"/>
    <w:uiPriority w:val="47"/>
    <w:rsid w:val="009E5EBD"/>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3.org/TR/xmlschema-2/" TargetMode="External"/><Relationship Id="rId12" Type="http://schemas.openxmlformats.org/officeDocument/2006/relationships/hyperlink" Target="https://joinup.ec.europa.eu/sites/default/files/eidas_saml_attribute_profile_v1.0_2.pd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etf.org/rfc/rfc2119.txt" TargetMode="External"/><Relationship Id="rId9" Type="http://schemas.openxmlformats.org/officeDocument/2006/relationships/hyperlink" Target="http://docs.oasis-open.org/security/saml/v2.0/saml-core-2.0-os.pdf" TargetMode="External"/><Relationship Id="rId10" Type="http://schemas.openxmlformats.org/officeDocument/2006/relationships/hyperlink" Target="http://www.oasisopen.org/committees/security/"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9AC9C-4A39-8648-857A-1262A2915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8</Pages>
  <Words>1627</Words>
  <Characters>9275</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10881</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Stefan Santesson</cp:lastModifiedBy>
  <cp:revision>254</cp:revision>
  <cp:lastPrinted>2015-10-05T20:08:00Z</cp:lastPrinted>
  <dcterms:created xsi:type="dcterms:W3CDTF">2015-08-12T08:02:00Z</dcterms:created>
  <dcterms:modified xsi:type="dcterms:W3CDTF">2016-08-27T01:07:00Z</dcterms:modified>
</cp:coreProperties>
</file>