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61732FE4" w:rsidR="00AC49F3" w:rsidRPr="006C4EAB" w:rsidRDefault="00FB0B6E" w:rsidP="00FA7E6F">
      <w:pPr>
        <w:pStyle w:val="Title"/>
        <w:rPr>
          <w:lang w:val="en-US"/>
        </w:rPr>
      </w:pPr>
      <w:r>
        <w:rPr>
          <w:lang w:val="en-US"/>
        </w:rPr>
        <w:t xml:space="preserve">Entity Categories for </w:t>
      </w:r>
      <w:r w:rsidR="0015370D">
        <w:rPr>
          <w:lang w:val="en-US"/>
        </w:rPr>
        <w:t xml:space="preserve">the </w:t>
      </w:r>
      <w:r>
        <w:rPr>
          <w:lang w:val="en-US"/>
        </w:rPr>
        <w:t>Swedish eID</w:t>
      </w:r>
      <w:r w:rsidR="0015370D">
        <w:rPr>
          <w:lang w:val="en-US"/>
        </w:rPr>
        <w:t xml:space="preserve"> Fram</w:t>
      </w:r>
      <w:r w:rsidR="0015370D">
        <w:rPr>
          <w:lang w:val="en-US"/>
        </w:rPr>
        <w:t>e</w:t>
      </w:r>
      <w:r w:rsidR="0015370D">
        <w:rPr>
          <w:lang w:val="en-US"/>
        </w:rPr>
        <w:t>work</w:t>
      </w:r>
    </w:p>
    <w:p w14:paraId="325F6D27" w14:textId="1E9BB6C3" w:rsidR="000A4F83" w:rsidRDefault="000A4F83" w:rsidP="00471134">
      <w:pPr>
        <w:spacing w:line="240" w:lineRule="auto"/>
        <w:jc w:val="center"/>
        <w:rPr>
          <w:lang w:val="en-US"/>
        </w:rPr>
      </w:pPr>
      <w:r>
        <w:rPr>
          <w:lang w:val="en-US"/>
        </w:rPr>
        <w:t>ELN-0606</w:t>
      </w:r>
      <w:ins w:id="0" w:author="Martin Lindström" w:date="2016-05-26T12:42:00Z">
        <w:r w:rsidR="00276016">
          <w:rPr>
            <w:lang w:val="en-US"/>
          </w:rPr>
          <w:t>-v1.5</w:t>
        </w:r>
      </w:ins>
      <w:r>
        <w:rPr>
          <w:lang w:val="en-US"/>
        </w:rPr>
        <w:t xml:space="preserve"> </w:t>
      </w:r>
    </w:p>
    <w:p w14:paraId="2635A040" w14:textId="3D3C2994" w:rsidR="00B05A68" w:rsidRDefault="006E23A8" w:rsidP="00471134">
      <w:pPr>
        <w:spacing w:line="240" w:lineRule="auto"/>
        <w:jc w:val="center"/>
        <w:rPr>
          <w:lang w:val="en-US"/>
        </w:rPr>
      </w:pPr>
      <w:r w:rsidRPr="006C4EAB">
        <w:rPr>
          <w:lang w:val="en-US"/>
        </w:rPr>
        <w:t xml:space="preserve">Version </w:t>
      </w:r>
      <w:r w:rsidR="00A34B8A">
        <w:rPr>
          <w:lang w:val="en-US"/>
        </w:rPr>
        <w:t>1.</w:t>
      </w:r>
      <w:ins w:id="1" w:author="Martin Lindström" w:date="2016-05-26T12:40:00Z">
        <w:r w:rsidR="00BB12A3">
          <w:rPr>
            <w:lang w:val="en-US"/>
          </w:rPr>
          <w:t>5</w:t>
        </w:r>
      </w:ins>
      <w:del w:id="2" w:author="Martin Lindström" w:date="2016-05-26T12:40:00Z">
        <w:r w:rsidR="001B60C8" w:rsidDel="00BB12A3">
          <w:rPr>
            <w:lang w:val="en-US"/>
          </w:rPr>
          <w:delText>4</w:delText>
        </w:r>
      </w:del>
    </w:p>
    <w:p w14:paraId="174C0B25" w14:textId="73336C4F" w:rsidR="005D5595" w:rsidRPr="006C4EAB" w:rsidRDefault="00254D8D" w:rsidP="00471134">
      <w:pPr>
        <w:spacing w:line="240" w:lineRule="auto"/>
        <w:jc w:val="center"/>
        <w:rPr>
          <w:lang w:val="en-US"/>
        </w:rPr>
      </w:pPr>
      <w:r>
        <w:rPr>
          <w:lang w:val="en-US"/>
        </w:rPr>
        <w:t>201</w:t>
      </w:r>
      <w:del w:id="3" w:author="Martin Lindström" w:date="2016-05-26T12:40:00Z">
        <w:r w:rsidR="00D433BE" w:rsidDel="00BB12A3">
          <w:rPr>
            <w:lang w:val="en-US"/>
          </w:rPr>
          <w:delText>5</w:delText>
        </w:r>
        <w:r w:rsidR="00814B79" w:rsidDel="00BB12A3">
          <w:rPr>
            <w:lang w:val="en-US"/>
          </w:rPr>
          <w:delText>-</w:delText>
        </w:r>
        <w:r w:rsidR="004B47DF" w:rsidDel="00BB12A3">
          <w:rPr>
            <w:lang w:val="en-US"/>
          </w:rPr>
          <w:delText>10-05</w:delText>
        </w:r>
      </w:del>
      <w:ins w:id="4" w:author="Martin Lindström" w:date="2016-05-26T12:40:00Z">
        <w:r w:rsidR="00BB12A3">
          <w:rPr>
            <w:lang w:val="en-US"/>
          </w:rPr>
          <w:t>6-0</w:t>
        </w:r>
        <w:r w:rsidR="00B45A6A">
          <w:rPr>
            <w:lang w:val="en-US"/>
          </w:rPr>
          <w:t>8-22</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06F10F88" w14:textId="77777777" w:rsidR="001A04FE"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1A04FE" w:rsidRPr="00354AB6">
        <w:rPr>
          <w:noProof/>
          <w:lang w:val="en-US"/>
        </w:rPr>
        <w:t>1</w:t>
      </w:r>
      <w:r w:rsidR="001A04FE">
        <w:rPr>
          <w:rFonts w:eastAsiaTheme="minorEastAsia" w:cstheme="minorBidi"/>
          <w:b w:val="0"/>
          <w:bCs w:val="0"/>
          <w:caps w:val="0"/>
          <w:noProof/>
          <w:color w:val="auto"/>
          <w:kern w:val="0"/>
          <w:sz w:val="24"/>
          <w:szCs w:val="24"/>
          <w:u w:val="none"/>
          <w:lang w:eastAsia="ja-JP"/>
        </w:rPr>
        <w:tab/>
      </w:r>
      <w:r w:rsidR="001A04FE" w:rsidRPr="00354AB6">
        <w:rPr>
          <w:noProof/>
          <w:lang w:val="en-US"/>
        </w:rPr>
        <w:t>Introduction</w:t>
      </w:r>
      <w:r w:rsidR="001A04FE">
        <w:rPr>
          <w:noProof/>
        </w:rPr>
        <w:tab/>
      </w:r>
      <w:r w:rsidR="001A04FE">
        <w:rPr>
          <w:noProof/>
        </w:rPr>
        <w:fldChar w:fldCharType="begin"/>
      </w:r>
      <w:r w:rsidR="001A04FE">
        <w:rPr>
          <w:noProof/>
        </w:rPr>
        <w:instrText xml:space="preserve"> PAGEREF _Toc305701195 \h </w:instrText>
      </w:r>
      <w:r w:rsidR="001A04FE">
        <w:rPr>
          <w:noProof/>
        </w:rPr>
      </w:r>
      <w:r w:rsidR="001A04FE">
        <w:rPr>
          <w:noProof/>
        </w:rPr>
        <w:fldChar w:fldCharType="separate"/>
      </w:r>
      <w:r w:rsidR="009D7FA2">
        <w:rPr>
          <w:noProof/>
        </w:rPr>
        <w:t>3</w:t>
      </w:r>
      <w:r w:rsidR="001A04FE">
        <w:rPr>
          <w:noProof/>
        </w:rPr>
        <w:fldChar w:fldCharType="end"/>
      </w:r>
    </w:p>
    <w:p w14:paraId="68ED98D0"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1.1</w:t>
      </w:r>
      <w:r>
        <w:rPr>
          <w:rFonts w:eastAsiaTheme="minorEastAsia" w:cstheme="minorBidi"/>
          <w:b w:val="0"/>
          <w:bCs w:val="0"/>
          <w:smallCaps w:val="0"/>
          <w:noProof/>
          <w:color w:val="auto"/>
          <w:kern w:val="0"/>
          <w:sz w:val="24"/>
          <w:szCs w:val="24"/>
          <w:lang w:eastAsia="ja-JP"/>
        </w:rPr>
        <w:tab/>
      </w:r>
      <w:r w:rsidRPr="00354AB6">
        <w:rPr>
          <w:noProof/>
          <w:lang w:val="en-US"/>
        </w:rPr>
        <w:t>Requirements Notation</w:t>
      </w:r>
      <w:r>
        <w:rPr>
          <w:noProof/>
        </w:rPr>
        <w:tab/>
      </w:r>
      <w:r>
        <w:rPr>
          <w:noProof/>
        </w:rPr>
        <w:fldChar w:fldCharType="begin"/>
      </w:r>
      <w:r>
        <w:rPr>
          <w:noProof/>
        </w:rPr>
        <w:instrText xml:space="preserve"> PAGEREF _Toc305701196 \h </w:instrText>
      </w:r>
      <w:r>
        <w:rPr>
          <w:noProof/>
        </w:rPr>
      </w:r>
      <w:r>
        <w:rPr>
          <w:noProof/>
        </w:rPr>
        <w:fldChar w:fldCharType="separate"/>
      </w:r>
      <w:r w:rsidR="009D7FA2">
        <w:rPr>
          <w:noProof/>
        </w:rPr>
        <w:t>3</w:t>
      </w:r>
      <w:r>
        <w:rPr>
          <w:noProof/>
        </w:rPr>
        <w:fldChar w:fldCharType="end"/>
      </w:r>
    </w:p>
    <w:p w14:paraId="7E0C5D8B"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1.2</w:t>
      </w:r>
      <w:r>
        <w:rPr>
          <w:rFonts w:eastAsiaTheme="minorEastAsia" w:cstheme="minorBidi"/>
          <w:b w:val="0"/>
          <w:bCs w:val="0"/>
          <w:smallCaps w:val="0"/>
          <w:noProof/>
          <w:color w:val="auto"/>
          <w:kern w:val="0"/>
          <w:sz w:val="24"/>
          <w:szCs w:val="24"/>
          <w:lang w:eastAsia="ja-JP"/>
        </w:rPr>
        <w:tab/>
      </w:r>
      <w:r w:rsidRPr="00354AB6">
        <w:rPr>
          <w:noProof/>
          <w:lang w:val="en-US"/>
        </w:rPr>
        <w:t>References to SAML 2.0 Standards and Profiles</w:t>
      </w:r>
      <w:r>
        <w:rPr>
          <w:noProof/>
        </w:rPr>
        <w:tab/>
      </w:r>
      <w:r>
        <w:rPr>
          <w:noProof/>
        </w:rPr>
        <w:fldChar w:fldCharType="begin"/>
      </w:r>
      <w:r>
        <w:rPr>
          <w:noProof/>
        </w:rPr>
        <w:instrText xml:space="preserve"> PAGEREF _Toc305701197 \h </w:instrText>
      </w:r>
      <w:r>
        <w:rPr>
          <w:noProof/>
        </w:rPr>
      </w:r>
      <w:r>
        <w:rPr>
          <w:noProof/>
        </w:rPr>
        <w:fldChar w:fldCharType="separate"/>
      </w:r>
      <w:r w:rsidR="009D7FA2">
        <w:rPr>
          <w:noProof/>
        </w:rPr>
        <w:t>3</w:t>
      </w:r>
      <w:r>
        <w:rPr>
          <w:noProof/>
        </w:rPr>
        <w:fldChar w:fldCharType="end"/>
      </w:r>
    </w:p>
    <w:p w14:paraId="3B6D929C"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1.3</w:t>
      </w:r>
      <w:r>
        <w:rPr>
          <w:rFonts w:eastAsiaTheme="minorEastAsia" w:cstheme="minorBidi"/>
          <w:b w:val="0"/>
          <w:bCs w:val="0"/>
          <w:smallCaps w:val="0"/>
          <w:noProof/>
          <w:color w:val="auto"/>
          <w:kern w:val="0"/>
          <w:sz w:val="24"/>
          <w:szCs w:val="24"/>
          <w:lang w:eastAsia="ja-JP"/>
        </w:rPr>
        <w:tab/>
      </w:r>
      <w:r w:rsidRPr="00354AB6">
        <w:rPr>
          <w:noProof/>
          <w:lang w:val="en-US"/>
        </w:rPr>
        <w:t>Consuming and Providing Services</w:t>
      </w:r>
      <w:r>
        <w:rPr>
          <w:noProof/>
        </w:rPr>
        <w:tab/>
      </w:r>
      <w:r>
        <w:rPr>
          <w:noProof/>
        </w:rPr>
        <w:fldChar w:fldCharType="begin"/>
      </w:r>
      <w:r>
        <w:rPr>
          <w:noProof/>
        </w:rPr>
        <w:instrText xml:space="preserve"> PAGEREF _Toc305701198 \h </w:instrText>
      </w:r>
      <w:r>
        <w:rPr>
          <w:noProof/>
        </w:rPr>
      </w:r>
      <w:r>
        <w:rPr>
          <w:noProof/>
        </w:rPr>
        <w:fldChar w:fldCharType="separate"/>
      </w:r>
      <w:r w:rsidR="009D7FA2">
        <w:rPr>
          <w:noProof/>
        </w:rPr>
        <w:t>4</w:t>
      </w:r>
      <w:r>
        <w:rPr>
          <w:noProof/>
        </w:rPr>
        <w:fldChar w:fldCharType="end"/>
      </w:r>
    </w:p>
    <w:p w14:paraId="759E40E9"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1.4</w:t>
      </w:r>
      <w:r>
        <w:rPr>
          <w:rFonts w:eastAsiaTheme="minorEastAsia" w:cstheme="minorBidi"/>
          <w:b w:val="0"/>
          <w:bCs w:val="0"/>
          <w:smallCaps w:val="0"/>
          <w:noProof/>
          <w:color w:val="auto"/>
          <w:kern w:val="0"/>
          <w:sz w:val="24"/>
          <w:szCs w:val="24"/>
          <w:lang w:eastAsia="ja-JP"/>
        </w:rPr>
        <w:tab/>
      </w:r>
      <w:r w:rsidRPr="00354AB6">
        <w:rPr>
          <w:noProof/>
          <w:lang w:val="en-US"/>
        </w:rPr>
        <w:t>Use in Discovery Services</w:t>
      </w:r>
      <w:r>
        <w:rPr>
          <w:noProof/>
        </w:rPr>
        <w:tab/>
      </w:r>
      <w:r>
        <w:rPr>
          <w:noProof/>
        </w:rPr>
        <w:fldChar w:fldCharType="begin"/>
      </w:r>
      <w:r>
        <w:rPr>
          <w:noProof/>
        </w:rPr>
        <w:instrText xml:space="preserve"> PAGEREF _Toc305701199 \h </w:instrText>
      </w:r>
      <w:r>
        <w:rPr>
          <w:noProof/>
        </w:rPr>
      </w:r>
      <w:r>
        <w:rPr>
          <w:noProof/>
        </w:rPr>
        <w:fldChar w:fldCharType="separate"/>
      </w:r>
      <w:r w:rsidR="009D7FA2">
        <w:rPr>
          <w:noProof/>
        </w:rPr>
        <w:t>4</w:t>
      </w:r>
      <w:r>
        <w:rPr>
          <w:noProof/>
        </w:rPr>
        <w:fldChar w:fldCharType="end"/>
      </w:r>
    </w:p>
    <w:p w14:paraId="532D2D78"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1.5</w:t>
      </w:r>
      <w:r>
        <w:rPr>
          <w:rFonts w:eastAsiaTheme="minorEastAsia" w:cstheme="minorBidi"/>
          <w:b w:val="0"/>
          <w:bCs w:val="0"/>
          <w:smallCaps w:val="0"/>
          <w:noProof/>
          <w:color w:val="auto"/>
          <w:kern w:val="0"/>
          <w:sz w:val="24"/>
          <w:szCs w:val="24"/>
          <w:lang w:eastAsia="ja-JP"/>
        </w:rPr>
        <w:tab/>
      </w:r>
      <w:r w:rsidRPr="00354AB6">
        <w:rPr>
          <w:noProof/>
          <w:lang w:val="en-US"/>
        </w:rPr>
        <w:t>Representation of Entity Categories in Metadata</w:t>
      </w:r>
      <w:r>
        <w:rPr>
          <w:noProof/>
        </w:rPr>
        <w:tab/>
      </w:r>
      <w:r>
        <w:rPr>
          <w:noProof/>
        </w:rPr>
        <w:fldChar w:fldCharType="begin"/>
      </w:r>
      <w:r>
        <w:rPr>
          <w:noProof/>
        </w:rPr>
        <w:instrText xml:space="preserve"> PAGEREF _Toc305701200 \h </w:instrText>
      </w:r>
      <w:r>
        <w:rPr>
          <w:noProof/>
        </w:rPr>
      </w:r>
      <w:r>
        <w:rPr>
          <w:noProof/>
        </w:rPr>
        <w:fldChar w:fldCharType="separate"/>
      </w:r>
      <w:r w:rsidR="009D7FA2">
        <w:rPr>
          <w:noProof/>
        </w:rPr>
        <w:t>5</w:t>
      </w:r>
      <w:r>
        <w:rPr>
          <w:noProof/>
        </w:rPr>
        <w:fldChar w:fldCharType="end"/>
      </w:r>
    </w:p>
    <w:p w14:paraId="07363422"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2</w:t>
      </w:r>
      <w:r>
        <w:rPr>
          <w:rFonts w:eastAsiaTheme="minorEastAsia" w:cstheme="minorBidi"/>
          <w:b w:val="0"/>
          <w:bCs w:val="0"/>
          <w:caps w:val="0"/>
          <w:noProof/>
          <w:color w:val="auto"/>
          <w:kern w:val="0"/>
          <w:sz w:val="24"/>
          <w:szCs w:val="24"/>
          <w:u w:val="none"/>
          <w:lang w:eastAsia="ja-JP"/>
        </w:rPr>
        <w:tab/>
      </w:r>
      <w:r w:rsidRPr="00354AB6">
        <w:rPr>
          <w:noProof/>
          <w:lang w:val="en-US"/>
        </w:rPr>
        <w:t>Definitions for Service Entity Categories</w:t>
      </w:r>
      <w:r>
        <w:rPr>
          <w:noProof/>
        </w:rPr>
        <w:tab/>
      </w:r>
      <w:r>
        <w:rPr>
          <w:noProof/>
        </w:rPr>
        <w:fldChar w:fldCharType="begin"/>
      </w:r>
      <w:r>
        <w:rPr>
          <w:noProof/>
        </w:rPr>
        <w:instrText xml:space="preserve"> PAGEREF _Toc305701201 \h </w:instrText>
      </w:r>
      <w:r>
        <w:rPr>
          <w:noProof/>
        </w:rPr>
      </w:r>
      <w:r>
        <w:rPr>
          <w:noProof/>
        </w:rPr>
        <w:fldChar w:fldCharType="separate"/>
      </w:r>
      <w:r w:rsidR="009D7FA2">
        <w:rPr>
          <w:noProof/>
        </w:rPr>
        <w:t>5</w:t>
      </w:r>
      <w:r>
        <w:rPr>
          <w:noProof/>
        </w:rPr>
        <w:fldChar w:fldCharType="end"/>
      </w:r>
    </w:p>
    <w:p w14:paraId="457AA02B"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2.1</w:t>
      </w:r>
      <w:r>
        <w:rPr>
          <w:rFonts w:eastAsiaTheme="minorEastAsia" w:cstheme="minorBidi"/>
          <w:b w:val="0"/>
          <w:bCs w:val="0"/>
          <w:smallCaps w:val="0"/>
          <w:noProof/>
          <w:color w:val="auto"/>
          <w:kern w:val="0"/>
          <w:sz w:val="24"/>
          <w:szCs w:val="24"/>
          <w:lang w:eastAsia="ja-JP"/>
        </w:rPr>
        <w:tab/>
      </w:r>
      <w:r w:rsidRPr="00354AB6">
        <w:rPr>
          <w:noProof/>
          <w:lang w:val="en-US"/>
        </w:rPr>
        <w:t>loa3-pnr</w:t>
      </w:r>
      <w:r>
        <w:rPr>
          <w:noProof/>
        </w:rPr>
        <w:tab/>
      </w:r>
      <w:r>
        <w:rPr>
          <w:noProof/>
        </w:rPr>
        <w:fldChar w:fldCharType="begin"/>
      </w:r>
      <w:r>
        <w:rPr>
          <w:noProof/>
        </w:rPr>
        <w:instrText xml:space="preserve"> PAGEREF _Toc305701202 \h </w:instrText>
      </w:r>
      <w:r>
        <w:rPr>
          <w:noProof/>
        </w:rPr>
      </w:r>
      <w:r>
        <w:rPr>
          <w:noProof/>
        </w:rPr>
        <w:fldChar w:fldCharType="separate"/>
      </w:r>
      <w:r w:rsidR="009D7FA2">
        <w:rPr>
          <w:noProof/>
        </w:rPr>
        <w:t>6</w:t>
      </w:r>
      <w:r>
        <w:rPr>
          <w:noProof/>
        </w:rPr>
        <w:fldChar w:fldCharType="end"/>
      </w:r>
    </w:p>
    <w:p w14:paraId="0C5F64B8"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2.2</w:t>
      </w:r>
      <w:r>
        <w:rPr>
          <w:rFonts w:eastAsiaTheme="minorEastAsia" w:cstheme="minorBidi"/>
          <w:b w:val="0"/>
          <w:bCs w:val="0"/>
          <w:smallCaps w:val="0"/>
          <w:noProof/>
          <w:color w:val="auto"/>
          <w:kern w:val="0"/>
          <w:sz w:val="24"/>
          <w:szCs w:val="24"/>
          <w:lang w:eastAsia="ja-JP"/>
        </w:rPr>
        <w:tab/>
      </w:r>
      <w:r w:rsidRPr="00354AB6">
        <w:rPr>
          <w:noProof/>
          <w:lang w:val="en-US"/>
        </w:rPr>
        <w:t>loa2-pnr</w:t>
      </w:r>
      <w:r>
        <w:rPr>
          <w:noProof/>
        </w:rPr>
        <w:tab/>
      </w:r>
      <w:r>
        <w:rPr>
          <w:noProof/>
        </w:rPr>
        <w:fldChar w:fldCharType="begin"/>
      </w:r>
      <w:r>
        <w:rPr>
          <w:noProof/>
        </w:rPr>
        <w:instrText xml:space="preserve"> PAGEREF _Toc305701203 \h </w:instrText>
      </w:r>
      <w:r>
        <w:rPr>
          <w:noProof/>
        </w:rPr>
      </w:r>
      <w:r>
        <w:rPr>
          <w:noProof/>
        </w:rPr>
        <w:fldChar w:fldCharType="separate"/>
      </w:r>
      <w:r w:rsidR="009D7FA2">
        <w:rPr>
          <w:noProof/>
        </w:rPr>
        <w:t>6</w:t>
      </w:r>
      <w:r>
        <w:rPr>
          <w:noProof/>
        </w:rPr>
        <w:fldChar w:fldCharType="end"/>
      </w:r>
    </w:p>
    <w:p w14:paraId="42A7AB2E"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2.3</w:t>
      </w:r>
      <w:r>
        <w:rPr>
          <w:rFonts w:eastAsiaTheme="minorEastAsia" w:cstheme="minorBidi"/>
          <w:b w:val="0"/>
          <w:bCs w:val="0"/>
          <w:smallCaps w:val="0"/>
          <w:noProof/>
          <w:color w:val="auto"/>
          <w:kern w:val="0"/>
          <w:sz w:val="24"/>
          <w:szCs w:val="24"/>
          <w:lang w:eastAsia="ja-JP"/>
        </w:rPr>
        <w:tab/>
      </w:r>
      <w:r w:rsidRPr="00354AB6">
        <w:rPr>
          <w:noProof/>
          <w:lang w:val="en-US"/>
        </w:rPr>
        <w:t>loa4-pnr</w:t>
      </w:r>
      <w:r>
        <w:rPr>
          <w:noProof/>
        </w:rPr>
        <w:tab/>
      </w:r>
      <w:r>
        <w:rPr>
          <w:noProof/>
        </w:rPr>
        <w:fldChar w:fldCharType="begin"/>
      </w:r>
      <w:r>
        <w:rPr>
          <w:noProof/>
        </w:rPr>
        <w:instrText xml:space="preserve"> PAGEREF _Toc305701204 \h </w:instrText>
      </w:r>
      <w:r>
        <w:rPr>
          <w:noProof/>
        </w:rPr>
      </w:r>
      <w:r>
        <w:rPr>
          <w:noProof/>
        </w:rPr>
        <w:fldChar w:fldCharType="separate"/>
      </w:r>
      <w:r w:rsidR="009D7FA2">
        <w:rPr>
          <w:noProof/>
        </w:rPr>
        <w:t>6</w:t>
      </w:r>
      <w:r>
        <w:rPr>
          <w:noProof/>
        </w:rPr>
        <w:fldChar w:fldCharType="end"/>
      </w:r>
    </w:p>
    <w:p w14:paraId="355ED05D"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3</w:t>
      </w:r>
      <w:r>
        <w:rPr>
          <w:rFonts w:eastAsiaTheme="minorEastAsia" w:cstheme="minorBidi"/>
          <w:b w:val="0"/>
          <w:bCs w:val="0"/>
          <w:caps w:val="0"/>
          <w:noProof/>
          <w:color w:val="auto"/>
          <w:kern w:val="0"/>
          <w:sz w:val="24"/>
          <w:szCs w:val="24"/>
          <w:u w:val="none"/>
          <w:lang w:eastAsia="ja-JP"/>
        </w:rPr>
        <w:tab/>
      </w:r>
      <w:r w:rsidRPr="00354AB6">
        <w:rPr>
          <w:noProof/>
          <w:lang w:val="en-US"/>
        </w:rPr>
        <w:t>Definitions for Service Property Categories</w:t>
      </w:r>
      <w:r>
        <w:rPr>
          <w:noProof/>
        </w:rPr>
        <w:tab/>
      </w:r>
      <w:r>
        <w:rPr>
          <w:noProof/>
        </w:rPr>
        <w:fldChar w:fldCharType="begin"/>
      </w:r>
      <w:r>
        <w:rPr>
          <w:noProof/>
        </w:rPr>
        <w:instrText xml:space="preserve"> PAGEREF _Toc305701205 \h </w:instrText>
      </w:r>
      <w:r>
        <w:rPr>
          <w:noProof/>
        </w:rPr>
      </w:r>
      <w:r>
        <w:rPr>
          <w:noProof/>
        </w:rPr>
        <w:fldChar w:fldCharType="separate"/>
      </w:r>
      <w:r w:rsidR="009D7FA2">
        <w:rPr>
          <w:noProof/>
        </w:rPr>
        <w:t>7</w:t>
      </w:r>
      <w:r>
        <w:rPr>
          <w:noProof/>
        </w:rPr>
        <w:fldChar w:fldCharType="end"/>
      </w:r>
    </w:p>
    <w:p w14:paraId="116C52A9"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3.1</w:t>
      </w:r>
      <w:r>
        <w:rPr>
          <w:rFonts w:eastAsiaTheme="minorEastAsia" w:cstheme="minorBidi"/>
          <w:b w:val="0"/>
          <w:bCs w:val="0"/>
          <w:smallCaps w:val="0"/>
          <w:noProof/>
          <w:color w:val="auto"/>
          <w:kern w:val="0"/>
          <w:sz w:val="24"/>
          <w:szCs w:val="24"/>
          <w:lang w:eastAsia="ja-JP"/>
        </w:rPr>
        <w:tab/>
      </w:r>
      <w:r w:rsidRPr="00354AB6">
        <w:rPr>
          <w:noProof/>
          <w:lang w:val="en-US"/>
        </w:rPr>
        <w:t>mobile-auth</w:t>
      </w:r>
      <w:r>
        <w:rPr>
          <w:noProof/>
        </w:rPr>
        <w:tab/>
      </w:r>
      <w:r>
        <w:rPr>
          <w:noProof/>
        </w:rPr>
        <w:fldChar w:fldCharType="begin"/>
      </w:r>
      <w:r>
        <w:rPr>
          <w:noProof/>
        </w:rPr>
        <w:instrText xml:space="preserve"> PAGEREF _Toc305701206 \h </w:instrText>
      </w:r>
      <w:r>
        <w:rPr>
          <w:noProof/>
        </w:rPr>
      </w:r>
      <w:r>
        <w:rPr>
          <w:noProof/>
        </w:rPr>
        <w:fldChar w:fldCharType="separate"/>
      </w:r>
      <w:r w:rsidR="009D7FA2">
        <w:rPr>
          <w:noProof/>
        </w:rPr>
        <w:t>7</w:t>
      </w:r>
      <w:r>
        <w:rPr>
          <w:noProof/>
        </w:rPr>
        <w:fldChar w:fldCharType="end"/>
      </w:r>
    </w:p>
    <w:p w14:paraId="03ABCCD4"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4</w:t>
      </w:r>
      <w:r>
        <w:rPr>
          <w:rFonts w:eastAsiaTheme="minorEastAsia" w:cstheme="minorBidi"/>
          <w:b w:val="0"/>
          <w:bCs w:val="0"/>
          <w:caps w:val="0"/>
          <w:noProof/>
          <w:color w:val="auto"/>
          <w:kern w:val="0"/>
          <w:sz w:val="24"/>
          <w:szCs w:val="24"/>
          <w:u w:val="none"/>
          <w:lang w:eastAsia="ja-JP"/>
        </w:rPr>
        <w:tab/>
      </w:r>
      <w:r w:rsidRPr="00354AB6">
        <w:rPr>
          <w:noProof/>
          <w:lang w:val="en-US"/>
        </w:rPr>
        <w:t>Definitions for Service Type Entity Categories</w:t>
      </w:r>
      <w:r>
        <w:rPr>
          <w:noProof/>
        </w:rPr>
        <w:tab/>
      </w:r>
      <w:r>
        <w:rPr>
          <w:noProof/>
        </w:rPr>
        <w:fldChar w:fldCharType="begin"/>
      </w:r>
      <w:r>
        <w:rPr>
          <w:noProof/>
        </w:rPr>
        <w:instrText xml:space="preserve"> PAGEREF _Toc305701207 \h </w:instrText>
      </w:r>
      <w:r>
        <w:rPr>
          <w:noProof/>
        </w:rPr>
      </w:r>
      <w:r>
        <w:rPr>
          <w:noProof/>
        </w:rPr>
        <w:fldChar w:fldCharType="separate"/>
      </w:r>
      <w:r w:rsidR="009D7FA2">
        <w:rPr>
          <w:noProof/>
        </w:rPr>
        <w:t>8</w:t>
      </w:r>
      <w:r>
        <w:rPr>
          <w:noProof/>
        </w:rPr>
        <w:fldChar w:fldCharType="end"/>
      </w:r>
    </w:p>
    <w:p w14:paraId="70DD93AA" w14:textId="77777777" w:rsidR="001A04FE" w:rsidRDefault="001A04FE">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354AB6">
        <w:rPr>
          <w:noProof/>
          <w:lang w:val="en-US"/>
        </w:rPr>
        <w:t>4.1</w:t>
      </w:r>
      <w:r>
        <w:rPr>
          <w:rFonts w:eastAsiaTheme="minorEastAsia" w:cstheme="minorBidi"/>
          <w:b w:val="0"/>
          <w:bCs w:val="0"/>
          <w:smallCaps w:val="0"/>
          <w:noProof/>
          <w:color w:val="auto"/>
          <w:kern w:val="0"/>
          <w:sz w:val="24"/>
          <w:szCs w:val="24"/>
          <w:lang w:eastAsia="ja-JP"/>
        </w:rPr>
        <w:tab/>
      </w:r>
      <w:r w:rsidRPr="00354AB6">
        <w:rPr>
          <w:noProof/>
          <w:lang w:val="en-US"/>
        </w:rPr>
        <w:t>sigservice</w:t>
      </w:r>
      <w:r>
        <w:rPr>
          <w:noProof/>
        </w:rPr>
        <w:tab/>
      </w:r>
      <w:r>
        <w:rPr>
          <w:noProof/>
        </w:rPr>
        <w:fldChar w:fldCharType="begin"/>
      </w:r>
      <w:r>
        <w:rPr>
          <w:noProof/>
        </w:rPr>
        <w:instrText xml:space="preserve"> PAGEREF _Toc305701208 \h </w:instrText>
      </w:r>
      <w:r>
        <w:rPr>
          <w:noProof/>
        </w:rPr>
      </w:r>
      <w:r>
        <w:rPr>
          <w:noProof/>
        </w:rPr>
        <w:fldChar w:fldCharType="separate"/>
      </w:r>
      <w:r w:rsidR="009D7FA2">
        <w:rPr>
          <w:noProof/>
        </w:rPr>
        <w:t>8</w:t>
      </w:r>
      <w:r>
        <w:rPr>
          <w:noProof/>
        </w:rPr>
        <w:fldChar w:fldCharType="end"/>
      </w:r>
    </w:p>
    <w:p w14:paraId="7F76D8DD"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5</w:t>
      </w:r>
      <w:r>
        <w:rPr>
          <w:rFonts w:eastAsiaTheme="minorEastAsia" w:cstheme="minorBidi"/>
          <w:b w:val="0"/>
          <w:bCs w:val="0"/>
          <w:caps w:val="0"/>
          <w:noProof/>
          <w:color w:val="auto"/>
          <w:kern w:val="0"/>
          <w:sz w:val="24"/>
          <w:szCs w:val="24"/>
          <w:u w:val="none"/>
          <w:lang w:eastAsia="ja-JP"/>
        </w:rPr>
        <w:tab/>
      </w:r>
      <w:r w:rsidRPr="00354AB6">
        <w:rPr>
          <w:noProof/>
          <w:lang w:val="en-US"/>
        </w:rPr>
        <w:t>References</w:t>
      </w:r>
      <w:r>
        <w:rPr>
          <w:noProof/>
        </w:rPr>
        <w:tab/>
      </w:r>
      <w:r>
        <w:rPr>
          <w:noProof/>
        </w:rPr>
        <w:fldChar w:fldCharType="begin"/>
      </w:r>
      <w:r>
        <w:rPr>
          <w:noProof/>
        </w:rPr>
        <w:instrText xml:space="preserve"> PAGEREF _Toc305701209 \h </w:instrText>
      </w:r>
      <w:r>
        <w:rPr>
          <w:noProof/>
        </w:rPr>
      </w:r>
      <w:r>
        <w:rPr>
          <w:noProof/>
        </w:rPr>
        <w:fldChar w:fldCharType="separate"/>
      </w:r>
      <w:r w:rsidR="009D7FA2">
        <w:rPr>
          <w:noProof/>
        </w:rPr>
        <w:t>9</w:t>
      </w:r>
      <w:r>
        <w:rPr>
          <w:noProof/>
        </w:rPr>
        <w:fldChar w:fldCharType="end"/>
      </w:r>
    </w:p>
    <w:p w14:paraId="0D6A9D16" w14:textId="77777777" w:rsidR="001A04FE" w:rsidRDefault="001A04F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354AB6">
        <w:rPr>
          <w:noProof/>
          <w:lang w:val="en-US"/>
        </w:rPr>
        <w:t>6</w:t>
      </w:r>
      <w:r>
        <w:rPr>
          <w:rFonts w:eastAsiaTheme="minorEastAsia" w:cstheme="minorBidi"/>
          <w:b w:val="0"/>
          <w:bCs w:val="0"/>
          <w:caps w:val="0"/>
          <w:noProof/>
          <w:color w:val="auto"/>
          <w:kern w:val="0"/>
          <w:sz w:val="24"/>
          <w:szCs w:val="24"/>
          <w:u w:val="none"/>
          <w:lang w:eastAsia="ja-JP"/>
        </w:rPr>
        <w:tab/>
      </w:r>
      <w:r w:rsidRPr="00354AB6">
        <w:rPr>
          <w:noProof/>
          <w:lang w:val="en-US"/>
        </w:rPr>
        <w:t>Changes between versions</w:t>
      </w:r>
      <w:r>
        <w:rPr>
          <w:noProof/>
        </w:rPr>
        <w:tab/>
      </w:r>
      <w:r>
        <w:rPr>
          <w:noProof/>
        </w:rPr>
        <w:fldChar w:fldCharType="begin"/>
      </w:r>
      <w:r>
        <w:rPr>
          <w:noProof/>
        </w:rPr>
        <w:instrText xml:space="preserve"> PAGEREF _Toc305701210 \h </w:instrText>
      </w:r>
      <w:r>
        <w:rPr>
          <w:noProof/>
        </w:rPr>
      </w:r>
      <w:r>
        <w:rPr>
          <w:noProof/>
        </w:rPr>
        <w:fldChar w:fldCharType="separate"/>
      </w:r>
      <w:r w:rsidR="009D7FA2">
        <w:rPr>
          <w:noProof/>
        </w:rPr>
        <w:t>10</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044E1130" w:rsidR="00F549F2" w:rsidRPr="00FB2589" w:rsidRDefault="001F6522" w:rsidP="00FB2589">
      <w:pPr>
        <w:pStyle w:val="Heading1"/>
        <w:rPr>
          <w:lang w:val="en-US"/>
        </w:rPr>
      </w:pPr>
      <w:bookmarkStart w:id="5" w:name="_Toc305701195"/>
      <w:r>
        <w:rPr>
          <w:lang w:val="en-US"/>
        </w:rPr>
        <w:lastRenderedPageBreak/>
        <w:t>Introduction</w:t>
      </w:r>
      <w:bookmarkEnd w:id="5"/>
    </w:p>
    <w:p w14:paraId="739E7EB8" w14:textId="44E4E30C" w:rsidR="000C16AA" w:rsidRDefault="007201BC" w:rsidP="00A066C0">
      <w:pPr>
        <w:rPr>
          <w:lang w:val="en-US"/>
        </w:rPr>
      </w:pPr>
      <w:r w:rsidRPr="006C4EAB">
        <w:rPr>
          <w:lang w:val="en-US"/>
        </w:rPr>
        <w:t xml:space="preserve">This </w:t>
      </w:r>
      <w:r w:rsidR="00A066C0">
        <w:rPr>
          <w:lang w:val="en-US"/>
        </w:rPr>
        <w:t xml:space="preserve">specification </w:t>
      </w:r>
      <w:r w:rsidR="00ED5374">
        <w:rPr>
          <w:lang w:val="en-US"/>
        </w:rPr>
        <w:t>contains the Entity Category</w:t>
      </w:r>
      <w:r w:rsidR="00E91494">
        <w:rPr>
          <w:lang w:val="en-US"/>
        </w:rPr>
        <w:t xml:space="preserve"> </w:t>
      </w:r>
      <w:r w:rsidR="009855A2">
        <w:rPr>
          <w:lang w:val="en-US"/>
        </w:rPr>
        <w:t>definitions</w:t>
      </w:r>
      <w:r w:rsidR="00ED5374">
        <w:rPr>
          <w:lang w:val="en-US"/>
        </w:rPr>
        <w:t xml:space="preserve"> that </w:t>
      </w:r>
      <w:r w:rsidR="00CA7FD2">
        <w:rPr>
          <w:lang w:val="en-US"/>
        </w:rPr>
        <w:t xml:space="preserve">are defined for the Swedish eID Framework and that </w:t>
      </w:r>
      <w:r w:rsidR="006D3BCA">
        <w:rPr>
          <w:lang w:val="en-US"/>
        </w:rPr>
        <w:t>should</w:t>
      </w:r>
      <w:r w:rsidR="00CA7FD2">
        <w:rPr>
          <w:lang w:val="en-US"/>
        </w:rPr>
        <w:t xml:space="preserve"> be </w:t>
      </w:r>
      <w:r w:rsidR="004F0B02">
        <w:rPr>
          <w:lang w:val="en-US"/>
        </w:rPr>
        <w:t>supported by Service Providers and Identity Providers that are part of the federation.</w:t>
      </w:r>
    </w:p>
    <w:p w14:paraId="06CDD378" w14:textId="77777777" w:rsidR="004F0B02" w:rsidRDefault="004F0B02" w:rsidP="00A066C0">
      <w:pPr>
        <w:rPr>
          <w:lang w:val="en-US"/>
        </w:rPr>
      </w:pPr>
    </w:p>
    <w:p w14:paraId="67F22080" w14:textId="20420952" w:rsidR="006D7B67" w:rsidRDefault="00E91494" w:rsidP="00A066C0">
      <w:pPr>
        <w:rPr>
          <w:lang w:val="en-US"/>
        </w:rPr>
      </w:pPr>
      <w:r>
        <w:rPr>
          <w:lang w:val="en-US"/>
        </w:rPr>
        <w:t>The use of Entity Categories for the Swedish eID Framework is restricted to SAML metadata where Entity Cat</w:t>
      </w:r>
      <w:r>
        <w:rPr>
          <w:lang w:val="en-US"/>
        </w:rPr>
        <w:t>e</w:t>
      </w:r>
      <w:r>
        <w:rPr>
          <w:lang w:val="en-US"/>
        </w:rPr>
        <w:t xml:space="preserve">gories are placed as SAML attributes under the </w:t>
      </w:r>
      <w:r w:rsidRPr="002F4642">
        <w:rPr>
          <w:rStyle w:val="Code"/>
        </w:rPr>
        <w:t>&lt;mdattr:EntityAttributes&gt;</w:t>
      </w:r>
      <w:r>
        <w:rPr>
          <w:lang w:val="en-US"/>
        </w:rPr>
        <w:t xml:space="preserve"> element </w:t>
      </w:r>
      <w:r w:rsidR="00843CE6">
        <w:rPr>
          <w:lang w:val="en-US"/>
        </w:rPr>
        <w:t>(</w:t>
      </w:r>
      <w:r>
        <w:rPr>
          <w:lang w:val="en-US"/>
        </w:rPr>
        <w:t>[</w:t>
      </w:r>
      <w:hyperlink r:id="rId9" w:history="1">
        <w:r w:rsidRPr="00A34B8A">
          <w:rPr>
            <w:rStyle w:val="Hyperlink"/>
            <w:lang w:val="en-US"/>
          </w:rPr>
          <w:t>SAML2MetaAttr</w:t>
        </w:r>
      </w:hyperlink>
      <w:r w:rsidR="002D6AE2">
        <w:rPr>
          <w:lang w:val="en-US"/>
        </w:rPr>
        <w:t>]</w:t>
      </w:r>
      <w:r w:rsidR="00843CE6">
        <w:rPr>
          <w:lang w:val="en-US"/>
        </w:rPr>
        <w:t>)</w:t>
      </w:r>
      <w:r w:rsidR="002D6AE2">
        <w:rPr>
          <w:lang w:val="en-US"/>
        </w:rPr>
        <w:t xml:space="preserve"> for an </w:t>
      </w:r>
      <w:r w:rsidR="002D6AE2" w:rsidRPr="002D6AE2">
        <w:rPr>
          <w:rStyle w:val="Code"/>
        </w:rPr>
        <w:t>&lt;md:Extension</w:t>
      </w:r>
      <w:r w:rsidR="00D95E3C">
        <w:rPr>
          <w:rStyle w:val="Code"/>
        </w:rPr>
        <w:t>s</w:t>
      </w:r>
      <w:r w:rsidR="002D6AE2" w:rsidRPr="002D6AE2">
        <w:rPr>
          <w:rStyle w:val="Code"/>
        </w:rPr>
        <w:t>&gt;</w:t>
      </w:r>
      <w:r w:rsidR="002D6AE2">
        <w:rPr>
          <w:lang w:val="en-US"/>
        </w:rPr>
        <w:t xml:space="preserve"> element</w:t>
      </w:r>
      <w:r w:rsidR="00C235C1">
        <w:rPr>
          <w:lang w:val="en-US"/>
        </w:rPr>
        <w:t xml:space="preserve"> ([</w:t>
      </w:r>
      <w:hyperlink r:id="rId10" w:history="1">
        <w:r w:rsidR="00C235C1" w:rsidRPr="00C235C1">
          <w:rPr>
            <w:rStyle w:val="Hyperlink"/>
            <w:lang w:val="en-US"/>
          </w:rPr>
          <w:t>SAML2Meta</w:t>
        </w:r>
      </w:hyperlink>
      <w:r w:rsidR="00C235C1">
        <w:rPr>
          <w:lang w:val="en-US"/>
        </w:rPr>
        <w:t>])</w:t>
      </w:r>
      <w:r w:rsidR="002D6AE2">
        <w:rPr>
          <w:lang w:val="en-US"/>
        </w:rPr>
        <w:t>.</w:t>
      </w:r>
    </w:p>
    <w:p w14:paraId="5A95016A" w14:textId="77777777" w:rsidR="002D6AE2" w:rsidRPr="00A34B8A" w:rsidRDefault="002D6AE2" w:rsidP="002D6AE2">
      <w:pPr>
        <w:rPr>
          <w:lang w:val="en-US"/>
        </w:rPr>
      </w:pPr>
    </w:p>
    <w:p w14:paraId="21641C59"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3AB8A991" w14:textId="354EEBD9" w:rsidR="0077714C" w:rsidRPr="00BB0E4C" w:rsidRDefault="000E26A4"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00503FE1" w14:textId="2839C53E" w:rsidR="000E26A4" w:rsidRPr="00265B87"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1AF43A7" w14:textId="7777777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3C7221BE" w14:textId="0185418E" w:rsidR="00443897" w:rsidRPr="00265B87" w:rsidRDefault="00443897"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FCE0E26" w14:textId="1B96CC26"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 Name="http://macedir.org/entity-category" </w:t>
      </w:r>
    </w:p>
    <w:p w14:paraId="0A450CB0" w14:textId="032285C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NameFormat="urn:oasis:names:tc:SAML:2.0:attrname-format:uri"&gt;</w:t>
      </w:r>
    </w:p>
    <w:p w14:paraId="723195EF" w14:textId="5E72F111" w:rsidR="003C0D16"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 xml:space="preserve">&lt;saml:AttributeValue xmlns:xs="http://www.w3.org/2001/XMLSchema" </w:t>
      </w:r>
      <w:r>
        <w:rPr>
          <w:rFonts w:ascii="Courier New" w:hAnsi="Courier New" w:cs="Courier New"/>
          <w:noProof/>
          <w:sz w:val="14"/>
          <w:szCs w:val="14"/>
          <w:lang w:val="en-US"/>
        </w:rPr>
        <w:t xml:space="preserve">  </w:t>
      </w:r>
    </w:p>
    <w:p w14:paraId="160480CD" w14:textId="7A9707D8"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xsi:type="xs:string"&gt;</w:t>
      </w:r>
      <w:r w:rsidR="000E26A4" w:rsidRPr="003C0D16">
        <w:rPr>
          <w:rFonts w:ascii="Courier New" w:hAnsi="Courier New" w:cs="Courier New"/>
          <w:b/>
          <w:noProof/>
          <w:sz w:val="14"/>
          <w:szCs w:val="14"/>
          <w:lang w:val="en-US"/>
        </w:rPr>
        <w:t>http://id.elegnamnden.se/ec/1.0/loa3-pnr</w:t>
      </w:r>
      <w:r w:rsidR="000E26A4" w:rsidRPr="00265B87">
        <w:rPr>
          <w:rFonts w:ascii="Courier New" w:hAnsi="Courier New" w:cs="Courier New"/>
          <w:noProof/>
          <w:sz w:val="14"/>
          <w:szCs w:val="14"/>
          <w:lang w:val="en-US"/>
        </w:rPr>
        <w:t>&lt;/saml:AttributeValue&gt;</w:t>
      </w:r>
    </w:p>
    <w:p w14:paraId="45CDE92D" w14:textId="0F14E52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&lt;/saml:Attribute&gt;</w:t>
      </w:r>
    </w:p>
    <w:p w14:paraId="07773FBD" w14:textId="2FA8C4FE" w:rsidR="000E26A4" w:rsidRPr="00265B87" w:rsidRDefault="003C0D16"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000E26A4" w:rsidRPr="00265B87">
        <w:rPr>
          <w:rFonts w:ascii="Courier New" w:hAnsi="Courier New" w:cs="Courier New"/>
          <w:noProof/>
          <w:sz w:val="14"/>
          <w:szCs w:val="14"/>
          <w:lang w:val="en-US"/>
        </w:rPr>
        <w:t>&lt;/mdattr:EntityAttributes&gt;</w:t>
      </w:r>
    </w:p>
    <w:p w14:paraId="250182A4" w14:textId="04D4E7B7" w:rsidR="000E26A4" w:rsidRDefault="000E26A4"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65C5DE82" w14:textId="72F6186F" w:rsidR="005D557B" w:rsidRPr="00A34B8A" w:rsidRDefault="005D557B" w:rsidP="000E26A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558AB461" w14:textId="77777777" w:rsidR="002D6AE2" w:rsidRPr="00A34B8A" w:rsidRDefault="002D6AE2" w:rsidP="002D6AE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02569493" w14:textId="1E355EB7" w:rsidR="0057458E" w:rsidRDefault="007438C9" w:rsidP="00875153">
      <w:pPr>
        <w:pStyle w:val="Caption"/>
        <w:rPr>
          <w:lang w:val="en-US"/>
        </w:rPr>
      </w:pPr>
      <w:r>
        <w:rPr>
          <w:lang w:val="en-US"/>
        </w:rPr>
        <w:t>The</w:t>
      </w:r>
      <w:r w:rsidR="00875153">
        <w:rPr>
          <w:lang w:val="en-US"/>
        </w:rPr>
        <w:t xml:space="preserve"> Entity Category</w:t>
      </w:r>
      <w:r w:rsidR="00323B12">
        <w:rPr>
          <w:lang w:val="en-US"/>
        </w:rPr>
        <w:t xml:space="preserve"> identifier</w:t>
      </w:r>
      <w:r>
        <w:rPr>
          <w:lang w:val="en-US"/>
        </w:rPr>
        <w:t xml:space="preserve"> </w:t>
      </w:r>
      <w:r w:rsidRPr="007438C9">
        <w:rPr>
          <w:b/>
          <w:lang w:val="en-US"/>
        </w:rPr>
        <w:t>http://id.elegnamnden.se/ec/1.0/loa3-pnr</w:t>
      </w:r>
      <w:r w:rsidR="00875153">
        <w:rPr>
          <w:lang w:val="en-US"/>
        </w:rPr>
        <w:t xml:space="preserve"> specified </w:t>
      </w:r>
      <w:r w:rsidR="00885FDA">
        <w:rPr>
          <w:lang w:val="en-US"/>
        </w:rPr>
        <w:t>as an</w:t>
      </w:r>
      <w:r w:rsidR="00875153">
        <w:rPr>
          <w:lang w:val="en-US"/>
        </w:rPr>
        <w:t xml:space="preserve"> entity attribute for </w:t>
      </w:r>
      <w:r w:rsidR="001A04FE">
        <w:rPr>
          <w:lang w:val="en-US"/>
        </w:rPr>
        <w:t>a</w:t>
      </w:r>
      <w:r w:rsidR="00875153">
        <w:rPr>
          <w:lang w:val="en-US"/>
        </w:rPr>
        <w:t xml:space="preserve"> Service Provider or Identity Provider.</w:t>
      </w:r>
    </w:p>
    <w:p w14:paraId="565FC31D" w14:textId="0C7CDBC3" w:rsidR="00A81211" w:rsidRDefault="00180C9F" w:rsidP="00A066C0">
      <w:pPr>
        <w:rPr>
          <w:lang w:val="en-US"/>
        </w:rPr>
      </w:pPr>
      <w:r>
        <w:rPr>
          <w:lang w:val="en-US"/>
        </w:rPr>
        <w:t xml:space="preserve">Three </w:t>
      </w:r>
      <w:r w:rsidR="00A81211">
        <w:rPr>
          <w:lang w:val="en-US"/>
        </w:rPr>
        <w:t>types of Entity Categories are used w</w:t>
      </w:r>
      <w:r w:rsidR="003B4328">
        <w:rPr>
          <w:lang w:val="en-US"/>
        </w:rPr>
        <w:t>ithin the federation:</w:t>
      </w:r>
    </w:p>
    <w:p w14:paraId="06795BB6" w14:textId="007F6641" w:rsidR="003B4328" w:rsidRPr="003B4328" w:rsidRDefault="00180C9F" w:rsidP="003B4328">
      <w:pPr>
        <w:pStyle w:val="ListParagraph"/>
        <w:numPr>
          <w:ilvl w:val="0"/>
          <w:numId w:val="31"/>
        </w:numPr>
        <w:rPr>
          <w:lang w:val="en-US"/>
        </w:rPr>
      </w:pPr>
      <w:r>
        <w:rPr>
          <w:lang w:val="en-US"/>
        </w:rPr>
        <w:t xml:space="preserve">Service entity category </w:t>
      </w:r>
      <w:r w:rsidR="00AD4C2A">
        <w:rPr>
          <w:lang w:val="en-US"/>
        </w:rPr>
        <w:t>–</w:t>
      </w:r>
      <w:r>
        <w:rPr>
          <w:lang w:val="en-US"/>
        </w:rPr>
        <w:t xml:space="preserve"> Identifiers for entity categories representing </w:t>
      </w:r>
      <w:r w:rsidR="00305151">
        <w:rPr>
          <w:lang w:val="en-US"/>
        </w:rPr>
        <w:t>alternative sets of</w:t>
      </w:r>
      <w:r>
        <w:rPr>
          <w:lang w:val="en-US"/>
        </w:rPr>
        <w:t xml:space="preserve"> require</w:t>
      </w:r>
      <w:r w:rsidR="00305151">
        <w:rPr>
          <w:lang w:val="en-US"/>
        </w:rPr>
        <w:t>ments.</w:t>
      </w:r>
    </w:p>
    <w:p w14:paraId="55260BAD" w14:textId="77777777" w:rsidR="00F13551" w:rsidRPr="002C4DB4" w:rsidRDefault="00F13551" w:rsidP="00F13551">
      <w:pPr>
        <w:pStyle w:val="ListParagraph"/>
        <w:numPr>
          <w:ilvl w:val="0"/>
          <w:numId w:val="31"/>
        </w:numPr>
        <w:rPr>
          <w:lang w:val="en-US"/>
        </w:rPr>
      </w:pPr>
      <w:r>
        <w:rPr>
          <w:lang w:val="en-US"/>
        </w:rPr>
        <w:t xml:space="preserve">Service property categories – Identifiers for defined service properties. </w:t>
      </w:r>
    </w:p>
    <w:p w14:paraId="52A9C336" w14:textId="18291610" w:rsidR="005235B0" w:rsidRDefault="006B1DEC" w:rsidP="002C4DB4">
      <w:pPr>
        <w:pStyle w:val="ListParagraph"/>
        <w:numPr>
          <w:ilvl w:val="0"/>
          <w:numId w:val="31"/>
        </w:numPr>
        <w:rPr>
          <w:lang w:val="en-US"/>
        </w:rPr>
      </w:pPr>
      <w:r>
        <w:rPr>
          <w:lang w:val="en-US"/>
        </w:rPr>
        <w:t xml:space="preserve">Service type categories – </w:t>
      </w:r>
      <w:r w:rsidR="00180C9F">
        <w:rPr>
          <w:lang w:val="en-US"/>
        </w:rPr>
        <w:t>Identifiers for defined service types</w:t>
      </w:r>
      <w:r w:rsidRPr="006B1DEC">
        <w:rPr>
          <w:lang w:val="en-US"/>
        </w:rPr>
        <w:t>.</w:t>
      </w:r>
    </w:p>
    <w:p w14:paraId="04500A51" w14:textId="77777777" w:rsidR="00FB2589" w:rsidRPr="006C4EAB" w:rsidRDefault="00FB2589" w:rsidP="00FB2589">
      <w:pPr>
        <w:pStyle w:val="Heading2"/>
        <w:rPr>
          <w:lang w:val="en-US"/>
        </w:rPr>
      </w:pPr>
      <w:bookmarkStart w:id="6" w:name="_Toc305701196"/>
      <w:r w:rsidRPr="006C4EAB">
        <w:rPr>
          <w:lang w:val="en-US"/>
        </w:rPr>
        <w:t xml:space="preserve">Requirements </w:t>
      </w:r>
      <w:r>
        <w:rPr>
          <w:lang w:val="en-US"/>
        </w:rPr>
        <w:t>N</w:t>
      </w:r>
      <w:r w:rsidRPr="006C4EAB">
        <w:rPr>
          <w:lang w:val="en-US"/>
        </w:rPr>
        <w:t>otation</w:t>
      </w:r>
      <w:bookmarkEnd w:id="6"/>
    </w:p>
    <w:p w14:paraId="0DA889D7" w14:textId="77777777" w:rsidR="00FB2589" w:rsidRPr="006C4EAB" w:rsidRDefault="00FB2589" w:rsidP="00FB2589">
      <w:pPr>
        <w:rPr>
          <w:lang w:val="en-US"/>
        </w:rPr>
      </w:pPr>
      <w:r w:rsidRPr="006C4EAB">
        <w:rPr>
          <w:lang w:val="en-US"/>
        </w:rPr>
        <w:t>The key words "MUST", "MUST NOT", "REQUIRED", "SHALL", "SHALL NOT", "SHOULD", "SHOULD NOT", "RECOMMENDED", "MAY", and "OPTIONAL" in this document are to be interpreted as described in [</w:t>
      </w:r>
      <w:hyperlink r:id="rId11" w:history="1">
        <w:r w:rsidRPr="006C4EAB">
          <w:rPr>
            <w:rStyle w:val="Hyperlink"/>
            <w:lang w:val="en-US"/>
          </w:rPr>
          <w:t>RFC2119</w:t>
        </w:r>
      </w:hyperlink>
      <w:r w:rsidRPr="006C4EAB">
        <w:rPr>
          <w:lang w:val="en-US"/>
        </w:rPr>
        <w:t>].</w:t>
      </w:r>
    </w:p>
    <w:p w14:paraId="15BCAA5D" w14:textId="77777777" w:rsidR="00FB2589" w:rsidRPr="006C4EAB" w:rsidRDefault="00FB2589" w:rsidP="00FB2589">
      <w:pPr>
        <w:rPr>
          <w:lang w:val="en-US"/>
        </w:rPr>
      </w:pPr>
    </w:p>
    <w:p w14:paraId="01E0808A" w14:textId="77777777" w:rsidR="00FB2589" w:rsidRPr="006C4EAB" w:rsidRDefault="00FB2589" w:rsidP="00FB2589">
      <w:pPr>
        <w:rPr>
          <w:lang w:val="en-US"/>
        </w:rPr>
      </w:pPr>
      <w:r w:rsidRPr="006C4EAB">
        <w:rPr>
          <w:lang w:val="en-US"/>
        </w:rPr>
        <w:t>The use of SHOULD, SHOULD NOT, and RECOMMENDED reflects broad consensus on deployment practices intended to foster both interoperability and guarantees of security and confidentiality needed to satisfy the r</w:t>
      </w:r>
      <w:r w:rsidRPr="006C4EAB">
        <w:rPr>
          <w:lang w:val="en-US"/>
        </w:rPr>
        <w:t>e</w:t>
      </w:r>
      <w:r w:rsidRPr="006C4EAB">
        <w:rPr>
          <w:lang w:val="en-US"/>
        </w:rPr>
        <w:t>quirements of many organizations that engage in the use of federated identity. Deviating may limit a deplo</w:t>
      </w:r>
      <w:r w:rsidRPr="006C4EAB">
        <w:rPr>
          <w:lang w:val="en-US"/>
        </w:rPr>
        <w:t>y</w:t>
      </w:r>
      <w:r w:rsidRPr="006C4EAB">
        <w:rPr>
          <w:lang w:val="en-US"/>
        </w:rPr>
        <w:t>ment's ability to technically interoperate without additional negotiation, and should be undertaken with caution.</w:t>
      </w:r>
    </w:p>
    <w:p w14:paraId="1CAFDDF1" w14:textId="77777777" w:rsidR="00FB2589" w:rsidRDefault="00FB2589" w:rsidP="00FB2589">
      <w:pPr>
        <w:pStyle w:val="Heading2"/>
        <w:rPr>
          <w:lang w:val="en-US"/>
        </w:rPr>
      </w:pPr>
      <w:bookmarkStart w:id="7" w:name="_Toc219793277"/>
      <w:bookmarkStart w:id="8" w:name="_Toc305701197"/>
      <w:r w:rsidRPr="006C4EAB">
        <w:rPr>
          <w:lang w:val="en-US"/>
        </w:rPr>
        <w:t xml:space="preserve">References to SAML 2.0 </w:t>
      </w:r>
      <w:r>
        <w:rPr>
          <w:lang w:val="en-US"/>
        </w:rPr>
        <w:t>S</w:t>
      </w:r>
      <w:r w:rsidRPr="006C4EAB">
        <w:rPr>
          <w:lang w:val="en-US"/>
        </w:rPr>
        <w:t xml:space="preserve">tandards and </w:t>
      </w:r>
      <w:r>
        <w:rPr>
          <w:lang w:val="en-US"/>
        </w:rPr>
        <w:t>P</w:t>
      </w:r>
      <w:r w:rsidRPr="006C4EAB">
        <w:rPr>
          <w:lang w:val="en-US"/>
        </w:rPr>
        <w:t>rofiles</w:t>
      </w:r>
      <w:bookmarkEnd w:id="7"/>
      <w:bookmarkEnd w:id="8"/>
    </w:p>
    <w:p w14:paraId="21E215AF" w14:textId="77777777" w:rsidR="00FB2589" w:rsidRPr="006C4EAB" w:rsidRDefault="00FB2589" w:rsidP="00FB2589">
      <w:pPr>
        <w:rPr>
          <w:lang w:val="en-US"/>
        </w:rPr>
      </w:pPr>
      <w:r w:rsidRPr="006C4EAB">
        <w:rPr>
          <w:lang w:val="en-US"/>
        </w:rPr>
        <w:t>When referring to elements from the SAML 2.0 core specification [</w:t>
      </w:r>
      <w:hyperlink r:id="rId12" w:history="1">
        <w:r w:rsidRPr="006C4EAB">
          <w:rPr>
            <w:rStyle w:val="Hyperlink"/>
            <w:lang w:val="en-US"/>
          </w:rPr>
          <w:t>SAML2Core</w:t>
        </w:r>
      </w:hyperlink>
      <w:r w:rsidRPr="006C4EAB">
        <w:rPr>
          <w:lang w:val="en-US"/>
        </w:rPr>
        <w:t>], the following syntax is used:</w:t>
      </w:r>
    </w:p>
    <w:p w14:paraId="7966AEB7" w14:textId="77777777" w:rsidR="00FB2589" w:rsidRPr="006C4EAB" w:rsidRDefault="00FB2589" w:rsidP="00FB2589">
      <w:pPr>
        <w:rPr>
          <w:lang w:val="en-US"/>
        </w:rPr>
      </w:pPr>
    </w:p>
    <w:p w14:paraId="7349A201" w14:textId="77777777" w:rsidR="00FB2589" w:rsidRPr="006C4EAB" w:rsidRDefault="00FB2589" w:rsidP="00FB2589">
      <w:pPr>
        <w:pStyle w:val="ListParagraph"/>
        <w:numPr>
          <w:ilvl w:val="0"/>
          <w:numId w:val="21"/>
        </w:numPr>
        <w:rPr>
          <w:lang w:val="en-US"/>
        </w:rPr>
      </w:pPr>
      <w:r w:rsidRPr="00A014BA">
        <w:rPr>
          <w:rStyle w:val="Code"/>
        </w:rPr>
        <w:t>&lt;saml2p:</w:t>
      </w:r>
      <w:r>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Protocol namespace. </w:t>
      </w:r>
    </w:p>
    <w:p w14:paraId="6AD9068F" w14:textId="77777777" w:rsidR="00FB2589" w:rsidRPr="006C4EAB" w:rsidRDefault="00FB2589" w:rsidP="00FB2589">
      <w:pPr>
        <w:pStyle w:val="ListParagraph"/>
        <w:numPr>
          <w:ilvl w:val="0"/>
          <w:numId w:val="21"/>
        </w:numPr>
        <w:rPr>
          <w:lang w:val="en-US"/>
        </w:rPr>
      </w:pPr>
      <w:r>
        <w:rPr>
          <w:rStyle w:val="Code"/>
        </w:rPr>
        <w:t>&lt;saml2:</w:t>
      </w:r>
      <w:r w:rsidRPr="007C2C88">
        <w:rPr>
          <w:rStyle w:val="Code"/>
        </w:rPr>
        <w:t>Element</w:t>
      </w:r>
      <w:r w:rsidRPr="00A014BA">
        <w:rPr>
          <w:rStyle w:val="Code"/>
        </w:rPr>
        <w:t>&gt;</w:t>
      </w:r>
      <w:r w:rsidRPr="006C4EAB">
        <w:rPr>
          <w:lang w:val="en-US"/>
        </w:rPr>
        <w:t xml:space="preserve"> </w:t>
      </w:r>
      <w:r>
        <w:rPr>
          <w:lang w:val="en-US"/>
        </w:rPr>
        <w:t>–</w:t>
      </w:r>
      <w:r w:rsidRPr="006C4EAB">
        <w:rPr>
          <w:lang w:val="en-US"/>
        </w:rPr>
        <w:t xml:space="preserve"> for elements from the SAML 2.0 Assertion namespace.</w:t>
      </w:r>
    </w:p>
    <w:p w14:paraId="22DD8214" w14:textId="77777777" w:rsidR="00FB2589" w:rsidRPr="006C4EAB" w:rsidRDefault="00FB2589" w:rsidP="00FB2589">
      <w:pPr>
        <w:rPr>
          <w:lang w:val="en-US"/>
        </w:rPr>
      </w:pPr>
    </w:p>
    <w:p w14:paraId="26D402EC" w14:textId="77777777" w:rsidR="00FB2589" w:rsidRPr="006C4EAB" w:rsidRDefault="00FB2589" w:rsidP="00FB2589">
      <w:pPr>
        <w:rPr>
          <w:lang w:val="en-US"/>
        </w:rPr>
      </w:pPr>
      <w:r w:rsidRPr="006C4EAB">
        <w:rPr>
          <w:lang w:val="en-US"/>
        </w:rPr>
        <w:t>When referring to elements from the SAML 2.0 metadata specification</w:t>
      </w:r>
      <w:r>
        <w:rPr>
          <w:lang w:val="en-US"/>
        </w:rPr>
        <w:t>s</w:t>
      </w:r>
      <w:r w:rsidRPr="006C4EAB">
        <w:rPr>
          <w:lang w:val="en-US"/>
        </w:rPr>
        <w:t>, the following syntax is used:</w:t>
      </w:r>
    </w:p>
    <w:p w14:paraId="2E80E06B" w14:textId="77777777" w:rsidR="00FB2589" w:rsidRDefault="00FB2589" w:rsidP="00FB2589">
      <w:pPr>
        <w:pStyle w:val="ListParagraph"/>
        <w:numPr>
          <w:ilvl w:val="0"/>
          <w:numId w:val="24"/>
        </w:numPr>
        <w:rPr>
          <w:lang w:val="en-US"/>
        </w:rPr>
      </w:pPr>
      <w:r w:rsidRPr="00A014BA">
        <w:rPr>
          <w:rStyle w:val="Code"/>
        </w:rPr>
        <w:t>&lt;md:</w:t>
      </w:r>
      <w:r>
        <w:rPr>
          <w:rStyle w:val="Code"/>
        </w:rPr>
        <w:t>E</w:t>
      </w:r>
      <w:r w:rsidRPr="00A014BA">
        <w:rPr>
          <w:rStyle w:val="Code"/>
        </w:rPr>
        <w:t>lement&gt;</w:t>
      </w:r>
      <w:r w:rsidRPr="008E2CB7">
        <w:rPr>
          <w:lang w:val="en-US"/>
        </w:rPr>
        <w:t xml:space="preserve"> </w:t>
      </w:r>
      <w:r>
        <w:rPr>
          <w:lang w:val="en-US"/>
        </w:rPr>
        <w:t>–</w:t>
      </w:r>
      <w:r w:rsidRPr="008E2CB7">
        <w:rPr>
          <w:lang w:val="en-US"/>
        </w:rPr>
        <w:t xml:space="preserve"> for</w:t>
      </w:r>
      <w:r>
        <w:rPr>
          <w:lang w:val="en-US"/>
        </w:rPr>
        <w:t xml:space="preserve"> elements defined in</w:t>
      </w:r>
      <w:r w:rsidRPr="008E2CB7">
        <w:rPr>
          <w:lang w:val="en-US"/>
        </w:rPr>
        <w:t xml:space="preserve"> [</w:t>
      </w:r>
      <w:hyperlink r:id="rId13" w:history="1">
        <w:r w:rsidRPr="008E2CB7">
          <w:rPr>
            <w:rStyle w:val="Hyperlink"/>
            <w:lang w:val="en-US"/>
          </w:rPr>
          <w:t>SAML2Meta</w:t>
        </w:r>
      </w:hyperlink>
      <w:r w:rsidRPr="008E2CB7">
        <w:rPr>
          <w:lang w:val="en-US"/>
        </w:rPr>
        <w:t>].</w:t>
      </w:r>
    </w:p>
    <w:p w14:paraId="74373097" w14:textId="5531C752" w:rsidR="00FB2589" w:rsidRPr="00FB2589" w:rsidRDefault="00FB2589" w:rsidP="00FB2589">
      <w:pPr>
        <w:pStyle w:val="ListParagraph"/>
        <w:numPr>
          <w:ilvl w:val="0"/>
          <w:numId w:val="24"/>
        </w:numPr>
        <w:rPr>
          <w:lang w:val="en-US"/>
        </w:rPr>
      </w:pPr>
      <w:r w:rsidRPr="00A014BA">
        <w:rPr>
          <w:rStyle w:val="Code"/>
        </w:rPr>
        <w:t>&lt;mdattr:Element&gt;</w:t>
      </w:r>
      <w:r>
        <w:rPr>
          <w:lang w:val="en-US"/>
        </w:rPr>
        <w:t xml:space="preserve"> – for elements defined in [</w:t>
      </w:r>
      <w:hyperlink r:id="rId14" w:history="1">
        <w:r w:rsidRPr="00A34B8A">
          <w:rPr>
            <w:rStyle w:val="Hyperlink"/>
            <w:lang w:val="en-US"/>
          </w:rPr>
          <w:t>SAML2MetaAttr</w:t>
        </w:r>
      </w:hyperlink>
      <w:r>
        <w:rPr>
          <w:lang w:val="en-US"/>
        </w:rPr>
        <w:t>].</w:t>
      </w:r>
    </w:p>
    <w:p w14:paraId="1F7DFF7F" w14:textId="77777777" w:rsidR="00180C9F" w:rsidRDefault="00180C9F">
      <w:pPr>
        <w:spacing w:line="240" w:lineRule="auto"/>
        <w:rPr>
          <w:lang w:val="en-US"/>
        </w:rPr>
      </w:pPr>
    </w:p>
    <w:p w14:paraId="617E20F4" w14:textId="53BFA21D" w:rsidR="00180C9F" w:rsidRDefault="00180C9F" w:rsidP="00A34B8A">
      <w:pPr>
        <w:pStyle w:val="Heading2"/>
        <w:rPr>
          <w:lang w:val="en-US"/>
        </w:rPr>
      </w:pPr>
      <w:bookmarkStart w:id="9" w:name="_Toc305701198"/>
      <w:r>
        <w:rPr>
          <w:lang w:val="en-US"/>
        </w:rPr>
        <w:lastRenderedPageBreak/>
        <w:t xml:space="preserve">Consuming and </w:t>
      </w:r>
      <w:r w:rsidR="004D0C69">
        <w:rPr>
          <w:lang w:val="en-US"/>
        </w:rPr>
        <w:t>P</w:t>
      </w:r>
      <w:r>
        <w:rPr>
          <w:lang w:val="en-US"/>
        </w:rPr>
        <w:t xml:space="preserve">roviding </w:t>
      </w:r>
      <w:r w:rsidR="00F34C63">
        <w:rPr>
          <w:lang w:val="en-US"/>
        </w:rPr>
        <w:t>S</w:t>
      </w:r>
      <w:r>
        <w:rPr>
          <w:lang w:val="en-US"/>
        </w:rPr>
        <w:t>ervices</w:t>
      </w:r>
      <w:bookmarkEnd w:id="9"/>
    </w:p>
    <w:p w14:paraId="5E3622AB" w14:textId="6EEF250A" w:rsidR="00180C9F" w:rsidRDefault="00180C9F">
      <w:pPr>
        <w:spacing w:line="240" w:lineRule="auto"/>
        <w:rPr>
          <w:lang w:val="en-US"/>
        </w:rPr>
      </w:pPr>
      <w:r>
        <w:rPr>
          <w:lang w:val="en-US"/>
        </w:rPr>
        <w:t>Entity categories are mainly used for service matching</w:t>
      </w:r>
      <w:r w:rsidR="00AB5236">
        <w:rPr>
          <w:lang w:val="en-US"/>
        </w:rPr>
        <w:t xml:space="preserve">. This allows matching of a consuming service with an appropriate providing service. A consuming service in this context is an assertion or attribute consuming service of a service provider (Service described through an </w:t>
      </w:r>
      <w:r w:rsidR="008B63D8" w:rsidRPr="00EA44EE">
        <w:rPr>
          <w:rStyle w:val="Code"/>
        </w:rPr>
        <w:t>&lt;md:</w:t>
      </w:r>
      <w:r w:rsidR="00AB5236" w:rsidRPr="00EA44EE">
        <w:rPr>
          <w:rStyle w:val="Code"/>
        </w:rPr>
        <w:t>SPSSODescriptor</w:t>
      </w:r>
      <w:r w:rsidR="008B63D8" w:rsidRPr="00EA44EE">
        <w:rPr>
          <w:rStyle w:val="Code"/>
        </w:rPr>
        <w:t>&gt;</w:t>
      </w:r>
      <w:r w:rsidR="00AB5236">
        <w:rPr>
          <w:lang w:val="en-US"/>
        </w:rPr>
        <w:t xml:space="preserve"> </w:t>
      </w:r>
      <w:r w:rsidR="008B63D8">
        <w:rPr>
          <w:lang w:val="en-US"/>
        </w:rPr>
        <w:t xml:space="preserve">element </w:t>
      </w:r>
      <w:r w:rsidR="00AB5236">
        <w:rPr>
          <w:lang w:val="en-US"/>
        </w:rPr>
        <w:t>in the federation metadata). A providing service in this context is a service, represented in the federation metadata, providing assertions to a service provider.</w:t>
      </w:r>
    </w:p>
    <w:p w14:paraId="5878777E" w14:textId="77777777" w:rsidR="00237B8B" w:rsidRDefault="00237B8B">
      <w:pPr>
        <w:spacing w:line="240" w:lineRule="auto"/>
        <w:rPr>
          <w:lang w:val="en-US"/>
        </w:rPr>
      </w:pPr>
    </w:p>
    <w:p w14:paraId="5FA8E8D1" w14:textId="57C2F069" w:rsidR="00AB5236" w:rsidRDefault="00AB5236">
      <w:pPr>
        <w:spacing w:line="240" w:lineRule="auto"/>
        <w:rPr>
          <w:lang w:val="en-US"/>
        </w:rPr>
      </w:pPr>
      <w:r>
        <w:rPr>
          <w:lang w:val="en-US"/>
        </w:rPr>
        <w:t>The entity categories defined in this document have different meaning depending on whether they are declared by a consuming or a providing service. Further, different types of entity category identifiers defined in this doc</w:t>
      </w:r>
      <w:r>
        <w:rPr>
          <w:lang w:val="en-US"/>
        </w:rPr>
        <w:t>u</w:t>
      </w:r>
      <w:r>
        <w:rPr>
          <w:lang w:val="en-US"/>
        </w:rPr>
        <w:t>ment have different matching rules to determine whether</w:t>
      </w:r>
      <w:r w:rsidR="00305151">
        <w:rPr>
          <w:lang w:val="en-US"/>
        </w:rPr>
        <w:t xml:space="preserve"> particular providing </w:t>
      </w:r>
      <w:r w:rsidR="00F13551">
        <w:rPr>
          <w:lang w:val="en-US"/>
        </w:rPr>
        <w:t>service matches</w:t>
      </w:r>
      <w:r w:rsidR="00305151">
        <w:rPr>
          <w:lang w:val="en-US"/>
        </w:rPr>
        <w:t xml:space="preserve"> the requirements of a consuming service.</w:t>
      </w:r>
    </w:p>
    <w:p w14:paraId="74DDC1FB" w14:textId="77777777" w:rsidR="00305151" w:rsidRDefault="00305151">
      <w:pPr>
        <w:spacing w:line="240" w:lineRule="auto"/>
        <w:rPr>
          <w:lang w:val="en-US"/>
        </w:rPr>
      </w:pPr>
    </w:p>
    <w:p w14:paraId="76E50B0A" w14:textId="10CCD5DE" w:rsidR="00305151" w:rsidRDefault="00305151">
      <w:pPr>
        <w:spacing w:line="240" w:lineRule="auto"/>
        <w:rPr>
          <w:lang w:val="en-US"/>
        </w:rPr>
      </w:pPr>
      <w:r>
        <w:rPr>
          <w:lang w:val="en-US"/>
        </w:rPr>
        <w:t>These differences are outlined in the following table:</w:t>
      </w:r>
    </w:p>
    <w:p w14:paraId="63C79B49" w14:textId="77777777" w:rsidR="001C5CAC" w:rsidRDefault="001C5CAC">
      <w:pPr>
        <w:spacing w:line="240" w:lineRule="auto"/>
        <w:rPr>
          <w:lang w:val="en-US"/>
        </w:rPr>
      </w:pPr>
    </w:p>
    <w:tbl>
      <w:tblPr>
        <w:tblStyle w:val="LightList-Accent5"/>
        <w:tblW w:w="0" w:type="auto"/>
        <w:tblLook w:val="04A0" w:firstRow="1" w:lastRow="0" w:firstColumn="1" w:lastColumn="0" w:noHBand="0" w:noVBand="1"/>
      </w:tblPr>
      <w:tblGrid>
        <w:gridCol w:w="2534"/>
        <w:gridCol w:w="2534"/>
        <w:gridCol w:w="2534"/>
        <w:gridCol w:w="2534"/>
      </w:tblGrid>
      <w:tr w:rsidR="00305151" w14:paraId="0F05E2BF" w14:textId="77777777" w:rsidTr="00A34B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794A7ED0" w14:textId="26D088E4" w:rsidR="00305151" w:rsidRDefault="00305151">
            <w:pPr>
              <w:spacing w:line="240" w:lineRule="auto"/>
              <w:rPr>
                <w:lang w:val="en-US"/>
              </w:rPr>
            </w:pPr>
            <w:r>
              <w:rPr>
                <w:lang w:val="en-US"/>
              </w:rPr>
              <w:t>EC type</w:t>
            </w:r>
          </w:p>
        </w:tc>
        <w:tc>
          <w:tcPr>
            <w:tcW w:w="2534" w:type="dxa"/>
          </w:tcPr>
          <w:p w14:paraId="39EFE793" w14:textId="743A1A8D"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Consuming service</w:t>
            </w:r>
          </w:p>
        </w:tc>
        <w:tc>
          <w:tcPr>
            <w:tcW w:w="2534" w:type="dxa"/>
          </w:tcPr>
          <w:p w14:paraId="4393CF8A" w14:textId="511BC564"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Providing service</w:t>
            </w:r>
          </w:p>
        </w:tc>
        <w:tc>
          <w:tcPr>
            <w:tcW w:w="2534" w:type="dxa"/>
          </w:tcPr>
          <w:p w14:paraId="188DB282" w14:textId="31706BF7" w:rsidR="00305151" w:rsidRDefault="00305151">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Service matching rule</w:t>
            </w:r>
          </w:p>
        </w:tc>
      </w:tr>
      <w:tr w:rsidR="00305151" w:rsidRPr="006C4A72" w14:paraId="630F3326"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6FD871BB" w14:textId="40EAA604" w:rsidR="00305151" w:rsidRDefault="00305151">
            <w:pPr>
              <w:spacing w:line="240" w:lineRule="auto"/>
              <w:rPr>
                <w:lang w:val="en-US"/>
              </w:rPr>
            </w:pPr>
            <w:r>
              <w:rPr>
                <w:lang w:val="en-US"/>
              </w:rPr>
              <w:t>Service Entity Category</w:t>
            </w:r>
          </w:p>
        </w:tc>
        <w:tc>
          <w:tcPr>
            <w:tcW w:w="2534" w:type="dxa"/>
          </w:tcPr>
          <w:p w14:paraId="5D90038D" w14:textId="0BBB6458"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Each declared category r</w:t>
            </w:r>
            <w:r w:rsidR="00305151">
              <w:rPr>
                <w:lang w:val="en-US"/>
              </w:rPr>
              <w:t xml:space="preserve">epresents </w:t>
            </w:r>
            <w:r w:rsidR="00EF1EAA">
              <w:rPr>
                <w:lang w:val="en-US"/>
              </w:rPr>
              <w:t xml:space="preserve">an </w:t>
            </w:r>
            <w:r w:rsidR="00305151">
              <w:rPr>
                <w:lang w:val="en-US"/>
              </w:rPr>
              <w:t>alternative set of requirements for the service</w:t>
            </w:r>
            <w:r w:rsidR="00B02406">
              <w:rPr>
                <w:lang w:val="en-US"/>
              </w:rPr>
              <w:t>.</w:t>
            </w:r>
          </w:p>
        </w:tc>
        <w:tc>
          <w:tcPr>
            <w:tcW w:w="2534" w:type="dxa"/>
          </w:tcPr>
          <w:p w14:paraId="78E5125C" w14:textId="1AD8C917"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Represents the ability to deliver assertions in a</w:t>
            </w:r>
            <w:r>
              <w:rPr>
                <w:lang w:val="en-US"/>
              </w:rPr>
              <w:t>c</w:t>
            </w:r>
            <w:r>
              <w:rPr>
                <w:lang w:val="en-US"/>
              </w:rPr>
              <w:t xml:space="preserve">cordance with </w:t>
            </w:r>
            <w:r w:rsidR="00EF1EAA">
              <w:rPr>
                <w:lang w:val="en-US"/>
              </w:rPr>
              <w:t>each</w:t>
            </w:r>
            <w:r>
              <w:rPr>
                <w:lang w:val="en-US"/>
              </w:rPr>
              <w:t xml:space="preserve"> </w:t>
            </w:r>
            <w:r w:rsidR="00F13551">
              <w:rPr>
                <w:lang w:val="en-US"/>
              </w:rPr>
              <w:t>d</w:t>
            </w:r>
            <w:r w:rsidR="00F13551">
              <w:rPr>
                <w:lang w:val="en-US"/>
              </w:rPr>
              <w:t>e</w:t>
            </w:r>
            <w:r w:rsidR="00F13551">
              <w:rPr>
                <w:lang w:val="en-US"/>
              </w:rPr>
              <w:t>clared</w:t>
            </w:r>
            <w:r>
              <w:rPr>
                <w:lang w:val="en-US"/>
              </w:rPr>
              <w:t xml:space="preserve"> category.</w:t>
            </w:r>
          </w:p>
        </w:tc>
        <w:tc>
          <w:tcPr>
            <w:tcW w:w="2534" w:type="dxa"/>
          </w:tcPr>
          <w:p w14:paraId="06FE40F9" w14:textId="3BFF2843" w:rsidR="00305151" w:rsidRDefault="003051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At least one of the entity categories </w:t>
            </w:r>
            <w:r w:rsidR="00F13551">
              <w:rPr>
                <w:lang w:val="en-US"/>
              </w:rPr>
              <w:t>declared</w:t>
            </w:r>
            <w:r>
              <w:rPr>
                <w:lang w:val="en-US"/>
              </w:rPr>
              <w:t xml:space="preserve"> by the consuming service MUST be </w:t>
            </w:r>
            <w:r w:rsidR="00F13551">
              <w:rPr>
                <w:lang w:val="en-US"/>
              </w:rPr>
              <w:t>declared</w:t>
            </w:r>
            <w:r>
              <w:rPr>
                <w:lang w:val="en-US"/>
              </w:rPr>
              <w:t xml:space="preserve"> by the providing service.</w:t>
            </w:r>
          </w:p>
        </w:tc>
      </w:tr>
      <w:tr w:rsidR="00305151" w:rsidRPr="006C4A72" w14:paraId="4A58D23A" w14:textId="77777777" w:rsidTr="00A34B8A">
        <w:tc>
          <w:tcPr>
            <w:cnfStyle w:val="001000000000" w:firstRow="0" w:lastRow="0" w:firstColumn="1" w:lastColumn="0" w:oddVBand="0" w:evenVBand="0" w:oddHBand="0" w:evenHBand="0" w:firstRowFirstColumn="0" w:firstRowLastColumn="0" w:lastRowFirstColumn="0" w:lastRowLastColumn="0"/>
            <w:tcW w:w="2534" w:type="dxa"/>
          </w:tcPr>
          <w:p w14:paraId="592A1677" w14:textId="5EF4C8D0" w:rsidR="00305151" w:rsidRDefault="00F13551">
            <w:pPr>
              <w:spacing w:line="240" w:lineRule="auto"/>
              <w:rPr>
                <w:lang w:val="en-US"/>
              </w:rPr>
            </w:pPr>
            <w:r>
              <w:rPr>
                <w:lang w:val="en-US"/>
              </w:rPr>
              <w:t>Service Property</w:t>
            </w:r>
          </w:p>
        </w:tc>
        <w:tc>
          <w:tcPr>
            <w:tcW w:w="2534" w:type="dxa"/>
          </w:tcPr>
          <w:p w14:paraId="3EACAF05" w14:textId="7238AB3F"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a property of this service.</w:t>
            </w:r>
          </w:p>
        </w:tc>
        <w:tc>
          <w:tcPr>
            <w:tcW w:w="2534" w:type="dxa"/>
          </w:tcPr>
          <w:p w14:paraId="01C319DA" w14:textId="028884E2"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Represents the ability to deliver assertions to a consuming service that has the declared prope</w:t>
            </w:r>
            <w:r>
              <w:rPr>
                <w:lang w:val="en-US"/>
              </w:rPr>
              <w:t>r</w:t>
            </w:r>
            <w:r>
              <w:rPr>
                <w:lang w:val="en-US"/>
              </w:rPr>
              <w:t>ty.</w:t>
            </w:r>
          </w:p>
        </w:tc>
        <w:tc>
          <w:tcPr>
            <w:tcW w:w="2534" w:type="dxa"/>
          </w:tcPr>
          <w:p w14:paraId="34C37B2A" w14:textId="280C16B8" w:rsidR="00305151" w:rsidRDefault="00F13551">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All properties declared by the consuming service MUST be declared by the providing service.</w:t>
            </w:r>
          </w:p>
        </w:tc>
      </w:tr>
      <w:tr w:rsidR="00305151" w14:paraId="313058EF" w14:textId="77777777" w:rsidTr="00A34B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4" w:type="dxa"/>
          </w:tcPr>
          <w:p w14:paraId="503E69C5" w14:textId="72D06BCE" w:rsidR="00305151" w:rsidRDefault="00F13551">
            <w:pPr>
              <w:spacing w:line="240" w:lineRule="auto"/>
              <w:rPr>
                <w:lang w:val="en-US"/>
              </w:rPr>
            </w:pPr>
            <w:r>
              <w:rPr>
                <w:lang w:val="en-US"/>
              </w:rPr>
              <w:t>Service Type</w:t>
            </w:r>
          </w:p>
        </w:tc>
        <w:tc>
          <w:tcPr>
            <w:tcW w:w="2534" w:type="dxa"/>
          </w:tcPr>
          <w:p w14:paraId="056C871B" w14:textId="3E2659A7"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Declares the type of se</w:t>
            </w:r>
            <w:r>
              <w:rPr>
                <w:lang w:val="en-US"/>
              </w:rPr>
              <w:t>r</w:t>
            </w:r>
            <w:r>
              <w:rPr>
                <w:lang w:val="en-US"/>
              </w:rPr>
              <w:t>vice provided by this co</w:t>
            </w:r>
            <w:r>
              <w:rPr>
                <w:lang w:val="en-US"/>
              </w:rPr>
              <w:t>n</w:t>
            </w:r>
            <w:r>
              <w:rPr>
                <w:lang w:val="en-US"/>
              </w:rPr>
              <w:t>suming service</w:t>
            </w:r>
            <w:r w:rsidR="008D345B">
              <w:rPr>
                <w:lang w:val="en-US"/>
              </w:rPr>
              <w:t>.</w:t>
            </w:r>
          </w:p>
        </w:tc>
        <w:tc>
          <w:tcPr>
            <w:tcW w:w="2534" w:type="dxa"/>
          </w:tcPr>
          <w:p w14:paraId="2F87D6CC" w14:textId="505C48A4"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Not applicable</w:t>
            </w:r>
            <w:r w:rsidR="00A74EC3">
              <w:rPr>
                <w:lang w:val="en-US"/>
              </w:rPr>
              <w:t>.</w:t>
            </w:r>
          </w:p>
        </w:tc>
        <w:tc>
          <w:tcPr>
            <w:tcW w:w="2534" w:type="dxa"/>
          </w:tcPr>
          <w:p w14:paraId="09482E99" w14:textId="7F5BA573" w:rsidR="00305151" w:rsidRDefault="00F13551">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No matching rule</w:t>
            </w:r>
            <w:r w:rsidR="00A74EC3">
              <w:rPr>
                <w:lang w:val="en-US"/>
              </w:rPr>
              <w:t>.</w:t>
            </w:r>
          </w:p>
        </w:tc>
      </w:tr>
    </w:tbl>
    <w:p w14:paraId="0F186674" w14:textId="2DE98E10" w:rsidR="001E2C4D" w:rsidRDefault="001E2C4D" w:rsidP="00A34B8A">
      <w:pPr>
        <w:pStyle w:val="Heading2"/>
        <w:rPr>
          <w:lang w:val="en-US"/>
        </w:rPr>
      </w:pPr>
      <w:bookmarkStart w:id="10" w:name="_Ref252110349"/>
      <w:bookmarkStart w:id="11" w:name="_Toc305701199"/>
      <w:r>
        <w:rPr>
          <w:lang w:val="en-US"/>
        </w:rPr>
        <w:t xml:space="preserve">Use in </w:t>
      </w:r>
      <w:r w:rsidR="00FF60F5">
        <w:rPr>
          <w:lang w:val="en-US"/>
        </w:rPr>
        <w:t>Discovery Services</w:t>
      </w:r>
      <w:bookmarkEnd w:id="10"/>
      <w:bookmarkEnd w:id="11"/>
    </w:p>
    <w:p w14:paraId="62CE9FC5" w14:textId="2278973E" w:rsidR="001E2C4D" w:rsidRDefault="001E2C4D" w:rsidP="001E2C4D">
      <w:pPr>
        <w:rPr>
          <w:lang w:val="en-US"/>
        </w:rPr>
      </w:pPr>
      <w:r>
        <w:rPr>
          <w:lang w:val="en-US"/>
        </w:rPr>
        <w:t xml:space="preserve">Entity Categories in metadata </w:t>
      </w:r>
      <w:r w:rsidR="007412EB">
        <w:rPr>
          <w:lang w:val="en-US"/>
        </w:rPr>
        <w:t>are declarations of requirements and capabilities of</w:t>
      </w:r>
      <w:r>
        <w:rPr>
          <w:lang w:val="en-US"/>
        </w:rPr>
        <w:t xml:space="preserve"> Service Providers and Identity Providers</w:t>
      </w:r>
      <w:r w:rsidR="00206831">
        <w:rPr>
          <w:lang w:val="en-US"/>
        </w:rPr>
        <w:t>.</w:t>
      </w:r>
      <w:r>
        <w:rPr>
          <w:lang w:val="en-US"/>
        </w:rPr>
        <w:t xml:space="preserve"> The Discovery Service for the federation makes use of the</w:t>
      </w:r>
      <w:r w:rsidR="00F81FF9">
        <w:rPr>
          <w:lang w:val="en-US"/>
        </w:rPr>
        <w:t>se</w:t>
      </w:r>
      <w:r>
        <w:rPr>
          <w:lang w:val="en-US"/>
        </w:rPr>
        <w:t xml:space="preserve"> declared Entity Categories when pe</w:t>
      </w:r>
      <w:r>
        <w:rPr>
          <w:lang w:val="en-US"/>
        </w:rPr>
        <w:t>r</w:t>
      </w:r>
      <w:r>
        <w:rPr>
          <w:lang w:val="en-US"/>
        </w:rPr>
        <w:t>forming filtering, i.e., when deciding which Identity Providers to present for the end-user when the Service Pr</w:t>
      </w:r>
      <w:r>
        <w:rPr>
          <w:lang w:val="en-US"/>
        </w:rPr>
        <w:t>o</w:t>
      </w:r>
      <w:r>
        <w:rPr>
          <w:lang w:val="en-US"/>
        </w:rPr>
        <w:t>vider directs he or she to the Discovery Service. The filtering algorithm is very simple:</w:t>
      </w:r>
    </w:p>
    <w:p w14:paraId="2BD42421" w14:textId="77777777" w:rsidR="001E2C4D" w:rsidRDefault="001E2C4D" w:rsidP="001E2C4D">
      <w:pPr>
        <w:rPr>
          <w:lang w:val="en-US"/>
        </w:rPr>
      </w:pPr>
    </w:p>
    <w:p w14:paraId="465ED8EB" w14:textId="7A6B5E31" w:rsidR="001E2C4D" w:rsidRDefault="001E2C4D" w:rsidP="001E2C4D">
      <w:pPr>
        <w:ind w:left="720"/>
        <w:rPr>
          <w:lang w:val="en-US"/>
        </w:rPr>
      </w:pPr>
      <w:r>
        <w:rPr>
          <w:lang w:val="en-US"/>
        </w:rPr>
        <w:t>For a Service Provider requesting discovery its metadata entry is scanned for Entity Category identifiers of the type Service Entity Category and Service Property. The algorithm then iterates over all Identity Providers found in the metadata repository for the federation. T</w:t>
      </w:r>
      <w:r w:rsidRPr="00CA605F">
        <w:rPr>
          <w:lang w:val="en-US"/>
        </w:rPr>
        <w:t xml:space="preserve">he Discovery Service </w:t>
      </w:r>
      <w:r w:rsidR="00FB69EB">
        <w:rPr>
          <w:lang w:val="en-US"/>
        </w:rPr>
        <w:t xml:space="preserve">SHOULD </w:t>
      </w:r>
      <w:proofErr w:type="gramStart"/>
      <w:r>
        <w:rPr>
          <w:lang w:val="en-US"/>
        </w:rPr>
        <w:t>display</w:t>
      </w:r>
      <w:proofErr w:type="gramEnd"/>
      <w:r>
        <w:rPr>
          <w:lang w:val="en-US"/>
        </w:rPr>
        <w:t xml:space="preserve"> Identity Providers </w:t>
      </w:r>
      <w:r w:rsidRPr="00CA605F">
        <w:rPr>
          <w:lang w:val="en-US"/>
        </w:rPr>
        <w:t xml:space="preserve">as a </w:t>
      </w:r>
      <w:r w:rsidR="00FB69EB">
        <w:rPr>
          <w:lang w:val="en-US"/>
        </w:rPr>
        <w:t>plausible</w:t>
      </w:r>
      <w:r w:rsidR="00FB69EB" w:rsidRPr="00CA605F">
        <w:rPr>
          <w:lang w:val="en-US"/>
        </w:rPr>
        <w:t xml:space="preserve"> </w:t>
      </w:r>
      <w:r w:rsidRPr="00CA605F">
        <w:rPr>
          <w:lang w:val="en-US"/>
        </w:rPr>
        <w:t>choice</w:t>
      </w:r>
      <w:r>
        <w:rPr>
          <w:lang w:val="en-US"/>
        </w:rPr>
        <w:t>, if and only if, they have declared;</w:t>
      </w:r>
    </w:p>
    <w:p w14:paraId="74F05B42" w14:textId="640C8C17" w:rsidR="001E2C4D" w:rsidRDefault="001E2C4D" w:rsidP="001E2C4D">
      <w:pPr>
        <w:ind w:left="720"/>
        <w:rPr>
          <w:lang w:val="en-US"/>
        </w:rPr>
      </w:pPr>
    </w:p>
    <w:p w14:paraId="0CD2D946" w14:textId="50672B31" w:rsidR="001E2C4D" w:rsidRDefault="001E2C4D" w:rsidP="00A34B8A">
      <w:pPr>
        <w:pStyle w:val="ListParagraph"/>
        <w:numPr>
          <w:ilvl w:val="0"/>
          <w:numId w:val="35"/>
        </w:numPr>
        <w:rPr>
          <w:lang w:val="en-US"/>
        </w:rPr>
      </w:pPr>
      <w:proofErr w:type="gramStart"/>
      <w:r w:rsidRPr="001E2C4D">
        <w:rPr>
          <w:lang w:val="en-US"/>
        </w:rPr>
        <w:t>at</w:t>
      </w:r>
      <w:proofErr w:type="gramEnd"/>
      <w:r w:rsidRPr="001E2C4D">
        <w:rPr>
          <w:lang w:val="en-US"/>
        </w:rPr>
        <w:t xml:space="preserve"> least one of the </w:t>
      </w:r>
      <w:r>
        <w:rPr>
          <w:lang w:val="en-US"/>
        </w:rPr>
        <w:t xml:space="preserve">Service </w:t>
      </w:r>
      <w:r w:rsidRPr="001E2C4D">
        <w:rPr>
          <w:lang w:val="en-US"/>
        </w:rPr>
        <w:t>Entity Category identifiers declared by the Service Provider</w:t>
      </w:r>
      <w:r>
        <w:rPr>
          <w:lang w:val="en-US"/>
        </w:rPr>
        <w:t>, and</w:t>
      </w:r>
    </w:p>
    <w:p w14:paraId="120DABBD" w14:textId="49714641" w:rsidR="00927E94" w:rsidRDefault="001E2C4D" w:rsidP="00927E94">
      <w:pPr>
        <w:pStyle w:val="ListParagraph"/>
        <w:numPr>
          <w:ilvl w:val="0"/>
          <w:numId w:val="35"/>
        </w:numPr>
        <w:rPr>
          <w:lang w:val="en-US"/>
        </w:rPr>
      </w:pPr>
      <w:proofErr w:type="gramStart"/>
      <w:r>
        <w:rPr>
          <w:lang w:val="en-US"/>
        </w:rPr>
        <w:t>all</w:t>
      </w:r>
      <w:proofErr w:type="gramEnd"/>
      <w:r>
        <w:rPr>
          <w:lang w:val="en-US"/>
        </w:rPr>
        <w:t xml:space="preserve"> of the Service Property identifiers declared by the Service Provider</w:t>
      </w:r>
      <w:r w:rsidRPr="001E2C4D">
        <w:rPr>
          <w:lang w:val="en-US"/>
        </w:rPr>
        <w:t>.</w:t>
      </w:r>
    </w:p>
    <w:p w14:paraId="6CE984A2" w14:textId="77777777" w:rsidR="00927E94" w:rsidRDefault="00927E94" w:rsidP="00C368F3">
      <w:pPr>
        <w:rPr>
          <w:lang w:val="en-US"/>
        </w:rPr>
      </w:pPr>
    </w:p>
    <w:p w14:paraId="513B663C" w14:textId="040965A8" w:rsidR="00927E94" w:rsidRPr="00927E94" w:rsidRDefault="00A76F00">
      <w:pPr>
        <w:spacing w:line="240" w:lineRule="auto"/>
        <w:rPr>
          <w:rFonts w:asciiTheme="majorHAnsi" w:eastAsiaTheme="majorEastAsia" w:hAnsiTheme="majorHAnsi" w:cstheme="majorBidi"/>
          <w:b/>
          <w:bCs/>
          <w:color w:val="345A8A" w:themeColor="accent1" w:themeShade="B5"/>
          <w:sz w:val="32"/>
          <w:szCs w:val="32"/>
          <w:lang w:val="en-US"/>
        </w:rPr>
      </w:pPr>
      <w:r>
        <w:rPr>
          <w:lang w:val="en-US"/>
        </w:rPr>
        <w:t>See [</w:t>
      </w:r>
      <w:r w:rsidRPr="00BB7B11">
        <w:rPr>
          <w:lang w:val="en-US"/>
        </w:rPr>
        <w:t>EidDiscovery</w:t>
      </w:r>
      <w:r>
        <w:rPr>
          <w:lang w:val="en-US"/>
        </w:rPr>
        <w:t>] for an el</w:t>
      </w:r>
      <w:r w:rsidR="00AF1C1A">
        <w:rPr>
          <w:lang w:val="en-US"/>
        </w:rPr>
        <w:t>aboration of the Discovery Service matching logic.</w:t>
      </w:r>
      <w:r w:rsidR="00A11D3D">
        <w:rPr>
          <w:lang w:val="en-US"/>
        </w:rPr>
        <w:br w:type="page"/>
      </w:r>
    </w:p>
    <w:p w14:paraId="6EF652D4" w14:textId="74C83B55" w:rsidR="001247AD" w:rsidRPr="008525FE" w:rsidRDefault="00BC7901" w:rsidP="008525FE">
      <w:pPr>
        <w:pStyle w:val="Heading2"/>
        <w:rPr>
          <w:lang w:val="en-US"/>
        </w:rPr>
      </w:pPr>
      <w:bookmarkStart w:id="12" w:name="_Ref301448623"/>
      <w:bookmarkStart w:id="13" w:name="_Toc305701200"/>
      <w:bookmarkStart w:id="14" w:name="_Ref263965348"/>
      <w:bookmarkStart w:id="15" w:name="_Ref263965358"/>
      <w:r>
        <w:rPr>
          <w:lang w:val="en-US"/>
        </w:rPr>
        <w:lastRenderedPageBreak/>
        <w:t>Representation of Entity Categories in Metadata</w:t>
      </w:r>
      <w:bookmarkEnd w:id="12"/>
      <w:bookmarkEnd w:id="13"/>
    </w:p>
    <w:p w14:paraId="755CEED0" w14:textId="12A8C63E" w:rsidR="0029696C" w:rsidRDefault="0029696C" w:rsidP="0029696C">
      <w:pPr>
        <w:rPr>
          <w:lang w:val="en-US"/>
        </w:rPr>
      </w:pPr>
      <w:r>
        <w:rPr>
          <w:lang w:val="en-US"/>
        </w:rPr>
        <w:t>Entity categories defined in this document are plac</w:t>
      </w:r>
      <w:r w:rsidR="00F12B5E">
        <w:rPr>
          <w:lang w:val="en-US"/>
        </w:rPr>
        <w:t>ed</w:t>
      </w:r>
      <w:r>
        <w:rPr>
          <w:lang w:val="en-US"/>
        </w:rPr>
        <w:t xml:space="preserve"> </w:t>
      </w:r>
      <w:r w:rsidR="00F27074">
        <w:rPr>
          <w:lang w:val="en-US"/>
        </w:rPr>
        <w:t xml:space="preserve">in an entity’s metadata record </w:t>
      </w:r>
      <w:r>
        <w:rPr>
          <w:lang w:val="en-US"/>
        </w:rPr>
        <w:t>as an attribute value within an entity category attribute (SAML attribute with name</w:t>
      </w:r>
      <w:r w:rsidRPr="00F71BCB">
        <w:t xml:space="preserve"> </w:t>
      </w:r>
      <w:r w:rsidRPr="005261C4">
        <w:rPr>
          <w:rStyle w:val="Code"/>
        </w:rPr>
        <w:t>http://macedir.org/entity-category</w:t>
      </w:r>
      <w:r>
        <w:rPr>
          <w:lang w:val="en-US"/>
        </w:rPr>
        <w:t>). If more than one entity category identifier is included in the metadata of a service, it MUST be placed as multiple attri</w:t>
      </w:r>
      <w:r>
        <w:rPr>
          <w:lang w:val="en-US"/>
        </w:rPr>
        <w:t>b</w:t>
      </w:r>
      <w:r>
        <w:rPr>
          <w:lang w:val="en-US"/>
        </w:rPr>
        <w:t>ute values within a single entity category attribute.</w:t>
      </w:r>
    </w:p>
    <w:p w14:paraId="446E7215" w14:textId="77777777" w:rsidR="00F12B5E" w:rsidRDefault="00F12B5E" w:rsidP="0029696C">
      <w:pPr>
        <w:rPr>
          <w:lang w:val="en-US"/>
        </w:rPr>
      </w:pPr>
    </w:p>
    <w:p w14:paraId="3D3F9CCA" w14:textId="77777777" w:rsidR="00F12B5E" w:rsidRPr="00A34B8A"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4C6EBA23" w14:textId="77777777" w:rsidR="00F12B5E" w:rsidRPr="00BB0E4C"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&lt;md:EntityDescriptor entityID="https://eid2.example.com/entityid"&gt;</w:t>
      </w:r>
    </w:p>
    <w:p w14:paraId="4EE7B8DD"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AABE28F"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&lt;mdattr:EntityAttributes xmlns:mdattr="urn:oasis:names:tc:SAML:metadata:attribute"&gt;</w:t>
      </w:r>
    </w:p>
    <w:p w14:paraId="1F1F4D7C"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0EEC571B"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 xml:space="preserve">&lt;saml:Attribute Name="http://macedir.org/entity-category" </w:t>
      </w:r>
    </w:p>
    <w:p w14:paraId="1BD65E1C"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NameFormat="urn:oasis:names:tc:SAML:2.0:attrname-format:uri"&gt;</w:t>
      </w:r>
    </w:p>
    <w:p w14:paraId="33476D9D" w14:textId="284BCF62"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&lt;saml:AttributeValue xsi:type="xs:string"&gt;</w:t>
      </w:r>
      <w:r w:rsidRPr="003C0D16">
        <w:rPr>
          <w:rFonts w:ascii="Courier New" w:hAnsi="Courier New" w:cs="Courier New"/>
          <w:b/>
          <w:noProof/>
          <w:sz w:val="14"/>
          <w:szCs w:val="14"/>
          <w:lang w:val="en-US"/>
        </w:rPr>
        <w:t>http://id.elegnamnden.se/ec/1.0/loa3-pnr</w:t>
      </w:r>
      <w:r w:rsidRPr="00265B87">
        <w:rPr>
          <w:rFonts w:ascii="Courier New" w:hAnsi="Courier New" w:cs="Courier New"/>
          <w:noProof/>
          <w:sz w:val="14"/>
          <w:szCs w:val="14"/>
          <w:lang w:val="en-US"/>
        </w:rPr>
        <w:t>&lt;/saml:AttributeValue&gt;</w:t>
      </w:r>
    </w:p>
    <w:p w14:paraId="656AAE15" w14:textId="78ABE2FE" w:rsidR="00F12B5E" w:rsidRPr="00265B87" w:rsidRDefault="00F12B5E" w:rsidP="005E138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&lt;saml:AttributeValue xsi:type="xs:string"&gt;</w:t>
      </w:r>
      <w:r w:rsidRPr="00F12B5E">
        <w:rPr>
          <w:rFonts w:ascii="Courier New" w:hAnsi="Courier New" w:cs="Courier New"/>
          <w:b/>
          <w:noProof/>
          <w:sz w:val="14"/>
          <w:szCs w:val="14"/>
          <w:lang w:val="en-US"/>
        </w:rPr>
        <w:t>http://id.elegnamnden.se/sprop/1.0/mobile-auth</w:t>
      </w:r>
      <w:r w:rsidRPr="00265B87">
        <w:rPr>
          <w:rFonts w:ascii="Courier New" w:hAnsi="Courier New" w:cs="Courier New"/>
          <w:noProof/>
          <w:sz w:val="14"/>
          <w:szCs w:val="14"/>
          <w:lang w:val="en-US"/>
        </w:rPr>
        <w:t>&lt;/saml:AttributeValue&gt;</w:t>
      </w:r>
    </w:p>
    <w:p w14:paraId="5645015E"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&lt;/saml:Attribute&gt;</w:t>
      </w:r>
    </w:p>
    <w:p w14:paraId="30524B1E" w14:textId="77777777" w:rsidR="00F12B5E" w:rsidRPr="00265B87"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265B87">
        <w:rPr>
          <w:rFonts w:ascii="Courier New" w:hAnsi="Courier New" w:cs="Courier New"/>
          <w:noProof/>
          <w:sz w:val="14"/>
          <w:szCs w:val="14"/>
          <w:lang w:val="en-US"/>
        </w:rPr>
        <w:t>&lt;/mdattr:EntityAttributes&gt;</w:t>
      </w:r>
    </w:p>
    <w:p w14:paraId="60187AD0"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265B87">
        <w:rPr>
          <w:rFonts w:ascii="Courier New" w:hAnsi="Courier New" w:cs="Courier New"/>
          <w:noProof/>
          <w:sz w:val="14"/>
          <w:szCs w:val="14"/>
          <w:lang w:val="en-US"/>
        </w:rPr>
        <w:t xml:space="preserve">  &lt;/md:Extensions&gt;</w:t>
      </w:r>
    </w:p>
    <w:p w14:paraId="262C7141" w14:textId="77777777" w:rsidR="00F12B5E" w:rsidRPr="00A34B8A"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p>
    <w:p w14:paraId="12018F7A" w14:textId="77777777" w:rsidR="00F12B5E" w:rsidRDefault="00F12B5E" w:rsidP="00F12B5E">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6"/>
          <w:szCs w:val="16"/>
          <w:lang w:val="en-US"/>
        </w:rPr>
      </w:pPr>
    </w:p>
    <w:p w14:paraId="2A9E9D2B" w14:textId="22004387" w:rsidR="002F5092" w:rsidRPr="00A34B8A" w:rsidRDefault="002F5092" w:rsidP="005977E3">
      <w:pPr>
        <w:pStyle w:val="Caption"/>
        <w:rPr>
          <w:noProof/>
          <w:lang w:val="en-US"/>
        </w:rPr>
      </w:pPr>
      <w:r>
        <w:rPr>
          <w:noProof/>
          <w:lang w:val="en-US"/>
        </w:rPr>
        <w:t>Example of how entity categories are represented in metadata.</w:t>
      </w:r>
    </w:p>
    <w:p w14:paraId="701B18F9" w14:textId="7CBA9CAF" w:rsidR="0014367E" w:rsidRDefault="006C7931" w:rsidP="008B4498">
      <w:pPr>
        <w:pStyle w:val="Heading1"/>
        <w:rPr>
          <w:lang w:val="en-US"/>
        </w:rPr>
      </w:pPr>
      <w:bookmarkStart w:id="16" w:name="_Ref301448719"/>
      <w:bookmarkStart w:id="17" w:name="_Toc305701201"/>
      <w:r>
        <w:rPr>
          <w:lang w:val="en-US"/>
        </w:rPr>
        <w:t xml:space="preserve">Definitions for </w:t>
      </w:r>
      <w:r w:rsidR="00EF1EAA">
        <w:rPr>
          <w:lang w:val="en-US"/>
        </w:rPr>
        <w:t>Service</w:t>
      </w:r>
      <w:r w:rsidR="00DA2EBE">
        <w:rPr>
          <w:lang w:val="en-US"/>
        </w:rPr>
        <w:t xml:space="preserve"> </w:t>
      </w:r>
      <w:r>
        <w:rPr>
          <w:lang w:val="en-US"/>
        </w:rPr>
        <w:t>Entity Categories</w:t>
      </w:r>
      <w:bookmarkEnd w:id="14"/>
      <w:bookmarkEnd w:id="15"/>
      <w:bookmarkEnd w:id="16"/>
      <w:bookmarkEnd w:id="17"/>
    </w:p>
    <w:p w14:paraId="3B3F89FA" w14:textId="0E0BF9B9" w:rsidR="00493215" w:rsidRDefault="007C5D29" w:rsidP="007C5D29">
      <w:pPr>
        <w:rPr>
          <w:lang w:val="en-US"/>
        </w:rPr>
      </w:pPr>
      <w:r w:rsidRPr="007C5D29">
        <w:rPr>
          <w:lang w:val="en-US"/>
        </w:rPr>
        <w:t xml:space="preserve">This section contains </w:t>
      </w:r>
      <w:r>
        <w:rPr>
          <w:lang w:val="en-US"/>
        </w:rPr>
        <w:t xml:space="preserve">a listing of all </w:t>
      </w:r>
      <w:r w:rsidR="00EF1EAA">
        <w:rPr>
          <w:lang w:val="en-US"/>
        </w:rPr>
        <w:t>Service</w:t>
      </w:r>
      <w:r w:rsidR="004D47E3">
        <w:rPr>
          <w:lang w:val="en-US"/>
        </w:rPr>
        <w:t xml:space="preserve"> </w:t>
      </w:r>
      <w:r>
        <w:rPr>
          <w:lang w:val="en-US"/>
        </w:rPr>
        <w:t>Entity Categories that are defined within the framework for Swedish eID.</w:t>
      </w:r>
    </w:p>
    <w:p w14:paraId="3B8C2544" w14:textId="77777777" w:rsidR="005B3075" w:rsidRDefault="005B3075" w:rsidP="007C5D29">
      <w:pPr>
        <w:rPr>
          <w:lang w:val="en-US"/>
        </w:rPr>
      </w:pPr>
    </w:p>
    <w:p w14:paraId="4717DDFE" w14:textId="0BAF89F0" w:rsidR="005B3075" w:rsidRDefault="00EF1EAA" w:rsidP="007C5D29">
      <w:pPr>
        <w:rPr>
          <w:lang w:val="en-US"/>
        </w:rPr>
      </w:pPr>
      <w:r>
        <w:rPr>
          <w:lang w:val="en-US"/>
        </w:rPr>
        <w:t>Service entity category</w:t>
      </w:r>
      <w:r w:rsidR="00280C7C">
        <w:rPr>
          <w:lang w:val="en-US"/>
        </w:rPr>
        <w:t xml:space="preserve"> requirements </w:t>
      </w:r>
      <w:r w:rsidR="00F02D90">
        <w:rPr>
          <w:lang w:val="en-US"/>
        </w:rPr>
        <w:t>are typically</w:t>
      </w:r>
      <w:r w:rsidR="00280C7C">
        <w:rPr>
          <w:lang w:val="en-US"/>
        </w:rPr>
        <w:t xml:space="preserve"> a combination of</w:t>
      </w:r>
      <w:r w:rsidR="00F02D90">
        <w:rPr>
          <w:lang w:val="en-US"/>
        </w:rPr>
        <w:t>, but not limited to,</w:t>
      </w:r>
      <w:r w:rsidR="00280C7C">
        <w:rPr>
          <w:lang w:val="en-US"/>
        </w:rPr>
        <w:t xml:space="preserve"> the following</w:t>
      </w:r>
      <w:r>
        <w:rPr>
          <w:lang w:val="en-US"/>
        </w:rPr>
        <w:t xml:space="preserve"> types of r</w:t>
      </w:r>
      <w:r>
        <w:rPr>
          <w:lang w:val="en-US"/>
        </w:rPr>
        <w:t>e</w:t>
      </w:r>
      <w:r>
        <w:rPr>
          <w:lang w:val="en-US"/>
        </w:rPr>
        <w:t>quirements</w:t>
      </w:r>
      <w:r w:rsidR="00280C7C">
        <w:rPr>
          <w:lang w:val="en-US"/>
        </w:rPr>
        <w:t>:</w:t>
      </w:r>
    </w:p>
    <w:p w14:paraId="3BBC21C8" w14:textId="77777777" w:rsidR="00F02D90" w:rsidRDefault="00F02D90" w:rsidP="007C5D29">
      <w:pPr>
        <w:rPr>
          <w:lang w:val="en-US"/>
        </w:rPr>
      </w:pPr>
    </w:p>
    <w:p w14:paraId="0C40F9A7" w14:textId="684B7BA6" w:rsidR="005B3075" w:rsidRDefault="005B3075" w:rsidP="005B3075">
      <w:pPr>
        <w:pStyle w:val="ListParagraph"/>
        <w:numPr>
          <w:ilvl w:val="0"/>
          <w:numId w:val="28"/>
        </w:numPr>
        <w:rPr>
          <w:lang w:val="en-US"/>
        </w:rPr>
      </w:pPr>
      <w:r>
        <w:rPr>
          <w:lang w:val="en-US"/>
        </w:rPr>
        <w:t>Level of assurance (LoA) att</w:t>
      </w:r>
      <w:r w:rsidR="00F54593">
        <w:rPr>
          <w:lang w:val="en-US"/>
        </w:rPr>
        <w:t>ributes as specified in [</w:t>
      </w:r>
      <w:r w:rsidR="00F54593" w:rsidRPr="00BB7B11">
        <w:rPr>
          <w:lang w:val="en-US"/>
        </w:rPr>
        <w:t>EidRegistry</w:t>
      </w:r>
      <w:r>
        <w:rPr>
          <w:lang w:val="en-US"/>
        </w:rPr>
        <w:t>].</w:t>
      </w:r>
    </w:p>
    <w:p w14:paraId="034823E4" w14:textId="7CFBA343" w:rsidR="00A63DAF" w:rsidRPr="00A63DAF" w:rsidRDefault="00F02D90" w:rsidP="00A63DAF">
      <w:pPr>
        <w:pStyle w:val="ListParagraph"/>
        <w:numPr>
          <w:ilvl w:val="0"/>
          <w:numId w:val="29"/>
        </w:numPr>
        <w:rPr>
          <w:lang w:val="en-US"/>
        </w:rPr>
      </w:pPr>
      <w:r>
        <w:rPr>
          <w:lang w:val="en-US"/>
        </w:rPr>
        <w:t>Indicating</w:t>
      </w:r>
      <w:r w:rsidR="005B3075">
        <w:rPr>
          <w:lang w:val="en-US"/>
        </w:rPr>
        <w:t xml:space="preserve"> that only services conforming to </w:t>
      </w:r>
      <w:r w:rsidR="00FA70EF">
        <w:rPr>
          <w:lang w:val="en-US"/>
        </w:rPr>
        <w:t xml:space="preserve">at least </w:t>
      </w:r>
      <w:r w:rsidR="005B3075">
        <w:rPr>
          <w:lang w:val="en-US"/>
        </w:rPr>
        <w:t xml:space="preserve">the specified level </w:t>
      </w:r>
      <w:r w:rsidR="00FA70EF">
        <w:rPr>
          <w:lang w:val="en-US"/>
        </w:rPr>
        <w:t>of assurance have the c</w:t>
      </w:r>
      <w:r w:rsidR="00FA70EF">
        <w:rPr>
          <w:lang w:val="en-US"/>
        </w:rPr>
        <w:t>a</w:t>
      </w:r>
      <w:r w:rsidR="00FA70EF">
        <w:rPr>
          <w:lang w:val="en-US"/>
        </w:rPr>
        <w:t>pability to satisfy the security requirements of</w:t>
      </w:r>
      <w:r w:rsidR="005B3075">
        <w:rPr>
          <w:lang w:val="en-US"/>
        </w:rPr>
        <w:t xml:space="preserve"> the Service Provider.</w:t>
      </w:r>
      <w:r w:rsidR="00803CE2">
        <w:rPr>
          <w:lang w:val="en-US"/>
        </w:rPr>
        <w:t xml:space="preserve"> An Identity Provider</w:t>
      </w:r>
      <w:r w:rsidR="0026483A">
        <w:rPr>
          <w:lang w:val="en-US"/>
        </w:rPr>
        <w:t xml:space="preserve"> decla</w:t>
      </w:r>
      <w:r w:rsidR="0026483A">
        <w:rPr>
          <w:lang w:val="en-US"/>
        </w:rPr>
        <w:t>r</w:t>
      </w:r>
      <w:r w:rsidR="0026483A">
        <w:rPr>
          <w:lang w:val="en-US"/>
        </w:rPr>
        <w:t>ing this Service Entity Category</w:t>
      </w:r>
      <w:r w:rsidR="00803CE2">
        <w:rPr>
          <w:lang w:val="en-US"/>
        </w:rPr>
        <w:t xml:space="preserve"> MUST </w:t>
      </w:r>
      <w:proofErr w:type="gramStart"/>
      <w:r w:rsidR="00803CE2">
        <w:rPr>
          <w:lang w:val="en-US"/>
        </w:rPr>
        <w:t>be</w:t>
      </w:r>
      <w:proofErr w:type="gramEnd"/>
      <w:r w:rsidR="00803CE2">
        <w:rPr>
          <w:lang w:val="en-US"/>
        </w:rPr>
        <w:t xml:space="preserve"> able to provide this level of assurance.</w:t>
      </w:r>
    </w:p>
    <w:p w14:paraId="4CF9C7C0" w14:textId="2A2A5220" w:rsidR="00575B10" w:rsidRDefault="005B3075" w:rsidP="009D700A">
      <w:pPr>
        <w:pStyle w:val="ListParagraph"/>
        <w:numPr>
          <w:ilvl w:val="0"/>
          <w:numId w:val="28"/>
        </w:numPr>
        <w:rPr>
          <w:lang w:val="en-US"/>
        </w:rPr>
      </w:pPr>
      <w:r>
        <w:rPr>
          <w:lang w:val="en-US"/>
        </w:rPr>
        <w:t>Attribute</w:t>
      </w:r>
      <w:r w:rsidR="00F02D90">
        <w:rPr>
          <w:lang w:val="en-US"/>
        </w:rPr>
        <w:t>s</w:t>
      </w:r>
      <w:r>
        <w:rPr>
          <w:lang w:val="en-US"/>
        </w:rPr>
        <w:t xml:space="preserve"> </w:t>
      </w:r>
      <w:r w:rsidR="009A21E9">
        <w:rPr>
          <w:lang w:val="en-US"/>
        </w:rPr>
        <w:t>as specified in [</w:t>
      </w:r>
      <w:r w:rsidR="009A21E9" w:rsidRPr="00BB7B11">
        <w:rPr>
          <w:lang w:val="en-US"/>
        </w:rPr>
        <w:t>EidAttributes</w:t>
      </w:r>
      <w:r w:rsidR="009A21E9">
        <w:rPr>
          <w:lang w:val="en-US"/>
        </w:rPr>
        <w:t>].</w:t>
      </w:r>
    </w:p>
    <w:p w14:paraId="747F727E" w14:textId="447E27EB" w:rsidR="00E80A69" w:rsidRDefault="00F02D90" w:rsidP="001A04FE">
      <w:pPr>
        <w:pStyle w:val="ListParagraph"/>
        <w:numPr>
          <w:ilvl w:val="0"/>
          <w:numId w:val="33"/>
        </w:numPr>
        <w:rPr>
          <w:lang w:val="en-US"/>
        </w:rPr>
      </w:pPr>
      <w:r>
        <w:rPr>
          <w:lang w:val="en-US"/>
        </w:rPr>
        <w:t>Indicating</w:t>
      </w:r>
      <w:r w:rsidR="009D700A">
        <w:rPr>
          <w:lang w:val="en-US"/>
        </w:rPr>
        <w:t xml:space="preserve"> that only services </w:t>
      </w:r>
      <w:r w:rsidR="0035375C">
        <w:rPr>
          <w:lang w:val="en-US"/>
        </w:rPr>
        <w:t xml:space="preserve">that </w:t>
      </w:r>
      <w:r w:rsidR="00EF1EAA">
        <w:rPr>
          <w:lang w:val="en-US"/>
        </w:rPr>
        <w:t>implement</w:t>
      </w:r>
      <w:r w:rsidR="00656833">
        <w:rPr>
          <w:lang w:val="en-US"/>
        </w:rPr>
        <w:t xml:space="preserve"> attribute release according to</w:t>
      </w:r>
      <w:r w:rsidR="009D700A">
        <w:rPr>
          <w:lang w:val="en-US"/>
        </w:rPr>
        <w:t xml:space="preserve"> the </w:t>
      </w:r>
      <w:r>
        <w:rPr>
          <w:lang w:val="en-US"/>
        </w:rPr>
        <w:t xml:space="preserve">identified </w:t>
      </w:r>
      <w:r w:rsidR="009D700A">
        <w:rPr>
          <w:lang w:val="en-US"/>
        </w:rPr>
        <w:t>attribute</w:t>
      </w:r>
      <w:r w:rsidR="001A06F2">
        <w:rPr>
          <w:lang w:val="en-US"/>
        </w:rPr>
        <w:t xml:space="preserve"> set</w:t>
      </w:r>
      <w:r w:rsidR="009D700A">
        <w:rPr>
          <w:lang w:val="en-US"/>
        </w:rPr>
        <w:t xml:space="preserve"> </w:t>
      </w:r>
      <w:r w:rsidR="00FB69EB">
        <w:rPr>
          <w:lang w:val="en-US"/>
        </w:rPr>
        <w:t xml:space="preserve">have the capability to satisfy the minimum </w:t>
      </w:r>
      <w:r w:rsidR="00FA70EF">
        <w:rPr>
          <w:lang w:val="en-US"/>
        </w:rPr>
        <w:t xml:space="preserve">attribute </w:t>
      </w:r>
      <w:r w:rsidR="00FB69EB">
        <w:rPr>
          <w:lang w:val="en-US"/>
        </w:rPr>
        <w:t xml:space="preserve">requirements of </w:t>
      </w:r>
      <w:r w:rsidR="009D700A">
        <w:rPr>
          <w:lang w:val="en-US"/>
        </w:rPr>
        <w:t>the Service Provider.</w:t>
      </w:r>
      <w:r w:rsidR="004129A1">
        <w:rPr>
          <w:lang w:val="en-US"/>
        </w:rPr>
        <w:t xml:space="preserve"> An Identity Provider declaring this Service Entity Category MUST </w:t>
      </w:r>
      <w:proofErr w:type="gramStart"/>
      <w:r w:rsidR="004129A1">
        <w:rPr>
          <w:lang w:val="en-US"/>
        </w:rPr>
        <w:t>be</w:t>
      </w:r>
      <w:proofErr w:type="gramEnd"/>
      <w:r w:rsidR="004129A1">
        <w:rPr>
          <w:lang w:val="en-US"/>
        </w:rPr>
        <w:t xml:space="preserve"> able to provide these attri</w:t>
      </w:r>
      <w:r w:rsidR="004129A1">
        <w:rPr>
          <w:lang w:val="en-US"/>
        </w:rPr>
        <w:t>b</w:t>
      </w:r>
      <w:r w:rsidR="004129A1">
        <w:rPr>
          <w:lang w:val="en-US"/>
        </w:rPr>
        <w:t>utes.</w:t>
      </w:r>
    </w:p>
    <w:p w14:paraId="5858484E" w14:textId="77777777" w:rsidR="00E80A69" w:rsidRDefault="00E80A69" w:rsidP="007C5D29">
      <w:pPr>
        <w:rPr>
          <w:lang w:val="en-US"/>
        </w:rPr>
      </w:pPr>
    </w:p>
    <w:p w14:paraId="40CB6064" w14:textId="18B230A9" w:rsidR="000D3E70" w:rsidRDefault="00624799" w:rsidP="007C5D29">
      <w:pPr>
        <w:rPr>
          <w:lang w:val="en-US"/>
        </w:rPr>
      </w:pPr>
      <w:r>
        <w:rPr>
          <w:lang w:val="en-US"/>
        </w:rPr>
        <w:t xml:space="preserve">All </w:t>
      </w:r>
      <w:r w:rsidR="00AF0A72">
        <w:rPr>
          <w:lang w:val="en-US"/>
        </w:rPr>
        <w:t xml:space="preserve">Assertion Requirements </w:t>
      </w:r>
      <w:r w:rsidR="00902A9F">
        <w:rPr>
          <w:lang w:val="en-US"/>
        </w:rPr>
        <w:t xml:space="preserve">identifiers </w:t>
      </w:r>
      <w:r>
        <w:rPr>
          <w:lang w:val="en-US"/>
        </w:rPr>
        <w:t xml:space="preserve">are prefixed with </w:t>
      </w:r>
      <w:r w:rsidR="008B63D8">
        <w:rPr>
          <w:lang w:val="en-US"/>
        </w:rPr>
        <w:t>“</w:t>
      </w:r>
      <w:r w:rsidRPr="00171CA6">
        <w:rPr>
          <w:b/>
          <w:lang w:val="en-US"/>
        </w:rPr>
        <w:t>http://id.elegnamnden.se/ec</w:t>
      </w:r>
      <w:r w:rsidR="008B63D8" w:rsidRPr="00A34B8A">
        <w:rPr>
          <w:lang w:val="en-US"/>
        </w:rPr>
        <w:t>”</w:t>
      </w:r>
      <w:r>
        <w:rPr>
          <w:lang w:val="en-US"/>
        </w:rPr>
        <w:t>.</w:t>
      </w:r>
    </w:p>
    <w:p w14:paraId="583F44E7" w14:textId="77777777" w:rsidR="00237B8B" w:rsidRDefault="00237B8B" w:rsidP="007C5D29">
      <w:pPr>
        <w:rPr>
          <w:lang w:val="en-US"/>
        </w:rPr>
      </w:pPr>
    </w:p>
    <w:p w14:paraId="04B8548B" w14:textId="7DD533C3" w:rsidR="00FD7008" w:rsidRDefault="00FF1D7B" w:rsidP="00F212AB">
      <w:pPr>
        <w:spacing w:line="240" w:lineRule="auto"/>
        <w:ind w:left="720" w:hanging="720"/>
        <w:rPr>
          <w:lang w:val="en-US"/>
        </w:rPr>
      </w:pPr>
      <w:r>
        <w:rPr>
          <w:b/>
          <w:lang w:val="en-US"/>
        </w:rPr>
        <w:t>Note</w:t>
      </w:r>
      <w:r w:rsidR="00237B8B" w:rsidRPr="00A1402B">
        <w:rPr>
          <w:lang w:val="en-US"/>
        </w:rPr>
        <w:t>:</w:t>
      </w:r>
      <w:r w:rsidR="00237B8B">
        <w:rPr>
          <w:lang w:val="en-US"/>
        </w:rPr>
        <w:t xml:space="preserve"> </w:t>
      </w:r>
      <w:r w:rsidR="00FD7008">
        <w:rPr>
          <w:lang w:val="en-US"/>
        </w:rPr>
        <w:tab/>
      </w:r>
      <w:r w:rsidR="009C43A1">
        <w:rPr>
          <w:lang w:val="en-US"/>
        </w:rPr>
        <w:t xml:space="preserve">The main purpose of </w:t>
      </w:r>
      <w:r w:rsidR="00A1402B">
        <w:rPr>
          <w:lang w:val="en-US"/>
        </w:rPr>
        <w:t>S</w:t>
      </w:r>
      <w:r w:rsidR="00237B8B">
        <w:rPr>
          <w:lang w:val="en-US"/>
        </w:rPr>
        <w:t xml:space="preserve">ervice </w:t>
      </w:r>
      <w:r w:rsidR="00A1402B">
        <w:rPr>
          <w:lang w:val="en-US"/>
        </w:rPr>
        <w:t>E</w:t>
      </w:r>
      <w:r w:rsidR="00237B8B">
        <w:rPr>
          <w:lang w:val="en-US"/>
        </w:rPr>
        <w:t xml:space="preserve">ntity </w:t>
      </w:r>
      <w:r w:rsidR="00A1402B">
        <w:rPr>
          <w:lang w:val="en-US"/>
        </w:rPr>
        <w:t>C</w:t>
      </w:r>
      <w:r w:rsidR="00237B8B">
        <w:rPr>
          <w:lang w:val="en-US"/>
        </w:rPr>
        <w:t>ategories is for service matching before sending a request to a service</w:t>
      </w:r>
      <w:r w:rsidR="00050AAE">
        <w:rPr>
          <w:lang w:val="en-US"/>
        </w:rPr>
        <w:t xml:space="preserve"> </w:t>
      </w:r>
      <w:r w:rsidR="00F212AB">
        <w:rPr>
          <w:lang w:val="en-US"/>
        </w:rPr>
        <w:t xml:space="preserve">in order </w:t>
      </w:r>
      <w:r w:rsidR="00050AAE">
        <w:rPr>
          <w:lang w:val="en-US"/>
        </w:rPr>
        <w:t>to prevent requests from being sent to a service that will not be able to send a useful response</w:t>
      </w:r>
      <w:r w:rsidR="00FD7008">
        <w:rPr>
          <w:lang w:val="en-US"/>
        </w:rPr>
        <w:t xml:space="preserve"> (see section </w:t>
      </w:r>
      <w:r w:rsidR="00FD7008">
        <w:rPr>
          <w:lang w:val="en-US"/>
        </w:rPr>
        <w:fldChar w:fldCharType="begin"/>
      </w:r>
      <w:r w:rsidR="00FD7008">
        <w:rPr>
          <w:lang w:val="en-US"/>
        </w:rPr>
        <w:instrText xml:space="preserve"> REF _Ref252110349 \r \h </w:instrText>
      </w:r>
      <w:r w:rsidR="00FD7008">
        <w:rPr>
          <w:lang w:val="en-US"/>
        </w:rPr>
      </w:r>
      <w:r w:rsidR="00FD7008">
        <w:rPr>
          <w:lang w:val="en-US"/>
        </w:rPr>
        <w:fldChar w:fldCharType="separate"/>
      </w:r>
      <w:r w:rsidR="009D7FA2">
        <w:rPr>
          <w:lang w:val="en-US"/>
        </w:rPr>
        <w:t>1.4</w:t>
      </w:r>
      <w:r w:rsidR="00FD7008">
        <w:rPr>
          <w:lang w:val="en-US"/>
        </w:rPr>
        <w:fldChar w:fldCharType="end"/>
      </w:r>
      <w:r w:rsidR="00FD7008">
        <w:rPr>
          <w:lang w:val="en-US"/>
        </w:rPr>
        <w:t xml:space="preserve"> above)</w:t>
      </w:r>
      <w:r w:rsidR="00050AAE">
        <w:rPr>
          <w:lang w:val="en-US"/>
        </w:rPr>
        <w:t>.</w:t>
      </w:r>
      <w:r w:rsidR="00237B8B">
        <w:rPr>
          <w:lang w:val="en-US"/>
        </w:rPr>
        <w:t xml:space="preserve"> </w:t>
      </w:r>
      <w:r w:rsidR="00D16562">
        <w:rPr>
          <w:lang w:val="en-US"/>
        </w:rPr>
        <w:t>The technical obligation of the providing service is limited to provide services according to its own declared service entity category regardless of which service entity categ</w:t>
      </w:r>
      <w:r w:rsidR="00D16562">
        <w:rPr>
          <w:lang w:val="en-US"/>
        </w:rPr>
        <w:t>o</w:t>
      </w:r>
      <w:r w:rsidR="00D16562">
        <w:rPr>
          <w:lang w:val="en-US"/>
        </w:rPr>
        <w:t xml:space="preserve">ry that has been declared by the requesting service. </w:t>
      </w:r>
      <w:r w:rsidR="00237B8B">
        <w:rPr>
          <w:lang w:val="en-US"/>
        </w:rPr>
        <w:t xml:space="preserve">The providing service MAY or MAY NOT </w:t>
      </w:r>
      <w:r w:rsidR="00D16562">
        <w:rPr>
          <w:lang w:val="en-US"/>
        </w:rPr>
        <w:t xml:space="preserve">need to inspect the service entity category of the requesting service </w:t>
      </w:r>
      <w:r w:rsidR="00237B8B">
        <w:rPr>
          <w:lang w:val="en-US"/>
        </w:rPr>
        <w:t>to determine how to provide a service once a request is received</w:t>
      </w:r>
      <w:r w:rsidR="00D16562">
        <w:rPr>
          <w:lang w:val="en-US"/>
        </w:rPr>
        <w:t>.</w:t>
      </w:r>
    </w:p>
    <w:p w14:paraId="681F5601" w14:textId="77777777" w:rsidR="00FD7008" w:rsidRDefault="00FD7008" w:rsidP="00237B8B">
      <w:pPr>
        <w:spacing w:line="240" w:lineRule="auto"/>
        <w:rPr>
          <w:lang w:val="en-US"/>
        </w:rPr>
      </w:pPr>
    </w:p>
    <w:p w14:paraId="0E432A90" w14:textId="6F5DE9B1" w:rsidR="00237B8B" w:rsidRDefault="00D16562" w:rsidP="00DF5BF7">
      <w:pPr>
        <w:spacing w:line="240" w:lineRule="auto"/>
        <w:ind w:left="720"/>
        <w:rPr>
          <w:lang w:val="en-US"/>
        </w:rPr>
      </w:pPr>
      <w:r>
        <w:rPr>
          <w:lang w:val="en-US"/>
        </w:rPr>
        <w:t>S</w:t>
      </w:r>
      <w:r w:rsidR="00237B8B">
        <w:rPr>
          <w:lang w:val="en-US"/>
        </w:rPr>
        <w:t xml:space="preserve">ervice </w:t>
      </w:r>
      <w:r w:rsidR="00CE2581">
        <w:rPr>
          <w:lang w:val="en-US"/>
        </w:rPr>
        <w:t>P</w:t>
      </w:r>
      <w:r w:rsidR="00237B8B">
        <w:rPr>
          <w:lang w:val="en-US"/>
        </w:rPr>
        <w:t xml:space="preserve">roviders </w:t>
      </w:r>
      <w:r w:rsidR="00050AAE">
        <w:rPr>
          <w:lang w:val="en-US"/>
        </w:rPr>
        <w:t>MAY</w:t>
      </w:r>
      <w:r w:rsidR="00237B8B">
        <w:rPr>
          <w:lang w:val="en-US"/>
        </w:rPr>
        <w:t xml:space="preserve"> </w:t>
      </w:r>
      <w:r>
        <w:rPr>
          <w:lang w:val="en-US"/>
        </w:rPr>
        <w:t xml:space="preserve">also </w:t>
      </w:r>
      <w:r w:rsidR="00237B8B">
        <w:rPr>
          <w:lang w:val="en-US"/>
        </w:rPr>
        <w:t xml:space="preserve">override </w:t>
      </w:r>
      <w:r>
        <w:rPr>
          <w:lang w:val="en-US"/>
        </w:rPr>
        <w:t>certain</w:t>
      </w:r>
      <w:r w:rsidR="00237B8B">
        <w:rPr>
          <w:lang w:val="en-US"/>
        </w:rPr>
        <w:t xml:space="preserve"> requirements in specific requests. For example, a </w:t>
      </w:r>
      <w:r w:rsidR="00F212AB">
        <w:rPr>
          <w:lang w:val="en-US"/>
        </w:rPr>
        <w:t>S</w:t>
      </w:r>
      <w:r w:rsidR="00237B8B">
        <w:rPr>
          <w:lang w:val="en-US"/>
        </w:rPr>
        <w:t xml:space="preserve">ervice </w:t>
      </w:r>
      <w:r w:rsidR="00F212AB">
        <w:rPr>
          <w:lang w:val="en-US"/>
        </w:rPr>
        <w:t>P</w:t>
      </w:r>
      <w:r w:rsidR="00237B8B">
        <w:rPr>
          <w:lang w:val="en-US"/>
        </w:rPr>
        <w:t xml:space="preserve">rovider declaring a </w:t>
      </w:r>
      <w:r w:rsidR="0089615C">
        <w:rPr>
          <w:lang w:val="en-US"/>
        </w:rPr>
        <w:t>S</w:t>
      </w:r>
      <w:r w:rsidR="00237B8B">
        <w:rPr>
          <w:lang w:val="en-US"/>
        </w:rPr>
        <w:t xml:space="preserve">ervice </w:t>
      </w:r>
      <w:r w:rsidR="0089615C">
        <w:rPr>
          <w:lang w:val="en-US"/>
        </w:rPr>
        <w:t>E</w:t>
      </w:r>
      <w:r w:rsidR="00237B8B">
        <w:rPr>
          <w:lang w:val="en-US"/>
        </w:rPr>
        <w:t xml:space="preserve">ntity </w:t>
      </w:r>
      <w:r w:rsidR="0089615C">
        <w:rPr>
          <w:lang w:val="en-US"/>
        </w:rPr>
        <w:t>C</w:t>
      </w:r>
      <w:r w:rsidR="00237B8B">
        <w:rPr>
          <w:lang w:val="en-US"/>
        </w:rPr>
        <w:t xml:space="preserve">ategory that indicates that it will request authentication according to </w:t>
      </w:r>
      <w:r w:rsidR="005A476C">
        <w:rPr>
          <w:lang w:val="en-US"/>
        </w:rPr>
        <w:t xml:space="preserve">level of assurance </w:t>
      </w:r>
      <w:r w:rsidR="00050AAE">
        <w:rPr>
          <w:lang w:val="en-US"/>
        </w:rPr>
        <w:t>3, MAY still send an authentication reque</w:t>
      </w:r>
      <w:r>
        <w:rPr>
          <w:lang w:val="en-US"/>
        </w:rPr>
        <w:t xml:space="preserve">st specifying another </w:t>
      </w:r>
      <w:r w:rsidR="004B45BD">
        <w:rPr>
          <w:lang w:val="en-US"/>
        </w:rPr>
        <w:t>level of assurance</w:t>
      </w:r>
      <w:r>
        <w:rPr>
          <w:lang w:val="en-US"/>
        </w:rPr>
        <w:t>. Any legal or other regulatory obligations that influences this matter is outside the scope of this doc</w:t>
      </w:r>
      <w:r>
        <w:rPr>
          <w:lang w:val="en-US"/>
        </w:rPr>
        <w:t>u</w:t>
      </w:r>
      <w:r>
        <w:rPr>
          <w:lang w:val="en-US"/>
        </w:rPr>
        <w:lastRenderedPageBreak/>
        <w:t>ment. One such obligation could be that release of certain sensitive attributes MUST NOT be done u</w:t>
      </w:r>
      <w:r>
        <w:rPr>
          <w:lang w:val="en-US"/>
        </w:rPr>
        <w:t>n</w:t>
      </w:r>
      <w:r>
        <w:rPr>
          <w:lang w:val="en-US"/>
        </w:rPr>
        <w:t xml:space="preserve">less the </w:t>
      </w:r>
      <w:r w:rsidR="00FE0F79">
        <w:rPr>
          <w:lang w:val="en-US"/>
        </w:rPr>
        <w:t>S</w:t>
      </w:r>
      <w:r>
        <w:rPr>
          <w:lang w:val="en-US"/>
        </w:rPr>
        <w:t xml:space="preserve">ervice </w:t>
      </w:r>
      <w:r w:rsidR="00FE0F79">
        <w:rPr>
          <w:lang w:val="en-US"/>
        </w:rPr>
        <w:t>P</w:t>
      </w:r>
      <w:r>
        <w:rPr>
          <w:lang w:val="en-US"/>
        </w:rPr>
        <w:t>rovider has declared a particular service entity category.</w:t>
      </w:r>
    </w:p>
    <w:p w14:paraId="5AE4E7AE" w14:textId="28E8DBC5" w:rsidR="003057E3" w:rsidRDefault="003057E3" w:rsidP="003057E3">
      <w:pPr>
        <w:pStyle w:val="Heading2"/>
        <w:rPr>
          <w:lang w:val="en-US"/>
        </w:rPr>
      </w:pPr>
      <w:bookmarkStart w:id="18" w:name="_Toc305701202"/>
      <w:proofErr w:type="gramStart"/>
      <w:r w:rsidRPr="003057E3">
        <w:rPr>
          <w:lang w:val="en-US"/>
        </w:rPr>
        <w:t>loa3</w:t>
      </w:r>
      <w:proofErr w:type="gramEnd"/>
      <w:r w:rsidRPr="003057E3">
        <w:rPr>
          <w:lang w:val="en-US"/>
        </w:rPr>
        <w:t>-pnr</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DB52AB" w:rsidRPr="006C4A72" w14:paraId="6B544BBA" w14:textId="77777777" w:rsidTr="00D70082">
        <w:tc>
          <w:tcPr>
            <w:tcW w:w="1809" w:type="dxa"/>
          </w:tcPr>
          <w:p w14:paraId="1FBB6FC8" w14:textId="79432FFC" w:rsidR="00CD0DD0" w:rsidRPr="00DB52AB" w:rsidRDefault="00CD0DD0" w:rsidP="00CD0DD0">
            <w:pPr>
              <w:rPr>
                <w:b/>
                <w:lang w:val="en-US"/>
              </w:rPr>
            </w:pPr>
            <w:r w:rsidRPr="00DB52AB">
              <w:rPr>
                <w:b/>
                <w:lang w:val="en-US"/>
              </w:rPr>
              <w:t>URL</w:t>
            </w:r>
          </w:p>
        </w:tc>
        <w:tc>
          <w:tcPr>
            <w:tcW w:w="8327" w:type="dxa"/>
          </w:tcPr>
          <w:p w14:paraId="74BBFFE1" w14:textId="5EE67EB1" w:rsidR="00CD0DD0" w:rsidRPr="00DB52AB" w:rsidRDefault="00DB52AB" w:rsidP="00CD0DD0">
            <w:pPr>
              <w:rPr>
                <w:lang w:val="en-US"/>
              </w:rPr>
            </w:pPr>
            <w:r w:rsidRPr="00DB52AB">
              <w:rPr>
                <w:lang w:val="en-US"/>
              </w:rPr>
              <w:t>http://id.elegnamnden.se/ec/1.0/loa3-pnr</w:t>
            </w:r>
          </w:p>
        </w:tc>
      </w:tr>
      <w:tr w:rsidR="004718B9" w:rsidRPr="006C4A72" w14:paraId="3CA46E50" w14:textId="77777777" w:rsidTr="00C47CD5">
        <w:tc>
          <w:tcPr>
            <w:tcW w:w="1809" w:type="dxa"/>
          </w:tcPr>
          <w:p w14:paraId="7E9F376A" w14:textId="77777777" w:rsidR="004718B9" w:rsidRPr="00DB52AB" w:rsidRDefault="004718B9" w:rsidP="00C47CD5">
            <w:pPr>
              <w:rPr>
                <w:b/>
                <w:lang w:val="en-US"/>
              </w:rPr>
            </w:pPr>
            <w:r>
              <w:rPr>
                <w:b/>
                <w:lang w:val="en-US"/>
              </w:rPr>
              <w:t>Description</w:t>
            </w:r>
          </w:p>
        </w:tc>
        <w:tc>
          <w:tcPr>
            <w:tcW w:w="8327" w:type="dxa"/>
          </w:tcPr>
          <w:p w14:paraId="3D1DD5EB" w14:textId="13FAA59D" w:rsidR="004718B9" w:rsidRPr="00DB52AB" w:rsidRDefault="000C2409" w:rsidP="000C2409">
            <w:pPr>
              <w:rPr>
                <w:lang w:val="en-US"/>
              </w:rPr>
            </w:pPr>
            <w:r>
              <w:rPr>
                <w:lang w:val="en-US"/>
              </w:rPr>
              <w:t>U</w:t>
            </w:r>
            <w:r w:rsidR="004718B9">
              <w:rPr>
                <w:lang w:val="en-US"/>
              </w:rPr>
              <w:t>ser authentication according to assurance level 3 [</w:t>
            </w:r>
            <w:r w:rsidR="004718B9" w:rsidRPr="007D17D9">
              <w:rPr>
                <w:bCs/>
                <w:lang w:val="en-US"/>
              </w:rPr>
              <w:t>EidTillit</w:t>
            </w:r>
            <w:r w:rsidR="004718B9">
              <w:rPr>
                <w:lang w:val="en-US"/>
              </w:rPr>
              <w:t xml:space="preserve">] and </w:t>
            </w:r>
            <w:r>
              <w:rPr>
                <w:lang w:val="en-US"/>
              </w:rPr>
              <w:t xml:space="preserve">attribute release </w:t>
            </w:r>
            <w:r w:rsidR="0029696C">
              <w:rPr>
                <w:lang w:val="en-US"/>
              </w:rPr>
              <w:t>according to</w:t>
            </w:r>
            <w:r w:rsidR="004718B9">
              <w:rPr>
                <w:lang w:val="en-US"/>
              </w:rPr>
              <w:t xml:space="preserve"> the attribute set “Natural Personal Identity with Civic Registration Number (</w:t>
            </w:r>
            <w:r w:rsidR="004718B9" w:rsidRPr="00A653F5">
              <w:t>personnu</w:t>
            </w:r>
            <w:r w:rsidR="004718B9" w:rsidRPr="00A653F5">
              <w:t>m</w:t>
            </w:r>
            <w:r w:rsidR="004718B9" w:rsidRPr="00A653F5">
              <w:t>mer</w:t>
            </w:r>
            <w:r w:rsidR="004718B9">
              <w:rPr>
                <w:lang w:val="en-US"/>
              </w:rPr>
              <w:t>)” (ELN-AP-Pnr-01).</w:t>
            </w:r>
          </w:p>
        </w:tc>
      </w:tr>
      <w:tr w:rsidR="00DB52AB" w:rsidRPr="006C4A72" w14:paraId="45E4E572" w14:textId="77777777" w:rsidTr="00D70082">
        <w:tc>
          <w:tcPr>
            <w:tcW w:w="1809" w:type="dxa"/>
          </w:tcPr>
          <w:p w14:paraId="4C252696" w14:textId="545F82F4" w:rsidR="00CD0DD0" w:rsidRPr="00DB52AB" w:rsidRDefault="00DB52AB" w:rsidP="00CD0DD0">
            <w:pPr>
              <w:rPr>
                <w:b/>
                <w:lang w:val="en-US"/>
              </w:rPr>
            </w:pPr>
            <w:r w:rsidRPr="00DB52AB">
              <w:rPr>
                <w:b/>
                <w:lang w:val="en-US"/>
              </w:rPr>
              <w:t>LoA</w:t>
            </w:r>
            <w:r>
              <w:rPr>
                <w:b/>
                <w:lang w:val="en-US"/>
              </w:rPr>
              <w:t>-identifier</w:t>
            </w:r>
          </w:p>
        </w:tc>
        <w:tc>
          <w:tcPr>
            <w:tcW w:w="8327" w:type="dxa"/>
          </w:tcPr>
          <w:p w14:paraId="48462421" w14:textId="08658085" w:rsidR="00CD0DD0" w:rsidRPr="00DB52AB" w:rsidRDefault="00DB52AB" w:rsidP="00CD0DD0">
            <w:pPr>
              <w:rPr>
                <w:lang w:val="en-US"/>
              </w:rPr>
            </w:pPr>
            <w:r w:rsidRPr="00DB52AB">
              <w:rPr>
                <w:lang w:val="en-US"/>
              </w:rPr>
              <w:t>http://id.elegnamnden.se/loa/1.0/loa3</w:t>
            </w:r>
          </w:p>
        </w:tc>
      </w:tr>
      <w:tr w:rsidR="00C27C67" w:rsidRPr="006C4A72" w14:paraId="025CB86A" w14:textId="77777777" w:rsidTr="00D70082">
        <w:tc>
          <w:tcPr>
            <w:tcW w:w="1809" w:type="dxa"/>
          </w:tcPr>
          <w:p w14:paraId="5CEEA4C9" w14:textId="326CB0F3" w:rsidR="00C27C67" w:rsidRDefault="00C27C67" w:rsidP="00F12B5E">
            <w:pPr>
              <w:rPr>
                <w:b/>
                <w:lang w:val="en-US"/>
              </w:rPr>
            </w:pPr>
            <w:r>
              <w:rPr>
                <w:b/>
                <w:lang w:val="en-US"/>
              </w:rPr>
              <w:t xml:space="preserve">Attribute </w:t>
            </w:r>
          </w:p>
          <w:p w14:paraId="7193202C" w14:textId="4A348CDC" w:rsidR="004718B9" w:rsidRPr="00DB52AB" w:rsidRDefault="004718B9">
            <w:pPr>
              <w:rPr>
                <w:b/>
                <w:lang w:val="en-US"/>
              </w:rPr>
            </w:pPr>
            <w:proofErr w:type="gramStart"/>
            <w:r>
              <w:rPr>
                <w:b/>
                <w:lang w:val="en-US"/>
              </w:rPr>
              <w:t>requirements</w:t>
            </w:r>
            <w:proofErr w:type="gramEnd"/>
          </w:p>
        </w:tc>
        <w:tc>
          <w:tcPr>
            <w:tcW w:w="8327" w:type="dxa"/>
          </w:tcPr>
          <w:p w14:paraId="34462741" w14:textId="2EE26DF7" w:rsidR="00C27C67" w:rsidRPr="00DB52AB" w:rsidRDefault="00CB223B" w:rsidP="00CD0DD0">
            <w:pPr>
              <w:rPr>
                <w:lang w:val="en-US"/>
              </w:rPr>
            </w:pPr>
            <w:r>
              <w:rPr>
                <w:lang w:val="en-US"/>
              </w:rPr>
              <w:t>ELN-AP-Pnr-01</w:t>
            </w:r>
            <w:r w:rsidR="00261F2F">
              <w:rPr>
                <w:lang w:val="en-US"/>
              </w:rPr>
              <w:t xml:space="preserve"> (</w:t>
            </w:r>
            <w:r w:rsidR="00261F2F" w:rsidRPr="00DB52AB">
              <w:rPr>
                <w:lang w:val="en-US"/>
              </w:rPr>
              <w:t>http://id.elegnamnden.se/</w:t>
            </w:r>
            <w:r w:rsidR="00261F2F">
              <w:rPr>
                <w:lang w:val="en-US"/>
              </w:rPr>
              <w:t>ap</w:t>
            </w:r>
            <w:r w:rsidR="00261F2F" w:rsidRPr="00DB52AB">
              <w:rPr>
                <w:lang w:val="en-US"/>
              </w:rPr>
              <w:t>/1.0</w:t>
            </w:r>
            <w:r w:rsidR="00261F2F">
              <w:rPr>
                <w:lang w:val="en-US"/>
              </w:rPr>
              <w:t>/pnr-01)</w:t>
            </w:r>
            <w:r>
              <w:rPr>
                <w:lang w:val="en-US"/>
              </w:rPr>
              <w:br/>
            </w:r>
            <w:r w:rsidR="00F60C4D">
              <w:rPr>
                <w:lang w:val="en-US"/>
              </w:rPr>
              <w:t>Natural Personal Identity with Civic Registration Number (</w:t>
            </w:r>
            <w:r w:rsidR="00F60C4D" w:rsidRPr="00A653F5">
              <w:t>personnummer</w:t>
            </w:r>
            <w:r w:rsidR="00F60C4D">
              <w:rPr>
                <w:lang w:val="en-US"/>
              </w:rPr>
              <w:t>)</w:t>
            </w:r>
          </w:p>
        </w:tc>
      </w:tr>
      <w:tr w:rsidR="00F86C12" w:rsidRPr="00DB52AB" w14:paraId="18E7937D" w14:textId="77777777" w:rsidTr="00D70082">
        <w:tc>
          <w:tcPr>
            <w:tcW w:w="1809" w:type="dxa"/>
          </w:tcPr>
          <w:p w14:paraId="0489E719" w14:textId="0ECD38C4" w:rsidR="00F86C12" w:rsidRDefault="00F02D90" w:rsidP="00CD0DD0">
            <w:pPr>
              <w:rPr>
                <w:b/>
                <w:lang w:val="en-US"/>
              </w:rPr>
            </w:pPr>
            <w:r>
              <w:rPr>
                <w:b/>
                <w:lang w:val="en-US"/>
              </w:rPr>
              <w:t>Other</w:t>
            </w:r>
          </w:p>
        </w:tc>
        <w:tc>
          <w:tcPr>
            <w:tcW w:w="8327" w:type="dxa"/>
          </w:tcPr>
          <w:p w14:paraId="39735744" w14:textId="72076C8D" w:rsidR="00F86C12" w:rsidRDefault="002D56CC" w:rsidP="00F12B5E">
            <w:pPr>
              <w:rPr>
                <w:lang w:val="en-US"/>
              </w:rPr>
            </w:pPr>
            <w:r>
              <w:rPr>
                <w:lang w:val="en-US"/>
              </w:rPr>
              <w:t>No additional requirements.</w:t>
            </w:r>
          </w:p>
        </w:tc>
      </w:tr>
    </w:tbl>
    <w:p w14:paraId="5B314B0A" w14:textId="05E2E7D5" w:rsidR="00044F35" w:rsidRDefault="00044F35" w:rsidP="00044F35">
      <w:pPr>
        <w:pStyle w:val="Heading2"/>
        <w:rPr>
          <w:lang w:val="en-US"/>
        </w:rPr>
      </w:pPr>
      <w:bookmarkStart w:id="19" w:name="_Toc305701203"/>
      <w:proofErr w:type="gramStart"/>
      <w:r>
        <w:rPr>
          <w:lang w:val="en-US"/>
        </w:rPr>
        <w:t>loa2</w:t>
      </w:r>
      <w:proofErr w:type="gramEnd"/>
      <w:r w:rsidRPr="003057E3">
        <w:rPr>
          <w:lang w:val="en-US"/>
        </w:rPr>
        <w:t>-pnr</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044F35" w:rsidRPr="006C4A72" w14:paraId="5D873CDF" w14:textId="77777777" w:rsidTr="00EF3FC5">
        <w:tc>
          <w:tcPr>
            <w:tcW w:w="1809" w:type="dxa"/>
          </w:tcPr>
          <w:p w14:paraId="0D18AFC7" w14:textId="77777777" w:rsidR="00044F35" w:rsidRPr="00DB52AB" w:rsidRDefault="00044F35" w:rsidP="00EF3FC5">
            <w:pPr>
              <w:rPr>
                <w:b/>
                <w:lang w:val="en-US"/>
              </w:rPr>
            </w:pPr>
            <w:r w:rsidRPr="00DB52AB">
              <w:rPr>
                <w:b/>
                <w:lang w:val="en-US"/>
              </w:rPr>
              <w:t>URL</w:t>
            </w:r>
          </w:p>
        </w:tc>
        <w:tc>
          <w:tcPr>
            <w:tcW w:w="8327" w:type="dxa"/>
          </w:tcPr>
          <w:p w14:paraId="071C236A" w14:textId="22BD03D9" w:rsidR="00044F35" w:rsidRPr="00DB52AB" w:rsidRDefault="000F37AD" w:rsidP="00044F35">
            <w:pPr>
              <w:rPr>
                <w:lang w:val="en-US"/>
              </w:rPr>
            </w:pPr>
            <w:r w:rsidRPr="000F37AD">
              <w:rPr>
                <w:lang w:val="en-US"/>
              </w:rPr>
              <w:t>http://id.elegnamnden.se/ec/1.0/loa2-pnr</w:t>
            </w:r>
          </w:p>
        </w:tc>
      </w:tr>
      <w:tr w:rsidR="004718B9" w:rsidRPr="006C4A72" w14:paraId="4136B7DE" w14:textId="77777777" w:rsidTr="00C47CD5">
        <w:tc>
          <w:tcPr>
            <w:tcW w:w="1809" w:type="dxa"/>
          </w:tcPr>
          <w:p w14:paraId="247EA06B" w14:textId="77777777" w:rsidR="004718B9" w:rsidRPr="00DB52AB" w:rsidRDefault="004718B9" w:rsidP="00C47CD5">
            <w:pPr>
              <w:rPr>
                <w:b/>
                <w:lang w:val="en-US"/>
              </w:rPr>
            </w:pPr>
            <w:r>
              <w:rPr>
                <w:b/>
                <w:lang w:val="en-US"/>
              </w:rPr>
              <w:t>Description</w:t>
            </w:r>
          </w:p>
        </w:tc>
        <w:tc>
          <w:tcPr>
            <w:tcW w:w="8327" w:type="dxa"/>
          </w:tcPr>
          <w:p w14:paraId="28DCFF31" w14:textId="04224DFC" w:rsidR="004718B9" w:rsidRPr="00DB52AB" w:rsidRDefault="006E50C9" w:rsidP="00D25908">
            <w:pPr>
              <w:rPr>
                <w:lang w:val="en-US"/>
              </w:rPr>
            </w:pPr>
            <w:r>
              <w:rPr>
                <w:lang w:val="en-US"/>
              </w:rPr>
              <w:t>U</w:t>
            </w:r>
            <w:r w:rsidR="0029696C">
              <w:rPr>
                <w:lang w:val="en-US"/>
              </w:rPr>
              <w:t>ser authentication according to assurance level 2 [</w:t>
            </w:r>
            <w:r w:rsidR="0029696C" w:rsidRPr="007D17D9">
              <w:rPr>
                <w:bCs/>
                <w:lang w:val="en-US"/>
              </w:rPr>
              <w:t>EidTillit</w:t>
            </w:r>
            <w:r w:rsidR="0029696C">
              <w:rPr>
                <w:lang w:val="en-US"/>
              </w:rPr>
              <w:t>] and attribute</w:t>
            </w:r>
            <w:r w:rsidR="00D25908">
              <w:rPr>
                <w:lang w:val="en-US"/>
              </w:rPr>
              <w:t xml:space="preserve"> release</w:t>
            </w:r>
            <w:r w:rsidR="0029696C">
              <w:rPr>
                <w:lang w:val="en-US"/>
              </w:rPr>
              <w:t xml:space="preserve"> according to the attribute set “Natural Personal Identity with Civic Registration Number (</w:t>
            </w:r>
            <w:r w:rsidR="0029696C" w:rsidRPr="00A653F5">
              <w:t>personnu</w:t>
            </w:r>
            <w:r w:rsidR="0029696C" w:rsidRPr="00A653F5">
              <w:t>m</w:t>
            </w:r>
            <w:r w:rsidR="0029696C" w:rsidRPr="00A653F5">
              <w:t>mer</w:t>
            </w:r>
            <w:r w:rsidR="0029696C">
              <w:rPr>
                <w:lang w:val="en-US"/>
              </w:rPr>
              <w:t>)” (ELN-AP-Pnr-01)</w:t>
            </w:r>
            <w:r w:rsidR="004718B9">
              <w:rPr>
                <w:lang w:val="en-US"/>
              </w:rPr>
              <w:t>.</w:t>
            </w:r>
          </w:p>
        </w:tc>
      </w:tr>
      <w:tr w:rsidR="00044F35" w:rsidRPr="006C4A72" w14:paraId="5C9340ED" w14:textId="77777777" w:rsidTr="00EF3FC5">
        <w:tc>
          <w:tcPr>
            <w:tcW w:w="1809" w:type="dxa"/>
          </w:tcPr>
          <w:p w14:paraId="28372D07" w14:textId="77777777" w:rsidR="00044F35" w:rsidRPr="00DB52AB" w:rsidRDefault="00044F35" w:rsidP="00EF3FC5">
            <w:pPr>
              <w:rPr>
                <w:b/>
                <w:lang w:val="en-US"/>
              </w:rPr>
            </w:pPr>
            <w:r w:rsidRPr="00DB52AB">
              <w:rPr>
                <w:b/>
                <w:lang w:val="en-US"/>
              </w:rPr>
              <w:t>LoA</w:t>
            </w:r>
            <w:r>
              <w:rPr>
                <w:b/>
                <w:lang w:val="en-US"/>
              </w:rPr>
              <w:t>-identifier</w:t>
            </w:r>
          </w:p>
        </w:tc>
        <w:tc>
          <w:tcPr>
            <w:tcW w:w="8327" w:type="dxa"/>
          </w:tcPr>
          <w:p w14:paraId="67C71C3D" w14:textId="4231BBD1" w:rsidR="00044F35" w:rsidRPr="00DB52AB" w:rsidRDefault="000F37AD" w:rsidP="00044F35">
            <w:pPr>
              <w:rPr>
                <w:lang w:val="en-US"/>
              </w:rPr>
            </w:pPr>
            <w:r w:rsidRPr="000F37AD">
              <w:rPr>
                <w:lang w:val="en-US"/>
              </w:rPr>
              <w:t>http://id.elegnamnden.se/loa/1.0/loa2</w:t>
            </w:r>
          </w:p>
        </w:tc>
      </w:tr>
      <w:tr w:rsidR="00044F35" w:rsidRPr="006C4A72" w14:paraId="2D14EBA6" w14:textId="77777777" w:rsidTr="00EF3FC5">
        <w:tc>
          <w:tcPr>
            <w:tcW w:w="1809" w:type="dxa"/>
          </w:tcPr>
          <w:p w14:paraId="4093DBE6" w14:textId="36CFD5D7" w:rsidR="00044F35" w:rsidRDefault="00044F35" w:rsidP="00F12B5E">
            <w:pPr>
              <w:rPr>
                <w:b/>
                <w:lang w:val="en-US"/>
              </w:rPr>
            </w:pPr>
            <w:r>
              <w:rPr>
                <w:b/>
                <w:lang w:val="en-US"/>
              </w:rPr>
              <w:t xml:space="preserve">Attribute </w:t>
            </w:r>
          </w:p>
          <w:p w14:paraId="182EAC1A" w14:textId="0367D250" w:rsidR="004718B9" w:rsidRPr="00DB52AB" w:rsidRDefault="004718B9">
            <w:pPr>
              <w:rPr>
                <w:b/>
                <w:lang w:val="en-US"/>
              </w:rPr>
            </w:pPr>
            <w:proofErr w:type="gramStart"/>
            <w:r>
              <w:rPr>
                <w:b/>
                <w:lang w:val="en-US"/>
              </w:rPr>
              <w:t>requirements</w:t>
            </w:r>
            <w:proofErr w:type="gramEnd"/>
          </w:p>
        </w:tc>
        <w:tc>
          <w:tcPr>
            <w:tcW w:w="8327" w:type="dxa"/>
          </w:tcPr>
          <w:p w14:paraId="518D196A" w14:textId="0BF1B822" w:rsidR="00044F35" w:rsidRPr="00DB52AB" w:rsidRDefault="00044F35" w:rsidP="00EF3FC5">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r w:rsidRPr="00A653F5">
              <w:t>personnummer</w:t>
            </w:r>
            <w:r>
              <w:rPr>
                <w:lang w:val="en-US"/>
              </w:rPr>
              <w:t>)</w:t>
            </w:r>
          </w:p>
        </w:tc>
      </w:tr>
      <w:tr w:rsidR="00044F35" w:rsidRPr="00DB52AB" w14:paraId="391FD183" w14:textId="77777777" w:rsidTr="00EF3FC5">
        <w:tc>
          <w:tcPr>
            <w:tcW w:w="1809" w:type="dxa"/>
          </w:tcPr>
          <w:p w14:paraId="16A1079D" w14:textId="5E4B57D2" w:rsidR="00044F35" w:rsidRDefault="00F02D90" w:rsidP="00EF3FC5">
            <w:pPr>
              <w:rPr>
                <w:b/>
                <w:lang w:val="en-US"/>
              </w:rPr>
            </w:pPr>
            <w:r>
              <w:rPr>
                <w:b/>
                <w:lang w:val="en-US"/>
              </w:rPr>
              <w:t>Other</w:t>
            </w:r>
          </w:p>
        </w:tc>
        <w:tc>
          <w:tcPr>
            <w:tcW w:w="8327" w:type="dxa"/>
          </w:tcPr>
          <w:p w14:paraId="3AADD060" w14:textId="0B74EE68" w:rsidR="00044F35" w:rsidRDefault="00044F35" w:rsidP="00F12B5E">
            <w:pPr>
              <w:rPr>
                <w:lang w:val="en-US"/>
              </w:rPr>
            </w:pPr>
            <w:r>
              <w:rPr>
                <w:lang w:val="en-US"/>
              </w:rPr>
              <w:t>No additional requirements.</w:t>
            </w:r>
          </w:p>
        </w:tc>
      </w:tr>
    </w:tbl>
    <w:p w14:paraId="6BB1AA66" w14:textId="16C63D17" w:rsidR="009B67AF" w:rsidRDefault="009B67AF" w:rsidP="009B67AF">
      <w:pPr>
        <w:pStyle w:val="Heading2"/>
        <w:rPr>
          <w:lang w:val="en-US"/>
        </w:rPr>
      </w:pPr>
      <w:bookmarkStart w:id="20" w:name="_Toc305701204"/>
      <w:proofErr w:type="gramStart"/>
      <w:r>
        <w:rPr>
          <w:lang w:val="en-US"/>
        </w:rPr>
        <w:t>loa4</w:t>
      </w:r>
      <w:proofErr w:type="gramEnd"/>
      <w:r w:rsidRPr="003057E3">
        <w:rPr>
          <w:lang w:val="en-US"/>
        </w:rPr>
        <w:t>-pnr</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9B67AF" w:rsidRPr="006C4A72" w14:paraId="4B971FCA" w14:textId="77777777" w:rsidTr="00EF3FC5">
        <w:tc>
          <w:tcPr>
            <w:tcW w:w="1809" w:type="dxa"/>
          </w:tcPr>
          <w:p w14:paraId="19E302CB" w14:textId="77777777" w:rsidR="009B67AF" w:rsidRPr="00DB52AB" w:rsidRDefault="009B67AF" w:rsidP="00EF3FC5">
            <w:pPr>
              <w:rPr>
                <w:b/>
                <w:lang w:val="en-US"/>
              </w:rPr>
            </w:pPr>
            <w:r w:rsidRPr="00DB52AB">
              <w:rPr>
                <w:b/>
                <w:lang w:val="en-US"/>
              </w:rPr>
              <w:t>URL</w:t>
            </w:r>
          </w:p>
        </w:tc>
        <w:tc>
          <w:tcPr>
            <w:tcW w:w="8327" w:type="dxa"/>
          </w:tcPr>
          <w:p w14:paraId="34EEE36A" w14:textId="42382F1B" w:rsidR="009B67AF" w:rsidRPr="00DB52AB" w:rsidRDefault="000F37AD" w:rsidP="009B67AF">
            <w:pPr>
              <w:rPr>
                <w:lang w:val="en-US"/>
              </w:rPr>
            </w:pPr>
            <w:r w:rsidRPr="000F37AD">
              <w:rPr>
                <w:lang w:val="en-US"/>
              </w:rPr>
              <w:t>http://id.elegnamnden.se/ec/1.0/loa4-pnr</w:t>
            </w:r>
          </w:p>
        </w:tc>
      </w:tr>
      <w:tr w:rsidR="004718B9" w:rsidRPr="006C4A72" w14:paraId="6E0E6BF6" w14:textId="77777777" w:rsidTr="00C47CD5">
        <w:tc>
          <w:tcPr>
            <w:tcW w:w="1809" w:type="dxa"/>
          </w:tcPr>
          <w:p w14:paraId="1AF581DC" w14:textId="77777777" w:rsidR="004718B9" w:rsidRPr="00DB52AB" w:rsidRDefault="004718B9" w:rsidP="00C47CD5">
            <w:pPr>
              <w:rPr>
                <w:b/>
                <w:lang w:val="en-US"/>
              </w:rPr>
            </w:pPr>
            <w:r>
              <w:rPr>
                <w:b/>
                <w:lang w:val="en-US"/>
              </w:rPr>
              <w:t>Description</w:t>
            </w:r>
          </w:p>
        </w:tc>
        <w:tc>
          <w:tcPr>
            <w:tcW w:w="8327" w:type="dxa"/>
          </w:tcPr>
          <w:p w14:paraId="57839595" w14:textId="6F03E740" w:rsidR="004718B9" w:rsidRPr="00DB52AB" w:rsidRDefault="008D1AEF" w:rsidP="008D1AEF">
            <w:pPr>
              <w:rPr>
                <w:lang w:val="en-US"/>
              </w:rPr>
            </w:pPr>
            <w:r>
              <w:rPr>
                <w:lang w:val="en-US"/>
              </w:rPr>
              <w:t>U</w:t>
            </w:r>
            <w:r w:rsidR="0029696C">
              <w:rPr>
                <w:lang w:val="en-US"/>
              </w:rPr>
              <w:t>ser authentication according to assurance level 4 [</w:t>
            </w:r>
            <w:r w:rsidR="0029696C" w:rsidRPr="007D17D9">
              <w:rPr>
                <w:bCs/>
                <w:lang w:val="en-US"/>
              </w:rPr>
              <w:t>EidTillit</w:t>
            </w:r>
            <w:r w:rsidR="0029696C">
              <w:rPr>
                <w:lang w:val="en-US"/>
              </w:rPr>
              <w:t>] and attribute</w:t>
            </w:r>
            <w:r>
              <w:rPr>
                <w:lang w:val="en-US"/>
              </w:rPr>
              <w:t xml:space="preserve"> release</w:t>
            </w:r>
            <w:r w:rsidR="0029696C">
              <w:rPr>
                <w:lang w:val="en-US"/>
              </w:rPr>
              <w:t xml:space="preserve"> according to the attribute set “Natural Personal Identity with Civic Registration Number (</w:t>
            </w:r>
            <w:r w:rsidR="0029696C" w:rsidRPr="00A653F5">
              <w:t>personnu</w:t>
            </w:r>
            <w:r w:rsidR="0029696C" w:rsidRPr="00A653F5">
              <w:t>m</w:t>
            </w:r>
            <w:r w:rsidR="0029696C" w:rsidRPr="00A653F5">
              <w:t>mer</w:t>
            </w:r>
            <w:r w:rsidR="0029696C">
              <w:rPr>
                <w:lang w:val="en-US"/>
              </w:rPr>
              <w:t>)” (ELN-AP-Pnr-01)</w:t>
            </w:r>
            <w:r w:rsidR="004718B9">
              <w:rPr>
                <w:lang w:val="en-US"/>
              </w:rPr>
              <w:t>.</w:t>
            </w:r>
          </w:p>
        </w:tc>
      </w:tr>
      <w:tr w:rsidR="009B67AF" w:rsidRPr="006C4A72" w14:paraId="11CBFF6B" w14:textId="77777777" w:rsidTr="00EF3FC5">
        <w:tc>
          <w:tcPr>
            <w:tcW w:w="1809" w:type="dxa"/>
          </w:tcPr>
          <w:p w14:paraId="7FAB70C1" w14:textId="77777777" w:rsidR="009B67AF" w:rsidRPr="00DB52AB" w:rsidRDefault="009B67AF" w:rsidP="00EF3FC5">
            <w:pPr>
              <w:rPr>
                <w:b/>
                <w:lang w:val="en-US"/>
              </w:rPr>
            </w:pPr>
            <w:r w:rsidRPr="00DB52AB">
              <w:rPr>
                <w:b/>
                <w:lang w:val="en-US"/>
              </w:rPr>
              <w:t>LoA</w:t>
            </w:r>
            <w:r>
              <w:rPr>
                <w:b/>
                <w:lang w:val="en-US"/>
              </w:rPr>
              <w:t>-identifier</w:t>
            </w:r>
          </w:p>
        </w:tc>
        <w:tc>
          <w:tcPr>
            <w:tcW w:w="8327" w:type="dxa"/>
          </w:tcPr>
          <w:p w14:paraId="6F119D49" w14:textId="7CAF231E" w:rsidR="009B67AF" w:rsidRPr="00DB52AB" w:rsidRDefault="000F37AD" w:rsidP="009B67AF">
            <w:pPr>
              <w:rPr>
                <w:lang w:val="en-US"/>
              </w:rPr>
            </w:pPr>
            <w:r w:rsidRPr="000F37AD">
              <w:rPr>
                <w:lang w:val="en-US"/>
              </w:rPr>
              <w:t>http://id.elegnamnden.se/loa/1.0/loa4</w:t>
            </w:r>
          </w:p>
        </w:tc>
      </w:tr>
      <w:tr w:rsidR="009B67AF" w:rsidRPr="006C4A72" w14:paraId="72AADD83" w14:textId="77777777" w:rsidTr="00EF3FC5">
        <w:tc>
          <w:tcPr>
            <w:tcW w:w="1809" w:type="dxa"/>
          </w:tcPr>
          <w:p w14:paraId="51B79F74" w14:textId="03CB6BC1" w:rsidR="004718B9" w:rsidRDefault="009B67AF" w:rsidP="00F12B5E">
            <w:pPr>
              <w:rPr>
                <w:b/>
                <w:lang w:val="en-US"/>
              </w:rPr>
            </w:pPr>
            <w:r>
              <w:rPr>
                <w:b/>
                <w:lang w:val="en-US"/>
              </w:rPr>
              <w:t xml:space="preserve">Attribute </w:t>
            </w:r>
          </w:p>
          <w:p w14:paraId="5A127620" w14:textId="5F4E54A1" w:rsidR="009B67AF" w:rsidRPr="00DB52AB" w:rsidRDefault="004718B9">
            <w:pPr>
              <w:rPr>
                <w:b/>
                <w:lang w:val="en-US"/>
              </w:rPr>
            </w:pPr>
            <w:proofErr w:type="gramStart"/>
            <w:r>
              <w:rPr>
                <w:b/>
                <w:lang w:val="en-US"/>
              </w:rPr>
              <w:t>requirements</w:t>
            </w:r>
            <w:proofErr w:type="gramEnd"/>
          </w:p>
        </w:tc>
        <w:tc>
          <w:tcPr>
            <w:tcW w:w="8327" w:type="dxa"/>
          </w:tcPr>
          <w:p w14:paraId="114A83B1" w14:textId="26C0D27F" w:rsidR="009B67AF" w:rsidRPr="00DB52AB" w:rsidRDefault="009B67AF" w:rsidP="005B5497">
            <w:pPr>
              <w:rPr>
                <w:lang w:val="en-US"/>
              </w:rPr>
            </w:pPr>
            <w:r>
              <w:rPr>
                <w:lang w:val="en-US"/>
              </w:rPr>
              <w:t>ELN-AP-Pnr-01</w:t>
            </w:r>
            <w:r w:rsidR="000F37AD">
              <w:rPr>
                <w:lang w:val="en-US"/>
              </w:rPr>
              <w:t xml:space="preserve"> (</w:t>
            </w:r>
            <w:r w:rsidR="000F37AD" w:rsidRPr="00DB52AB">
              <w:rPr>
                <w:lang w:val="en-US"/>
              </w:rPr>
              <w:t>http://id.elegnamnden.se/</w:t>
            </w:r>
            <w:r w:rsidR="000F37AD">
              <w:rPr>
                <w:lang w:val="en-US"/>
              </w:rPr>
              <w:t>ap</w:t>
            </w:r>
            <w:r w:rsidR="000F37AD" w:rsidRPr="00DB52AB">
              <w:rPr>
                <w:lang w:val="en-US"/>
              </w:rPr>
              <w:t>/1.0</w:t>
            </w:r>
            <w:r w:rsidR="000F37AD">
              <w:rPr>
                <w:lang w:val="en-US"/>
              </w:rPr>
              <w:t>/pnr-01)</w:t>
            </w:r>
            <w:r>
              <w:rPr>
                <w:lang w:val="en-US"/>
              </w:rPr>
              <w:br/>
              <w:t>Natural Personal Identity with Civic Registration Number (</w:t>
            </w:r>
            <w:r w:rsidRPr="00A653F5">
              <w:t>personnummer</w:t>
            </w:r>
            <w:r>
              <w:rPr>
                <w:lang w:val="en-US"/>
              </w:rPr>
              <w:t>)</w:t>
            </w:r>
          </w:p>
        </w:tc>
      </w:tr>
      <w:tr w:rsidR="009B67AF" w:rsidRPr="00DB52AB" w14:paraId="1F5109F6" w14:textId="77777777" w:rsidTr="00EF3FC5">
        <w:tc>
          <w:tcPr>
            <w:tcW w:w="1809" w:type="dxa"/>
          </w:tcPr>
          <w:p w14:paraId="2000DDFB" w14:textId="5B117D6D" w:rsidR="009B67AF" w:rsidRDefault="00CD18A7" w:rsidP="00EF3FC5">
            <w:pPr>
              <w:rPr>
                <w:b/>
                <w:lang w:val="en-US"/>
              </w:rPr>
            </w:pPr>
            <w:r>
              <w:rPr>
                <w:b/>
                <w:lang w:val="en-US"/>
              </w:rPr>
              <w:t>Other</w:t>
            </w:r>
          </w:p>
        </w:tc>
        <w:tc>
          <w:tcPr>
            <w:tcW w:w="8327" w:type="dxa"/>
          </w:tcPr>
          <w:p w14:paraId="5C50B588" w14:textId="4905AFBD" w:rsidR="009B67AF" w:rsidRDefault="009B67AF" w:rsidP="00F12B5E">
            <w:pPr>
              <w:rPr>
                <w:lang w:val="en-US"/>
              </w:rPr>
            </w:pPr>
            <w:r>
              <w:rPr>
                <w:lang w:val="en-US"/>
              </w:rPr>
              <w:t>No additional requirements.</w:t>
            </w:r>
          </w:p>
        </w:tc>
      </w:tr>
    </w:tbl>
    <w:p w14:paraId="5039940E" w14:textId="60D82A70" w:rsidR="00A916A6" w:rsidRDefault="00B36D01" w:rsidP="000D7B8F">
      <w:pPr>
        <w:pStyle w:val="Heading2"/>
        <w:rPr>
          <w:ins w:id="21" w:author="Martin Lindström" w:date="2016-06-27T19:17:00Z"/>
          <w:lang w:val="en-US"/>
        </w:rPr>
      </w:pPr>
      <w:bookmarkStart w:id="22" w:name="_Ref333496032"/>
      <w:proofErr w:type="gramStart"/>
      <w:ins w:id="23" w:author="Martin Lindström" w:date="2016-06-27T19:15:00Z">
        <w:r>
          <w:rPr>
            <w:lang w:val="en-US"/>
          </w:rPr>
          <w:t>eidas</w:t>
        </w:r>
        <w:proofErr w:type="gramEnd"/>
        <w:r>
          <w:rPr>
            <w:lang w:val="en-US"/>
          </w:rPr>
          <w:t>-naturalperson</w:t>
        </w:r>
      </w:ins>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007311" w:rsidRPr="00DB52AB" w14:paraId="641FB5ED" w14:textId="77777777" w:rsidTr="00254AD0">
        <w:trPr>
          <w:ins w:id="24" w:author="Martin Lindström" w:date="2016-06-27T19:18:00Z"/>
        </w:trPr>
        <w:tc>
          <w:tcPr>
            <w:tcW w:w="1809" w:type="dxa"/>
          </w:tcPr>
          <w:p w14:paraId="22935336" w14:textId="77777777" w:rsidR="00007311" w:rsidRPr="00DB52AB" w:rsidRDefault="00007311" w:rsidP="00254AD0">
            <w:pPr>
              <w:rPr>
                <w:ins w:id="25" w:author="Martin Lindström" w:date="2016-06-27T19:18:00Z"/>
                <w:b/>
                <w:lang w:val="en-US"/>
              </w:rPr>
            </w:pPr>
            <w:ins w:id="26" w:author="Martin Lindström" w:date="2016-06-27T19:18:00Z">
              <w:r w:rsidRPr="00DB52AB">
                <w:rPr>
                  <w:b/>
                  <w:lang w:val="en-US"/>
                </w:rPr>
                <w:t>URL</w:t>
              </w:r>
            </w:ins>
          </w:p>
        </w:tc>
        <w:tc>
          <w:tcPr>
            <w:tcW w:w="8327" w:type="dxa"/>
          </w:tcPr>
          <w:p w14:paraId="08EC1649" w14:textId="61D8CA12" w:rsidR="00007311" w:rsidRPr="00DB52AB" w:rsidRDefault="00B36D01" w:rsidP="00254AD0">
            <w:pPr>
              <w:rPr>
                <w:ins w:id="27" w:author="Martin Lindström" w:date="2016-06-27T19:18:00Z"/>
                <w:lang w:val="en-US"/>
              </w:rPr>
            </w:pPr>
            <w:ins w:id="28" w:author="Martin Lindström" w:date="2016-06-29T23:53:00Z">
              <w:r>
                <w:rPr>
                  <w:lang w:val="en-US"/>
                </w:rPr>
                <w:fldChar w:fldCharType="begin"/>
              </w:r>
              <w:r>
                <w:rPr>
                  <w:lang w:val="en-US"/>
                </w:rPr>
                <w:instrText xml:space="preserve"> HYPERLINK "</w:instrText>
              </w:r>
            </w:ins>
            <w:ins w:id="29" w:author="Martin Lindström" w:date="2016-06-27T19:18:00Z">
              <w:r w:rsidRPr="008E69D8">
                <w:rPr>
                  <w:lang w:val="en-US"/>
                </w:rPr>
                <w:instrText>http://id.elegnamnden.se/ec/1.0/eidas-naturalperson</w:instrText>
              </w:r>
            </w:ins>
            <w:ins w:id="30" w:author="Martin Lindström" w:date="2016-06-29T23:53:00Z">
              <w:r>
                <w:rPr>
                  <w:lang w:val="en-US"/>
                </w:rPr>
                <w:instrText xml:space="preserve">" </w:instrText>
              </w:r>
              <w:r>
                <w:rPr>
                  <w:lang w:val="en-US"/>
                </w:rPr>
                <w:fldChar w:fldCharType="separate"/>
              </w:r>
            </w:ins>
            <w:ins w:id="31" w:author="Martin Lindström" w:date="2016-06-27T19:18:00Z">
              <w:r w:rsidRPr="00A07F65">
                <w:rPr>
                  <w:rStyle w:val="Hyperlink"/>
                  <w:lang w:val="en-US"/>
                </w:rPr>
                <w:t>http://id.elegnamnden.se/ec/1.0/eidas-naturalperson</w:t>
              </w:r>
            </w:ins>
            <w:ins w:id="32" w:author="Martin Lindström" w:date="2016-06-29T23:53:00Z">
              <w:r>
                <w:rPr>
                  <w:lang w:val="en-US"/>
                </w:rPr>
                <w:fldChar w:fldCharType="end"/>
              </w:r>
            </w:ins>
          </w:p>
        </w:tc>
      </w:tr>
      <w:tr w:rsidR="00007311" w:rsidRPr="00DB52AB" w14:paraId="67D2F384" w14:textId="77777777" w:rsidTr="00254AD0">
        <w:trPr>
          <w:ins w:id="33" w:author="Martin Lindström" w:date="2016-06-27T19:18:00Z"/>
        </w:trPr>
        <w:tc>
          <w:tcPr>
            <w:tcW w:w="1809" w:type="dxa"/>
          </w:tcPr>
          <w:p w14:paraId="2F9322E9" w14:textId="77777777" w:rsidR="00007311" w:rsidRPr="00DB52AB" w:rsidRDefault="00007311" w:rsidP="00254AD0">
            <w:pPr>
              <w:rPr>
                <w:ins w:id="34" w:author="Martin Lindström" w:date="2016-06-27T19:18:00Z"/>
                <w:b/>
                <w:lang w:val="en-US"/>
              </w:rPr>
            </w:pPr>
            <w:ins w:id="35" w:author="Martin Lindström" w:date="2016-06-27T19:18:00Z">
              <w:r>
                <w:rPr>
                  <w:b/>
                  <w:lang w:val="en-US"/>
                </w:rPr>
                <w:t>Description</w:t>
              </w:r>
            </w:ins>
          </w:p>
        </w:tc>
        <w:tc>
          <w:tcPr>
            <w:tcW w:w="8327" w:type="dxa"/>
          </w:tcPr>
          <w:p w14:paraId="3AAF0801" w14:textId="14ECBA22" w:rsidR="00007311" w:rsidRPr="00DB52AB" w:rsidRDefault="00007311" w:rsidP="00B36D01">
            <w:pPr>
              <w:rPr>
                <w:ins w:id="36" w:author="Martin Lindström" w:date="2016-06-27T19:18:00Z"/>
                <w:lang w:val="en-US"/>
              </w:rPr>
            </w:pPr>
            <w:ins w:id="37" w:author="Martin Lindström" w:date="2016-06-27T19:18:00Z">
              <w:r>
                <w:rPr>
                  <w:lang w:val="en-US"/>
                </w:rPr>
                <w:t xml:space="preserve">User authentication according to </w:t>
              </w:r>
            </w:ins>
            <w:ins w:id="38" w:author="Martin Lindström" w:date="2016-06-27T19:20:00Z">
              <w:r w:rsidR="00CA0C11">
                <w:rPr>
                  <w:lang w:val="en-US"/>
                </w:rPr>
                <w:t xml:space="preserve">any of the </w:t>
              </w:r>
            </w:ins>
            <w:ins w:id="39" w:author="Martin Lindström" w:date="2016-06-27T19:18:00Z">
              <w:r>
                <w:rPr>
                  <w:lang w:val="en-US"/>
                </w:rPr>
                <w:t>eIDAS</w:t>
              </w:r>
              <w:r w:rsidR="00CA0C11">
                <w:rPr>
                  <w:lang w:val="en-US"/>
                </w:rPr>
                <w:t xml:space="preserve"> assurance levels</w:t>
              </w:r>
            </w:ins>
            <w:ins w:id="40" w:author="Martin Lindström" w:date="2016-06-27T19:21:00Z">
              <w:r w:rsidR="009D4AC8">
                <w:rPr>
                  <w:lang w:val="en-US"/>
                </w:rPr>
                <w:t xml:space="preserve"> and attribute releas</w:t>
              </w:r>
              <w:r w:rsidR="00C60A68">
                <w:rPr>
                  <w:lang w:val="en-US"/>
                </w:rPr>
                <w:t>e according to</w:t>
              </w:r>
              <w:r w:rsidR="009D4AC8">
                <w:rPr>
                  <w:lang w:val="en-US"/>
                </w:rPr>
                <w:t xml:space="preserve"> “</w:t>
              </w:r>
            </w:ins>
            <w:ins w:id="41" w:author="Martin Lindström" w:date="2016-06-27T19:22:00Z">
              <w:r w:rsidR="00254AD0" w:rsidRPr="00254AD0">
                <w:rPr>
                  <w:lang w:val="en-US"/>
                </w:rPr>
                <w:t>eIDAS Natural Person Attribute Set</w:t>
              </w:r>
            </w:ins>
            <w:ins w:id="42" w:author="Martin Lindström" w:date="2016-06-27T19:21:00Z">
              <w:r w:rsidR="009D4AC8">
                <w:rPr>
                  <w:lang w:val="en-US"/>
                </w:rPr>
                <w:t>” (</w:t>
              </w:r>
            </w:ins>
            <w:ins w:id="43" w:author="Martin Lindström" w:date="2016-06-27T19:23:00Z">
              <w:r w:rsidR="00C079DB" w:rsidRPr="004F5DA0">
                <w:rPr>
                  <w:lang w:val="en-GB"/>
                </w:rPr>
                <w:t>ELN-AP-eIDAS-NatPer-01</w:t>
              </w:r>
            </w:ins>
            <w:ins w:id="44" w:author="Martin Lindström" w:date="2016-06-27T19:21:00Z">
              <w:r w:rsidR="009D4AC8">
                <w:rPr>
                  <w:lang w:val="en-US"/>
                </w:rPr>
                <w:t>).</w:t>
              </w:r>
            </w:ins>
          </w:p>
        </w:tc>
      </w:tr>
      <w:tr w:rsidR="00007311" w:rsidRPr="00DB52AB" w14:paraId="6793B33B" w14:textId="77777777" w:rsidTr="00254AD0">
        <w:trPr>
          <w:ins w:id="45" w:author="Martin Lindström" w:date="2016-06-27T19:18:00Z"/>
        </w:trPr>
        <w:tc>
          <w:tcPr>
            <w:tcW w:w="1809" w:type="dxa"/>
          </w:tcPr>
          <w:p w14:paraId="22D4F109" w14:textId="77777777" w:rsidR="00007311" w:rsidRPr="00DB52AB" w:rsidRDefault="00007311" w:rsidP="00254AD0">
            <w:pPr>
              <w:rPr>
                <w:ins w:id="46" w:author="Martin Lindström" w:date="2016-06-27T19:18:00Z"/>
                <w:b/>
                <w:lang w:val="en-US"/>
              </w:rPr>
            </w:pPr>
            <w:ins w:id="47" w:author="Martin Lindström" w:date="2016-06-27T19:18:00Z">
              <w:r w:rsidRPr="00DB52AB">
                <w:rPr>
                  <w:b/>
                  <w:lang w:val="en-US"/>
                </w:rPr>
                <w:t>LoA</w:t>
              </w:r>
              <w:r>
                <w:rPr>
                  <w:b/>
                  <w:lang w:val="en-US"/>
                </w:rPr>
                <w:t>-identifier</w:t>
              </w:r>
            </w:ins>
          </w:p>
        </w:tc>
        <w:tc>
          <w:tcPr>
            <w:tcW w:w="8327" w:type="dxa"/>
          </w:tcPr>
          <w:p w14:paraId="5E2FB731" w14:textId="5BA0A1CE" w:rsidR="00007311" w:rsidRPr="00DB52AB" w:rsidRDefault="003044C1" w:rsidP="00A5218A">
            <w:pPr>
              <w:rPr>
                <w:ins w:id="48" w:author="Martin Lindström" w:date="2016-06-27T19:18:00Z"/>
                <w:lang w:val="en-US"/>
              </w:rPr>
            </w:pPr>
            <w:ins w:id="49" w:author="Martin Lindström" w:date="2016-06-27T19:28:00Z">
              <w:r>
                <w:rPr>
                  <w:lang w:val="en-US"/>
                </w:rPr>
                <w:t>Not applicable</w:t>
              </w:r>
            </w:ins>
          </w:p>
        </w:tc>
      </w:tr>
      <w:tr w:rsidR="00007311" w:rsidRPr="00DB52AB" w14:paraId="28244510" w14:textId="77777777" w:rsidTr="00254AD0">
        <w:trPr>
          <w:ins w:id="50" w:author="Martin Lindström" w:date="2016-06-27T19:18:00Z"/>
        </w:trPr>
        <w:tc>
          <w:tcPr>
            <w:tcW w:w="1809" w:type="dxa"/>
          </w:tcPr>
          <w:p w14:paraId="284FD5DF" w14:textId="77777777" w:rsidR="00007311" w:rsidRDefault="00007311" w:rsidP="00254AD0">
            <w:pPr>
              <w:rPr>
                <w:ins w:id="51" w:author="Martin Lindström" w:date="2016-06-27T19:18:00Z"/>
                <w:b/>
                <w:lang w:val="en-US"/>
              </w:rPr>
            </w:pPr>
            <w:ins w:id="52" w:author="Martin Lindström" w:date="2016-06-27T19:18:00Z">
              <w:r>
                <w:rPr>
                  <w:b/>
                  <w:lang w:val="en-US"/>
                </w:rPr>
                <w:t xml:space="preserve">Attribute </w:t>
              </w:r>
            </w:ins>
          </w:p>
          <w:p w14:paraId="19CC9405" w14:textId="77777777" w:rsidR="00007311" w:rsidRPr="00DB52AB" w:rsidRDefault="00007311" w:rsidP="00254AD0">
            <w:pPr>
              <w:rPr>
                <w:ins w:id="53" w:author="Martin Lindström" w:date="2016-06-27T19:18:00Z"/>
                <w:b/>
                <w:lang w:val="en-US"/>
              </w:rPr>
            </w:pPr>
            <w:proofErr w:type="gramStart"/>
            <w:ins w:id="54" w:author="Martin Lindström" w:date="2016-06-27T19:18:00Z">
              <w:r>
                <w:rPr>
                  <w:b/>
                  <w:lang w:val="en-US"/>
                </w:rPr>
                <w:lastRenderedPageBreak/>
                <w:t>requirements</w:t>
              </w:r>
              <w:proofErr w:type="gramEnd"/>
            </w:ins>
          </w:p>
        </w:tc>
        <w:tc>
          <w:tcPr>
            <w:tcW w:w="8327" w:type="dxa"/>
          </w:tcPr>
          <w:p w14:paraId="58574CA5" w14:textId="490C5E4B" w:rsidR="00007311" w:rsidRPr="00DB52AB" w:rsidRDefault="00E42E3D" w:rsidP="00254AD0">
            <w:pPr>
              <w:rPr>
                <w:ins w:id="55" w:author="Martin Lindström" w:date="2016-06-27T19:18:00Z"/>
                <w:lang w:val="en-US"/>
              </w:rPr>
            </w:pPr>
            <w:ins w:id="56" w:author="Martin Lindström" w:date="2016-06-27T19:26:00Z">
              <w:r>
                <w:rPr>
                  <w:lang w:val="en-GB"/>
                </w:rPr>
                <w:lastRenderedPageBreak/>
                <w:t>ELN-AP-eIDAS-NatPer-</w:t>
              </w:r>
              <w:r w:rsidR="004F5DA0" w:rsidRPr="004F5DA0">
                <w:rPr>
                  <w:lang w:val="en-GB"/>
                </w:rPr>
                <w:t>01</w:t>
              </w:r>
            </w:ins>
            <w:ins w:id="57" w:author="Martin Lindström" w:date="2016-06-27T19:18:00Z">
              <w:r w:rsidR="00007311">
                <w:rPr>
                  <w:lang w:val="en-US"/>
                </w:rPr>
                <w:t xml:space="preserve"> (</w:t>
              </w:r>
            </w:ins>
            <w:ins w:id="58" w:author="Martin Lindström" w:date="2016-06-27T19:28:00Z">
              <w:r w:rsidR="003044C1" w:rsidRPr="00E42E3D">
                <w:rPr>
                  <w:lang w:val="en-GB"/>
                </w:rPr>
                <w:t>http://id.elegnamnden.se/ap/</w:t>
              </w:r>
              <w:r>
                <w:rPr>
                  <w:lang w:val="en-GB"/>
                </w:rPr>
                <w:t>1.0/eidas-natural-person</w:t>
              </w:r>
              <w:r w:rsidR="003044C1" w:rsidRPr="00E42E3D">
                <w:rPr>
                  <w:lang w:val="en-GB"/>
                </w:rPr>
                <w:t>-01</w:t>
              </w:r>
            </w:ins>
            <w:ins w:id="59" w:author="Martin Lindström" w:date="2016-06-27T19:18:00Z">
              <w:r w:rsidR="003044C1">
                <w:rPr>
                  <w:lang w:val="en-US"/>
                </w:rPr>
                <w:t>)</w:t>
              </w:r>
            </w:ins>
          </w:p>
        </w:tc>
      </w:tr>
      <w:tr w:rsidR="00007311" w14:paraId="4EB76417" w14:textId="77777777" w:rsidTr="00254AD0">
        <w:trPr>
          <w:ins w:id="60" w:author="Martin Lindström" w:date="2016-06-27T19:18:00Z"/>
        </w:trPr>
        <w:tc>
          <w:tcPr>
            <w:tcW w:w="1809" w:type="dxa"/>
          </w:tcPr>
          <w:p w14:paraId="127A389A" w14:textId="77777777" w:rsidR="00007311" w:rsidRDefault="00007311" w:rsidP="00254AD0">
            <w:pPr>
              <w:rPr>
                <w:ins w:id="61" w:author="Martin Lindström" w:date="2016-06-27T19:18:00Z"/>
                <w:b/>
                <w:lang w:val="en-US"/>
              </w:rPr>
            </w:pPr>
            <w:ins w:id="62" w:author="Martin Lindström" w:date="2016-06-27T19:18:00Z">
              <w:r>
                <w:rPr>
                  <w:b/>
                  <w:lang w:val="en-US"/>
                </w:rPr>
                <w:lastRenderedPageBreak/>
                <w:t>Other</w:t>
              </w:r>
            </w:ins>
          </w:p>
        </w:tc>
        <w:tc>
          <w:tcPr>
            <w:tcW w:w="8327" w:type="dxa"/>
          </w:tcPr>
          <w:p w14:paraId="75DA31DA" w14:textId="19E28D30" w:rsidR="00007311" w:rsidRDefault="006B39A7" w:rsidP="00254AD0">
            <w:pPr>
              <w:rPr>
                <w:ins w:id="63" w:author="Martin Lindström" w:date="2016-06-27T19:18:00Z"/>
                <w:lang w:val="en-US"/>
              </w:rPr>
            </w:pPr>
            <w:ins w:id="64" w:author="Martin Lindström" w:date="2016-06-27T19:29:00Z">
              <w:r>
                <w:rPr>
                  <w:lang w:val="en-US"/>
                </w:rPr>
                <w:t>No additional requirements.</w:t>
              </w:r>
            </w:ins>
          </w:p>
        </w:tc>
      </w:tr>
    </w:tbl>
    <w:p w14:paraId="2BE8D33E" w14:textId="77777777" w:rsidR="00007311" w:rsidRDefault="00007311" w:rsidP="00007311">
      <w:pPr>
        <w:rPr>
          <w:ins w:id="65" w:author="Martin Lindström" w:date="2016-06-28T21:34:00Z"/>
          <w:lang w:val="en-GB"/>
        </w:rPr>
      </w:pPr>
    </w:p>
    <w:p w14:paraId="5C340FE0" w14:textId="59A34CE6" w:rsidR="008B63D8" w:rsidRPr="00A5218A" w:rsidRDefault="00B45A6A" w:rsidP="00A5218A">
      <w:pPr>
        <w:rPr>
          <w:lang w:val="en-GB"/>
        </w:rPr>
      </w:pPr>
      <w:ins w:id="66" w:author="Martin Lindström" w:date="2016-08-22T14:30:00Z">
        <w:r w:rsidRPr="00F916AB">
          <w:rPr>
            <w:lang w:val="en-GB"/>
          </w:rPr>
          <w:t xml:space="preserve">It </w:t>
        </w:r>
        <w:r w:rsidRPr="000E6BF4">
          <w:rPr>
            <w:lang w:val="en-GB"/>
          </w:rPr>
          <w:t>does not make sense to specify the level of assurance</w:t>
        </w:r>
        <w:r>
          <w:rPr>
            <w:lang w:val="en-GB"/>
          </w:rPr>
          <w:t xml:space="preserve"> for </w:t>
        </w:r>
      </w:ins>
      <w:ins w:id="67" w:author="Martin Lindström" w:date="2016-08-22T14:31:00Z">
        <w:r>
          <w:rPr>
            <w:lang w:val="en-GB"/>
          </w:rPr>
          <w:t xml:space="preserve">a </w:t>
        </w:r>
      </w:ins>
      <w:ins w:id="68" w:author="Martin Lindström" w:date="2016-08-22T14:30:00Z">
        <w:r>
          <w:rPr>
            <w:lang w:val="en-GB"/>
          </w:rPr>
          <w:t>Service Entity Categories intended for eIDAS since</w:t>
        </w:r>
      </w:ins>
      <w:ins w:id="69" w:author="Martin Lindström" w:date="2016-08-22T14:31:00Z">
        <w:r>
          <w:rPr>
            <w:lang w:val="en-GB"/>
          </w:rPr>
          <w:t xml:space="preserve"> </w:t>
        </w:r>
        <w:proofErr w:type="gramStart"/>
        <w:r>
          <w:rPr>
            <w:lang w:val="en-GB"/>
          </w:rPr>
          <w:t>this information is not known to the Swedish eIDAS connector</w:t>
        </w:r>
        <w:proofErr w:type="gramEnd"/>
        <w:r>
          <w:rPr>
            <w:lang w:val="en-GB"/>
          </w:rPr>
          <w:t>.</w:t>
        </w:r>
      </w:ins>
      <w:r w:rsidR="008B63D8">
        <w:rPr>
          <w:lang w:val="en-US"/>
        </w:rPr>
        <w:br w:type="page"/>
      </w:r>
    </w:p>
    <w:p w14:paraId="7953305B" w14:textId="6CCEFFB1" w:rsidR="001E2C4D" w:rsidRPr="002866F1" w:rsidRDefault="001E2C4D" w:rsidP="001E2C4D">
      <w:pPr>
        <w:pStyle w:val="Heading1"/>
        <w:rPr>
          <w:lang w:val="en-US"/>
        </w:rPr>
      </w:pPr>
      <w:bookmarkStart w:id="70" w:name="_Toc305701205"/>
      <w:r>
        <w:rPr>
          <w:lang w:val="en-US"/>
        </w:rPr>
        <w:lastRenderedPageBreak/>
        <w:t>Definitions for Service Property</w:t>
      </w:r>
      <w:r w:rsidRPr="002866F1">
        <w:rPr>
          <w:lang w:val="en-US"/>
        </w:rPr>
        <w:t xml:space="preserve"> Categor</w:t>
      </w:r>
      <w:r>
        <w:rPr>
          <w:lang w:val="en-US"/>
        </w:rPr>
        <w:t>ies</w:t>
      </w:r>
      <w:bookmarkEnd w:id="70"/>
    </w:p>
    <w:p w14:paraId="077307A7" w14:textId="697B51AD" w:rsidR="001E2C4D" w:rsidRDefault="001E2C4D" w:rsidP="001E2C4D">
      <w:pPr>
        <w:rPr>
          <w:lang w:val="en-US"/>
        </w:rPr>
      </w:pPr>
      <w:r>
        <w:rPr>
          <w:lang w:val="en-US"/>
        </w:rPr>
        <w:t xml:space="preserve">A Service Property Entity Category identifier is specified as an </w:t>
      </w:r>
      <w:r w:rsidR="0029696C">
        <w:rPr>
          <w:lang w:val="en-US"/>
        </w:rPr>
        <w:t xml:space="preserve">attribute value in the entity category attribute </w:t>
      </w:r>
      <w:r>
        <w:rPr>
          <w:lang w:val="en-US"/>
        </w:rPr>
        <w:t>in the federation metadata and has the purpose of representing a particular service property.</w:t>
      </w:r>
    </w:p>
    <w:p w14:paraId="62F9370E" w14:textId="77777777" w:rsidR="001E2C4D" w:rsidRDefault="001E2C4D" w:rsidP="001E2C4D">
      <w:pPr>
        <w:rPr>
          <w:lang w:val="en-US"/>
        </w:rPr>
      </w:pPr>
    </w:p>
    <w:p w14:paraId="0DC2066E" w14:textId="455673ED" w:rsidR="001E2C4D" w:rsidRDefault="001E2C4D" w:rsidP="001E2C4D">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sprop</w:t>
      </w:r>
      <w:r w:rsidR="008B63D8" w:rsidRPr="00A34B8A">
        <w:rPr>
          <w:lang w:val="en-US"/>
        </w:rPr>
        <w:t>”</w:t>
      </w:r>
      <w:r w:rsidRPr="008B63D8">
        <w:rPr>
          <w:lang w:val="en-US"/>
        </w:rPr>
        <w:t>.</w:t>
      </w:r>
    </w:p>
    <w:p w14:paraId="677D647A" w14:textId="240884FE" w:rsidR="001E2C4D" w:rsidRPr="00E742E1" w:rsidRDefault="008B63D8" w:rsidP="001E2C4D">
      <w:pPr>
        <w:pStyle w:val="Heading2"/>
        <w:rPr>
          <w:lang w:val="en-US"/>
        </w:rPr>
      </w:pPr>
      <w:bookmarkStart w:id="71" w:name="_Ref252109701"/>
      <w:bookmarkStart w:id="72" w:name="_Ref252109711"/>
      <w:bookmarkStart w:id="73" w:name="_Toc305701206"/>
      <w:proofErr w:type="gramStart"/>
      <w:r>
        <w:rPr>
          <w:lang w:val="en-US"/>
        </w:rPr>
        <w:t>mobile</w:t>
      </w:r>
      <w:proofErr w:type="gramEnd"/>
      <w:r>
        <w:rPr>
          <w:lang w:val="en-US"/>
        </w:rPr>
        <w:t>-auth</w:t>
      </w:r>
      <w:bookmarkEnd w:id="71"/>
      <w:bookmarkEnd w:id="72"/>
      <w:bookmarkEnd w:id="7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1E2C4D" w:rsidRPr="006C4A72" w14:paraId="45F501D9" w14:textId="77777777" w:rsidTr="001E2C4D">
        <w:tc>
          <w:tcPr>
            <w:tcW w:w="1809" w:type="dxa"/>
          </w:tcPr>
          <w:p w14:paraId="50849734" w14:textId="77777777" w:rsidR="001E2C4D" w:rsidRPr="00DB52AB" w:rsidRDefault="001E2C4D" w:rsidP="001E2C4D">
            <w:pPr>
              <w:rPr>
                <w:b/>
                <w:lang w:val="en-US"/>
              </w:rPr>
            </w:pPr>
            <w:r w:rsidRPr="00DB52AB">
              <w:rPr>
                <w:b/>
                <w:lang w:val="en-US"/>
              </w:rPr>
              <w:t>URL</w:t>
            </w:r>
          </w:p>
        </w:tc>
        <w:tc>
          <w:tcPr>
            <w:tcW w:w="8327" w:type="dxa"/>
          </w:tcPr>
          <w:p w14:paraId="09A97B8A" w14:textId="7816BFC8" w:rsidR="001E2C4D" w:rsidRPr="00DB52AB" w:rsidRDefault="001E2C4D">
            <w:pPr>
              <w:rPr>
                <w:lang w:val="en-US"/>
              </w:rPr>
            </w:pPr>
            <w:r w:rsidRPr="00146D7D">
              <w:rPr>
                <w:lang w:val="en-US"/>
              </w:rPr>
              <w:t>http://id.elegnamnden.se/</w:t>
            </w:r>
            <w:r>
              <w:rPr>
                <w:lang w:val="en-US"/>
              </w:rPr>
              <w:t>sprop</w:t>
            </w:r>
            <w:r w:rsidRPr="00146D7D">
              <w:rPr>
                <w:lang w:val="en-US"/>
              </w:rPr>
              <w:t>/1.0/</w:t>
            </w:r>
            <w:r>
              <w:rPr>
                <w:lang w:val="en-US"/>
              </w:rPr>
              <w:t>mobile-auth</w:t>
            </w:r>
          </w:p>
        </w:tc>
      </w:tr>
      <w:tr w:rsidR="001E2C4D" w:rsidRPr="006C4A72" w14:paraId="1FCAB6B4" w14:textId="77777777" w:rsidTr="001E2C4D">
        <w:tc>
          <w:tcPr>
            <w:tcW w:w="1809" w:type="dxa"/>
          </w:tcPr>
          <w:p w14:paraId="6354BBD2" w14:textId="77777777" w:rsidR="001E2C4D" w:rsidRPr="00DB52AB" w:rsidRDefault="001E2C4D" w:rsidP="001E2C4D">
            <w:pPr>
              <w:rPr>
                <w:b/>
                <w:lang w:val="en-US"/>
              </w:rPr>
            </w:pPr>
            <w:r>
              <w:rPr>
                <w:b/>
                <w:lang w:val="en-US"/>
              </w:rPr>
              <w:t>Description</w:t>
            </w:r>
          </w:p>
        </w:tc>
        <w:tc>
          <w:tcPr>
            <w:tcW w:w="8327" w:type="dxa"/>
          </w:tcPr>
          <w:p w14:paraId="5A7657DF" w14:textId="33A1B543" w:rsidR="002B4F37" w:rsidRDefault="001E2C4D">
            <w:pPr>
              <w:rPr>
                <w:lang w:val="en-US"/>
              </w:rPr>
            </w:pPr>
            <w:r>
              <w:rPr>
                <w:lang w:val="en-US"/>
              </w:rPr>
              <w:t xml:space="preserve">A service property declaring that </w:t>
            </w:r>
            <w:r w:rsidR="00AA2130">
              <w:rPr>
                <w:lang w:val="en-US"/>
              </w:rPr>
              <w:t xml:space="preserve">the service is adapted to mobile clients and MUST allow </w:t>
            </w:r>
            <w:r w:rsidR="002B4F37">
              <w:rPr>
                <w:lang w:val="en-US"/>
              </w:rPr>
              <w:t>users</w:t>
            </w:r>
            <w:r w:rsidR="00AA2130">
              <w:rPr>
                <w:lang w:val="en-US"/>
              </w:rPr>
              <w:t xml:space="preserve"> to authenticate using </w:t>
            </w:r>
            <w:r w:rsidR="002B4F37">
              <w:rPr>
                <w:lang w:val="en-US"/>
              </w:rPr>
              <w:t>a</w:t>
            </w:r>
            <w:r w:rsidR="00AA2130">
              <w:rPr>
                <w:lang w:val="en-US"/>
              </w:rPr>
              <w:t xml:space="preserve"> mobile device</w:t>
            </w:r>
            <w:r w:rsidR="00647D19">
              <w:rPr>
                <w:lang w:val="en-US"/>
              </w:rPr>
              <w:t xml:space="preserve"> that</w:t>
            </w:r>
            <w:r w:rsidR="00AA2130">
              <w:rPr>
                <w:lang w:val="en-US"/>
              </w:rPr>
              <w:t xml:space="preserve"> </w:t>
            </w:r>
            <w:r w:rsidR="00647D19">
              <w:rPr>
                <w:lang w:val="en-US"/>
              </w:rPr>
              <w:t>is</w:t>
            </w:r>
            <w:r w:rsidR="004B720B">
              <w:rPr>
                <w:lang w:val="en-US"/>
              </w:rPr>
              <w:t xml:space="preserve"> used </w:t>
            </w:r>
            <w:r w:rsidR="00AA2130">
              <w:rPr>
                <w:lang w:val="en-US"/>
              </w:rPr>
              <w:t xml:space="preserve">to access </w:t>
            </w:r>
            <w:r w:rsidR="004B720B">
              <w:rPr>
                <w:lang w:val="en-US"/>
              </w:rPr>
              <w:t>such service</w:t>
            </w:r>
            <w:r w:rsidR="002B4F37">
              <w:rPr>
                <w:lang w:val="en-US"/>
              </w:rPr>
              <w:t>.</w:t>
            </w:r>
          </w:p>
          <w:p w14:paraId="44B646E6" w14:textId="2EF6278F" w:rsidR="001E2C4D" w:rsidRPr="00DB52AB" w:rsidRDefault="001E2C4D">
            <w:pPr>
              <w:rPr>
                <w:lang w:val="en-US"/>
              </w:rPr>
            </w:pPr>
          </w:p>
        </w:tc>
      </w:tr>
    </w:tbl>
    <w:p w14:paraId="29FE8044" w14:textId="5A3D272F" w:rsidR="00316EF6" w:rsidRDefault="00EF3FC5" w:rsidP="00865369">
      <w:pPr>
        <w:rPr>
          <w:lang w:val="en-US"/>
        </w:rPr>
      </w:pPr>
      <w:r>
        <w:rPr>
          <w:lang w:val="en-US"/>
        </w:rPr>
        <w:t>For a providing service, i.e. an Identity Provider, inclusion of the mobile-auth category states</w:t>
      </w:r>
      <w:r w:rsidR="00865369">
        <w:rPr>
          <w:lang w:val="en-US"/>
        </w:rPr>
        <w:t xml:space="preserve"> that t</w:t>
      </w:r>
      <w:r w:rsidRPr="00865369">
        <w:rPr>
          <w:lang w:val="en-US"/>
        </w:rPr>
        <w:t>he Identity Provider supports authentication using mobile devices</w:t>
      </w:r>
      <w:r w:rsidR="00865369">
        <w:rPr>
          <w:lang w:val="en-US"/>
        </w:rPr>
        <w:t xml:space="preserve">, </w:t>
      </w:r>
      <w:r w:rsidR="00865369" w:rsidRPr="00415D99">
        <w:rPr>
          <w:b/>
          <w:lang w:val="en-US"/>
        </w:rPr>
        <w:t>and</w:t>
      </w:r>
      <w:r w:rsidR="00865369">
        <w:rPr>
          <w:lang w:val="en-US"/>
        </w:rPr>
        <w:t xml:space="preserve"> that t</w:t>
      </w:r>
      <w:r w:rsidR="00C67D0C" w:rsidRPr="00865369">
        <w:rPr>
          <w:lang w:val="en-US"/>
        </w:rPr>
        <w:t xml:space="preserve">he end-user interface of the Identity Provider </w:t>
      </w:r>
      <w:r w:rsidR="007A1735" w:rsidRPr="00865369">
        <w:rPr>
          <w:lang w:val="en-US"/>
        </w:rPr>
        <w:t>is adapted for mobile clients.</w:t>
      </w:r>
    </w:p>
    <w:p w14:paraId="37A09E08" w14:textId="77777777" w:rsidR="007E3799" w:rsidRDefault="007E3799" w:rsidP="00865369">
      <w:pPr>
        <w:rPr>
          <w:lang w:val="en-US"/>
        </w:rPr>
      </w:pPr>
    </w:p>
    <w:p w14:paraId="456E1763" w14:textId="1246702B" w:rsidR="000F1A9E" w:rsidRPr="00EE4468" w:rsidRDefault="007E3799" w:rsidP="00CD0DD0">
      <w:pPr>
        <w:rPr>
          <w:lang w:val="en-US"/>
        </w:rPr>
      </w:pPr>
      <w:r w:rsidRPr="00A26237">
        <w:rPr>
          <w:lang w:val="en-US"/>
        </w:rPr>
        <w:t xml:space="preserve">Note that an Identity Provider may of course support authentication for both desktop and mobile users. In these cases the service must be able to display end user interfaces for both types of </w:t>
      </w:r>
      <w:r w:rsidR="005F3298" w:rsidRPr="00A26237">
        <w:rPr>
          <w:lang w:val="en-US"/>
        </w:rPr>
        <w:t>clients</w:t>
      </w:r>
      <w:r w:rsidRPr="00A26237">
        <w:rPr>
          <w:lang w:val="en-US"/>
        </w:rPr>
        <w:t>.</w:t>
      </w:r>
    </w:p>
    <w:p w14:paraId="528F2039" w14:textId="77777777" w:rsidR="007F7CFF" w:rsidRDefault="007F7CFF" w:rsidP="00CD0DD0">
      <w:pPr>
        <w:rPr>
          <w:lang w:val="en-US"/>
        </w:rPr>
      </w:pPr>
    </w:p>
    <w:p w14:paraId="72CA62FB" w14:textId="023DA593" w:rsidR="00877DD9" w:rsidRDefault="000F1A9E" w:rsidP="00241548">
      <w:pPr>
        <w:rPr>
          <w:lang w:val="en-US"/>
        </w:rPr>
      </w:pPr>
      <w:r>
        <w:rPr>
          <w:lang w:val="en-US"/>
        </w:rPr>
        <w:t>T</w:t>
      </w:r>
      <w:r w:rsidR="00584D6F">
        <w:rPr>
          <w:lang w:val="en-US"/>
        </w:rPr>
        <w:t>he Discovery Service will use this</w:t>
      </w:r>
      <w:r w:rsidR="007F7CFF">
        <w:rPr>
          <w:lang w:val="en-US"/>
        </w:rPr>
        <w:t xml:space="preserve"> Service Property when </w:t>
      </w:r>
      <w:r w:rsidR="00584D6F">
        <w:rPr>
          <w:lang w:val="en-US"/>
        </w:rPr>
        <w:t xml:space="preserve">performing filtering of Identity Providers to display, as described in </w:t>
      </w:r>
      <w:r w:rsidR="00584D6F">
        <w:rPr>
          <w:lang w:val="en-US"/>
        </w:rPr>
        <w:fldChar w:fldCharType="begin"/>
      </w:r>
      <w:r w:rsidR="00584D6F">
        <w:rPr>
          <w:lang w:val="en-US"/>
        </w:rPr>
        <w:instrText xml:space="preserve"> REF _Ref252110349 \r \h </w:instrText>
      </w:r>
      <w:r w:rsidR="00584D6F">
        <w:rPr>
          <w:lang w:val="en-US"/>
        </w:rPr>
      </w:r>
      <w:r w:rsidR="00584D6F">
        <w:rPr>
          <w:lang w:val="en-US"/>
        </w:rPr>
        <w:fldChar w:fldCharType="separate"/>
      </w:r>
      <w:r w:rsidR="009D7FA2">
        <w:rPr>
          <w:lang w:val="en-US"/>
        </w:rPr>
        <w:t>1.4</w:t>
      </w:r>
      <w:r w:rsidR="00584D6F">
        <w:rPr>
          <w:lang w:val="en-US"/>
        </w:rPr>
        <w:fldChar w:fldCharType="end"/>
      </w:r>
      <w:r w:rsidR="00584D6F">
        <w:rPr>
          <w:lang w:val="en-US"/>
        </w:rPr>
        <w:t>, “</w:t>
      </w:r>
      <w:r w:rsidR="00584D6F">
        <w:rPr>
          <w:lang w:val="en-US"/>
        </w:rPr>
        <w:fldChar w:fldCharType="begin"/>
      </w:r>
      <w:r w:rsidR="00584D6F">
        <w:rPr>
          <w:lang w:val="en-US"/>
        </w:rPr>
        <w:instrText xml:space="preserve"> REF _Ref252110349 \h </w:instrText>
      </w:r>
      <w:r w:rsidR="00584D6F">
        <w:rPr>
          <w:lang w:val="en-US"/>
        </w:rPr>
      </w:r>
      <w:r w:rsidR="00584D6F">
        <w:rPr>
          <w:lang w:val="en-US"/>
        </w:rPr>
        <w:fldChar w:fldCharType="separate"/>
      </w:r>
      <w:r w:rsidR="009D7FA2">
        <w:rPr>
          <w:lang w:val="en-US"/>
        </w:rPr>
        <w:t>Use in Discovery Services</w:t>
      </w:r>
      <w:r w:rsidR="00584D6F">
        <w:rPr>
          <w:lang w:val="en-US"/>
        </w:rPr>
        <w:fldChar w:fldCharType="end"/>
      </w:r>
      <w:r w:rsidR="00584D6F">
        <w:rPr>
          <w:lang w:val="en-US"/>
        </w:rPr>
        <w:t>”.</w:t>
      </w:r>
      <w:r w:rsidR="00241548">
        <w:rPr>
          <w:lang w:val="en-US"/>
        </w:rPr>
        <w:t xml:space="preserve"> This means that a consuming service may include the mobile-auth category in its metadata in order to have the Discovery Service especially displaying Identity Providers that offer authentication using mobile devices.</w:t>
      </w:r>
      <w:r w:rsidR="000551F1">
        <w:rPr>
          <w:lang w:val="en-US"/>
        </w:rPr>
        <w:t xml:space="preserve"> </w:t>
      </w:r>
    </w:p>
    <w:p w14:paraId="02D18B4F" w14:textId="77777777" w:rsidR="00DB49F2" w:rsidRDefault="00DB49F2" w:rsidP="00241548">
      <w:pPr>
        <w:rPr>
          <w:lang w:val="en-US"/>
        </w:rPr>
      </w:pPr>
    </w:p>
    <w:p w14:paraId="3BDA0342" w14:textId="3AF94DFD" w:rsidR="00DB49F2" w:rsidRDefault="00DB49F2" w:rsidP="00241548">
      <w:pPr>
        <w:rPr>
          <w:lang w:val="en-US"/>
        </w:rPr>
      </w:pPr>
      <w:r>
        <w:rPr>
          <w:lang w:val="en-US"/>
        </w:rPr>
        <w:t>See [</w:t>
      </w:r>
      <w:r w:rsidRPr="00A05549">
        <w:rPr>
          <w:lang w:val="en-US"/>
        </w:rPr>
        <w:t>EidDiscovery</w:t>
      </w:r>
      <w:r>
        <w:rPr>
          <w:lang w:val="en-US"/>
        </w:rPr>
        <w:t xml:space="preserve">] for a more extensive </w:t>
      </w:r>
      <w:r w:rsidR="00D51B4F">
        <w:rPr>
          <w:lang w:val="en-US"/>
        </w:rPr>
        <w:t>explanation</w:t>
      </w:r>
      <w:r>
        <w:rPr>
          <w:lang w:val="en-US"/>
        </w:rPr>
        <w:t xml:space="preserve"> of the use of the mobile-auth category.</w:t>
      </w:r>
    </w:p>
    <w:p w14:paraId="7170D402" w14:textId="53503FA6" w:rsidR="00451845" w:rsidRPr="00C97EF0" w:rsidRDefault="00451845">
      <w:pPr>
        <w:spacing w:line="240" w:lineRule="auto"/>
        <w:rPr>
          <w:rFonts w:asciiTheme="majorHAnsi" w:eastAsiaTheme="majorEastAsia" w:hAnsiTheme="majorHAnsi" w:cstheme="majorBidi"/>
          <w:b/>
          <w:bCs/>
          <w:color w:val="345A8A" w:themeColor="accent1" w:themeShade="B5"/>
          <w:sz w:val="32"/>
          <w:szCs w:val="32"/>
          <w:lang w:val="en-US"/>
        </w:rPr>
      </w:pPr>
      <w:r w:rsidRPr="00EE4468">
        <w:rPr>
          <w:lang w:val="en-US"/>
        </w:rPr>
        <w:br w:type="page"/>
      </w:r>
    </w:p>
    <w:p w14:paraId="1B00ADBF" w14:textId="297E1D80" w:rsidR="002866F1" w:rsidRPr="002866F1" w:rsidRDefault="00932CCD" w:rsidP="005D3E5F">
      <w:pPr>
        <w:pStyle w:val="Heading1"/>
        <w:rPr>
          <w:lang w:val="en-US"/>
        </w:rPr>
      </w:pPr>
      <w:bookmarkStart w:id="74" w:name="_Toc305701207"/>
      <w:r>
        <w:rPr>
          <w:lang w:val="en-US"/>
        </w:rPr>
        <w:lastRenderedPageBreak/>
        <w:t xml:space="preserve">Definitions for </w:t>
      </w:r>
      <w:r w:rsidR="0032265B">
        <w:rPr>
          <w:lang w:val="en-US"/>
        </w:rPr>
        <w:t xml:space="preserve">Service Type </w:t>
      </w:r>
      <w:r w:rsidR="002866F1" w:rsidRPr="002866F1">
        <w:rPr>
          <w:lang w:val="en-US"/>
        </w:rPr>
        <w:t>Entity Categor</w:t>
      </w:r>
      <w:r>
        <w:rPr>
          <w:lang w:val="en-US"/>
        </w:rPr>
        <w:t>ies</w:t>
      </w:r>
      <w:bookmarkEnd w:id="74"/>
    </w:p>
    <w:p w14:paraId="05A53C94" w14:textId="21A934B8" w:rsidR="00BB77DF" w:rsidRDefault="00824EE8" w:rsidP="002866F1">
      <w:pPr>
        <w:rPr>
          <w:lang w:val="en-US"/>
        </w:rPr>
      </w:pPr>
      <w:r>
        <w:rPr>
          <w:lang w:val="en-US"/>
        </w:rPr>
        <w:t xml:space="preserve">A Service Type Entity Category </w:t>
      </w:r>
      <w:r w:rsidR="00B51AF5">
        <w:rPr>
          <w:lang w:val="en-US"/>
        </w:rPr>
        <w:t xml:space="preserve">identifier </w:t>
      </w:r>
      <w:r w:rsidR="00DF1D46">
        <w:rPr>
          <w:lang w:val="en-US"/>
        </w:rPr>
        <w:t>is specified as an e</w:t>
      </w:r>
      <w:r>
        <w:rPr>
          <w:lang w:val="en-US"/>
        </w:rPr>
        <w:t>ntity</w:t>
      </w:r>
      <w:r w:rsidR="00DF1D46">
        <w:rPr>
          <w:lang w:val="en-US"/>
        </w:rPr>
        <w:t xml:space="preserve"> a</w:t>
      </w:r>
      <w:r>
        <w:rPr>
          <w:lang w:val="en-US"/>
        </w:rPr>
        <w:t>ttribute in the federation</w:t>
      </w:r>
      <w:r w:rsidR="00DF1D46">
        <w:rPr>
          <w:lang w:val="en-US"/>
        </w:rPr>
        <w:t xml:space="preserve"> metadata</w:t>
      </w:r>
      <w:r w:rsidR="00B51AF5">
        <w:rPr>
          <w:lang w:val="en-US"/>
        </w:rPr>
        <w:t xml:space="preserve"> and has the purpose of representing a particular service type.</w:t>
      </w:r>
    </w:p>
    <w:p w14:paraId="56B86F28" w14:textId="77777777" w:rsidR="00824EE8" w:rsidRDefault="00824EE8" w:rsidP="002866F1">
      <w:pPr>
        <w:rPr>
          <w:lang w:val="en-US"/>
        </w:rPr>
      </w:pPr>
    </w:p>
    <w:p w14:paraId="1028EC89" w14:textId="4172EB14" w:rsidR="00AF0A72" w:rsidRDefault="00AF0A72" w:rsidP="002866F1">
      <w:pPr>
        <w:rPr>
          <w:lang w:val="en-US"/>
        </w:rPr>
      </w:pPr>
      <w:r>
        <w:rPr>
          <w:lang w:val="en-US"/>
        </w:rPr>
        <w:t xml:space="preserve">All Service Type identifiers are prefixed with </w:t>
      </w:r>
      <w:r w:rsidR="008B63D8">
        <w:rPr>
          <w:lang w:val="en-US"/>
        </w:rPr>
        <w:t>“</w:t>
      </w:r>
      <w:r w:rsidRPr="00171CA6">
        <w:rPr>
          <w:b/>
          <w:lang w:val="en-US"/>
        </w:rPr>
        <w:t>http://id.elegnamnden.se/</w:t>
      </w:r>
      <w:r>
        <w:rPr>
          <w:b/>
          <w:lang w:val="en-US"/>
        </w:rPr>
        <w:t>st</w:t>
      </w:r>
      <w:r w:rsidR="008B63D8" w:rsidRPr="00A34B8A">
        <w:rPr>
          <w:lang w:val="en-US"/>
        </w:rPr>
        <w:t>”</w:t>
      </w:r>
      <w:r>
        <w:rPr>
          <w:lang w:val="en-US"/>
        </w:rPr>
        <w:t>.</w:t>
      </w:r>
    </w:p>
    <w:p w14:paraId="1A6C3E02" w14:textId="644B8BFF" w:rsidR="00B04593" w:rsidRPr="00E742E1" w:rsidRDefault="00604197" w:rsidP="002866F1">
      <w:pPr>
        <w:pStyle w:val="Heading2"/>
        <w:rPr>
          <w:lang w:val="en-US"/>
        </w:rPr>
      </w:pPr>
      <w:bookmarkStart w:id="75" w:name="_Toc305701208"/>
      <w:proofErr w:type="gramStart"/>
      <w:r>
        <w:rPr>
          <w:lang w:val="en-US"/>
        </w:rPr>
        <w:t>sigservice</w:t>
      </w:r>
      <w:bookmarkEnd w:id="75"/>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1809"/>
        <w:gridCol w:w="8327"/>
      </w:tblGrid>
      <w:tr w:rsidR="00B04593" w:rsidRPr="006C4A72" w14:paraId="1C4D51C8" w14:textId="77777777" w:rsidTr="00B51389">
        <w:tc>
          <w:tcPr>
            <w:tcW w:w="1809" w:type="dxa"/>
          </w:tcPr>
          <w:p w14:paraId="452AFF58" w14:textId="77777777" w:rsidR="00B04593" w:rsidRPr="00DB52AB" w:rsidRDefault="00B04593" w:rsidP="001F6522">
            <w:pPr>
              <w:rPr>
                <w:b/>
                <w:lang w:val="en-US"/>
              </w:rPr>
            </w:pPr>
            <w:r w:rsidRPr="00DB52AB">
              <w:rPr>
                <w:b/>
                <w:lang w:val="en-US"/>
              </w:rPr>
              <w:t>URL</w:t>
            </w:r>
          </w:p>
        </w:tc>
        <w:tc>
          <w:tcPr>
            <w:tcW w:w="8327" w:type="dxa"/>
          </w:tcPr>
          <w:p w14:paraId="1D929AE7" w14:textId="256C88E4" w:rsidR="00B04593" w:rsidRPr="00DB52AB" w:rsidRDefault="00B04593" w:rsidP="00DC1A4A">
            <w:pPr>
              <w:rPr>
                <w:lang w:val="en-US"/>
              </w:rPr>
            </w:pPr>
            <w:r w:rsidRPr="00146D7D">
              <w:rPr>
                <w:lang w:val="en-US"/>
              </w:rPr>
              <w:t>http://id.elegnamnden.se/</w:t>
            </w:r>
            <w:r w:rsidR="00DC1A4A">
              <w:rPr>
                <w:lang w:val="en-US"/>
              </w:rPr>
              <w:t>st</w:t>
            </w:r>
            <w:r w:rsidRPr="00146D7D">
              <w:rPr>
                <w:lang w:val="en-US"/>
              </w:rPr>
              <w:t>/1.0/sigservice</w:t>
            </w:r>
          </w:p>
        </w:tc>
      </w:tr>
      <w:tr w:rsidR="00B04593" w:rsidRPr="006C4A72" w14:paraId="7E5B94E6" w14:textId="77777777" w:rsidTr="00B51389">
        <w:tc>
          <w:tcPr>
            <w:tcW w:w="1809" w:type="dxa"/>
          </w:tcPr>
          <w:p w14:paraId="04E079C2" w14:textId="77777777" w:rsidR="00B04593" w:rsidRPr="00DB52AB" w:rsidRDefault="00B04593" w:rsidP="001F6522">
            <w:pPr>
              <w:rPr>
                <w:b/>
                <w:lang w:val="en-US"/>
              </w:rPr>
            </w:pPr>
            <w:r>
              <w:rPr>
                <w:b/>
                <w:lang w:val="en-US"/>
              </w:rPr>
              <w:t>Description</w:t>
            </w:r>
          </w:p>
        </w:tc>
        <w:tc>
          <w:tcPr>
            <w:tcW w:w="8327" w:type="dxa"/>
          </w:tcPr>
          <w:p w14:paraId="32ABA812" w14:textId="1754EDB3" w:rsidR="00B04593" w:rsidRPr="00DB52AB" w:rsidRDefault="006F46E3" w:rsidP="006F46E3">
            <w:pPr>
              <w:rPr>
                <w:lang w:val="en-US"/>
              </w:rPr>
            </w:pPr>
            <w:r>
              <w:rPr>
                <w:lang w:val="en-US"/>
              </w:rPr>
              <w:t>A service type for a Service Provider that provides electronic signature services within the Swedish eID framework.</w:t>
            </w:r>
          </w:p>
        </w:tc>
      </w:tr>
    </w:tbl>
    <w:p w14:paraId="434EE81A" w14:textId="77777777" w:rsidR="00B04593" w:rsidRPr="002866F1" w:rsidRDefault="00B04593" w:rsidP="002866F1">
      <w:pPr>
        <w:rPr>
          <w:lang w:val="en-US"/>
        </w:rPr>
      </w:pPr>
    </w:p>
    <w:p w14:paraId="6A2C1F34" w14:textId="77777777" w:rsidR="00A11D3D" w:rsidRDefault="00A11D3D">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57864916" w14:textId="71050F62" w:rsidR="00A821EE" w:rsidRDefault="007B158E" w:rsidP="008B4498">
      <w:pPr>
        <w:pStyle w:val="Heading1"/>
        <w:rPr>
          <w:lang w:val="en-US"/>
        </w:rPr>
      </w:pPr>
      <w:bookmarkStart w:id="76" w:name="_Toc305701209"/>
      <w:r>
        <w:rPr>
          <w:lang w:val="en-US"/>
        </w:rPr>
        <w:lastRenderedPageBreak/>
        <w:t>R</w:t>
      </w:r>
      <w:r w:rsidR="00A821EE" w:rsidRPr="006C4EAB">
        <w:rPr>
          <w:lang w:val="en-US"/>
        </w:rPr>
        <w:t>eferences</w:t>
      </w:r>
      <w:bookmarkEnd w:id="76"/>
    </w:p>
    <w:p w14:paraId="1B6FF4CC" w14:textId="77777777" w:rsidR="00927DDE" w:rsidRPr="00927DDE" w:rsidRDefault="00927DDE" w:rsidP="00927DDE">
      <w:pPr>
        <w:rPr>
          <w:lang w:val="en-US"/>
        </w:rPr>
      </w:pPr>
      <w:r w:rsidRPr="00927DDE">
        <w:rPr>
          <w:lang w:val="en-US"/>
        </w:rPr>
        <w:t>[RFC2119]</w:t>
      </w:r>
    </w:p>
    <w:p w14:paraId="5C06DDEA" w14:textId="070FE63E" w:rsidR="004B18C3" w:rsidRDefault="0028324E" w:rsidP="00C1358B">
      <w:pPr>
        <w:ind w:left="720"/>
        <w:rPr>
          <w:lang w:val="en-US"/>
        </w:rPr>
      </w:pPr>
      <w:hyperlink r:id="rId15"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p>
    <w:p w14:paraId="5DE755FB" w14:textId="77777777" w:rsidR="002E72FF" w:rsidRPr="006C4A72" w:rsidRDefault="002E72FF" w:rsidP="00927DDE">
      <w:pPr>
        <w:rPr>
          <w:lang w:val="en-US"/>
        </w:rPr>
      </w:pPr>
    </w:p>
    <w:p w14:paraId="2717B6DC" w14:textId="53CEE844" w:rsidR="00927DDE" w:rsidRDefault="00927DDE" w:rsidP="00927DDE">
      <w:pPr>
        <w:rPr>
          <w:lang w:val="en-US"/>
        </w:rPr>
      </w:pPr>
      <w:r>
        <w:rPr>
          <w:lang w:val="en-US"/>
        </w:rPr>
        <w:t>[SAML2Core]</w:t>
      </w:r>
    </w:p>
    <w:p w14:paraId="59C960FF" w14:textId="6DD0DC70" w:rsidR="00927DDE" w:rsidRDefault="0028324E" w:rsidP="00E32BDD">
      <w:pPr>
        <w:ind w:left="720"/>
        <w:rPr>
          <w:lang w:val="en-US"/>
        </w:rPr>
      </w:pPr>
      <w:hyperlink r:id="rId16" w:history="1">
        <w:r w:rsidR="009A5E0A" w:rsidRPr="009A5E0A">
          <w:rPr>
            <w:rStyle w:val="Hyperlink"/>
            <w:lang w:val="en-US"/>
          </w:rPr>
          <w:t>OASIS Standard, Assertions and Protocols for the OASIS Security Assertion Markup Language (SAML) V2.0, March 2005.</w:t>
        </w:r>
      </w:hyperlink>
    </w:p>
    <w:p w14:paraId="09EF0A77" w14:textId="77777777" w:rsidR="008D7BB1" w:rsidRPr="00A34B8A" w:rsidRDefault="008D7BB1" w:rsidP="009A5E0A">
      <w:pPr>
        <w:rPr>
          <w:lang w:val="en-US"/>
        </w:rPr>
      </w:pPr>
    </w:p>
    <w:p w14:paraId="7017A558" w14:textId="337C8643" w:rsidR="002B5FDD" w:rsidRPr="00A34B8A" w:rsidRDefault="002B5FDD" w:rsidP="009A5E0A">
      <w:pPr>
        <w:rPr>
          <w:lang w:val="en-US"/>
        </w:rPr>
      </w:pPr>
      <w:r w:rsidRPr="00A34B8A">
        <w:rPr>
          <w:lang w:val="en-US"/>
        </w:rPr>
        <w:t>[SAML2Meta]</w:t>
      </w:r>
    </w:p>
    <w:p w14:paraId="1C8AC1BC" w14:textId="00A59ABE" w:rsidR="008D7BB1" w:rsidRPr="00E32BDD" w:rsidRDefault="0028324E" w:rsidP="00E32BDD">
      <w:pPr>
        <w:ind w:left="720"/>
        <w:rPr>
          <w:lang w:val="en-US"/>
        </w:rPr>
      </w:pPr>
      <w:hyperlink r:id="rId17" w:history="1">
        <w:r w:rsidR="008D7BB1" w:rsidRPr="008D7BB1">
          <w:rPr>
            <w:rStyle w:val="Hyperlink"/>
            <w:lang w:val="en-US"/>
          </w:rPr>
          <w:t>OASIS Standard, Metadata for the OASIS Security Assertion Markup Language (SAML) V2.0, March 2005.</w:t>
        </w:r>
      </w:hyperlink>
    </w:p>
    <w:p w14:paraId="08368850" w14:textId="4D29D882" w:rsidR="008D7BB1" w:rsidRPr="00A34B8A" w:rsidRDefault="008D7BB1" w:rsidP="008D7BB1">
      <w:pPr>
        <w:rPr>
          <w:lang w:val="en-US"/>
        </w:rPr>
      </w:pPr>
    </w:p>
    <w:p w14:paraId="248907AA" w14:textId="428806DF" w:rsidR="008D7BB1" w:rsidRPr="00A34B8A" w:rsidRDefault="008D7BB1" w:rsidP="008D7BB1">
      <w:pPr>
        <w:rPr>
          <w:lang w:val="en-US"/>
        </w:rPr>
      </w:pPr>
      <w:r w:rsidRPr="00A34B8A">
        <w:rPr>
          <w:lang w:val="en-US"/>
        </w:rPr>
        <w:t>[SAML2MetaAttr]</w:t>
      </w:r>
    </w:p>
    <w:p w14:paraId="399C76D8" w14:textId="712379F2" w:rsidR="008D7BB1" w:rsidRPr="008B4498" w:rsidRDefault="0028324E" w:rsidP="008D7BB1">
      <w:pPr>
        <w:ind w:left="720"/>
        <w:rPr>
          <w:lang w:val="en-US"/>
        </w:rPr>
      </w:pPr>
      <w:hyperlink r:id="rId18" w:history="1">
        <w:r w:rsidR="006D63F7" w:rsidRPr="008B4498">
          <w:rPr>
            <w:rStyle w:val="Hyperlink"/>
            <w:lang w:val="en-US"/>
          </w:rPr>
          <w:t xml:space="preserve">OASIS </w:t>
        </w:r>
        <w:r w:rsidR="00D554A8" w:rsidRPr="008B4498">
          <w:rPr>
            <w:rStyle w:val="Hyperlink"/>
            <w:lang w:val="en-US"/>
          </w:rPr>
          <w:t>Committee Specification</w:t>
        </w:r>
        <w:r w:rsidR="006D63F7" w:rsidRPr="008B4498">
          <w:rPr>
            <w:rStyle w:val="Hyperlink"/>
            <w:lang w:val="en-US"/>
          </w:rPr>
          <w:t xml:space="preserve">, </w:t>
        </w:r>
        <w:r w:rsidR="006D63F7" w:rsidRPr="008B4498">
          <w:rPr>
            <w:rStyle w:val="Hyperlink"/>
            <w:bCs/>
            <w:lang w:val="en-US"/>
          </w:rPr>
          <w:t>SAML V2.0 Metadata Extension for Entity Attributes Version 1.0, A</w:t>
        </w:r>
        <w:r w:rsidR="006D63F7" w:rsidRPr="008B4498">
          <w:rPr>
            <w:rStyle w:val="Hyperlink"/>
            <w:bCs/>
            <w:lang w:val="en-US"/>
          </w:rPr>
          <w:t>u</w:t>
        </w:r>
        <w:r w:rsidR="006D63F7" w:rsidRPr="008B4498">
          <w:rPr>
            <w:rStyle w:val="Hyperlink"/>
            <w:bCs/>
            <w:lang w:val="en-US"/>
          </w:rPr>
          <w:t>gust 2009.</w:t>
        </w:r>
      </w:hyperlink>
    </w:p>
    <w:p w14:paraId="6635A80A" w14:textId="77777777" w:rsidR="002B5FDD" w:rsidRPr="008B4498" w:rsidRDefault="002B5FDD" w:rsidP="009A5E0A">
      <w:pPr>
        <w:rPr>
          <w:lang w:val="en-US"/>
        </w:rPr>
      </w:pPr>
    </w:p>
    <w:p w14:paraId="1D00EE18" w14:textId="5A355D69" w:rsidR="001E2405" w:rsidRPr="00A34B8A" w:rsidRDefault="004E7F9B" w:rsidP="009A5E0A">
      <w:pPr>
        <w:rPr>
          <w:lang w:val="en-US"/>
        </w:rPr>
      </w:pPr>
      <w:r w:rsidRPr="00A34B8A">
        <w:rPr>
          <w:lang w:val="en-US"/>
        </w:rPr>
        <w:t>[Ent</w:t>
      </w:r>
      <w:r w:rsidR="001E2405" w:rsidRPr="00A34B8A">
        <w:rPr>
          <w:lang w:val="en-US"/>
        </w:rPr>
        <w:t>Cat]</w:t>
      </w:r>
    </w:p>
    <w:p w14:paraId="38C7EE3A" w14:textId="429F4BCA" w:rsidR="008B4498" w:rsidRPr="00E32BDD" w:rsidRDefault="0028324E" w:rsidP="00E32BDD">
      <w:pPr>
        <w:ind w:left="720"/>
        <w:rPr>
          <w:bCs/>
          <w:lang w:val="en-US"/>
        </w:rPr>
      </w:pPr>
      <w:hyperlink r:id="rId19" w:history="1">
        <w:r w:rsidR="001E2405" w:rsidRPr="001E2405">
          <w:rPr>
            <w:rStyle w:val="Hyperlink"/>
            <w:bCs/>
            <w:lang w:val="en-US"/>
          </w:rPr>
          <w:t>The Entity Category SAML Entity Metadata Attribute Type, March 2012.</w:t>
        </w:r>
      </w:hyperlink>
    </w:p>
    <w:p w14:paraId="10CCEE1D" w14:textId="21B811CE" w:rsidR="00531D00" w:rsidRDefault="00531D00" w:rsidP="00374930">
      <w:pPr>
        <w:rPr>
          <w:lang w:val="en-US"/>
        </w:rPr>
      </w:pPr>
    </w:p>
    <w:p w14:paraId="052B68A1" w14:textId="77777777" w:rsidR="000369FD" w:rsidRPr="00A34B8A" w:rsidRDefault="000369FD" w:rsidP="000369FD">
      <w:pPr>
        <w:rPr>
          <w:bCs/>
        </w:rPr>
      </w:pPr>
      <w:r w:rsidRPr="00A34B8A">
        <w:t>[Eid</w:t>
      </w:r>
      <w:r w:rsidRPr="00A34B8A">
        <w:rPr>
          <w:bCs/>
        </w:rPr>
        <w:t>Tillit]</w:t>
      </w:r>
    </w:p>
    <w:p w14:paraId="750B9505" w14:textId="0DE9DA73" w:rsidR="009B1DA8" w:rsidRDefault="000369FD" w:rsidP="009B1DA8">
      <w:pPr>
        <w:rPr>
          <w:ins w:id="77" w:author="Martin Lindström" w:date="2016-06-23T16:58:00Z"/>
        </w:rPr>
      </w:pPr>
      <w:r w:rsidRPr="00A34B8A">
        <w:rPr>
          <w:bCs/>
        </w:rPr>
        <w:tab/>
      </w:r>
      <w:r w:rsidR="009B1DA8" w:rsidRPr="00A05549">
        <w:t>Tillitsramverk för Svensk E-legitimation.</w:t>
      </w:r>
    </w:p>
    <w:p w14:paraId="7D70DAE4" w14:textId="77777777" w:rsidR="00A7484B" w:rsidRDefault="00A7484B" w:rsidP="009B1DA8"/>
    <w:p w14:paraId="7147E068" w14:textId="0931AB38" w:rsidR="00A7484B" w:rsidRDefault="00A7484B" w:rsidP="00A7484B">
      <w:pPr>
        <w:rPr>
          <w:lang w:val="en-US"/>
        </w:rPr>
      </w:pPr>
      <w:r>
        <w:rPr>
          <w:lang w:val="en-US"/>
        </w:rPr>
        <w:t>[Eid</w:t>
      </w:r>
      <w:r w:rsidR="00CD6322">
        <w:rPr>
          <w:lang w:val="en-US"/>
        </w:rPr>
        <w:t>Registry</w:t>
      </w:r>
      <w:r>
        <w:rPr>
          <w:lang w:val="en-US"/>
        </w:rPr>
        <w:t>]</w:t>
      </w:r>
    </w:p>
    <w:p w14:paraId="6D8A64BF" w14:textId="20F2B5C9" w:rsidR="00A7484B" w:rsidRDefault="00A7484B" w:rsidP="00A7484B">
      <w:pPr>
        <w:rPr>
          <w:lang w:val="en-US"/>
        </w:rPr>
      </w:pPr>
      <w:r>
        <w:rPr>
          <w:lang w:val="en-US"/>
        </w:rPr>
        <w:tab/>
      </w:r>
      <w:r w:rsidR="00AA0692" w:rsidRPr="00A05549">
        <w:rPr>
          <w:lang w:val="en-US"/>
        </w:rPr>
        <w:t>Registry for identifiers assigned by the Swedish e-identification board</w:t>
      </w:r>
      <w:r w:rsidRPr="00A05549">
        <w:rPr>
          <w:lang w:val="en-US"/>
        </w:rPr>
        <w:t>.</w:t>
      </w:r>
    </w:p>
    <w:p w14:paraId="08009080" w14:textId="77777777" w:rsidR="00C1358B" w:rsidRDefault="00C1358B" w:rsidP="00A7484B">
      <w:pPr>
        <w:rPr>
          <w:lang w:val="en-US"/>
        </w:rPr>
      </w:pPr>
    </w:p>
    <w:p w14:paraId="521F4A50" w14:textId="518241AF" w:rsidR="00C1358B" w:rsidRDefault="00C1358B" w:rsidP="00C1358B">
      <w:pPr>
        <w:rPr>
          <w:lang w:val="en-US"/>
        </w:rPr>
      </w:pPr>
      <w:r>
        <w:rPr>
          <w:lang w:val="en-US"/>
        </w:rPr>
        <w:t>[EidAttributes]</w:t>
      </w:r>
    </w:p>
    <w:p w14:paraId="65F47720" w14:textId="77777777" w:rsidR="00DE2742" w:rsidRDefault="00C1358B" w:rsidP="00C1358B">
      <w:pPr>
        <w:rPr>
          <w:ins w:id="78" w:author="Martin Lindström" w:date="2016-08-22T14:34:00Z"/>
          <w:lang w:val="en-US"/>
        </w:rPr>
      </w:pPr>
      <w:r>
        <w:rPr>
          <w:lang w:val="en-US"/>
        </w:rPr>
        <w:tab/>
      </w:r>
      <w:r w:rsidR="00A46397" w:rsidRPr="00A05549">
        <w:rPr>
          <w:lang w:val="en-US"/>
        </w:rPr>
        <w:t>Attribute Specification for the Swedish eID Framework.</w:t>
      </w:r>
      <w:r w:rsidR="00DE2742">
        <w:rPr>
          <w:lang w:val="en-US"/>
        </w:rPr>
        <w:t xml:space="preserve"> </w:t>
      </w:r>
    </w:p>
    <w:p w14:paraId="61DA7B01" w14:textId="77777777" w:rsidR="00DE2742" w:rsidRDefault="00DE2742" w:rsidP="00C1358B">
      <w:pPr>
        <w:rPr>
          <w:ins w:id="79" w:author="Martin Lindström" w:date="2016-08-22T14:34:00Z"/>
          <w:lang w:val="en-US"/>
        </w:rPr>
      </w:pPr>
    </w:p>
    <w:p w14:paraId="18B425EA" w14:textId="7205922D" w:rsidR="00C1358B" w:rsidRDefault="00DE2742" w:rsidP="00C1358B">
      <w:pPr>
        <w:rPr>
          <w:rStyle w:val="Hyperlink"/>
          <w:lang w:val="en-US"/>
        </w:rPr>
      </w:pPr>
      <w:r>
        <w:rPr>
          <w:lang w:val="en-US"/>
        </w:rPr>
        <w:t>[</w:t>
      </w:r>
      <w:r>
        <w:rPr>
          <w:lang w:val="en-US"/>
        </w:rPr>
        <w:t>Eid</w:t>
      </w:r>
      <w:r>
        <w:rPr>
          <w:lang w:val="en-US"/>
        </w:rPr>
        <w:t>Discovery</w:t>
      </w:r>
      <w:r>
        <w:rPr>
          <w:lang w:val="en-US"/>
        </w:rPr>
        <w:t>]</w:t>
      </w:r>
    </w:p>
    <w:p w14:paraId="50409FB6" w14:textId="676BF3F9" w:rsidR="00690F1C" w:rsidRPr="00D51B4F" w:rsidRDefault="00690F1C" w:rsidP="00D51B4F">
      <w:pPr>
        <w:ind w:left="720"/>
        <w:rPr>
          <w:lang w:val="en-GB"/>
        </w:rPr>
      </w:pPr>
      <w:proofErr w:type="gramStart"/>
      <w:r w:rsidRPr="00A05549">
        <w:rPr>
          <w:lang w:val="en-GB"/>
        </w:rPr>
        <w:t>Discovery within the Swedish eID Framework</w:t>
      </w:r>
      <w:r w:rsidRPr="00D51B4F">
        <w:rPr>
          <w:lang w:val="en-GB"/>
        </w:rPr>
        <w:t>.</w:t>
      </w:r>
      <w:proofErr w:type="gramEnd"/>
    </w:p>
    <w:p w14:paraId="264A42E1" w14:textId="77777777" w:rsidR="004D0C69" w:rsidRDefault="004D0C69">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414EC013" w14:textId="3908EBC9" w:rsidR="000369FD" w:rsidRDefault="002F0042" w:rsidP="002F0042">
      <w:pPr>
        <w:pStyle w:val="Heading1"/>
        <w:rPr>
          <w:lang w:val="en-US"/>
        </w:rPr>
      </w:pPr>
      <w:bookmarkStart w:id="80" w:name="_Toc305701210"/>
      <w:r>
        <w:rPr>
          <w:lang w:val="en-US"/>
        </w:rPr>
        <w:lastRenderedPageBreak/>
        <w:t>Changes between versions</w:t>
      </w:r>
      <w:bookmarkEnd w:id="80"/>
    </w:p>
    <w:p w14:paraId="06D48549" w14:textId="47DB4C2D" w:rsidR="006E5EB2" w:rsidRDefault="00C03951" w:rsidP="000A1A37">
      <w:pPr>
        <w:rPr>
          <w:ins w:id="81" w:author="Martin Lindström" w:date="2016-05-26T12:41:00Z"/>
          <w:b/>
          <w:lang w:val="en-US"/>
        </w:rPr>
      </w:pPr>
      <w:ins w:id="82" w:author="Martin Lindström" w:date="2016-05-26T12:41:00Z">
        <w:r>
          <w:rPr>
            <w:b/>
            <w:lang w:val="en-US"/>
          </w:rPr>
          <w:t>Changes between version 1.4 and version 1.5</w:t>
        </w:r>
        <w:r w:rsidR="006E5EB2">
          <w:rPr>
            <w:b/>
            <w:lang w:val="en-US"/>
          </w:rPr>
          <w:t>:</w:t>
        </w:r>
      </w:ins>
    </w:p>
    <w:p w14:paraId="723C957D" w14:textId="77777777" w:rsidR="006E5EB2" w:rsidRDefault="006E5EB2" w:rsidP="000A1A37">
      <w:pPr>
        <w:rPr>
          <w:ins w:id="83" w:author="Martin Lindström" w:date="2016-05-26T12:41:00Z"/>
          <w:b/>
          <w:lang w:val="en-US"/>
        </w:rPr>
      </w:pPr>
    </w:p>
    <w:p w14:paraId="3FC8FE56" w14:textId="28D5E234" w:rsidR="006E5EB2" w:rsidRPr="00C03951" w:rsidRDefault="00357270" w:rsidP="00C03951">
      <w:pPr>
        <w:pStyle w:val="ListParagraph"/>
        <w:numPr>
          <w:ilvl w:val="0"/>
          <w:numId w:val="28"/>
        </w:numPr>
        <w:rPr>
          <w:ins w:id="84" w:author="Martin Lindström" w:date="2016-05-26T12:41:00Z"/>
          <w:b/>
          <w:lang w:val="en-US"/>
        </w:rPr>
      </w:pPr>
      <w:ins w:id="85" w:author="Martin Lindström" w:date="2016-08-22T14:36:00Z">
        <w:r>
          <w:rPr>
            <w:lang w:val="en-US"/>
          </w:rPr>
          <w:t>Introduced the Service Entity Category “</w:t>
        </w:r>
        <w:r w:rsidRPr="00357270">
          <w:rPr>
            <w:lang w:val="en-US"/>
          </w:rPr>
          <w:t>eidas-naturalperson</w:t>
        </w:r>
        <w:r>
          <w:rPr>
            <w:lang w:val="en-US"/>
          </w:rPr>
          <w:t xml:space="preserve">” </w:t>
        </w:r>
      </w:ins>
      <w:ins w:id="86" w:author="Martin Lindström" w:date="2016-08-22T14:37:00Z">
        <w:r w:rsidR="00060D04">
          <w:rPr>
            <w:lang w:val="en-US"/>
          </w:rPr>
          <w:t>(</w:t>
        </w:r>
        <w:r w:rsidR="0028324E">
          <w:rPr>
            <w:lang w:val="en-US"/>
          </w:rPr>
          <w:t xml:space="preserve">section </w:t>
        </w:r>
      </w:ins>
      <w:ins w:id="87" w:author="Martin Lindström" w:date="2016-08-22T14:38:00Z">
        <w:r w:rsidR="0028324E">
          <w:rPr>
            <w:lang w:val="en-US"/>
          </w:rPr>
          <w:fldChar w:fldCharType="begin"/>
        </w:r>
        <w:r w:rsidR="0028324E">
          <w:rPr>
            <w:lang w:val="en-US"/>
          </w:rPr>
          <w:instrText xml:space="preserve"> REF _Ref333496032 \r \h </w:instrText>
        </w:r>
        <w:r w:rsidR="0028324E">
          <w:rPr>
            <w:lang w:val="en-US"/>
          </w:rPr>
        </w:r>
      </w:ins>
      <w:r w:rsidR="0028324E">
        <w:rPr>
          <w:lang w:val="en-US"/>
        </w:rPr>
        <w:fldChar w:fldCharType="separate"/>
      </w:r>
      <w:ins w:id="88" w:author="Martin Lindström" w:date="2016-08-22T14:38:00Z">
        <w:r w:rsidR="0028324E">
          <w:rPr>
            <w:lang w:val="en-US"/>
          </w:rPr>
          <w:t>2.4</w:t>
        </w:r>
        <w:r w:rsidR="0028324E">
          <w:rPr>
            <w:lang w:val="en-US"/>
          </w:rPr>
          <w:fldChar w:fldCharType="end"/>
        </w:r>
      </w:ins>
      <w:ins w:id="89" w:author="Martin Lindström" w:date="2016-08-22T14:37:00Z">
        <w:r w:rsidR="00060D04">
          <w:rPr>
            <w:lang w:val="en-US"/>
          </w:rPr>
          <w:t xml:space="preserve">) </w:t>
        </w:r>
      </w:ins>
      <w:ins w:id="90" w:author="Martin Lindström" w:date="2016-08-22T14:36:00Z">
        <w:r>
          <w:rPr>
            <w:lang w:val="en-US"/>
          </w:rPr>
          <w:t>for support of authentication</w:t>
        </w:r>
      </w:ins>
      <w:ins w:id="91" w:author="Martin Lindström" w:date="2016-08-22T14:37:00Z">
        <w:r w:rsidR="00060D04">
          <w:rPr>
            <w:lang w:val="en-US"/>
          </w:rPr>
          <w:t xml:space="preserve"> against the eIDAS Framework.</w:t>
        </w:r>
      </w:ins>
      <w:bookmarkStart w:id="92" w:name="_GoBack"/>
      <w:bookmarkEnd w:id="92"/>
    </w:p>
    <w:p w14:paraId="193FCDDB" w14:textId="77777777" w:rsidR="006E5EB2" w:rsidRDefault="006E5EB2" w:rsidP="000A1A37">
      <w:pPr>
        <w:rPr>
          <w:ins w:id="93" w:author="Martin Lindström" w:date="2016-05-26T12:40:00Z"/>
          <w:b/>
          <w:lang w:val="en-US"/>
        </w:rPr>
      </w:pPr>
    </w:p>
    <w:p w14:paraId="6FC48FF5" w14:textId="384DC6DA" w:rsidR="00306F06" w:rsidRDefault="00306F06" w:rsidP="000A1A37">
      <w:pPr>
        <w:rPr>
          <w:b/>
          <w:lang w:val="en-US"/>
        </w:rPr>
      </w:pPr>
      <w:r>
        <w:rPr>
          <w:b/>
          <w:lang w:val="en-US"/>
        </w:rPr>
        <w:t>Changes between version 1.3 and version 1.4:</w:t>
      </w:r>
    </w:p>
    <w:p w14:paraId="587B155C" w14:textId="77777777" w:rsidR="0049354C" w:rsidRDefault="0049354C" w:rsidP="000A1A37">
      <w:pPr>
        <w:rPr>
          <w:b/>
          <w:lang w:val="en-US"/>
        </w:rPr>
      </w:pPr>
    </w:p>
    <w:p w14:paraId="04EF5EA4" w14:textId="3846A941" w:rsidR="0049354C" w:rsidRPr="00286A2C" w:rsidRDefault="00707E12" w:rsidP="00DC737A">
      <w:pPr>
        <w:pStyle w:val="ListParagraph"/>
        <w:numPr>
          <w:ilvl w:val="0"/>
          <w:numId w:val="28"/>
        </w:numPr>
        <w:rPr>
          <w:b/>
          <w:lang w:val="en-US"/>
        </w:rPr>
      </w:pPr>
      <w:r>
        <w:rPr>
          <w:lang w:val="en-US"/>
        </w:rPr>
        <w:t xml:space="preserve">Version 1.3 of </w:t>
      </w:r>
      <w:r w:rsidR="009524AB">
        <w:rPr>
          <w:lang w:val="en-US"/>
        </w:rPr>
        <w:t>[Eid2Attributes]</w:t>
      </w:r>
      <w:r>
        <w:rPr>
          <w:lang w:val="en-US"/>
        </w:rPr>
        <w:t xml:space="preserve"> changed the terms “attribute profiles” to “attribute sets”. This specification has therefore been updated to reflect these changes.</w:t>
      </w:r>
    </w:p>
    <w:p w14:paraId="39157A80" w14:textId="7306B362" w:rsidR="00DE1C61" w:rsidRPr="003C4CAE" w:rsidRDefault="007A3BC6" w:rsidP="00DC737A">
      <w:pPr>
        <w:pStyle w:val="ListParagraph"/>
        <w:numPr>
          <w:ilvl w:val="0"/>
          <w:numId w:val="28"/>
        </w:numPr>
        <w:rPr>
          <w:b/>
          <w:lang w:val="en-US"/>
        </w:rPr>
      </w:pPr>
      <w:r>
        <w:rPr>
          <w:lang w:val="en-US"/>
        </w:rPr>
        <w:t xml:space="preserve">Chapter </w:t>
      </w:r>
      <w:r w:rsidR="007F4386">
        <w:rPr>
          <w:lang w:val="en-US"/>
        </w:rPr>
        <w:t>1.5, “</w:t>
      </w:r>
      <w:r w:rsidR="00FD5A77" w:rsidRPr="00FD5A77">
        <w:rPr>
          <w:lang w:val="en-US"/>
        </w:rPr>
        <w:t>Representation of Entity Categories in Metadata</w:t>
      </w:r>
      <w:r w:rsidR="007F4386">
        <w:rPr>
          <w:lang w:val="en-US"/>
        </w:rPr>
        <w:t>”</w:t>
      </w:r>
      <w:r>
        <w:rPr>
          <w:lang w:val="en-US"/>
        </w:rPr>
        <w:t>, was added to illustrate how entity cat</w:t>
      </w:r>
      <w:r>
        <w:rPr>
          <w:lang w:val="en-US"/>
        </w:rPr>
        <w:t>e</w:t>
      </w:r>
      <w:r>
        <w:rPr>
          <w:lang w:val="en-US"/>
        </w:rPr>
        <w:t>gories are represented in metadata.</w:t>
      </w:r>
    </w:p>
    <w:p w14:paraId="752D2F66" w14:textId="63CCABD0" w:rsidR="00786737" w:rsidRPr="00DC737A" w:rsidRDefault="00786737" w:rsidP="00DC737A">
      <w:pPr>
        <w:pStyle w:val="ListParagraph"/>
        <w:numPr>
          <w:ilvl w:val="0"/>
          <w:numId w:val="28"/>
        </w:numPr>
        <w:rPr>
          <w:b/>
          <w:lang w:val="en-US"/>
        </w:rPr>
      </w:pPr>
      <w:r>
        <w:rPr>
          <w:lang w:val="en-US"/>
        </w:rPr>
        <w:t xml:space="preserve">Clarifications regarding the definition of Service Entity Categories were made to chapter </w:t>
      </w:r>
      <w:r w:rsidR="00FD5A77">
        <w:rPr>
          <w:lang w:val="en-US"/>
        </w:rPr>
        <w:t>2</w:t>
      </w:r>
      <w:r>
        <w:rPr>
          <w:lang w:val="en-US"/>
        </w:rPr>
        <w:t>.</w:t>
      </w:r>
    </w:p>
    <w:p w14:paraId="68C6238C" w14:textId="77777777" w:rsidR="00306F06" w:rsidRDefault="00306F06" w:rsidP="000A1A37">
      <w:pPr>
        <w:rPr>
          <w:b/>
          <w:lang w:val="en-US"/>
        </w:rPr>
      </w:pPr>
    </w:p>
    <w:p w14:paraId="3D544A2E" w14:textId="7615E11E" w:rsidR="00451845" w:rsidRDefault="00451845" w:rsidP="000A1A37">
      <w:pPr>
        <w:rPr>
          <w:b/>
          <w:lang w:val="en-US"/>
        </w:rPr>
      </w:pPr>
      <w:r>
        <w:rPr>
          <w:b/>
          <w:lang w:val="en-US"/>
        </w:rPr>
        <w:t>Changes between version 1.2 and version 1.3:</w:t>
      </w:r>
    </w:p>
    <w:p w14:paraId="65AE984E" w14:textId="77777777" w:rsidR="00451845" w:rsidRDefault="00451845" w:rsidP="000A1A37">
      <w:pPr>
        <w:rPr>
          <w:b/>
          <w:lang w:val="en-US"/>
        </w:rPr>
      </w:pPr>
    </w:p>
    <w:p w14:paraId="08BB6373" w14:textId="6A882ADA" w:rsidR="00D61A55" w:rsidRPr="00AF79E8" w:rsidRDefault="00451845" w:rsidP="00AF79E8">
      <w:pPr>
        <w:pStyle w:val="ListParagraph"/>
        <w:numPr>
          <w:ilvl w:val="0"/>
          <w:numId w:val="36"/>
        </w:numPr>
        <w:rPr>
          <w:b/>
          <w:lang w:val="en-US"/>
        </w:rPr>
      </w:pPr>
      <w:r>
        <w:rPr>
          <w:lang w:val="en-US"/>
        </w:rPr>
        <w:t xml:space="preserve">In chapter </w:t>
      </w:r>
      <w:r w:rsidR="00804CC4">
        <w:rPr>
          <w:lang w:val="en-US"/>
        </w:rPr>
        <w:t>1.4, “Use in Discovery Services”</w:t>
      </w:r>
      <w:r w:rsidR="00F07AD2">
        <w:rPr>
          <w:lang w:val="en-US"/>
        </w:rPr>
        <w:t>,</w:t>
      </w:r>
      <w:r w:rsidR="00A45FC8">
        <w:rPr>
          <w:lang w:val="en-US"/>
        </w:rPr>
        <w:t xml:space="preserve"> </w:t>
      </w:r>
      <w:r w:rsidR="00350327">
        <w:rPr>
          <w:lang w:val="en-US"/>
        </w:rPr>
        <w:t>the text that referred to the Discovery Service</w:t>
      </w:r>
      <w:r w:rsidR="00D61A55">
        <w:rPr>
          <w:lang w:val="en-US"/>
        </w:rPr>
        <w:t xml:space="preserve"> usage of </w:t>
      </w:r>
      <w:r w:rsidR="00D61A55" w:rsidRPr="00D61A55">
        <w:rPr>
          <w:lang w:val="en-US"/>
        </w:rPr>
        <w:t xml:space="preserve">Service Property Entity Categories when </w:t>
      </w:r>
      <w:r w:rsidR="00D61A55">
        <w:rPr>
          <w:lang w:val="en-US"/>
        </w:rPr>
        <w:t>rendering user interfaces was removed.</w:t>
      </w:r>
    </w:p>
    <w:p w14:paraId="45711020" w14:textId="43A717BC" w:rsidR="00451845" w:rsidRPr="00732FC6" w:rsidRDefault="00F75493" w:rsidP="00AF79E8">
      <w:pPr>
        <w:pStyle w:val="ListParagraph"/>
        <w:numPr>
          <w:ilvl w:val="0"/>
          <w:numId w:val="36"/>
        </w:numPr>
        <w:rPr>
          <w:b/>
          <w:lang w:val="en-US"/>
        </w:rPr>
      </w:pPr>
      <w:r>
        <w:rPr>
          <w:lang w:val="en-US"/>
        </w:rPr>
        <w:t xml:space="preserve">In chapter </w:t>
      </w:r>
      <w:r w:rsidR="004127CB">
        <w:rPr>
          <w:lang w:val="en-US"/>
        </w:rPr>
        <w:t>3.1</w:t>
      </w:r>
      <w:r w:rsidR="00AD7895">
        <w:rPr>
          <w:lang w:val="en-US"/>
        </w:rPr>
        <w:t>, “</w:t>
      </w:r>
      <w:r w:rsidR="004127CB">
        <w:rPr>
          <w:lang w:val="en-US"/>
        </w:rPr>
        <w:t>mobile-auth</w:t>
      </w:r>
      <w:r w:rsidR="00AD7895">
        <w:rPr>
          <w:lang w:val="en-US"/>
        </w:rPr>
        <w:t xml:space="preserve">”, </w:t>
      </w:r>
      <w:r w:rsidR="00737E90">
        <w:rPr>
          <w:lang w:val="en-US"/>
        </w:rPr>
        <w:t xml:space="preserve">changes were made to reflect that the use of mobile-auth no longer </w:t>
      </w:r>
      <w:r w:rsidR="00F731D7">
        <w:rPr>
          <w:lang w:val="en-US"/>
        </w:rPr>
        <w:t>go</w:t>
      </w:r>
      <w:r w:rsidR="00F731D7">
        <w:rPr>
          <w:lang w:val="en-US"/>
        </w:rPr>
        <w:t>v</w:t>
      </w:r>
      <w:r w:rsidR="00F731D7">
        <w:rPr>
          <w:lang w:val="en-US"/>
        </w:rPr>
        <w:t>erns which type of end user interface the Discovery Service should render.</w:t>
      </w:r>
      <w:r w:rsidR="00F07AD2">
        <w:rPr>
          <w:lang w:val="en-US"/>
        </w:rPr>
        <w:t xml:space="preserve"> </w:t>
      </w:r>
    </w:p>
    <w:p w14:paraId="24116C7E" w14:textId="0D1EB536" w:rsidR="00226E1D" w:rsidRPr="00AF79E8" w:rsidRDefault="00226E1D" w:rsidP="005200EA">
      <w:pPr>
        <w:pStyle w:val="ListParagraph"/>
        <w:numPr>
          <w:ilvl w:val="0"/>
          <w:numId w:val="36"/>
        </w:numPr>
        <w:rPr>
          <w:b/>
          <w:lang w:val="en-US"/>
        </w:rPr>
      </w:pPr>
      <w:r>
        <w:rPr>
          <w:lang w:val="en-US"/>
        </w:rPr>
        <w:t>In chapter</w:t>
      </w:r>
      <w:r w:rsidR="00B63E62">
        <w:rPr>
          <w:lang w:val="en-US"/>
        </w:rPr>
        <w:t xml:space="preserve"> 2</w:t>
      </w:r>
      <w:r>
        <w:rPr>
          <w:lang w:val="en-US"/>
        </w:rPr>
        <w:t>,</w:t>
      </w:r>
      <w:r w:rsidR="00AA09BB">
        <w:rPr>
          <w:lang w:val="en-US"/>
        </w:rPr>
        <w:t xml:space="preserve"> “Definitions for Service Entity Categories”,</w:t>
      </w:r>
      <w:r>
        <w:rPr>
          <w:lang w:val="en-US"/>
        </w:rPr>
        <w:t xml:space="preserve"> URIs for attribute profiles were added in defin</w:t>
      </w:r>
      <w:r>
        <w:rPr>
          <w:lang w:val="en-US"/>
        </w:rPr>
        <w:t>i</w:t>
      </w:r>
      <w:r>
        <w:rPr>
          <w:lang w:val="en-US"/>
        </w:rPr>
        <w:t>tions of the service entity categories.</w:t>
      </w:r>
    </w:p>
    <w:p w14:paraId="406A349C" w14:textId="30B29FF9" w:rsidR="00451845" w:rsidRDefault="00451845" w:rsidP="005200EA">
      <w:pPr>
        <w:rPr>
          <w:b/>
          <w:lang w:val="en-US"/>
        </w:rPr>
      </w:pPr>
    </w:p>
    <w:p w14:paraId="0B688A7E" w14:textId="66881B1F" w:rsidR="000A1A37" w:rsidRDefault="000A1A37" w:rsidP="000A1A37">
      <w:pPr>
        <w:rPr>
          <w:b/>
          <w:lang w:val="en-US"/>
        </w:rPr>
      </w:pPr>
      <w:r>
        <w:rPr>
          <w:b/>
          <w:lang w:val="en-US"/>
        </w:rPr>
        <w:t>Changes between version 1.1 and version 1.2</w:t>
      </w:r>
      <w:r w:rsidRPr="00532E8A">
        <w:rPr>
          <w:b/>
          <w:lang w:val="en-US"/>
        </w:rPr>
        <w:t>:</w:t>
      </w:r>
    </w:p>
    <w:p w14:paraId="0E855BAB" w14:textId="77777777" w:rsidR="000A1A37" w:rsidRDefault="000A1A37" w:rsidP="000A1A37">
      <w:pPr>
        <w:rPr>
          <w:b/>
          <w:lang w:val="en-US"/>
        </w:rPr>
      </w:pPr>
    </w:p>
    <w:p w14:paraId="2D1A55B6" w14:textId="7E118C19" w:rsidR="000A1A37" w:rsidRDefault="000A1A37" w:rsidP="000A1A37">
      <w:pPr>
        <w:pStyle w:val="ListParagraph"/>
        <w:numPr>
          <w:ilvl w:val="0"/>
          <w:numId w:val="28"/>
        </w:numPr>
        <w:rPr>
          <w:lang w:val="en-US"/>
        </w:rPr>
      </w:pPr>
      <w:r>
        <w:rPr>
          <w:lang w:val="en-US"/>
        </w:rPr>
        <w:t>In chapter</w:t>
      </w:r>
      <w:r w:rsidR="00B63E62">
        <w:rPr>
          <w:lang w:val="en-US"/>
        </w:rPr>
        <w:t xml:space="preserve"> 2</w:t>
      </w:r>
      <w:r>
        <w:rPr>
          <w:lang w:val="en-US"/>
        </w:rPr>
        <w:t xml:space="preserve">, </w:t>
      </w:r>
      <w:r w:rsidR="006C5E7C">
        <w:rPr>
          <w:lang w:val="en-US"/>
        </w:rPr>
        <w:t>“Definitions for Service Entity Categories”</w:t>
      </w:r>
      <w:r>
        <w:rPr>
          <w:lang w:val="en-US"/>
        </w:rPr>
        <w:t xml:space="preserve">, two new </w:t>
      </w:r>
      <w:r w:rsidRPr="000A1A37">
        <w:rPr>
          <w:lang w:val="en-US"/>
        </w:rPr>
        <w:t>service entity categories have been defined, loa2-pnr and loa4-pnr.</w:t>
      </w:r>
    </w:p>
    <w:p w14:paraId="7D0F83F1" w14:textId="77777777" w:rsidR="000A1A37" w:rsidRDefault="000A1A37" w:rsidP="000A1A37">
      <w:pPr>
        <w:rPr>
          <w:lang w:val="en-US"/>
        </w:rPr>
      </w:pPr>
    </w:p>
    <w:p w14:paraId="0000218A" w14:textId="1427D6F0" w:rsidR="000A1A37" w:rsidRDefault="000A1A37" w:rsidP="000A1A37">
      <w:pPr>
        <w:rPr>
          <w:b/>
          <w:lang w:val="en-US"/>
        </w:rPr>
      </w:pPr>
      <w:r>
        <w:rPr>
          <w:b/>
          <w:lang w:val="en-US"/>
        </w:rPr>
        <w:t>Changes between version 1.0 and version 1.1</w:t>
      </w:r>
      <w:r w:rsidRPr="00532E8A">
        <w:rPr>
          <w:b/>
          <w:lang w:val="en-US"/>
        </w:rPr>
        <w:t>:</w:t>
      </w:r>
    </w:p>
    <w:p w14:paraId="576D7C38" w14:textId="77777777" w:rsidR="000A1A37" w:rsidRDefault="000A1A37" w:rsidP="000A1A37">
      <w:pPr>
        <w:rPr>
          <w:b/>
          <w:lang w:val="en-US"/>
        </w:rPr>
      </w:pPr>
    </w:p>
    <w:p w14:paraId="1E4351AE" w14:textId="3D25556F" w:rsidR="000A1A37" w:rsidRDefault="00EA44EE" w:rsidP="000A1A37">
      <w:pPr>
        <w:pStyle w:val="ListParagraph"/>
        <w:numPr>
          <w:ilvl w:val="0"/>
          <w:numId w:val="28"/>
        </w:numPr>
        <w:rPr>
          <w:lang w:val="en-US"/>
        </w:rPr>
      </w:pPr>
      <w:r>
        <w:rPr>
          <w:lang w:val="en-US"/>
        </w:rPr>
        <w:t>The service property category mobile-auth was added.</w:t>
      </w:r>
    </w:p>
    <w:p w14:paraId="2B176FB6" w14:textId="3DC0149C" w:rsidR="00EA44EE" w:rsidRPr="000A1A37" w:rsidRDefault="00EA44EE" w:rsidP="000A1A37">
      <w:pPr>
        <w:pStyle w:val="ListParagraph"/>
        <w:numPr>
          <w:ilvl w:val="0"/>
          <w:numId w:val="28"/>
        </w:numPr>
        <w:rPr>
          <w:lang w:val="en-US"/>
        </w:rPr>
      </w:pPr>
      <w:r>
        <w:rPr>
          <w:lang w:val="en-US"/>
        </w:rPr>
        <w:t xml:space="preserve">Changes was made to chapter </w:t>
      </w:r>
      <w:r w:rsidR="00517DF4">
        <w:rPr>
          <w:lang w:val="en-US"/>
        </w:rPr>
        <w:t>1.4</w:t>
      </w:r>
      <w:r>
        <w:rPr>
          <w:lang w:val="en-US"/>
        </w:rPr>
        <w:t>, “</w:t>
      </w:r>
      <w:r w:rsidR="00517DF4">
        <w:rPr>
          <w:lang w:val="en-US"/>
        </w:rPr>
        <w:t>Use in Discovery Services</w:t>
      </w:r>
      <w:r w:rsidR="00804CC4">
        <w:rPr>
          <w:lang w:val="en-US"/>
        </w:rPr>
        <w:t>”</w:t>
      </w:r>
      <w:r>
        <w:rPr>
          <w:lang w:val="en-US"/>
        </w:rPr>
        <w:t>, where mobile-auth was referred.</w:t>
      </w:r>
    </w:p>
    <w:p w14:paraId="4495ABB6" w14:textId="77777777" w:rsidR="000A1A37" w:rsidRPr="00532E8A" w:rsidRDefault="000A1A37" w:rsidP="000A1A37">
      <w:pPr>
        <w:rPr>
          <w:b/>
          <w:lang w:val="en-US"/>
        </w:rPr>
      </w:pPr>
    </w:p>
    <w:p w14:paraId="1A5DBF8E" w14:textId="77777777" w:rsidR="002F0042" w:rsidRPr="006C4A72" w:rsidRDefault="002F0042" w:rsidP="002F0042">
      <w:pPr>
        <w:rPr>
          <w:lang w:val="en-US"/>
        </w:rPr>
      </w:pPr>
    </w:p>
    <w:sectPr w:rsidR="002F0042" w:rsidRPr="006C4A72"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9DCF2F" w14:textId="77777777" w:rsidR="001A55D2" w:rsidRDefault="001A55D2">
      <w:pPr>
        <w:spacing w:line="240" w:lineRule="auto"/>
      </w:pPr>
      <w:r>
        <w:separator/>
      </w:r>
    </w:p>
  </w:endnote>
  <w:endnote w:type="continuationSeparator" w:id="0">
    <w:p w14:paraId="266A26CF" w14:textId="77777777" w:rsidR="001A55D2" w:rsidRDefault="001A55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DAD59D3" w14:textId="77777777" w:rsidR="001A55D2" w:rsidRDefault="001A55D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1A55D2" w:rsidRPr="00C912BA" w14:paraId="3F26EF42" w14:textId="77777777" w:rsidTr="00D74D00">
      <w:tc>
        <w:tcPr>
          <w:tcW w:w="7208" w:type="dxa"/>
          <w:gridSpan w:val="4"/>
          <w:tcBorders>
            <w:bottom w:val="single" w:sz="4" w:space="0" w:color="auto"/>
          </w:tcBorders>
        </w:tcPr>
        <w:p w14:paraId="3B08F497" w14:textId="77777777" w:rsidR="001A55D2" w:rsidRPr="00C912BA" w:rsidRDefault="001A55D2" w:rsidP="00F27527">
          <w:pPr>
            <w:pStyle w:val="Ledtext"/>
            <w:rPr>
              <w:spacing w:val="20"/>
              <w:sz w:val="16"/>
              <w:szCs w:val="16"/>
              <w:lang w:val="sv-SE"/>
            </w:rPr>
          </w:pPr>
          <w:bookmarkStart w:id="97" w:name="www"/>
          <w:r w:rsidRPr="00C912BA">
            <w:rPr>
              <w:b/>
              <w:bCs/>
              <w:sz w:val="16"/>
              <w:lang w:val="sv-SE"/>
            </w:rPr>
            <w:t>www.</w:t>
          </w:r>
          <w:r>
            <w:rPr>
              <w:b/>
              <w:bCs/>
              <w:sz w:val="16"/>
              <w:lang w:val="sv-SE"/>
            </w:rPr>
            <w:t>elegnamnden</w:t>
          </w:r>
          <w:r w:rsidRPr="00C912BA">
            <w:rPr>
              <w:b/>
              <w:bCs/>
              <w:sz w:val="16"/>
              <w:lang w:val="sv-SE"/>
            </w:rPr>
            <w:t>.se</w:t>
          </w:r>
          <w:bookmarkEnd w:id="97"/>
        </w:p>
      </w:tc>
      <w:tc>
        <w:tcPr>
          <w:tcW w:w="2347" w:type="dxa"/>
          <w:tcBorders>
            <w:bottom w:val="single" w:sz="4" w:space="0" w:color="auto"/>
          </w:tcBorders>
        </w:tcPr>
        <w:p w14:paraId="619C2AE8" w14:textId="77777777" w:rsidR="001A55D2" w:rsidRPr="00C912BA" w:rsidRDefault="001A55D2" w:rsidP="00F27527">
          <w:pPr>
            <w:pStyle w:val="Ledtext"/>
            <w:rPr>
              <w:sz w:val="16"/>
              <w:lang w:val="sv-SE"/>
            </w:rPr>
          </w:pPr>
        </w:p>
      </w:tc>
    </w:tr>
    <w:tr w:rsidR="001A55D2" w:rsidRPr="00C912BA" w14:paraId="0BBF8E42" w14:textId="77777777" w:rsidTr="00D74D00">
      <w:tc>
        <w:tcPr>
          <w:tcW w:w="1988" w:type="dxa"/>
          <w:tcBorders>
            <w:top w:val="single" w:sz="4" w:space="0" w:color="auto"/>
          </w:tcBorders>
        </w:tcPr>
        <w:p w14:paraId="53B57CCF" w14:textId="77777777" w:rsidR="001A55D2" w:rsidRPr="00C912BA" w:rsidRDefault="001A55D2" w:rsidP="00F27527">
          <w:pPr>
            <w:pStyle w:val="Ledtext"/>
            <w:rPr>
              <w:lang w:val="sv-SE"/>
            </w:rPr>
          </w:pPr>
          <w:bookmarkStart w:id="98" w:name="PostadressLed"/>
          <w:r>
            <w:rPr>
              <w:lang w:val="sv-SE"/>
            </w:rPr>
            <w:t>Postadress</w:t>
          </w:r>
          <w:bookmarkEnd w:id="98"/>
        </w:p>
      </w:tc>
      <w:tc>
        <w:tcPr>
          <w:tcW w:w="1620" w:type="dxa"/>
          <w:tcBorders>
            <w:top w:val="single" w:sz="4" w:space="0" w:color="auto"/>
          </w:tcBorders>
        </w:tcPr>
        <w:p w14:paraId="7481F620" w14:textId="77777777" w:rsidR="001A55D2" w:rsidRPr="00C912BA" w:rsidRDefault="001A55D2"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1A55D2" w:rsidRPr="00C912BA" w:rsidRDefault="001A55D2" w:rsidP="00F27527">
          <w:pPr>
            <w:pStyle w:val="Ledtext"/>
            <w:rPr>
              <w:lang w:val="sv-SE"/>
            </w:rPr>
          </w:pPr>
          <w:bookmarkStart w:id="99" w:name="TelefonVaxelLed"/>
          <w:r>
            <w:rPr>
              <w:lang w:val="sv-SE"/>
            </w:rPr>
            <w:t>Telefon växel</w:t>
          </w:r>
          <w:bookmarkEnd w:id="99"/>
        </w:p>
      </w:tc>
      <w:tc>
        <w:tcPr>
          <w:tcW w:w="1800" w:type="dxa"/>
          <w:tcBorders>
            <w:top w:val="single" w:sz="4" w:space="0" w:color="auto"/>
          </w:tcBorders>
        </w:tcPr>
        <w:p w14:paraId="0987B1B2" w14:textId="77777777" w:rsidR="001A55D2" w:rsidRPr="00C912BA" w:rsidRDefault="001A55D2" w:rsidP="00F27527">
          <w:pPr>
            <w:pStyle w:val="Ledtext"/>
            <w:rPr>
              <w:lang w:val="sv-SE"/>
            </w:rPr>
          </w:pPr>
          <w:bookmarkStart w:id="100" w:name="TelefonVaxelUtlLedtext"/>
          <w:bookmarkEnd w:id="100"/>
        </w:p>
      </w:tc>
      <w:tc>
        <w:tcPr>
          <w:tcW w:w="2347" w:type="dxa"/>
          <w:tcBorders>
            <w:top w:val="single" w:sz="4" w:space="0" w:color="auto"/>
          </w:tcBorders>
        </w:tcPr>
        <w:p w14:paraId="35B8C08C" w14:textId="77777777" w:rsidR="001A55D2" w:rsidRPr="00C912BA" w:rsidRDefault="001A55D2" w:rsidP="00F27527">
          <w:pPr>
            <w:pStyle w:val="Ledtext"/>
            <w:rPr>
              <w:lang w:val="sv-SE"/>
            </w:rPr>
          </w:pPr>
          <w:bookmarkStart w:id="101" w:name="EpostLed"/>
          <w:r>
            <w:rPr>
              <w:lang w:val="sv-SE"/>
            </w:rPr>
            <w:t>E-postadress</w:t>
          </w:r>
          <w:bookmarkEnd w:id="101"/>
        </w:p>
      </w:tc>
    </w:tr>
    <w:tr w:rsidR="001A55D2" w:rsidRPr="00C912BA" w14:paraId="06607072" w14:textId="77777777" w:rsidTr="00D74D00">
      <w:tc>
        <w:tcPr>
          <w:tcW w:w="1988" w:type="dxa"/>
        </w:tcPr>
        <w:p w14:paraId="4EC133D2" w14:textId="77777777" w:rsidR="001A55D2" w:rsidRPr="00C912BA" w:rsidRDefault="001A55D2" w:rsidP="00F27527">
          <w:pPr>
            <w:pStyle w:val="Ledtext"/>
            <w:rPr>
              <w:b/>
              <w:bCs/>
              <w:lang w:val="sv-SE"/>
            </w:rPr>
          </w:pPr>
          <w:bookmarkStart w:id="102" w:name="Postadress"/>
          <w:r>
            <w:rPr>
              <w:b/>
              <w:bCs/>
              <w:lang w:val="sv-SE"/>
            </w:rPr>
            <w:t xml:space="preserve">171 94  SOLNA </w:t>
          </w:r>
          <w:bookmarkEnd w:id="102"/>
        </w:p>
      </w:tc>
      <w:tc>
        <w:tcPr>
          <w:tcW w:w="1620" w:type="dxa"/>
        </w:tcPr>
        <w:p w14:paraId="64EDE1D1" w14:textId="77777777" w:rsidR="001A55D2" w:rsidRPr="00C912BA" w:rsidRDefault="001A55D2" w:rsidP="00F27527">
          <w:pPr>
            <w:pStyle w:val="Ledtext"/>
            <w:ind w:left="-57"/>
            <w:rPr>
              <w:b/>
              <w:bCs/>
              <w:lang w:val="sv-SE"/>
            </w:rPr>
          </w:pPr>
          <w:r>
            <w:rPr>
              <w:b/>
              <w:bCs/>
              <w:lang w:val="sv-SE"/>
            </w:rPr>
            <w:t>Korta gatan 10</w:t>
          </w:r>
        </w:p>
      </w:tc>
      <w:tc>
        <w:tcPr>
          <w:tcW w:w="1800" w:type="dxa"/>
        </w:tcPr>
        <w:p w14:paraId="14FD09A9" w14:textId="77777777" w:rsidR="001A55D2" w:rsidRPr="00C912BA" w:rsidRDefault="001A55D2" w:rsidP="00F27527">
          <w:pPr>
            <w:pStyle w:val="Ledtext"/>
            <w:rPr>
              <w:b/>
              <w:bCs/>
              <w:lang w:val="sv-SE"/>
            </w:rPr>
          </w:pPr>
          <w:bookmarkStart w:id="103" w:name="TelefonVaxel"/>
          <w:r>
            <w:rPr>
              <w:b/>
              <w:bCs/>
              <w:lang w:val="sv-SE"/>
            </w:rPr>
            <w:t xml:space="preserve">010-574 21 00 </w:t>
          </w:r>
          <w:bookmarkEnd w:id="103"/>
          <w:r>
            <w:rPr>
              <w:b/>
              <w:bCs/>
              <w:lang w:val="sv-SE"/>
            </w:rPr>
            <w:t xml:space="preserve"> </w:t>
          </w:r>
        </w:p>
      </w:tc>
      <w:tc>
        <w:tcPr>
          <w:tcW w:w="1800" w:type="dxa"/>
        </w:tcPr>
        <w:p w14:paraId="4A68601A" w14:textId="77777777" w:rsidR="001A55D2" w:rsidRPr="00C912BA" w:rsidRDefault="001A55D2" w:rsidP="00F27527">
          <w:pPr>
            <w:pStyle w:val="Ledtext"/>
            <w:rPr>
              <w:b/>
              <w:bCs/>
              <w:lang w:val="sv-SE"/>
            </w:rPr>
          </w:pPr>
          <w:bookmarkStart w:id="104" w:name="TelefonVaxelUtl"/>
          <w:bookmarkEnd w:id="104"/>
        </w:p>
      </w:tc>
      <w:tc>
        <w:tcPr>
          <w:tcW w:w="2347" w:type="dxa"/>
        </w:tcPr>
        <w:p w14:paraId="213B98C5" w14:textId="77777777" w:rsidR="001A55D2" w:rsidRPr="00C912BA" w:rsidRDefault="001A55D2" w:rsidP="00F27527">
          <w:pPr>
            <w:pStyle w:val="Ledtext"/>
            <w:rPr>
              <w:b/>
              <w:bCs/>
              <w:lang w:val="sv-SE"/>
            </w:rPr>
          </w:pPr>
          <w:bookmarkStart w:id="105" w:name="EmailFot"/>
          <w:r>
            <w:rPr>
              <w:b/>
              <w:bCs/>
              <w:lang w:val="sv-SE"/>
            </w:rPr>
            <w:t>kansliet@elegnamnden.se</w:t>
          </w:r>
          <w:bookmarkEnd w:id="105"/>
        </w:p>
      </w:tc>
    </w:tr>
  </w:tbl>
  <w:p w14:paraId="07C1B5E6" w14:textId="4AB8A180" w:rsidR="001A55D2" w:rsidRDefault="001A55D2"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28324E">
      <w:rPr>
        <w:noProof/>
        <w:color w:val="808080"/>
        <w:sz w:val="16"/>
      </w:rPr>
      <w:t>11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28324E">
      <w:rPr>
        <w:noProof/>
        <w:color w:val="808080"/>
        <w:sz w:val="16"/>
      </w:rPr>
      <w:t>11</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34C85CB" w14:textId="77777777" w:rsidR="001A55D2" w:rsidRDefault="001A55D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697725" w14:textId="77777777" w:rsidR="001A55D2" w:rsidRDefault="001A55D2">
      <w:pPr>
        <w:spacing w:line="240" w:lineRule="auto"/>
      </w:pPr>
      <w:r>
        <w:separator/>
      </w:r>
    </w:p>
  </w:footnote>
  <w:footnote w:type="continuationSeparator" w:id="0">
    <w:p w14:paraId="55E4190E" w14:textId="77777777" w:rsidR="001A55D2" w:rsidRDefault="001A55D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B7A23B9" w14:textId="117274CA" w:rsidR="001A55D2" w:rsidRDefault="0028324E">
    <w:pPr>
      <w:pStyle w:val="Header"/>
    </w:pPr>
    <w:ins w:id="94" w:author="Martin Lindström" w:date="2016-05-26T12:40:00Z">
      <w:r>
        <w:rPr>
          <w:noProof/>
          <w:lang w:val="en-US" w:eastAsia="en-US"/>
        </w:rPr>
        <w:pict w14:anchorId="293FD8F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71B4DAE" w14:textId="25F5B9BB" w:rsidR="001A55D2" w:rsidRDefault="0028324E" w:rsidP="00BD16FF">
    <w:pPr>
      <w:spacing w:line="240" w:lineRule="auto"/>
      <w:jc w:val="center"/>
      <w:rPr>
        <w:lang w:val="en-US"/>
      </w:rPr>
    </w:pPr>
    <w:ins w:id="95" w:author="Martin Lindström" w:date="2016-05-26T12:40:00Z">
      <w:r>
        <w:rPr>
          <w:noProof/>
          <w:lang w:val="en-US" w:eastAsia="en-US"/>
        </w:rPr>
        <w:pict w14:anchorId="5B5ADBF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001A55D2" w:rsidRPr="00276016">
      <w:rPr>
        <w:rFonts w:ascii="SKVKFMSYMB" w:hAnsi="SKVKFMSYMB"/>
        <w:noProof/>
        <w:sz w:val="64"/>
        <w:szCs w:val="64"/>
        <w:lang w:val="en-US" w:eastAsia="en-US"/>
      </w:rPr>
      <w:drawing>
        <wp:inline distT="0" distB="0" distL="0" distR="0" wp14:anchorId="3A7863FD" wp14:editId="60F9E555">
          <wp:extent cx="864000" cy="8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rFonts w:eastAsia="Arial" w:cs="Arial"/>
        <w:color w:val="808080"/>
        <w:sz w:val="16"/>
        <w:szCs w:val="16"/>
      </w:rPr>
      <w:tab/>
    </w:r>
    <w:r w:rsidR="001A55D2">
      <w:rPr>
        <w:sz w:val="16"/>
        <w:szCs w:val="16"/>
        <w:lang w:val="en-US"/>
      </w:rPr>
      <w:t>ELN-0606</w:t>
    </w:r>
    <w:r w:rsidR="001A55D2" w:rsidRPr="00BB4873">
      <w:rPr>
        <w:sz w:val="16"/>
        <w:szCs w:val="16"/>
        <w:lang w:val="en-US"/>
      </w:rPr>
      <w:t>-v1.</w:t>
    </w:r>
    <w:ins w:id="96" w:author="Martin Lindström" w:date="2016-05-26T12:39:00Z">
      <w:r w:rsidR="001A55D2">
        <w:rPr>
          <w:sz w:val="16"/>
          <w:szCs w:val="16"/>
          <w:lang w:val="en-US"/>
        </w:rPr>
        <w:t>5</w:t>
      </w:r>
    </w:ins>
  </w:p>
  <w:p w14:paraId="04CEC393" w14:textId="4BE0B8B8" w:rsidR="001A55D2" w:rsidRPr="00BD16FF" w:rsidRDefault="001A55D2" w:rsidP="00BD16F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0C33BE" w14:textId="55623FCE" w:rsidR="001A55D2" w:rsidRDefault="0028324E">
    <w:pPr>
      <w:pStyle w:val="Header"/>
    </w:pPr>
    <w:ins w:id="106" w:author="Martin Lindström" w:date="2016-05-26T12:40:00Z">
      <w:r>
        <w:rPr>
          <w:noProof/>
          <w:lang w:val="en-US" w:eastAsia="en-US"/>
        </w:rPr>
        <w:pict w14:anchorId="737472B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F4225"/>
    <w:multiLevelType w:val="hybridMultilevel"/>
    <w:tmpl w:val="97CC1638"/>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nsid w:val="0C6E0692"/>
    <w:multiLevelType w:val="hybridMultilevel"/>
    <w:tmpl w:val="777E8D2A"/>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306548"/>
    <w:multiLevelType w:val="hybridMultilevel"/>
    <w:tmpl w:val="86284156"/>
    <w:lvl w:ilvl="0" w:tplc="C31CABA2">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D847D18"/>
    <w:multiLevelType w:val="hybridMultilevel"/>
    <w:tmpl w:val="C3EA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1">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D7C8E"/>
    <w:multiLevelType w:val="hybridMultilevel"/>
    <w:tmpl w:val="4BBC04D2"/>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7">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930079"/>
    <w:multiLevelType w:val="hybridMultilevel"/>
    <w:tmpl w:val="AE86B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DF2D96"/>
    <w:multiLevelType w:val="multilevel"/>
    <w:tmpl w:val="5910160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4">
    <w:nsid w:val="7E3D39F1"/>
    <w:multiLevelType w:val="hybridMultilevel"/>
    <w:tmpl w:val="39A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3"/>
  </w:num>
  <w:num w:numId="3">
    <w:abstractNumId w:val="5"/>
  </w:num>
  <w:num w:numId="4">
    <w:abstractNumId w:val="8"/>
  </w:num>
  <w:num w:numId="5">
    <w:abstractNumId w:val="11"/>
  </w:num>
  <w:num w:numId="6">
    <w:abstractNumId w:val="16"/>
  </w:num>
  <w:num w:numId="7">
    <w:abstractNumId w:val="31"/>
  </w:num>
  <w:num w:numId="8">
    <w:abstractNumId w:val="32"/>
  </w:num>
  <w:num w:numId="9">
    <w:abstractNumId w:val="9"/>
  </w:num>
  <w:num w:numId="10">
    <w:abstractNumId w:val="35"/>
  </w:num>
  <w:num w:numId="11">
    <w:abstractNumId w:val="17"/>
  </w:num>
  <w:num w:numId="12">
    <w:abstractNumId w:val="30"/>
  </w:num>
  <w:num w:numId="13">
    <w:abstractNumId w:val="28"/>
  </w:num>
  <w:num w:numId="14">
    <w:abstractNumId w:val="12"/>
  </w:num>
  <w:num w:numId="15">
    <w:abstractNumId w:val="10"/>
  </w:num>
  <w:num w:numId="16">
    <w:abstractNumId w:val="22"/>
  </w:num>
  <w:num w:numId="17">
    <w:abstractNumId w:val="29"/>
  </w:num>
  <w:num w:numId="18">
    <w:abstractNumId w:val="27"/>
  </w:num>
  <w:num w:numId="19">
    <w:abstractNumId w:val="15"/>
  </w:num>
  <w:num w:numId="20">
    <w:abstractNumId w:val="24"/>
  </w:num>
  <w:num w:numId="21">
    <w:abstractNumId w:val="19"/>
  </w:num>
  <w:num w:numId="22">
    <w:abstractNumId w:val="13"/>
  </w:num>
  <w:num w:numId="23">
    <w:abstractNumId w:val="20"/>
  </w:num>
  <w:num w:numId="24">
    <w:abstractNumId w:val="3"/>
  </w:num>
  <w:num w:numId="25">
    <w:abstractNumId w:val="4"/>
  </w:num>
  <w:num w:numId="26">
    <w:abstractNumId w:val="21"/>
  </w:num>
  <w:num w:numId="27">
    <w:abstractNumId w:val="0"/>
  </w:num>
  <w:num w:numId="28">
    <w:abstractNumId w:val="34"/>
  </w:num>
  <w:num w:numId="29">
    <w:abstractNumId w:val="26"/>
  </w:num>
  <w:num w:numId="30">
    <w:abstractNumId w:val="25"/>
  </w:num>
  <w:num w:numId="31">
    <w:abstractNumId w:val="18"/>
  </w:num>
  <w:num w:numId="32">
    <w:abstractNumId w:val="6"/>
  </w:num>
  <w:num w:numId="33">
    <w:abstractNumId w:val="14"/>
  </w:num>
  <w:num w:numId="34">
    <w:abstractNumId w:val="2"/>
  </w:num>
  <w:num w:numId="35">
    <w:abstractNumId w:val="1"/>
  </w:num>
  <w:num w:numId="36">
    <w:abstractNumId w:val="7"/>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C0F"/>
    <w:rsid w:val="00006B4B"/>
    <w:rsid w:val="00007311"/>
    <w:rsid w:val="000135DB"/>
    <w:rsid w:val="000154F3"/>
    <w:rsid w:val="0001596B"/>
    <w:rsid w:val="00016F4F"/>
    <w:rsid w:val="00017E70"/>
    <w:rsid w:val="00020132"/>
    <w:rsid w:val="00023102"/>
    <w:rsid w:val="00023874"/>
    <w:rsid w:val="00023D2F"/>
    <w:rsid w:val="00024167"/>
    <w:rsid w:val="00024602"/>
    <w:rsid w:val="000268AA"/>
    <w:rsid w:val="00026A5E"/>
    <w:rsid w:val="00031F53"/>
    <w:rsid w:val="00034115"/>
    <w:rsid w:val="000369FD"/>
    <w:rsid w:val="000422C6"/>
    <w:rsid w:val="000446C8"/>
    <w:rsid w:val="00044F35"/>
    <w:rsid w:val="000458DE"/>
    <w:rsid w:val="00047AF4"/>
    <w:rsid w:val="00047CDA"/>
    <w:rsid w:val="00050932"/>
    <w:rsid w:val="00050AAE"/>
    <w:rsid w:val="00052118"/>
    <w:rsid w:val="00052565"/>
    <w:rsid w:val="000551F1"/>
    <w:rsid w:val="0005627F"/>
    <w:rsid w:val="00057444"/>
    <w:rsid w:val="00060D04"/>
    <w:rsid w:val="00066A85"/>
    <w:rsid w:val="00067286"/>
    <w:rsid w:val="0006735F"/>
    <w:rsid w:val="000674D5"/>
    <w:rsid w:val="00067F93"/>
    <w:rsid w:val="000718A7"/>
    <w:rsid w:val="00071C48"/>
    <w:rsid w:val="0007485F"/>
    <w:rsid w:val="00074A3A"/>
    <w:rsid w:val="000815C6"/>
    <w:rsid w:val="00083649"/>
    <w:rsid w:val="00083F02"/>
    <w:rsid w:val="00084B2C"/>
    <w:rsid w:val="00085F2D"/>
    <w:rsid w:val="000879AC"/>
    <w:rsid w:val="00090192"/>
    <w:rsid w:val="000917FA"/>
    <w:rsid w:val="00091883"/>
    <w:rsid w:val="00095AFF"/>
    <w:rsid w:val="00097E2C"/>
    <w:rsid w:val="000A1A37"/>
    <w:rsid w:val="000A2B63"/>
    <w:rsid w:val="000A2D6B"/>
    <w:rsid w:val="000A4CC6"/>
    <w:rsid w:val="000A4F83"/>
    <w:rsid w:val="000A5158"/>
    <w:rsid w:val="000A543F"/>
    <w:rsid w:val="000B08F8"/>
    <w:rsid w:val="000B0A73"/>
    <w:rsid w:val="000B12FC"/>
    <w:rsid w:val="000B25E1"/>
    <w:rsid w:val="000B3303"/>
    <w:rsid w:val="000B3514"/>
    <w:rsid w:val="000B65E6"/>
    <w:rsid w:val="000C0772"/>
    <w:rsid w:val="000C0EA7"/>
    <w:rsid w:val="000C16AA"/>
    <w:rsid w:val="000C189F"/>
    <w:rsid w:val="000C2409"/>
    <w:rsid w:val="000C3DA4"/>
    <w:rsid w:val="000C40FC"/>
    <w:rsid w:val="000C4C49"/>
    <w:rsid w:val="000C54EC"/>
    <w:rsid w:val="000D0405"/>
    <w:rsid w:val="000D08CE"/>
    <w:rsid w:val="000D10F0"/>
    <w:rsid w:val="000D1637"/>
    <w:rsid w:val="000D3E70"/>
    <w:rsid w:val="000D43EA"/>
    <w:rsid w:val="000D5579"/>
    <w:rsid w:val="000D5781"/>
    <w:rsid w:val="000D7B8F"/>
    <w:rsid w:val="000E219A"/>
    <w:rsid w:val="000E24F6"/>
    <w:rsid w:val="000E26A4"/>
    <w:rsid w:val="000E2CCB"/>
    <w:rsid w:val="000E312C"/>
    <w:rsid w:val="000E51AE"/>
    <w:rsid w:val="000E5D0F"/>
    <w:rsid w:val="000E6BF4"/>
    <w:rsid w:val="000F010E"/>
    <w:rsid w:val="000F1A9E"/>
    <w:rsid w:val="000F23E6"/>
    <w:rsid w:val="000F37AD"/>
    <w:rsid w:val="000F407D"/>
    <w:rsid w:val="000F4C3E"/>
    <w:rsid w:val="000F5EF1"/>
    <w:rsid w:val="000F6EFF"/>
    <w:rsid w:val="001007B4"/>
    <w:rsid w:val="0010333B"/>
    <w:rsid w:val="001041FE"/>
    <w:rsid w:val="00106DF0"/>
    <w:rsid w:val="001072A8"/>
    <w:rsid w:val="00110C17"/>
    <w:rsid w:val="00111E69"/>
    <w:rsid w:val="001122C1"/>
    <w:rsid w:val="00113A92"/>
    <w:rsid w:val="0011414C"/>
    <w:rsid w:val="00115C46"/>
    <w:rsid w:val="00115F3F"/>
    <w:rsid w:val="0011689F"/>
    <w:rsid w:val="001224B9"/>
    <w:rsid w:val="001247AD"/>
    <w:rsid w:val="00126E1B"/>
    <w:rsid w:val="00126E5C"/>
    <w:rsid w:val="00127303"/>
    <w:rsid w:val="0013043F"/>
    <w:rsid w:val="00131BCB"/>
    <w:rsid w:val="0013275F"/>
    <w:rsid w:val="00132E1C"/>
    <w:rsid w:val="0013346B"/>
    <w:rsid w:val="00134A57"/>
    <w:rsid w:val="0013584D"/>
    <w:rsid w:val="00142DC0"/>
    <w:rsid w:val="0014367E"/>
    <w:rsid w:val="00144EAB"/>
    <w:rsid w:val="0014584C"/>
    <w:rsid w:val="00145E97"/>
    <w:rsid w:val="00146558"/>
    <w:rsid w:val="001466B7"/>
    <w:rsid w:val="00146D7D"/>
    <w:rsid w:val="00147C7E"/>
    <w:rsid w:val="001516CF"/>
    <w:rsid w:val="00151938"/>
    <w:rsid w:val="0015370D"/>
    <w:rsid w:val="00154CC4"/>
    <w:rsid w:val="00156B8E"/>
    <w:rsid w:val="00160EA6"/>
    <w:rsid w:val="001612AD"/>
    <w:rsid w:val="00161403"/>
    <w:rsid w:val="00163C96"/>
    <w:rsid w:val="00164DA0"/>
    <w:rsid w:val="00165083"/>
    <w:rsid w:val="00165C6D"/>
    <w:rsid w:val="001704A9"/>
    <w:rsid w:val="0017176B"/>
    <w:rsid w:val="00171CA6"/>
    <w:rsid w:val="0017323C"/>
    <w:rsid w:val="00173F76"/>
    <w:rsid w:val="00175985"/>
    <w:rsid w:val="001761C6"/>
    <w:rsid w:val="001771E3"/>
    <w:rsid w:val="00177F6C"/>
    <w:rsid w:val="0018029E"/>
    <w:rsid w:val="00180C9F"/>
    <w:rsid w:val="00181CD0"/>
    <w:rsid w:val="00181FAC"/>
    <w:rsid w:val="00182C9D"/>
    <w:rsid w:val="0018374D"/>
    <w:rsid w:val="00184CDC"/>
    <w:rsid w:val="001873DB"/>
    <w:rsid w:val="001914E8"/>
    <w:rsid w:val="00192ACF"/>
    <w:rsid w:val="001938D3"/>
    <w:rsid w:val="00194169"/>
    <w:rsid w:val="0019512C"/>
    <w:rsid w:val="001969C2"/>
    <w:rsid w:val="001A0110"/>
    <w:rsid w:val="001A04FE"/>
    <w:rsid w:val="001A06F2"/>
    <w:rsid w:val="001A335B"/>
    <w:rsid w:val="001A3B49"/>
    <w:rsid w:val="001A409D"/>
    <w:rsid w:val="001A549D"/>
    <w:rsid w:val="001A55D2"/>
    <w:rsid w:val="001A5B2D"/>
    <w:rsid w:val="001A5DE1"/>
    <w:rsid w:val="001A6741"/>
    <w:rsid w:val="001B10A1"/>
    <w:rsid w:val="001B4998"/>
    <w:rsid w:val="001B4EEA"/>
    <w:rsid w:val="001B60C8"/>
    <w:rsid w:val="001C30FD"/>
    <w:rsid w:val="001C4B5E"/>
    <w:rsid w:val="001C5CAC"/>
    <w:rsid w:val="001C605C"/>
    <w:rsid w:val="001C6904"/>
    <w:rsid w:val="001D00BC"/>
    <w:rsid w:val="001D07BB"/>
    <w:rsid w:val="001D0903"/>
    <w:rsid w:val="001D3542"/>
    <w:rsid w:val="001D4483"/>
    <w:rsid w:val="001D4D51"/>
    <w:rsid w:val="001D4D6B"/>
    <w:rsid w:val="001D6C55"/>
    <w:rsid w:val="001D74A2"/>
    <w:rsid w:val="001E05CC"/>
    <w:rsid w:val="001E0B16"/>
    <w:rsid w:val="001E1411"/>
    <w:rsid w:val="001E2405"/>
    <w:rsid w:val="001E2C4D"/>
    <w:rsid w:val="001E4658"/>
    <w:rsid w:val="001E4834"/>
    <w:rsid w:val="001E5645"/>
    <w:rsid w:val="001E5F48"/>
    <w:rsid w:val="001E600A"/>
    <w:rsid w:val="001F11A9"/>
    <w:rsid w:val="001F235E"/>
    <w:rsid w:val="001F3290"/>
    <w:rsid w:val="001F456A"/>
    <w:rsid w:val="001F53FB"/>
    <w:rsid w:val="001F6522"/>
    <w:rsid w:val="00201FC9"/>
    <w:rsid w:val="002024CB"/>
    <w:rsid w:val="002045C1"/>
    <w:rsid w:val="00206831"/>
    <w:rsid w:val="002069EF"/>
    <w:rsid w:val="002077EB"/>
    <w:rsid w:val="0021133C"/>
    <w:rsid w:val="0021190C"/>
    <w:rsid w:val="00212778"/>
    <w:rsid w:val="00213CDF"/>
    <w:rsid w:val="002150CE"/>
    <w:rsid w:val="00215361"/>
    <w:rsid w:val="0021556B"/>
    <w:rsid w:val="002165B3"/>
    <w:rsid w:val="00217C88"/>
    <w:rsid w:val="00221687"/>
    <w:rsid w:val="002228D3"/>
    <w:rsid w:val="0022514F"/>
    <w:rsid w:val="00226E1D"/>
    <w:rsid w:val="00227871"/>
    <w:rsid w:val="0022798A"/>
    <w:rsid w:val="00227E48"/>
    <w:rsid w:val="00232D30"/>
    <w:rsid w:val="0023301B"/>
    <w:rsid w:val="002339F7"/>
    <w:rsid w:val="00234292"/>
    <w:rsid w:val="00234E8D"/>
    <w:rsid w:val="00236191"/>
    <w:rsid w:val="00236741"/>
    <w:rsid w:val="00237B8B"/>
    <w:rsid w:val="00241548"/>
    <w:rsid w:val="00244053"/>
    <w:rsid w:val="00244958"/>
    <w:rsid w:val="0024564F"/>
    <w:rsid w:val="00246B9F"/>
    <w:rsid w:val="00246CAE"/>
    <w:rsid w:val="00250E48"/>
    <w:rsid w:val="002515E6"/>
    <w:rsid w:val="00251BFE"/>
    <w:rsid w:val="002520CA"/>
    <w:rsid w:val="002530C0"/>
    <w:rsid w:val="0025486D"/>
    <w:rsid w:val="00254AD0"/>
    <w:rsid w:val="00254D8D"/>
    <w:rsid w:val="00256552"/>
    <w:rsid w:val="0025672E"/>
    <w:rsid w:val="0025685D"/>
    <w:rsid w:val="00256C4D"/>
    <w:rsid w:val="00260052"/>
    <w:rsid w:val="002603E8"/>
    <w:rsid w:val="00261F2F"/>
    <w:rsid w:val="00261FA2"/>
    <w:rsid w:val="0026483A"/>
    <w:rsid w:val="00264A8E"/>
    <w:rsid w:val="0026503C"/>
    <w:rsid w:val="002654CE"/>
    <w:rsid w:val="00265A26"/>
    <w:rsid w:val="00265B87"/>
    <w:rsid w:val="002711B4"/>
    <w:rsid w:val="00272DFF"/>
    <w:rsid w:val="002747C7"/>
    <w:rsid w:val="0027549D"/>
    <w:rsid w:val="00275956"/>
    <w:rsid w:val="00275A02"/>
    <w:rsid w:val="00276016"/>
    <w:rsid w:val="0027765F"/>
    <w:rsid w:val="00280C7C"/>
    <w:rsid w:val="00280DC3"/>
    <w:rsid w:val="00282432"/>
    <w:rsid w:val="00282DD3"/>
    <w:rsid w:val="00282F79"/>
    <w:rsid w:val="0028324E"/>
    <w:rsid w:val="00284919"/>
    <w:rsid w:val="00285834"/>
    <w:rsid w:val="002866F1"/>
    <w:rsid w:val="00286A2C"/>
    <w:rsid w:val="00291493"/>
    <w:rsid w:val="0029179E"/>
    <w:rsid w:val="0029696C"/>
    <w:rsid w:val="002A06F3"/>
    <w:rsid w:val="002A08BC"/>
    <w:rsid w:val="002A1B85"/>
    <w:rsid w:val="002A1D10"/>
    <w:rsid w:val="002A5739"/>
    <w:rsid w:val="002A577D"/>
    <w:rsid w:val="002A5AC4"/>
    <w:rsid w:val="002A6027"/>
    <w:rsid w:val="002B0666"/>
    <w:rsid w:val="002B081A"/>
    <w:rsid w:val="002B3596"/>
    <w:rsid w:val="002B3724"/>
    <w:rsid w:val="002B4F37"/>
    <w:rsid w:val="002B5FDD"/>
    <w:rsid w:val="002B7279"/>
    <w:rsid w:val="002B76B3"/>
    <w:rsid w:val="002C0525"/>
    <w:rsid w:val="002C1C22"/>
    <w:rsid w:val="002C344E"/>
    <w:rsid w:val="002C436B"/>
    <w:rsid w:val="002C4DB4"/>
    <w:rsid w:val="002C51BC"/>
    <w:rsid w:val="002C566D"/>
    <w:rsid w:val="002C7712"/>
    <w:rsid w:val="002C7D55"/>
    <w:rsid w:val="002D158F"/>
    <w:rsid w:val="002D1C21"/>
    <w:rsid w:val="002D3FE2"/>
    <w:rsid w:val="002D4B01"/>
    <w:rsid w:val="002D4B05"/>
    <w:rsid w:val="002D56CC"/>
    <w:rsid w:val="002D6AE2"/>
    <w:rsid w:val="002D73BD"/>
    <w:rsid w:val="002E207E"/>
    <w:rsid w:val="002E3159"/>
    <w:rsid w:val="002E36C8"/>
    <w:rsid w:val="002E72FF"/>
    <w:rsid w:val="002E7E22"/>
    <w:rsid w:val="002F0042"/>
    <w:rsid w:val="002F0B2B"/>
    <w:rsid w:val="002F0F2D"/>
    <w:rsid w:val="002F2206"/>
    <w:rsid w:val="002F28DA"/>
    <w:rsid w:val="002F4642"/>
    <w:rsid w:val="002F4C53"/>
    <w:rsid w:val="002F5092"/>
    <w:rsid w:val="002F564A"/>
    <w:rsid w:val="002F695F"/>
    <w:rsid w:val="002F7B7D"/>
    <w:rsid w:val="00300589"/>
    <w:rsid w:val="0030352C"/>
    <w:rsid w:val="003044C1"/>
    <w:rsid w:val="00305151"/>
    <w:rsid w:val="003057E3"/>
    <w:rsid w:val="00306F06"/>
    <w:rsid w:val="00310BFC"/>
    <w:rsid w:val="00310D6D"/>
    <w:rsid w:val="00311A84"/>
    <w:rsid w:val="003127E1"/>
    <w:rsid w:val="00314D0E"/>
    <w:rsid w:val="00315E84"/>
    <w:rsid w:val="00316EF6"/>
    <w:rsid w:val="003208E4"/>
    <w:rsid w:val="00321719"/>
    <w:rsid w:val="00322281"/>
    <w:rsid w:val="0032265B"/>
    <w:rsid w:val="00323B12"/>
    <w:rsid w:val="003263EF"/>
    <w:rsid w:val="0032790D"/>
    <w:rsid w:val="00331616"/>
    <w:rsid w:val="00332F0B"/>
    <w:rsid w:val="00334A6F"/>
    <w:rsid w:val="003375BA"/>
    <w:rsid w:val="00342424"/>
    <w:rsid w:val="003447EF"/>
    <w:rsid w:val="00345E29"/>
    <w:rsid w:val="00346421"/>
    <w:rsid w:val="003474DB"/>
    <w:rsid w:val="00347763"/>
    <w:rsid w:val="00350327"/>
    <w:rsid w:val="0035055C"/>
    <w:rsid w:val="003508B5"/>
    <w:rsid w:val="00351E41"/>
    <w:rsid w:val="0035375C"/>
    <w:rsid w:val="00357270"/>
    <w:rsid w:val="00357DA6"/>
    <w:rsid w:val="00360B51"/>
    <w:rsid w:val="00362CB4"/>
    <w:rsid w:val="003639E3"/>
    <w:rsid w:val="00370934"/>
    <w:rsid w:val="00371921"/>
    <w:rsid w:val="003735D5"/>
    <w:rsid w:val="00374930"/>
    <w:rsid w:val="003775DE"/>
    <w:rsid w:val="00382CFC"/>
    <w:rsid w:val="00384BAB"/>
    <w:rsid w:val="00384E53"/>
    <w:rsid w:val="00390570"/>
    <w:rsid w:val="00395513"/>
    <w:rsid w:val="0039596B"/>
    <w:rsid w:val="00395EB7"/>
    <w:rsid w:val="003964A1"/>
    <w:rsid w:val="003A3D31"/>
    <w:rsid w:val="003A47DD"/>
    <w:rsid w:val="003A51FF"/>
    <w:rsid w:val="003A58F2"/>
    <w:rsid w:val="003A6400"/>
    <w:rsid w:val="003A7522"/>
    <w:rsid w:val="003B1E09"/>
    <w:rsid w:val="003B2564"/>
    <w:rsid w:val="003B3864"/>
    <w:rsid w:val="003B4328"/>
    <w:rsid w:val="003B47A5"/>
    <w:rsid w:val="003C0AFD"/>
    <w:rsid w:val="003C0D16"/>
    <w:rsid w:val="003C0DE8"/>
    <w:rsid w:val="003C1D26"/>
    <w:rsid w:val="003C4CAE"/>
    <w:rsid w:val="003C638A"/>
    <w:rsid w:val="003C69D1"/>
    <w:rsid w:val="003D04BA"/>
    <w:rsid w:val="003D10C0"/>
    <w:rsid w:val="003D3591"/>
    <w:rsid w:val="003D3940"/>
    <w:rsid w:val="003D6DEF"/>
    <w:rsid w:val="003E1A79"/>
    <w:rsid w:val="003E7E89"/>
    <w:rsid w:val="003F0A0C"/>
    <w:rsid w:val="003F0BA0"/>
    <w:rsid w:val="003F15CD"/>
    <w:rsid w:val="003F2F0A"/>
    <w:rsid w:val="003F5EF5"/>
    <w:rsid w:val="003F6F5C"/>
    <w:rsid w:val="00401ABF"/>
    <w:rsid w:val="00404787"/>
    <w:rsid w:val="00405CB9"/>
    <w:rsid w:val="00410616"/>
    <w:rsid w:val="00411204"/>
    <w:rsid w:val="004127CB"/>
    <w:rsid w:val="004129A1"/>
    <w:rsid w:val="004136F9"/>
    <w:rsid w:val="00413C86"/>
    <w:rsid w:val="00415D99"/>
    <w:rsid w:val="00416267"/>
    <w:rsid w:val="00416CA1"/>
    <w:rsid w:val="00421136"/>
    <w:rsid w:val="004217A2"/>
    <w:rsid w:val="00422F1A"/>
    <w:rsid w:val="00424BC1"/>
    <w:rsid w:val="004264F2"/>
    <w:rsid w:val="00427A52"/>
    <w:rsid w:val="004321BC"/>
    <w:rsid w:val="004333BC"/>
    <w:rsid w:val="004343BC"/>
    <w:rsid w:val="004373CD"/>
    <w:rsid w:val="00437893"/>
    <w:rsid w:val="00437AF4"/>
    <w:rsid w:val="00443897"/>
    <w:rsid w:val="00443CBA"/>
    <w:rsid w:val="0044481D"/>
    <w:rsid w:val="004466BB"/>
    <w:rsid w:val="00446DCC"/>
    <w:rsid w:val="00451845"/>
    <w:rsid w:val="00452E0F"/>
    <w:rsid w:val="00454B4C"/>
    <w:rsid w:val="00455108"/>
    <w:rsid w:val="00455EB8"/>
    <w:rsid w:val="00456D97"/>
    <w:rsid w:val="00460CD2"/>
    <w:rsid w:val="00460E5D"/>
    <w:rsid w:val="00461F08"/>
    <w:rsid w:val="004620F3"/>
    <w:rsid w:val="00462197"/>
    <w:rsid w:val="00462614"/>
    <w:rsid w:val="00465DDF"/>
    <w:rsid w:val="00467AA2"/>
    <w:rsid w:val="00471134"/>
    <w:rsid w:val="004718B9"/>
    <w:rsid w:val="00471FAE"/>
    <w:rsid w:val="00472A21"/>
    <w:rsid w:val="004735E8"/>
    <w:rsid w:val="004768D1"/>
    <w:rsid w:val="0047789D"/>
    <w:rsid w:val="004779DC"/>
    <w:rsid w:val="00480971"/>
    <w:rsid w:val="00485153"/>
    <w:rsid w:val="00487EAE"/>
    <w:rsid w:val="00493215"/>
    <w:rsid w:val="00493490"/>
    <w:rsid w:val="0049354C"/>
    <w:rsid w:val="0049386A"/>
    <w:rsid w:val="00495C4B"/>
    <w:rsid w:val="00495D31"/>
    <w:rsid w:val="004A207C"/>
    <w:rsid w:val="004A4054"/>
    <w:rsid w:val="004A5278"/>
    <w:rsid w:val="004A59C2"/>
    <w:rsid w:val="004A5EC0"/>
    <w:rsid w:val="004A5F8C"/>
    <w:rsid w:val="004A5FC9"/>
    <w:rsid w:val="004A6204"/>
    <w:rsid w:val="004A7125"/>
    <w:rsid w:val="004B01AA"/>
    <w:rsid w:val="004B0B9C"/>
    <w:rsid w:val="004B18C3"/>
    <w:rsid w:val="004B3B09"/>
    <w:rsid w:val="004B45BD"/>
    <w:rsid w:val="004B47DF"/>
    <w:rsid w:val="004B4EE7"/>
    <w:rsid w:val="004B720B"/>
    <w:rsid w:val="004C085A"/>
    <w:rsid w:val="004C39A7"/>
    <w:rsid w:val="004C3A70"/>
    <w:rsid w:val="004C53CD"/>
    <w:rsid w:val="004C7714"/>
    <w:rsid w:val="004D0861"/>
    <w:rsid w:val="004D0C69"/>
    <w:rsid w:val="004D2613"/>
    <w:rsid w:val="004D47E3"/>
    <w:rsid w:val="004D53A4"/>
    <w:rsid w:val="004D56B4"/>
    <w:rsid w:val="004D663D"/>
    <w:rsid w:val="004D6875"/>
    <w:rsid w:val="004D6A2D"/>
    <w:rsid w:val="004D7673"/>
    <w:rsid w:val="004D7C5A"/>
    <w:rsid w:val="004E0FEF"/>
    <w:rsid w:val="004E2E56"/>
    <w:rsid w:val="004E3760"/>
    <w:rsid w:val="004E5143"/>
    <w:rsid w:val="004E5A62"/>
    <w:rsid w:val="004E7F9B"/>
    <w:rsid w:val="004F0337"/>
    <w:rsid w:val="004F0B02"/>
    <w:rsid w:val="004F4A2F"/>
    <w:rsid w:val="004F5D69"/>
    <w:rsid w:val="004F5DA0"/>
    <w:rsid w:val="004F678D"/>
    <w:rsid w:val="004F744E"/>
    <w:rsid w:val="00500322"/>
    <w:rsid w:val="005020F3"/>
    <w:rsid w:val="005023F3"/>
    <w:rsid w:val="00504150"/>
    <w:rsid w:val="00505DFB"/>
    <w:rsid w:val="0050654E"/>
    <w:rsid w:val="00507090"/>
    <w:rsid w:val="0050778B"/>
    <w:rsid w:val="005115F1"/>
    <w:rsid w:val="00511A6E"/>
    <w:rsid w:val="00512018"/>
    <w:rsid w:val="005124BF"/>
    <w:rsid w:val="005124CB"/>
    <w:rsid w:val="005136E7"/>
    <w:rsid w:val="00514099"/>
    <w:rsid w:val="00515CEE"/>
    <w:rsid w:val="00517DF4"/>
    <w:rsid w:val="005200EA"/>
    <w:rsid w:val="00520F49"/>
    <w:rsid w:val="005235B0"/>
    <w:rsid w:val="005235B5"/>
    <w:rsid w:val="005243DA"/>
    <w:rsid w:val="00524FAE"/>
    <w:rsid w:val="005253B8"/>
    <w:rsid w:val="005257E0"/>
    <w:rsid w:val="005261C4"/>
    <w:rsid w:val="00526A8F"/>
    <w:rsid w:val="00527020"/>
    <w:rsid w:val="00527972"/>
    <w:rsid w:val="00530260"/>
    <w:rsid w:val="00531D00"/>
    <w:rsid w:val="00533D96"/>
    <w:rsid w:val="00535FA4"/>
    <w:rsid w:val="005378ED"/>
    <w:rsid w:val="00540CEF"/>
    <w:rsid w:val="00540F92"/>
    <w:rsid w:val="00545356"/>
    <w:rsid w:val="00551E99"/>
    <w:rsid w:val="00552660"/>
    <w:rsid w:val="00556435"/>
    <w:rsid w:val="00557C28"/>
    <w:rsid w:val="0056123A"/>
    <w:rsid w:val="00561974"/>
    <w:rsid w:val="00561B21"/>
    <w:rsid w:val="005624D8"/>
    <w:rsid w:val="0056579D"/>
    <w:rsid w:val="00567EE7"/>
    <w:rsid w:val="00570CC8"/>
    <w:rsid w:val="00572171"/>
    <w:rsid w:val="00572CAE"/>
    <w:rsid w:val="0057363F"/>
    <w:rsid w:val="0057458E"/>
    <w:rsid w:val="00575B10"/>
    <w:rsid w:val="00577DFF"/>
    <w:rsid w:val="00577E86"/>
    <w:rsid w:val="005845C7"/>
    <w:rsid w:val="00584D6F"/>
    <w:rsid w:val="00584F06"/>
    <w:rsid w:val="005878A4"/>
    <w:rsid w:val="00590E52"/>
    <w:rsid w:val="00593B1D"/>
    <w:rsid w:val="00593F3B"/>
    <w:rsid w:val="00594559"/>
    <w:rsid w:val="00595471"/>
    <w:rsid w:val="005954E3"/>
    <w:rsid w:val="005969E8"/>
    <w:rsid w:val="005977E3"/>
    <w:rsid w:val="005A093F"/>
    <w:rsid w:val="005A3A1C"/>
    <w:rsid w:val="005A3E92"/>
    <w:rsid w:val="005A476C"/>
    <w:rsid w:val="005B08D0"/>
    <w:rsid w:val="005B20E1"/>
    <w:rsid w:val="005B23D8"/>
    <w:rsid w:val="005B3075"/>
    <w:rsid w:val="005B43B2"/>
    <w:rsid w:val="005B5497"/>
    <w:rsid w:val="005B5A67"/>
    <w:rsid w:val="005B6204"/>
    <w:rsid w:val="005B6FA6"/>
    <w:rsid w:val="005B7BD9"/>
    <w:rsid w:val="005B7FB9"/>
    <w:rsid w:val="005C013D"/>
    <w:rsid w:val="005C079B"/>
    <w:rsid w:val="005C3A6D"/>
    <w:rsid w:val="005C3F61"/>
    <w:rsid w:val="005C4110"/>
    <w:rsid w:val="005C48A2"/>
    <w:rsid w:val="005C4B9D"/>
    <w:rsid w:val="005C52BE"/>
    <w:rsid w:val="005C5339"/>
    <w:rsid w:val="005C72AC"/>
    <w:rsid w:val="005D1417"/>
    <w:rsid w:val="005D3E5F"/>
    <w:rsid w:val="005D557B"/>
    <w:rsid w:val="005D5595"/>
    <w:rsid w:val="005E1382"/>
    <w:rsid w:val="005E19B1"/>
    <w:rsid w:val="005E1BFC"/>
    <w:rsid w:val="005E215C"/>
    <w:rsid w:val="005E3695"/>
    <w:rsid w:val="005E6B6B"/>
    <w:rsid w:val="005E7B02"/>
    <w:rsid w:val="005E7EAF"/>
    <w:rsid w:val="005F054F"/>
    <w:rsid w:val="005F06A6"/>
    <w:rsid w:val="005F0ED9"/>
    <w:rsid w:val="005F28FF"/>
    <w:rsid w:val="005F2E79"/>
    <w:rsid w:val="005F3298"/>
    <w:rsid w:val="005F58F5"/>
    <w:rsid w:val="005F6B89"/>
    <w:rsid w:val="005F7944"/>
    <w:rsid w:val="00600A05"/>
    <w:rsid w:val="006011BC"/>
    <w:rsid w:val="00601DE3"/>
    <w:rsid w:val="00604197"/>
    <w:rsid w:val="006047E8"/>
    <w:rsid w:val="00606396"/>
    <w:rsid w:val="006072C1"/>
    <w:rsid w:val="00610651"/>
    <w:rsid w:val="006116AC"/>
    <w:rsid w:val="00611DBF"/>
    <w:rsid w:val="00612993"/>
    <w:rsid w:val="00613FD0"/>
    <w:rsid w:val="00616AD5"/>
    <w:rsid w:val="00616B9C"/>
    <w:rsid w:val="00622F52"/>
    <w:rsid w:val="00623CD6"/>
    <w:rsid w:val="00624799"/>
    <w:rsid w:val="00624AD5"/>
    <w:rsid w:val="00624F3F"/>
    <w:rsid w:val="006266D5"/>
    <w:rsid w:val="00633979"/>
    <w:rsid w:val="00633ADA"/>
    <w:rsid w:val="00633C8C"/>
    <w:rsid w:val="00633E2D"/>
    <w:rsid w:val="00633F84"/>
    <w:rsid w:val="00635861"/>
    <w:rsid w:val="006407A2"/>
    <w:rsid w:val="00644113"/>
    <w:rsid w:val="0064653B"/>
    <w:rsid w:val="006468B3"/>
    <w:rsid w:val="00647D19"/>
    <w:rsid w:val="00650393"/>
    <w:rsid w:val="00650494"/>
    <w:rsid w:val="00650568"/>
    <w:rsid w:val="0065157F"/>
    <w:rsid w:val="00651653"/>
    <w:rsid w:val="00652EE1"/>
    <w:rsid w:val="00655368"/>
    <w:rsid w:val="00656833"/>
    <w:rsid w:val="0065699E"/>
    <w:rsid w:val="00656DCE"/>
    <w:rsid w:val="00656FA1"/>
    <w:rsid w:val="0066137A"/>
    <w:rsid w:val="00661A60"/>
    <w:rsid w:val="00662858"/>
    <w:rsid w:val="00662A71"/>
    <w:rsid w:val="00662D56"/>
    <w:rsid w:val="00665B08"/>
    <w:rsid w:val="0066666D"/>
    <w:rsid w:val="00667826"/>
    <w:rsid w:val="00670FF0"/>
    <w:rsid w:val="00671792"/>
    <w:rsid w:val="00674B69"/>
    <w:rsid w:val="00676283"/>
    <w:rsid w:val="006777A9"/>
    <w:rsid w:val="00677A06"/>
    <w:rsid w:val="00681395"/>
    <w:rsid w:val="006818B2"/>
    <w:rsid w:val="00681AF1"/>
    <w:rsid w:val="00683E6C"/>
    <w:rsid w:val="0068459A"/>
    <w:rsid w:val="00684BDE"/>
    <w:rsid w:val="006868BF"/>
    <w:rsid w:val="00687B3F"/>
    <w:rsid w:val="00690F1C"/>
    <w:rsid w:val="006911F8"/>
    <w:rsid w:val="00693AAA"/>
    <w:rsid w:val="00694DE2"/>
    <w:rsid w:val="00695082"/>
    <w:rsid w:val="00695F62"/>
    <w:rsid w:val="0069779F"/>
    <w:rsid w:val="00697E9B"/>
    <w:rsid w:val="006A20A7"/>
    <w:rsid w:val="006A2834"/>
    <w:rsid w:val="006A2C7D"/>
    <w:rsid w:val="006A332E"/>
    <w:rsid w:val="006A59F0"/>
    <w:rsid w:val="006B059F"/>
    <w:rsid w:val="006B095F"/>
    <w:rsid w:val="006B1DEC"/>
    <w:rsid w:val="006B39A7"/>
    <w:rsid w:val="006B4EC7"/>
    <w:rsid w:val="006B5921"/>
    <w:rsid w:val="006B5CC8"/>
    <w:rsid w:val="006B705E"/>
    <w:rsid w:val="006B79D4"/>
    <w:rsid w:val="006C06BF"/>
    <w:rsid w:val="006C1F07"/>
    <w:rsid w:val="006C2C8B"/>
    <w:rsid w:val="006C3478"/>
    <w:rsid w:val="006C36BC"/>
    <w:rsid w:val="006C430A"/>
    <w:rsid w:val="006C4A72"/>
    <w:rsid w:val="006C4EAB"/>
    <w:rsid w:val="006C58F1"/>
    <w:rsid w:val="006C5E7C"/>
    <w:rsid w:val="006C613C"/>
    <w:rsid w:val="006C6E57"/>
    <w:rsid w:val="006C7931"/>
    <w:rsid w:val="006D05AF"/>
    <w:rsid w:val="006D268B"/>
    <w:rsid w:val="006D2E2C"/>
    <w:rsid w:val="006D3A20"/>
    <w:rsid w:val="006D3BCA"/>
    <w:rsid w:val="006D4D41"/>
    <w:rsid w:val="006D52FD"/>
    <w:rsid w:val="006D63F7"/>
    <w:rsid w:val="006D7B67"/>
    <w:rsid w:val="006E0E5A"/>
    <w:rsid w:val="006E116C"/>
    <w:rsid w:val="006E15E0"/>
    <w:rsid w:val="006E23A8"/>
    <w:rsid w:val="006E307B"/>
    <w:rsid w:val="006E41B6"/>
    <w:rsid w:val="006E4EA4"/>
    <w:rsid w:val="006E50C9"/>
    <w:rsid w:val="006E5345"/>
    <w:rsid w:val="006E59D2"/>
    <w:rsid w:val="006E5DAD"/>
    <w:rsid w:val="006E5EB2"/>
    <w:rsid w:val="006E619A"/>
    <w:rsid w:val="006E729D"/>
    <w:rsid w:val="006E73C6"/>
    <w:rsid w:val="006E747A"/>
    <w:rsid w:val="006E7D10"/>
    <w:rsid w:val="006E7EA8"/>
    <w:rsid w:val="006F0FC6"/>
    <w:rsid w:val="006F1F4E"/>
    <w:rsid w:val="006F3184"/>
    <w:rsid w:val="006F33DB"/>
    <w:rsid w:val="006F370A"/>
    <w:rsid w:val="006F46E3"/>
    <w:rsid w:val="00700D84"/>
    <w:rsid w:val="00702830"/>
    <w:rsid w:val="00703147"/>
    <w:rsid w:val="00705041"/>
    <w:rsid w:val="0070506F"/>
    <w:rsid w:val="00706716"/>
    <w:rsid w:val="0070674C"/>
    <w:rsid w:val="00707E12"/>
    <w:rsid w:val="00712213"/>
    <w:rsid w:val="00712271"/>
    <w:rsid w:val="00713AB2"/>
    <w:rsid w:val="0071582C"/>
    <w:rsid w:val="00716376"/>
    <w:rsid w:val="00716528"/>
    <w:rsid w:val="007201BC"/>
    <w:rsid w:val="0072193D"/>
    <w:rsid w:val="0072312A"/>
    <w:rsid w:val="00724FD1"/>
    <w:rsid w:val="007250D7"/>
    <w:rsid w:val="00730049"/>
    <w:rsid w:val="00730412"/>
    <w:rsid w:val="00730444"/>
    <w:rsid w:val="007310B1"/>
    <w:rsid w:val="0073114B"/>
    <w:rsid w:val="00732DD5"/>
    <w:rsid w:val="00732FC6"/>
    <w:rsid w:val="007343B7"/>
    <w:rsid w:val="007349F0"/>
    <w:rsid w:val="00736966"/>
    <w:rsid w:val="00737E90"/>
    <w:rsid w:val="0074046A"/>
    <w:rsid w:val="00740F2A"/>
    <w:rsid w:val="007412EB"/>
    <w:rsid w:val="0074142F"/>
    <w:rsid w:val="007429F5"/>
    <w:rsid w:val="00742A8D"/>
    <w:rsid w:val="007438C4"/>
    <w:rsid w:val="007438C9"/>
    <w:rsid w:val="007457AF"/>
    <w:rsid w:val="00745E01"/>
    <w:rsid w:val="007503D5"/>
    <w:rsid w:val="00750BA6"/>
    <w:rsid w:val="00752892"/>
    <w:rsid w:val="007554BF"/>
    <w:rsid w:val="00755DC9"/>
    <w:rsid w:val="007561FB"/>
    <w:rsid w:val="00757116"/>
    <w:rsid w:val="007576DC"/>
    <w:rsid w:val="00761C17"/>
    <w:rsid w:val="007622CB"/>
    <w:rsid w:val="00763CEA"/>
    <w:rsid w:val="00764175"/>
    <w:rsid w:val="0077046B"/>
    <w:rsid w:val="00776025"/>
    <w:rsid w:val="00776767"/>
    <w:rsid w:val="0077714C"/>
    <w:rsid w:val="00782707"/>
    <w:rsid w:val="00782D7E"/>
    <w:rsid w:val="00783EE3"/>
    <w:rsid w:val="00784F3E"/>
    <w:rsid w:val="00785777"/>
    <w:rsid w:val="00786737"/>
    <w:rsid w:val="00790699"/>
    <w:rsid w:val="00791680"/>
    <w:rsid w:val="007921FA"/>
    <w:rsid w:val="007936D9"/>
    <w:rsid w:val="00793C8E"/>
    <w:rsid w:val="00794ADE"/>
    <w:rsid w:val="00794AE3"/>
    <w:rsid w:val="00795A95"/>
    <w:rsid w:val="00796E85"/>
    <w:rsid w:val="00796F49"/>
    <w:rsid w:val="007A0CA6"/>
    <w:rsid w:val="007A1207"/>
    <w:rsid w:val="007A1735"/>
    <w:rsid w:val="007A2449"/>
    <w:rsid w:val="007A2625"/>
    <w:rsid w:val="007A3BC6"/>
    <w:rsid w:val="007A3E03"/>
    <w:rsid w:val="007A5811"/>
    <w:rsid w:val="007A5B49"/>
    <w:rsid w:val="007A790B"/>
    <w:rsid w:val="007B158E"/>
    <w:rsid w:val="007B2A87"/>
    <w:rsid w:val="007B5453"/>
    <w:rsid w:val="007B5D84"/>
    <w:rsid w:val="007B6C6E"/>
    <w:rsid w:val="007C095A"/>
    <w:rsid w:val="007C0F6C"/>
    <w:rsid w:val="007C2C88"/>
    <w:rsid w:val="007C404C"/>
    <w:rsid w:val="007C4D16"/>
    <w:rsid w:val="007C5732"/>
    <w:rsid w:val="007C5D29"/>
    <w:rsid w:val="007C7977"/>
    <w:rsid w:val="007D0E36"/>
    <w:rsid w:val="007D15E4"/>
    <w:rsid w:val="007D17D9"/>
    <w:rsid w:val="007D1E48"/>
    <w:rsid w:val="007D37AC"/>
    <w:rsid w:val="007D3FF2"/>
    <w:rsid w:val="007D62EF"/>
    <w:rsid w:val="007D69C9"/>
    <w:rsid w:val="007D7307"/>
    <w:rsid w:val="007D788B"/>
    <w:rsid w:val="007D79FE"/>
    <w:rsid w:val="007D7D1D"/>
    <w:rsid w:val="007E12EB"/>
    <w:rsid w:val="007E3799"/>
    <w:rsid w:val="007E58C7"/>
    <w:rsid w:val="007E62BE"/>
    <w:rsid w:val="007E650F"/>
    <w:rsid w:val="007E6636"/>
    <w:rsid w:val="007E7249"/>
    <w:rsid w:val="007F1888"/>
    <w:rsid w:val="007F244A"/>
    <w:rsid w:val="007F4386"/>
    <w:rsid w:val="007F70FC"/>
    <w:rsid w:val="007F78E0"/>
    <w:rsid w:val="007F7CFF"/>
    <w:rsid w:val="008017BD"/>
    <w:rsid w:val="00803115"/>
    <w:rsid w:val="00803CE2"/>
    <w:rsid w:val="00804CC4"/>
    <w:rsid w:val="00805200"/>
    <w:rsid w:val="0080632B"/>
    <w:rsid w:val="00806FDA"/>
    <w:rsid w:val="008071AE"/>
    <w:rsid w:val="00810332"/>
    <w:rsid w:val="008103A2"/>
    <w:rsid w:val="00810979"/>
    <w:rsid w:val="00811464"/>
    <w:rsid w:val="00811D52"/>
    <w:rsid w:val="008138E3"/>
    <w:rsid w:val="00814B79"/>
    <w:rsid w:val="00815B9F"/>
    <w:rsid w:val="00816C7D"/>
    <w:rsid w:val="008208FF"/>
    <w:rsid w:val="00821E94"/>
    <w:rsid w:val="00822D3A"/>
    <w:rsid w:val="00822D9A"/>
    <w:rsid w:val="00824EE8"/>
    <w:rsid w:val="008267B0"/>
    <w:rsid w:val="00826CCE"/>
    <w:rsid w:val="0082765D"/>
    <w:rsid w:val="00830B6D"/>
    <w:rsid w:val="00830FC2"/>
    <w:rsid w:val="008320D1"/>
    <w:rsid w:val="00833762"/>
    <w:rsid w:val="00834A90"/>
    <w:rsid w:val="00835576"/>
    <w:rsid w:val="00836108"/>
    <w:rsid w:val="00840ED4"/>
    <w:rsid w:val="00841BA6"/>
    <w:rsid w:val="00843CE6"/>
    <w:rsid w:val="008441BC"/>
    <w:rsid w:val="0084518C"/>
    <w:rsid w:val="008466D3"/>
    <w:rsid w:val="00846A6B"/>
    <w:rsid w:val="008472EF"/>
    <w:rsid w:val="00850B66"/>
    <w:rsid w:val="008525FE"/>
    <w:rsid w:val="00852F3F"/>
    <w:rsid w:val="008533CD"/>
    <w:rsid w:val="00853F14"/>
    <w:rsid w:val="008556BB"/>
    <w:rsid w:val="00855E6D"/>
    <w:rsid w:val="008573FD"/>
    <w:rsid w:val="0085795A"/>
    <w:rsid w:val="00861241"/>
    <w:rsid w:val="0086149E"/>
    <w:rsid w:val="008614CB"/>
    <w:rsid w:val="0086293F"/>
    <w:rsid w:val="00862A84"/>
    <w:rsid w:val="00865369"/>
    <w:rsid w:val="0086607B"/>
    <w:rsid w:val="008661CE"/>
    <w:rsid w:val="008677D8"/>
    <w:rsid w:val="00872022"/>
    <w:rsid w:val="0087408B"/>
    <w:rsid w:val="00875153"/>
    <w:rsid w:val="00875661"/>
    <w:rsid w:val="008757AE"/>
    <w:rsid w:val="00876D02"/>
    <w:rsid w:val="0087717F"/>
    <w:rsid w:val="0087799B"/>
    <w:rsid w:val="00877DD9"/>
    <w:rsid w:val="00880581"/>
    <w:rsid w:val="00881BE0"/>
    <w:rsid w:val="008838A5"/>
    <w:rsid w:val="00884820"/>
    <w:rsid w:val="00885062"/>
    <w:rsid w:val="0088556B"/>
    <w:rsid w:val="00885FDA"/>
    <w:rsid w:val="00887489"/>
    <w:rsid w:val="0089055F"/>
    <w:rsid w:val="008919AD"/>
    <w:rsid w:val="008924E5"/>
    <w:rsid w:val="0089428A"/>
    <w:rsid w:val="00895CC4"/>
    <w:rsid w:val="00895DCE"/>
    <w:rsid w:val="0089615C"/>
    <w:rsid w:val="00896F3C"/>
    <w:rsid w:val="008A1817"/>
    <w:rsid w:val="008A2B9F"/>
    <w:rsid w:val="008A37A8"/>
    <w:rsid w:val="008A3BEA"/>
    <w:rsid w:val="008A4366"/>
    <w:rsid w:val="008A69C5"/>
    <w:rsid w:val="008A6D85"/>
    <w:rsid w:val="008A7681"/>
    <w:rsid w:val="008A7E61"/>
    <w:rsid w:val="008B1BE1"/>
    <w:rsid w:val="008B2A42"/>
    <w:rsid w:val="008B3413"/>
    <w:rsid w:val="008B4498"/>
    <w:rsid w:val="008B489B"/>
    <w:rsid w:val="008B4B2E"/>
    <w:rsid w:val="008B63D8"/>
    <w:rsid w:val="008B7D83"/>
    <w:rsid w:val="008C2435"/>
    <w:rsid w:val="008C32DD"/>
    <w:rsid w:val="008C3D1D"/>
    <w:rsid w:val="008C3D35"/>
    <w:rsid w:val="008C4A13"/>
    <w:rsid w:val="008D1AEF"/>
    <w:rsid w:val="008D29D6"/>
    <w:rsid w:val="008D345B"/>
    <w:rsid w:val="008D55C3"/>
    <w:rsid w:val="008D5FE5"/>
    <w:rsid w:val="008D764F"/>
    <w:rsid w:val="008D7BB1"/>
    <w:rsid w:val="008E293F"/>
    <w:rsid w:val="008E2CB7"/>
    <w:rsid w:val="008E6671"/>
    <w:rsid w:val="008E69D8"/>
    <w:rsid w:val="008E6AC2"/>
    <w:rsid w:val="008E6F48"/>
    <w:rsid w:val="008F2010"/>
    <w:rsid w:val="008F2928"/>
    <w:rsid w:val="008F2B44"/>
    <w:rsid w:val="008F2B4F"/>
    <w:rsid w:val="008F38B5"/>
    <w:rsid w:val="008F3924"/>
    <w:rsid w:val="008F531F"/>
    <w:rsid w:val="008F538B"/>
    <w:rsid w:val="008F5CB0"/>
    <w:rsid w:val="008F6067"/>
    <w:rsid w:val="008F719B"/>
    <w:rsid w:val="00902A9F"/>
    <w:rsid w:val="00903F16"/>
    <w:rsid w:val="00904BC1"/>
    <w:rsid w:val="00905F07"/>
    <w:rsid w:val="0090635F"/>
    <w:rsid w:val="00907003"/>
    <w:rsid w:val="00907853"/>
    <w:rsid w:val="00910C9C"/>
    <w:rsid w:val="0091148B"/>
    <w:rsid w:val="00912325"/>
    <w:rsid w:val="009130CD"/>
    <w:rsid w:val="0091423C"/>
    <w:rsid w:val="00915D5B"/>
    <w:rsid w:val="009222D8"/>
    <w:rsid w:val="00922352"/>
    <w:rsid w:val="00923B01"/>
    <w:rsid w:val="00925238"/>
    <w:rsid w:val="00926429"/>
    <w:rsid w:val="00927164"/>
    <w:rsid w:val="00927DDE"/>
    <w:rsid w:val="00927E94"/>
    <w:rsid w:val="00930193"/>
    <w:rsid w:val="00930D2A"/>
    <w:rsid w:val="0093153E"/>
    <w:rsid w:val="00931DEB"/>
    <w:rsid w:val="00932CCD"/>
    <w:rsid w:val="00947866"/>
    <w:rsid w:val="00947FDE"/>
    <w:rsid w:val="00950AC3"/>
    <w:rsid w:val="009524AB"/>
    <w:rsid w:val="00954966"/>
    <w:rsid w:val="00961534"/>
    <w:rsid w:val="00961719"/>
    <w:rsid w:val="009618AD"/>
    <w:rsid w:val="00963047"/>
    <w:rsid w:val="00966865"/>
    <w:rsid w:val="00970AEA"/>
    <w:rsid w:val="009728FF"/>
    <w:rsid w:val="0097367D"/>
    <w:rsid w:val="00973B72"/>
    <w:rsid w:val="00974B5B"/>
    <w:rsid w:val="00976E32"/>
    <w:rsid w:val="0097737F"/>
    <w:rsid w:val="00977522"/>
    <w:rsid w:val="00977965"/>
    <w:rsid w:val="0098013B"/>
    <w:rsid w:val="009808D7"/>
    <w:rsid w:val="0098272E"/>
    <w:rsid w:val="00983424"/>
    <w:rsid w:val="00984240"/>
    <w:rsid w:val="0098514F"/>
    <w:rsid w:val="009855A2"/>
    <w:rsid w:val="00985BBC"/>
    <w:rsid w:val="00991B06"/>
    <w:rsid w:val="009924F3"/>
    <w:rsid w:val="009925EA"/>
    <w:rsid w:val="00992746"/>
    <w:rsid w:val="00993E5D"/>
    <w:rsid w:val="00994397"/>
    <w:rsid w:val="00995B6B"/>
    <w:rsid w:val="00995ED4"/>
    <w:rsid w:val="00996E7A"/>
    <w:rsid w:val="00997AE1"/>
    <w:rsid w:val="009A1A05"/>
    <w:rsid w:val="009A21E9"/>
    <w:rsid w:val="009A23C7"/>
    <w:rsid w:val="009A2F3D"/>
    <w:rsid w:val="009A3A5F"/>
    <w:rsid w:val="009A5E0A"/>
    <w:rsid w:val="009A6F09"/>
    <w:rsid w:val="009B0EBF"/>
    <w:rsid w:val="009B132C"/>
    <w:rsid w:val="009B1439"/>
    <w:rsid w:val="009B1C27"/>
    <w:rsid w:val="009B1DA8"/>
    <w:rsid w:val="009B27AA"/>
    <w:rsid w:val="009B2AB4"/>
    <w:rsid w:val="009B54E6"/>
    <w:rsid w:val="009B5D0E"/>
    <w:rsid w:val="009B67AF"/>
    <w:rsid w:val="009B6BB7"/>
    <w:rsid w:val="009B7A8A"/>
    <w:rsid w:val="009C0D6B"/>
    <w:rsid w:val="009C1FA7"/>
    <w:rsid w:val="009C43A1"/>
    <w:rsid w:val="009C505B"/>
    <w:rsid w:val="009C661F"/>
    <w:rsid w:val="009C6872"/>
    <w:rsid w:val="009C6FCF"/>
    <w:rsid w:val="009D1530"/>
    <w:rsid w:val="009D17AF"/>
    <w:rsid w:val="009D3E58"/>
    <w:rsid w:val="009D43B7"/>
    <w:rsid w:val="009D4AC8"/>
    <w:rsid w:val="009D4E7B"/>
    <w:rsid w:val="009D4F45"/>
    <w:rsid w:val="009D60FF"/>
    <w:rsid w:val="009D614A"/>
    <w:rsid w:val="009D700A"/>
    <w:rsid w:val="009D7306"/>
    <w:rsid w:val="009D7FA2"/>
    <w:rsid w:val="009E1B88"/>
    <w:rsid w:val="009E40CF"/>
    <w:rsid w:val="009E4493"/>
    <w:rsid w:val="009E66D7"/>
    <w:rsid w:val="009E762C"/>
    <w:rsid w:val="009E7F9A"/>
    <w:rsid w:val="009F021E"/>
    <w:rsid w:val="009F078E"/>
    <w:rsid w:val="009F10E8"/>
    <w:rsid w:val="009F2856"/>
    <w:rsid w:val="009F31B2"/>
    <w:rsid w:val="009F39C8"/>
    <w:rsid w:val="009F4081"/>
    <w:rsid w:val="009F4258"/>
    <w:rsid w:val="009F5AC7"/>
    <w:rsid w:val="009F7303"/>
    <w:rsid w:val="00A00C5B"/>
    <w:rsid w:val="00A014BA"/>
    <w:rsid w:val="00A02ACB"/>
    <w:rsid w:val="00A035BB"/>
    <w:rsid w:val="00A03CA9"/>
    <w:rsid w:val="00A04165"/>
    <w:rsid w:val="00A045ED"/>
    <w:rsid w:val="00A05264"/>
    <w:rsid w:val="00A05549"/>
    <w:rsid w:val="00A066C0"/>
    <w:rsid w:val="00A06C18"/>
    <w:rsid w:val="00A07542"/>
    <w:rsid w:val="00A10E73"/>
    <w:rsid w:val="00A11D3D"/>
    <w:rsid w:val="00A12769"/>
    <w:rsid w:val="00A1300C"/>
    <w:rsid w:val="00A130FD"/>
    <w:rsid w:val="00A1402B"/>
    <w:rsid w:val="00A14C64"/>
    <w:rsid w:val="00A15570"/>
    <w:rsid w:val="00A16176"/>
    <w:rsid w:val="00A1644E"/>
    <w:rsid w:val="00A1792A"/>
    <w:rsid w:val="00A205F7"/>
    <w:rsid w:val="00A2077F"/>
    <w:rsid w:val="00A20D2E"/>
    <w:rsid w:val="00A23960"/>
    <w:rsid w:val="00A23A6C"/>
    <w:rsid w:val="00A24EB8"/>
    <w:rsid w:val="00A26237"/>
    <w:rsid w:val="00A2712A"/>
    <w:rsid w:val="00A271E3"/>
    <w:rsid w:val="00A27A33"/>
    <w:rsid w:val="00A30253"/>
    <w:rsid w:val="00A30FC9"/>
    <w:rsid w:val="00A311C6"/>
    <w:rsid w:val="00A332C5"/>
    <w:rsid w:val="00A344A4"/>
    <w:rsid w:val="00A34B8A"/>
    <w:rsid w:val="00A36E01"/>
    <w:rsid w:val="00A37674"/>
    <w:rsid w:val="00A40D87"/>
    <w:rsid w:val="00A41351"/>
    <w:rsid w:val="00A41C41"/>
    <w:rsid w:val="00A42D10"/>
    <w:rsid w:val="00A44982"/>
    <w:rsid w:val="00A45857"/>
    <w:rsid w:val="00A45EC2"/>
    <w:rsid w:val="00A45FC8"/>
    <w:rsid w:val="00A46397"/>
    <w:rsid w:val="00A466A5"/>
    <w:rsid w:val="00A47E7B"/>
    <w:rsid w:val="00A51D99"/>
    <w:rsid w:val="00A5218A"/>
    <w:rsid w:val="00A57375"/>
    <w:rsid w:val="00A577C2"/>
    <w:rsid w:val="00A60C33"/>
    <w:rsid w:val="00A63558"/>
    <w:rsid w:val="00A63DAF"/>
    <w:rsid w:val="00A653F5"/>
    <w:rsid w:val="00A675AD"/>
    <w:rsid w:val="00A70948"/>
    <w:rsid w:val="00A70D8B"/>
    <w:rsid w:val="00A72B9F"/>
    <w:rsid w:val="00A74237"/>
    <w:rsid w:val="00A7440E"/>
    <w:rsid w:val="00A74557"/>
    <w:rsid w:val="00A7484B"/>
    <w:rsid w:val="00A74EC3"/>
    <w:rsid w:val="00A750DB"/>
    <w:rsid w:val="00A76F00"/>
    <w:rsid w:val="00A81211"/>
    <w:rsid w:val="00A821EE"/>
    <w:rsid w:val="00A829D4"/>
    <w:rsid w:val="00A82A8F"/>
    <w:rsid w:val="00A837A8"/>
    <w:rsid w:val="00A84295"/>
    <w:rsid w:val="00A86B04"/>
    <w:rsid w:val="00A870F5"/>
    <w:rsid w:val="00A913A3"/>
    <w:rsid w:val="00A916A6"/>
    <w:rsid w:val="00A929EF"/>
    <w:rsid w:val="00A92BD7"/>
    <w:rsid w:val="00A94433"/>
    <w:rsid w:val="00A95835"/>
    <w:rsid w:val="00AA039B"/>
    <w:rsid w:val="00AA068A"/>
    <w:rsid w:val="00AA0692"/>
    <w:rsid w:val="00AA09BB"/>
    <w:rsid w:val="00AA2130"/>
    <w:rsid w:val="00AA343E"/>
    <w:rsid w:val="00AA5E83"/>
    <w:rsid w:val="00AA78E9"/>
    <w:rsid w:val="00AA79B9"/>
    <w:rsid w:val="00AB3D89"/>
    <w:rsid w:val="00AB5236"/>
    <w:rsid w:val="00AB5D7F"/>
    <w:rsid w:val="00AB640A"/>
    <w:rsid w:val="00AB6CCD"/>
    <w:rsid w:val="00AC1198"/>
    <w:rsid w:val="00AC2DCD"/>
    <w:rsid w:val="00AC49F3"/>
    <w:rsid w:val="00AC4E78"/>
    <w:rsid w:val="00AC721F"/>
    <w:rsid w:val="00AC7384"/>
    <w:rsid w:val="00AD1551"/>
    <w:rsid w:val="00AD1CB0"/>
    <w:rsid w:val="00AD297E"/>
    <w:rsid w:val="00AD4C2A"/>
    <w:rsid w:val="00AD53ED"/>
    <w:rsid w:val="00AD5BE5"/>
    <w:rsid w:val="00AD6451"/>
    <w:rsid w:val="00AD677F"/>
    <w:rsid w:val="00AD7895"/>
    <w:rsid w:val="00AD78DA"/>
    <w:rsid w:val="00AE00EA"/>
    <w:rsid w:val="00AE094F"/>
    <w:rsid w:val="00AE1D1D"/>
    <w:rsid w:val="00AE4151"/>
    <w:rsid w:val="00AE4DA4"/>
    <w:rsid w:val="00AE7E81"/>
    <w:rsid w:val="00AF0A72"/>
    <w:rsid w:val="00AF1C1A"/>
    <w:rsid w:val="00AF4303"/>
    <w:rsid w:val="00AF79E8"/>
    <w:rsid w:val="00B00508"/>
    <w:rsid w:val="00B00E94"/>
    <w:rsid w:val="00B02406"/>
    <w:rsid w:val="00B02DAE"/>
    <w:rsid w:val="00B04593"/>
    <w:rsid w:val="00B04E2A"/>
    <w:rsid w:val="00B05A68"/>
    <w:rsid w:val="00B06782"/>
    <w:rsid w:val="00B0679D"/>
    <w:rsid w:val="00B07734"/>
    <w:rsid w:val="00B105C3"/>
    <w:rsid w:val="00B10FB4"/>
    <w:rsid w:val="00B11C54"/>
    <w:rsid w:val="00B12D4B"/>
    <w:rsid w:val="00B13326"/>
    <w:rsid w:val="00B158BE"/>
    <w:rsid w:val="00B162B4"/>
    <w:rsid w:val="00B1667E"/>
    <w:rsid w:val="00B17345"/>
    <w:rsid w:val="00B174A5"/>
    <w:rsid w:val="00B21919"/>
    <w:rsid w:val="00B21C74"/>
    <w:rsid w:val="00B21E75"/>
    <w:rsid w:val="00B236A0"/>
    <w:rsid w:val="00B260DB"/>
    <w:rsid w:val="00B26D06"/>
    <w:rsid w:val="00B325AA"/>
    <w:rsid w:val="00B32EE8"/>
    <w:rsid w:val="00B35979"/>
    <w:rsid w:val="00B35DA5"/>
    <w:rsid w:val="00B364F2"/>
    <w:rsid w:val="00B36D01"/>
    <w:rsid w:val="00B36F63"/>
    <w:rsid w:val="00B36F86"/>
    <w:rsid w:val="00B4043D"/>
    <w:rsid w:val="00B40466"/>
    <w:rsid w:val="00B41346"/>
    <w:rsid w:val="00B45A6A"/>
    <w:rsid w:val="00B47EAD"/>
    <w:rsid w:val="00B47EC1"/>
    <w:rsid w:val="00B5094B"/>
    <w:rsid w:val="00B51389"/>
    <w:rsid w:val="00B51AF5"/>
    <w:rsid w:val="00B53F12"/>
    <w:rsid w:val="00B546F1"/>
    <w:rsid w:val="00B555CE"/>
    <w:rsid w:val="00B573F0"/>
    <w:rsid w:val="00B574B4"/>
    <w:rsid w:val="00B57529"/>
    <w:rsid w:val="00B61FE0"/>
    <w:rsid w:val="00B630FC"/>
    <w:rsid w:val="00B63E62"/>
    <w:rsid w:val="00B6573D"/>
    <w:rsid w:val="00B659CB"/>
    <w:rsid w:val="00B66392"/>
    <w:rsid w:val="00B670B0"/>
    <w:rsid w:val="00B67B2C"/>
    <w:rsid w:val="00B70663"/>
    <w:rsid w:val="00B709BF"/>
    <w:rsid w:val="00B7179B"/>
    <w:rsid w:val="00B724D9"/>
    <w:rsid w:val="00B7275F"/>
    <w:rsid w:val="00B7472E"/>
    <w:rsid w:val="00B7510D"/>
    <w:rsid w:val="00B75297"/>
    <w:rsid w:val="00B775FF"/>
    <w:rsid w:val="00B81C48"/>
    <w:rsid w:val="00B86067"/>
    <w:rsid w:val="00B8637F"/>
    <w:rsid w:val="00B863E7"/>
    <w:rsid w:val="00B871B5"/>
    <w:rsid w:val="00B87B05"/>
    <w:rsid w:val="00B90CEA"/>
    <w:rsid w:val="00B92BE2"/>
    <w:rsid w:val="00BA0354"/>
    <w:rsid w:val="00BA17BB"/>
    <w:rsid w:val="00BA22B9"/>
    <w:rsid w:val="00BA5CEA"/>
    <w:rsid w:val="00BA63FA"/>
    <w:rsid w:val="00BA7D08"/>
    <w:rsid w:val="00BB0381"/>
    <w:rsid w:val="00BB047F"/>
    <w:rsid w:val="00BB0CCB"/>
    <w:rsid w:val="00BB0E4C"/>
    <w:rsid w:val="00BB0E63"/>
    <w:rsid w:val="00BB0F46"/>
    <w:rsid w:val="00BB0FFC"/>
    <w:rsid w:val="00BB12A3"/>
    <w:rsid w:val="00BB1836"/>
    <w:rsid w:val="00BB284F"/>
    <w:rsid w:val="00BB2B17"/>
    <w:rsid w:val="00BB6B23"/>
    <w:rsid w:val="00BB77DF"/>
    <w:rsid w:val="00BB7B11"/>
    <w:rsid w:val="00BC0F65"/>
    <w:rsid w:val="00BC1E1C"/>
    <w:rsid w:val="00BC53D6"/>
    <w:rsid w:val="00BC755D"/>
    <w:rsid w:val="00BC7901"/>
    <w:rsid w:val="00BD0416"/>
    <w:rsid w:val="00BD16FF"/>
    <w:rsid w:val="00BD74EC"/>
    <w:rsid w:val="00BE1317"/>
    <w:rsid w:val="00BE2EC9"/>
    <w:rsid w:val="00BE3419"/>
    <w:rsid w:val="00BE3D7E"/>
    <w:rsid w:val="00BE73C3"/>
    <w:rsid w:val="00BE7C97"/>
    <w:rsid w:val="00BF0FBC"/>
    <w:rsid w:val="00BF14D3"/>
    <w:rsid w:val="00BF1B8C"/>
    <w:rsid w:val="00BF3105"/>
    <w:rsid w:val="00BF4DAD"/>
    <w:rsid w:val="00BF707C"/>
    <w:rsid w:val="00BF7534"/>
    <w:rsid w:val="00C00D57"/>
    <w:rsid w:val="00C010E2"/>
    <w:rsid w:val="00C01B70"/>
    <w:rsid w:val="00C03951"/>
    <w:rsid w:val="00C04AF0"/>
    <w:rsid w:val="00C07366"/>
    <w:rsid w:val="00C0737D"/>
    <w:rsid w:val="00C079DB"/>
    <w:rsid w:val="00C1314D"/>
    <w:rsid w:val="00C1358B"/>
    <w:rsid w:val="00C13690"/>
    <w:rsid w:val="00C13D5C"/>
    <w:rsid w:val="00C145F0"/>
    <w:rsid w:val="00C148F1"/>
    <w:rsid w:val="00C14ABE"/>
    <w:rsid w:val="00C1517E"/>
    <w:rsid w:val="00C15EA9"/>
    <w:rsid w:val="00C21123"/>
    <w:rsid w:val="00C2163C"/>
    <w:rsid w:val="00C21F89"/>
    <w:rsid w:val="00C235C1"/>
    <w:rsid w:val="00C23AE3"/>
    <w:rsid w:val="00C260E9"/>
    <w:rsid w:val="00C26DB2"/>
    <w:rsid w:val="00C27C67"/>
    <w:rsid w:val="00C31753"/>
    <w:rsid w:val="00C3422B"/>
    <w:rsid w:val="00C368F3"/>
    <w:rsid w:val="00C373DD"/>
    <w:rsid w:val="00C37F25"/>
    <w:rsid w:val="00C45305"/>
    <w:rsid w:val="00C45AFE"/>
    <w:rsid w:val="00C46175"/>
    <w:rsid w:val="00C46CFF"/>
    <w:rsid w:val="00C47CD5"/>
    <w:rsid w:val="00C47E44"/>
    <w:rsid w:val="00C52999"/>
    <w:rsid w:val="00C54747"/>
    <w:rsid w:val="00C54D9A"/>
    <w:rsid w:val="00C55658"/>
    <w:rsid w:val="00C60374"/>
    <w:rsid w:val="00C60A68"/>
    <w:rsid w:val="00C6208E"/>
    <w:rsid w:val="00C62093"/>
    <w:rsid w:val="00C63743"/>
    <w:rsid w:val="00C65F4A"/>
    <w:rsid w:val="00C67D0C"/>
    <w:rsid w:val="00C7019C"/>
    <w:rsid w:val="00C737B2"/>
    <w:rsid w:val="00C737DE"/>
    <w:rsid w:val="00C74303"/>
    <w:rsid w:val="00C74664"/>
    <w:rsid w:val="00C74ADE"/>
    <w:rsid w:val="00C82226"/>
    <w:rsid w:val="00C823F0"/>
    <w:rsid w:val="00C83A64"/>
    <w:rsid w:val="00C83D22"/>
    <w:rsid w:val="00C84789"/>
    <w:rsid w:val="00C8501C"/>
    <w:rsid w:val="00C86E0C"/>
    <w:rsid w:val="00C87832"/>
    <w:rsid w:val="00C910AA"/>
    <w:rsid w:val="00C92738"/>
    <w:rsid w:val="00C936B6"/>
    <w:rsid w:val="00C9416C"/>
    <w:rsid w:val="00C976B7"/>
    <w:rsid w:val="00C97EF0"/>
    <w:rsid w:val="00CA0C11"/>
    <w:rsid w:val="00CA0E6D"/>
    <w:rsid w:val="00CA10EA"/>
    <w:rsid w:val="00CA215C"/>
    <w:rsid w:val="00CA21CB"/>
    <w:rsid w:val="00CA44EE"/>
    <w:rsid w:val="00CA5D17"/>
    <w:rsid w:val="00CA5D22"/>
    <w:rsid w:val="00CA7329"/>
    <w:rsid w:val="00CA7CC3"/>
    <w:rsid w:val="00CA7FD2"/>
    <w:rsid w:val="00CB1781"/>
    <w:rsid w:val="00CB223B"/>
    <w:rsid w:val="00CB2AB7"/>
    <w:rsid w:val="00CB3772"/>
    <w:rsid w:val="00CB5BC1"/>
    <w:rsid w:val="00CC25D3"/>
    <w:rsid w:val="00CC4087"/>
    <w:rsid w:val="00CC67AB"/>
    <w:rsid w:val="00CC70C0"/>
    <w:rsid w:val="00CC715E"/>
    <w:rsid w:val="00CD0182"/>
    <w:rsid w:val="00CD083A"/>
    <w:rsid w:val="00CD0CD5"/>
    <w:rsid w:val="00CD0DD0"/>
    <w:rsid w:val="00CD14D0"/>
    <w:rsid w:val="00CD18A7"/>
    <w:rsid w:val="00CD3D34"/>
    <w:rsid w:val="00CD40CF"/>
    <w:rsid w:val="00CD5FB8"/>
    <w:rsid w:val="00CD6322"/>
    <w:rsid w:val="00CE0194"/>
    <w:rsid w:val="00CE11BB"/>
    <w:rsid w:val="00CE154E"/>
    <w:rsid w:val="00CE2581"/>
    <w:rsid w:val="00CE34E4"/>
    <w:rsid w:val="00CE4BDB"/>
    <w:rsid w:val="00CE4CF0"/>
    <w:rsid w:val="00CE70BC"/>
    <w:rsid w:val="00CE7E55"/>
    <w:rsid w:val="00CF09FD"/>
    <w:rsid w:val="00CF178C"/>
    <w:rsid w:val="00CF2BE9"/>
    <w:rsid w:val="00CF3276"/>
    <w:rsid w:val="00CF337F"/>
    <w:rsid w:val="00CF38F1"/>
    <w:rsid w:val="00CF65EE"/>
    <w:rsid w:val="00CF7E6A"/>
    <w:rsid w:val="00D01760"/>
    <w:rsid w:val="00D0178F"/>
    <w:rsid w:val="00D03427"/>
    <w:rsid w:val="00D05875"/>
    <w:rsid w:val="00D05ACC"/>
    <w:rsid w:val="00D07A6E"/>
    <w:rsid w:val="00D07FDB"/>
    <w:rsid w:val="00D11263"/>
    <w:rsid w:val="00D11ED4"/>
    <w:rsid w:val="00D12BA6"/>
    <w:rsid w:val="00D144C5"/>
    <w:rsid w:val="00D16562"/>
    <w:rsid w:val="00D17B08"/>
    <w:rsid w:val="00D20845"/>
    <w:rsid w:val="00D213DB"/>
    <w:rsid w:val="00D216D2"/>
    <w:rsid w:val="00D22041"/>
    <w:rsid w:val="00D22D5A"/>
    <w:rsid w:val="00D24517"/>
    <w:rsid w:val="00D24BE0"/>
    <w:rsid w:val="00D255C7"/>
    <w:rsid w:val="00D25908"/>
    <w:rsid w:val="00D25A1E"/>
    <w:rsid w:val="00D309C0"/>
    <w:rsid w:val="00D3143A"/>
    <w:rsid w:val="00D32A2F"/>
    <w:rsid w:val="00D34CD3"/>
    <w:rsid w:val="00D357EC"/>
    <w:rsid w:val="00D3725F"/>
    <w:rsid w:val="00D41646"/>
    <w:rsid w:val="00D433BE"/>
    <w:rsid w:val="00D44AF0"/>
    <w:rsid w:val="00D46789"/>
    <w:rsid w:val="00D47D82"/>
    <w:rsid w:val="00D47EA5"/>
    <w:rsid w:val="00D50435"/>
    <w:rsid w:val="00D513BB"/>
    <w:rsid w:val="00D51B4F"/>
    <w:rsid w:val="00D51D97"/>
    <w:rsid w:val="00D51EAB"/>
    <w:rsid w:val="00D53A42"/>
    <w:rsid w:val="00D53EF7"/>
    <w:rsid w:val="00D554A8"/>
    <w:rsid w:val="00D55735"/>
    <w:rsid w:val="00D55D34"/>
    <w:rsid w:val="00D55F84"/>
    <w:rsid w:val="00D56425"/>
    <w:rsid w:val="00D56D0D"/>
    <w:rsid w:val="00D61A55"/>
    <w:rsid w:val="00D63C9C"/>
    <w:rsid w:val="00D65017"/>
    <w:rsid w:val="00D66F99"/>
    <w:rsid w:val="00D70082"/>
    <w:rsid w:val="00D72F40"/>
    <w:rsid w:val="00D74D00"/>
    <w:rsid w:val="00D756AF"/>
    <w:rsid w:val="00D75855"/>
    <w:rsid w:val="00D761A1"/>
    <w:rsid w:val="00D80F2D"/>
    <w:rsid w:val="00D81E7B"/>
    <w:rsid w:val="00D82935"/>
    <w:rsid w:val="00D830EF"/>
    <w:rsid w:val="00D834E8"/>
    <w:rsid w:val="00D8362E"/>
    <w:rsid w:val="00D8743E"/>
    <w:rsid w:val="00D92C27"/>
    <w:rsid w:val="00D92C44"/>
    <w:rsid w:val="00D92CAD"/>
    <w:rsid w:val="00D94EDA"/>
    <w:rsid w:val="00D95593"/>
    <w:rsid w:val="00D95E3C"/>
    <w:rsid w:val="00D96F5D"/>
    <w:rsid w:val="00DA0D1F"/>
    <w:rsid w:val="00DA17DC"/>
    <w:rsid w:val="00DA2EBE"/>
    <w:rsid w:val="00DA3CE9"/>
    <w:rsid w:val="00DA3EDF"/>
    <w:rsid w:val="00DA77F5"/>
    <w:rsid w:val="00DA7890"/>
    <w:rsid w:val="00DB11DC"/>
    <w:rsid w:val="00DB137A"/>
    <w:rsid w:val="00DB4892"/>
    <w:rsid w:val="00DB49F2"/>
    <w:rsid w:val="00DB50F2"/>
    <w:rsid w:val="00DB52AB"/>
    <w:rsid w:val="00DB6FA3"/>
    <w:rsid w:val="00DC0112"/>
    <w:rsid w:val="00DC047E"/>
    <w:rsid w:val="00DC0E81"/>
    <w:rsid w:val="00DC1A4A"/>
    <w:rsid w:val="00DC3102"/>
    <w:rsid w:val="00DC4287"/>
    <w:rsid w:val="00DC512E"/>
    <w:rsid w:val="00DC5668"/>
    <w:rsid w:val="00DC737A"/>
    <w:rsid w:val="00DC7440"/>
    <w:rsid w:val="00DD0FE4"/>
    <w:rsid w:val="00DD7544"/>
    <w:rsid w:val="00DE13CD"/>
    <w:rsid w:val="00DE1C61"/>
    <w:rsid w:val="00DE2742"/>
    <w:rsid w:val="00DE2A93"/>
    <w:rsid w:val="00DE36CB"/>
    <w:rsid w:val="00DE674D"/>
    <w:rsid w:val="00DF1693"/>
    <w:rsid w:val="00DF1D46"/>
    <w:rsid w:val="00DF4507"/>
    <w:rsid w:val="00DF5BF7"/>
    <w:rsid w:val="00DF6717"/>
    <w:rsid w:val="00DF73EF"/>
    <w:rsid w:val="00E01DF3"/>
    <w:rsid w:val="00E0203A"/>
    <w:rsid w:val="00E02234"/>
    <w:rsid w:val="00E04009"/>
    <w:rsid w:val="00E0491D"/>
    <w:rsid w:val="00E04F4A"/>
    <w:rsid w:val="00E05610"/>
    <w:rsid w:val="00E0702D"/>
    <w:rsid w:val="00E11802"/>
    <w:rsid w:val="00E11866"/>
    <w:rsid w:val="00E1268F"/>
    <w:rsid w:val="00E14684"/>
    <w:rsid w:val="00E1557A"/>
    <w:rsid w:val="00E16CA9"/>
    <w:rsid w:val="00E17C0C"/>
    <w:rsid w:val="00E17FE9"/>
    <w:rsid w:val="00E21A7F"/>
    <w:rsid w:val="00E2221A"/>
    <w:rsid w:val="00E22579"/>
    <w:rsid w:val="00E22674"/>
    <w:rsid w:val="00E250FE"/>
    <w:rsid w:val="00E3109C"/>
    <w:rsid w:val="00E317C6"/>
    <w:rsid w:val="00E31CAB"/>
    <w:rsid w:val="00E3246D"/>
    <w:rsid w:val="00E32BDD"/>
    <w:rsid w:val="00E33E29"/>
    <w:rsid w:val="00E340E1"/>
    <w:rsid w:val="00E3412F"/>
    <w:rsid w:val="00E42BCD"/>
    <w:rsid w:val="00E42E3D"/>
    <w:rsid w:val="00E446BC"/>
    <w:rsid w:val="00E47FF1"/>
    <w:rsid w:val="00E50CC2"/>
    <w:rsid w:val="00E51EE0"/>
    <w:rsid w:val="00E54A06"/>
    <w:rsid w:val="00E54A93"/>
    <w:rsid w:val="00E605A2"/>
    <w:rsid w:val="00E62874"/>
    <w:rsid w:val="00E62C8A"/>
    <w:rsid w:val="00E62DBA"/>
    <w:rsid w:val="00E63074"/>
    <w:rsid w:val="00E6360E"/>
    <w:rsid w:val="00E65EED"/>
    <w:rsid w:val="00E67FA4"/>
    <w:rsid w:val="00E70AB2"/>
    <w:rsid w:val="00E71A86"/>
    <w:rsid w:val="00E73454"/>
    <w:rsid w:val="00E7376D"/>
    <w:rsid w:val="00E742E1"/>
    <w:rsid w:val="00E7471C"/>
    <w:rsid w:val="00E748BE"/>
    <w:rsid w:val="00E76569"/>
    <w:rsid w:val="00E77D9E"/>
    <w:rsid w:val="00E80A69"/>
    <w:rsid w:val="00E82884"/>
    <w:rsid w:val="00E84CD3"/>
    <w:rsid w:val="00E86902"/>
    <w:rsid w:val="00E86D88"/>
    <w:rsid w:val="00E87B30"/>
    <w:rsid w:val="00E91494"/>
    <w:rsid w:val="00E95F86"/>
    <w:rsid w:val="00E972B0"/>
    <w:rsid w:val="00EA0560"/>
    <w:rsid w:val="00EA27FF"/>
    <w:rsid w:val="00EA35C0"/>
    <w:rsid w:val="00EA44EE"/>
    <w:rsid w:val="00EB19F7"/>
    <w:rsid w:val="00EB38B8"/>
    <w:rsid w:val="00EB3B89"/>
    <w:rsid w:val="00EB3D03"/>
    <w:rsid w:val="00EB4474"/>
    <w:rsid w:val="00EB5435"/>
    <w:rsid w:val="00EB5498"/>
    <w:rsid w:val="00EB7FB5"/>
    <w:rsid w:val="00EC222D"/>
    <w:rsid w:val="00EC2A7D"/>
    <w:rsid w:val="00EC2CDD"/>
    <w:rsid w:val="00EC2D09"/>
    <w:rsid w:val="00EC447A"/>
    <w:rsid w:val="00ED0566"/>
    <w:rsid w:val="00ED06A1"/>
    <w:rsid w:val="00ED13FC"/>
    <w:rsid w:val="00ED19EC"/>
    <w:rsid w:val="00ED29E5"/>
    <w:rsid w:val="00ED2E01"/>
    <w:rsid w:val="00ED5374"/>
    <w:rsid w:val="00ED5D4A"/>
    <w:rsid w:val="00ED6090"/>
    <w:rsid w:val="00ED6363"/>
    <w:rsid w:val="00ED7508"/>
    <w:rsid w:val="00EE2538"/>
    <w:rsid w:val="00EE3B31"/>
    <w:rsid w:val="00EE441B"/>
    <w:rsid w:val="00EE4468"/>
    <w:rsid w:val="00EE4BF4"/>
    <w:rsid w:val="00EE4C17"/>
    <w:rsid w:val="00EE7A86"/>
    <w:rsid w:val="00EF07FC"/>
    <w:rsid w:val="00EF0EA7"/>
    <w:rsid w:val="00EF0EE0"/>
    <w:rsid w:val="00EF16E6"/>
    <w:rsid w:val="00EF185E"/>
    <w:rsid w:val="00EF1EAA"/>
    <w:rsid w:val="00EF23DA"/>
    <w:rsid w:val="00EF3FC5"/>
    <w:rsid w:val="00EF7102"/>
    <w:rsid w:val="00EF7F3A"/>
    <w:rsid w:val="00F01864"/>
    <w:rsid w:val="00F01A21"/>
    <w:rsid w:val="00F02C56"/>
    <w:rsid w:val="00F02D90"/>
    <w:rsid w:val="00F0433D"/>
    <w:rsid w:val="00F04AF6"/>
    <w:rsid w:val="00F05BEE"/>
    <w:rsid w:val="00F060B6"/>
    <w:rsid w:val="00F0613A"/>
    <w:rsid w:val="00F07AD2"/>
    <w:rsid w:val="00F108C6"/>
    <w:rsid w:val="00F12B5E"/>
    <w:rsid w:val="00F12C44"/>
    <w:rsid w:val="00F13551"/>
    <w:rsid w:val="00F20081"/>
    <w:rsid w:val="00F212AB"/>
    <w:rsid w:val="00F23C05"/>
    <w:rsid w:val="00F2425F"/>
    <w:rsid w:val="00F245FC"/>
    <w:rsid w:val="00F25BA1"/>
    <w:rsid w:val="00F25BE1"/>
    <w:rsid w:val="00F26652"/>
    <w:rsid w:val="00F26A5F"/>
    <w:rsid w:val="00F27074"/>
    <w:rsid w:val="00F27527"/>
    <w:rsid w:val="00F30FA2"/>
    <w:rsid w:val="00F3147C"/>
    <w:rsid w:val="00F321A3"/>
    <w:rsid w:val="00F321BD"/>
    <w:rsid w:val="00F33089"/>
    <w:rsid w:val="00F338E2"/>
    <w:rsid w:val="00F34C63"/>
    <w:rsid w:val="00F34FF6"/>
    <w:rsid w:val="00F361E1"/>
    <w:rsid w:val="00F4137B"/>
    <w:rsid w:val="00F41A9D"/>
    <w:rsid w:val="00F44FBA"/>
    <w:rsid w:val="00F460A9"/>
    <w:rsid w:val="00F52238"/>
    <w:rsid w:val="00F533CD"/>
    <w:rsid w:val="00F54593"/>
    <w:rsid w:val="00F549F2"/>
    <w:rsid w:val="00F5589B"/>
    <w:rsid w:val="00F5592B"/>
    <w:rsid w:val="00F55FD8"/>
    <w:rsid w:val="00F56846"/>
    <w:rsid w:val="00F60C4D"/>
    <w:rsid w:val="00F62AF6"/>
    <w:rsid w:val="00F63CA6"/>
    <w:rsid w:val="00F6553A"/>
    <w:rsid w:val="00F65D8E"/>
    <w:rsid w:val="00F668AC"/>
    <w:rsid w:val="00F6747D"/>
    <w:rsid w:val="00F678CC"/>
    <w:rsid w:val="00F67A1F"/>
    <w:rsid w:val="00F70E0F"/>
    <w:rsid w:val="00F71A83"/>
    <w:rsid w:val="00F71BCB"/>
    <w:rsid w:val="00F731D7"/>
    <w:rsid w:val="00F73C3F"/>
    <w:rsid w:val="00F73F96"/>
    <w:rsid w:val="00F750A6"/>
    <w:rsid w:val="00F75493"/>
    <w:rsid w:val="00F806B9"/>
    <w:rsid w:val="00F80921"/>
    <w:rsid w:val="00F81735"/>
    <w:rsid w:val="00F81FF9"/>
    <w:rsid w:val="00F84975"/>
    <w:rsid w:val="00F8566E"/>
    <w:rsid w:val="00F85C05"/>
    <w:rsid w:val="00F86C12"/>
    <w:rsid w:val="00F8722E"/>
    <w:rsid w:val="00F8750C"/>
    <w:rsid w:val="00F916AB"/>
    <w:rsid w:val="00F91DC5"/>
    <w:rsid w:val="00F92032"/>
    <w:rsid w:val="00F922E3"/>
    <w:rsid w:val="00F92331"/>
    <w:rsid w:val="00F93528"/>
    <w:rsid w:val="00F956E8"/>
    <w:rsid w:val="00F9716C"/>
    <w:rsid w:val="00F979D6"/>
    <w:rsid w:val="00FA009D"/>
    <w:rsid w:val="00FA0800"/>
    <w:rsid w:val="00FA0EF8"/>
    <w:rsid w:val="00FA132C"/>
    <w:rsid w:val="00FA414A"/>
    <w:rsid w:val="00FA4BCE"/>
    <w:rsid w:val="00FA4D9C"/>
    <w:rsid w:val="00FA5F65"/>
    <w:rsid w:val="00FA690B"/>
    <w:rsid w:val="00FA70EF"/>
    <w:rsid w:val="00FA7D1C"/>
    <w:rsid w:val="00FA7E6F"/>
    <w:rsid w:val="00FB0A0D"/>
    <w:rsid w:val="00FB0B6E"/>
    <w:rsid w:val="00FB2521"/>
    <w:rsid w:val="00FB2589"/>
    <w:rsid w:val="00FB26D7"/>
    <w:rsid w:val="00FB3781"/>
    <w:rsid w:val="00FB462E"/>
    <w:rsid w:val="00FB5EE5"/>
    <w:rsid w:val="00FB6343"/>
    <w:rsid w:val="00FB69EB"/>
    <w:rsid w:val="00FC07B2"/>
    <w:rsid w:val="00FC357A"/>
    <w:rsid w:val="00FC3EC4"/>
    <w:rsid w:val="00FC413C"/>
    <w:rsid w:val="00FC4667"/>
    <w:rsid w:val="00FC5315"/>
    <w:rsid w:val="00FC54EF"/>
    <w:rsid w:val="00FC564F"/>
    <w:rsid w:val="00FC6640"/>
    <w:rsid w:val="00FC7B96"/>
    <w:rsid w:val="00FD045D"/>
    <w:rsid w:val="00FD0FE0"/>
    <w:rsid w:val="00FD16FE"/>
    <w:rsid w:val="00FD23DF"/>
    <w:rsid w:val="00FD3431"/>
    <w:rsid w:val="00FD4CBD"/>
    <w:rsid w:val="00FD5A77"/>
    <w:rsid w:val="00FD7008"/>
    <w:rsid w:val="00FE0F79"/>
    <w:rsid w:val="00FE1CA5"/>
    <w:rsid w:val="00FE3322"/>
    <w:rsid w:val="00FE48E4"/>
    <w:rsid w:val="00FE4EAC"/>
    <w:rsid w:val="00FE5C76"/>
    <w:rsid w:val="00FF0FEA"/>
    <w:rsid w:val="00FF1547"/>
    <w:rsid w:val="00FF1D7B"/>
    <w:rsid w:val="00FF45ED"/>
    <w:rsid w:val="00FF60F5"/>
    <w:rsid w:val="00FF68B8"/>
    <w:rsid w:val="00FF6D61"/>
    <w:rsid w:val="00FF7C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97E2C"/>
    <w:rPr>
      <w:sz w:val="18"/>
      <w:szCs w:val="18"/>
    </w:rPr>
  </w:style>
  <w:style w:type="paragraph" w:styleId="CommentText">
    <w:name w:val="annotation text"/>
    <w:basedOn w:val="Normal"/>
    <w:link w:val="CommentTextChar"/>
    <w:uiPriority w:val="99"/>
    <w:semiHidden/>
    <w:unhideWhenUsed/>
    <w:rsid w:val="00097E2C"/>
    <w:pPr>
      <w:spacing w:line="240" w:lineRule="auto"/>
    </w:pPr>
    <w:rPr>
      <w:sz w:val="24"/>
    </w:rPr>
  </w:style>
  <w:style w:type="character" w:customStyle="1" w:styleId="CommentTextChar">
    <w:name w:val="Comment Text Char"/>
    <w:basedOn w:val="DefaultParagraphFont"/>
    <w:link w:val="CommentText"/>
    <w:uiPriority w:val="99"/>
    <w:semiHidden/>
    <w:rsid w:val="00097E2C"/>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97E2C"/>
    <w:rPr>
      <w:b/>
      <w:bCs/>
      <w:sz w:val="20"/>
      <w:szCs w:val="20"/>
    </w:rPr>
  </w:style>
  <w:style w:type="character" w:customStyle="1" w:styleId="CommentSubjectChar">
    <w:name w:val="Comment Subject Char"/>
    <w:basedOn w:val="CommentTextChar"/>
    <w:link w:val="CommentSubject"/>
    <w:uiPriority w:val="99"/>
    <w:semiHidden/>
    <w:rsid w:val="00097E2C"/>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1C5CAC"/>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097E2C"/>
    <w:rPr>
      <w:sz w:val="18"/>
      <w:szCs w:val="18"/>
    </w:rPr>
  </w:style>
  <w:style w:type="paragraph" w:styleId="CommentText">
    <w:name w:val="annotation text"/>
    <w:basedOn w:val="Normal"/>
    <w:link w:val="CommentTextChar"/>
    <w:uiPriority w:val="99"/>
    <w:semiHidden/>
    <w:unhideWhenUsed/>
    <w:rsid w:val="00097E2C"/>
    <w:pPr>
      <w:spacing w:line="240" w:lineRule="auto"/>
    </w:pPr>
    <w:rPr>
      <w:sz w:val="24"/>
    </w:rPr>
  </w:style>
  <w:style w:type="character" w:customStyle="1" w:styleId="CommentTextChar">
    <w:name w:val="Comment Text Char"/>
    <w:basedOn w:val="DefaultParagraphFont"/>
    <w:link w:val="CommentText"/>
    <w:uiPriority w:val="99"/>
    <w:semiHidden/>
    <w:rsid w:val="00097E2C"/>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97E2C"/>
    <w:rPr>
      <w:b/>
      <w:bCs/>
      <w:sz w:val="20"/>
      <w:szCs w:val="20"/>
    </w:rPr>
  </w:style>
  <w:style w:type="character" w:customStyle="1" w:styleId="CommentSubjectChar">
    <w:name w:val="Comment Subject Char"/>
    <w:basedOn w:val="CommentTextChar"/>
    <w:link w:val="CommentSubject"/>
    <w:uiPriority w:val="99"/>
    <w:semiHidden/>
    <w:rsid w:val="00097E2C"/>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1C5CAC"/>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asis-open.org/security/saml/Post2.0/sstc-metadata-attr.html"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people" Target="people.xml"/><Relationship Id="rId10" Type="http://schemas.openxmlformats.org/officeDocument/2006/relationships/hyperlink" Target="http://docs.oasis-open.org/security/saml/v2.0/saml-metadata-2.0-os.pdf" TargetMode="External"/><Relationship Id="rId11" Type="http://schemas.openxmlformats.org/officeDocument/2006/relationships/hyperlink" Target="http://www.ietf.org/rfc/rfc2119.txt" TargetMode="External"/><Relationship Id="rId12" Type="http://schemas.openxmlformats.org/officeDocument/2006/relationships/hyperlink" Target="http://docs.oasis-open.org/security/saml/v2.0/saml-core-2.0-os.pdf" TargetMode="External"/><Relationship Id="rId13" Type="http://schemas.openxmlformats.org/officeDocument/2006/relationships/hyperlink" Target="http://docs.oasis-open.org/security/saml/v2.0/saml-metadata-2.0-os.pdf" TargetMode="External"/><Relationship Id="rId14" Type="http://schemas.openxmlformats.org/officeDocument/2006/relationships/hyperlink" Target="http://docs.oasis-open.org/security/saml/Post2.0/sstc-metadata-attr.html" TargetMode="External"/><Relationship Id="rId15" Type="http://schemas.openxmlformats.org/officeDocument/2006/relationships/hyperlink" Target="http://www.ietf.org/rfc/rfc2119.txt" TargetMode="External"/><Relationship Id="rId16" Type="http://schemas.openxmlformats.org/officeDocument/2006/relationships/hyperlink" Target="http://docs.oasis-open.org/security/saml/v2.0/saml-core-2.0-os.pdf" TargetMode="External"/><Relationship Id="rId17" Type="http://schemas.openxmlformats.org/officeDocument/2006/relationships/hyperlink" Target="http://docs.oasis-open.org/security/saml/v2.0/saml-metadata-2.0-os.pdf" TargetMode="External"/><Relationship Id="rId18" Type="http://schemas.openxmlformats.org/officeDocument/2006/relationships/hyperlink" Target="http://docs.oasis-open.org/security/saml/Post2.0/sstc-metadata-attr.html" TargetMode="External"/><Relationship Id="rId19" Type="http://schemas.openxmlformats.org/officeDocument/2006/relationships/hyperlink" Target="http://macedir.org/entity-category/"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7F9E9-DBB7-8345-BEBB-C6F5098A2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11</Pages>
  <Words>2621</Words>
  <Characters>14940</Characters>
  <Application>Microsoft Macintosh Word</Application>
  <DocSecurity>0</DocSecurity>
  <Lines>124</Lines>
  <Paragraphs>35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17526</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144</cp:revision>
  <cp:lastPrinted>2015-10-05T20:08:00Z</cp:lastPrinted>
  <dcterms:created xsi:type="dcterms:W3CDTF">2015-08-13T13:38:00Z</dcterms:created>
  <dcterms:modified xsi:type="dcterms:W3CDTF">2016-08-22T12:38:00Z</dcterms:modified>
</cp:coreProperties>
</file>