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3110DDAF" w:rsidR="00B05A68" w:rsidRDefault="00D846B6" w:rsidP="00471134">
      <w:pPr>
        <w:spacing w:line="240" w:lineRule="auto"/>
        <w:jc w:val="center"/>
        <w:rPr>
          <w:lang w:val="en-US"/>
        </w:rPr>
      </w:pPr>
      <w:r w:rsidRPr="00D846B6">
        <w:rPr>
          <w:lang w:val="en-US"/>
        </w:rPr>
        <w:t>ELN-0604-v1.</w:t>
      </w:r>
      <w:ins w:id="0" w:author="Martin Lindström" w:date="2016-05-26T12:30:00Z">
        <w:r w:rsidR="00381775">
          <w:rPr>
            <w:lang w:val="en-US"/>
          </w:rPr>
          <w:t>4</w:t>
        </w:r>
      </w:ins>
      <w:del w:id="1" w:author="Martin Lindström" w:date="2016-05-26T12:30:00Z">
        <w:r w:rsidR="008745E6" w:rsidDel="00381775">
          <w:rPr>
            <w:lang w:val="en-US"/>
          </w:rPr>
          <w:delText>3</w:delText>
        </w:r>
      </w:del>
      <w:r>
        <w:rPr>
          <w:lang w:val="en-US"/>
        </w:rPr>
        <w:br/>
      </w:r>
      <w:r w:rsidR="006E23A8" w:rsidRPr="006C4EAB">
        <w:rPr>
          <w:lang w:val="en-US"/>
        </w:rPr>
        <w:t xml:space="preserve">Version </w:t>
      </w:r>
      <w:r w:rsidR="00AD5EF9">
        <w:rPr>
          <w:lang w:val="en-US"/>
        </w:rPr>
        <w:t>1.</w:t>
      </w:r>
      <w:ins w:id="2" w:author="Martin Lindström" w:date="2016-05-26T12:30:00Z">
        <w:r w:rsidR="00381775">
          <w:rPr>
            <w:lang w:val="en-US"/>
          </w:rPr>
          <w:t>4</w:t>
        </w:r>
      </w:ins>
      <w:del w:id="3" w:author="Martin Lindström" w:date="2016-05-26T12:30:00Z">
        <w:r w:rsidR="008745E6" w:rsidDel="00381775">
          <w:rPr>
            <w:lang w:val="en-US"/>
          </w:rPr>
          <w:delText>3</w:delText>
        </w:r>
      </w:del>
    </w:p>
    <w:p w14:paraId="174C0B25" w14:textId="28A6A961" w:rsidR="005D5595" w:rsidRDefault="00225F4F" w:rsidP="00471134">
      <w:pPr>
        <w:spacing w:line="240" w:lineRule="auto"/>
        <w:jc w:val="center"/>
        <w:rPr>
          <w:lang w:val="en-US"/>
        </w:rPr>
      </w:pPr>
      <w:r>
        <w:rPr>
          <w:lang w:val="en-US"/>
        </w:rPr>
        <w:t>201</w:t>
      </w:r>
      <w:del w:id="4" w:author="Martin Lindström" w:date="2016-05-26T12:30:00Z">
        <w:r w:rsidDel="00381775">
          <w:rPr>
            <w:lang w:val="en-US"/>
          </w:rPr>
          <w:delText>5</w:delText>
        </w:r>
        <w:r w:rsidR="00FF1289" w:rsidDel="00381775">
          <w:rPr>
            <w:lang w:val="en-US"/>
          </w:rPr>
          <w:delText>-</w:delText>
        </w:r>
        <w:r w:rsidR="00403B81" w:rsidDel="00381775">
          <w:rPr>
            <w:lang w:val="en-US"/>
          </w:rPr>
          <w:delText>10-05</w:delText>
        </w:r>
      </w:del>
      <w:ins w:id="5" w:author="Martin Lindström" w:date="2016-05-26T12:30:00Z">
        <w:r w:rsidR="00381775">
          <w:rPr>
            <w:lang w:val="en-US"/>
          </w:rPr>
          <w:t>6-0</w:t>
        </w:r>
        <w:r w:rsidR="00F73305">
          <w:rPr>
            <w:lang w:val="en-US"/>
          </w:rPr>
          <w:t>8-2</w:t>
        </w:r>
        <w:r w:rsidR="00EA14EF">
          <w:rPr>
            <w:lang w:val="en-US"/>
          </w:rPr>
          <w:t>6</w:t>
        </w:r>
      </w:ins>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E4C57D7" w14:textId="77777777" w:rsidR="00A6080D" w:rsidRDefault="00D8362E">
      <w:pPr>
        <w:pStyle w:val="TOC1"/>
        <w:tabs>
          <w:tab w:val="left" w:pos="370"/>
          <w:tab w:val="right" w:pos="9910"/>
        </w:tabs>
        <w:rPr>
          <w:ins w:id="6" w:author="Martin Lindström" w:date="2016-08-22T13:17:00Z"/>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ins w:id="7" w:author="Martin Lindström" w:date="2016-08-22T13:17:00Z">
        <w:r w:rsidR="00A6080D" w:rsidRPr="00E52CA3">
          <w:rPr>
            <w:noProof/>
            <w:lang w:val="en-US"/>
          </w:rPr>
          <w:t>1</w:t>
        </w:r>
        <w:r w:rsidR="00A6080D">
          <w:rPr>
            <w:rFonts w:eastAsiaTheme="minorEastAsia" w:cstheme="minorBidi"/>
            <w:b w:val="0"/>
            <w:bCs w:val="0"/>
            <w:caps w:val="0"/>
            <w:noProof/>
            <w:color w:val="auto"/>
            <w:kern w:val="0"/>
            <w:sz w:val="24"/>
            <w:szCs w:val="24"/>
            <w:u w:val="none"/>
            <w:lang w:eastAsia="ja-JP"/>
          </w:rPr>
          <w:tab/>
        </w:r>
        <w:r w:rsidR="00A6080D" w:rsidRPr="00E52CA3">
          <w:rPr>
            <w:noProof/>
            <w:lang w:val="en-US"/>
          </w:rPr>
          <w:t>Introduction</w:t>
        </w:r>
        <w:r w:rsidR="00A6080D">
          <w:rPr>
            <w:noProof/>
          </w:rPr>
          <w:tab/>
        </w:r>
        <w:r w:rsidR="00A6080D">
          <w:rPr>
            <w:noProof/>
          </w:rPr>
          <w:fldChar w:fldCharType="begin"/>
        </w:r>
        <w:r w:rsidR="00A6080D">
          <w:rPr>
            <w:noProof/>
          </w:rPr>
          <w:instrText xml:space="preserve"> PAGEREF _Toc333491182 \h </w:instrText>
        </w:r>
      </w:ins>
      <w:r w:rsidR="00A6080D">
        <w:rPr>
          <w:noProof/>
        </w:rPr>
      </w:r>
      <w:r w:rsidR="00A6080D">
        <w:rPr>
          <w:noProof/>
        </w:rPr>
        <w:fldChar w:fldCharType="separate"/>
      </w:r>
      <w:ins w:id="8" w:author="Martin Lindström" w:date="2016-08-22T13:17:00Z">
        <w:r w:rsidR="00A6080D">
          <w:rPr>
            <w:noProof/>
          </w:rPr>
          <w:t>3</w:t>
        </w:r>
        <w:r w:rsidR="00A6080D">
          <w:rPr>
            <w:noProof/>
          </w:rPr>
          <w:fldChar w:fldCharType="end"/>
        </w:r>
      </w:ins>
    </w:p>
    <w:p w14:paraId="01D2D2B6" w14:textId="77777777" w:rsidR="00A6080D" w:rsidRDefault="00A6080D">
      <w:pPr>
        <w:pStyle w:val="TOC2"/>
        <w:tabs>
          <w:tab w:val="left" w:pos="552"/>
          <w:tab w:val="right" w:pos="9910"/>
        </w:tabs>
        <w:rPr>
          <w:ins w:id="9" w:author="Martin Lindström" w:date="2016-08-22T13:17:00Z"/>
          <w:rFonts w:eastAsiaTheme="minorEastAsia" w:cstheme="minorBidi"/>
          <w:b w:val="0"/>
          <w:bCs w:val="0"/>
          <w:smallCaps w:val="0"/>
          <w:noProof/>
          <w:color w:val="auto"/>
          <w:kern w:val="0"/>
          <w:sz w:val="24"/>
          <w:szCs w:val="24"/>
          <w:lang w:eastAsia="ja-JP"/>
        </w:rPr>
      </w:pPr>
      <w:ins w:id="10" w:author="Martin Lindström" w:date="2016-08-22T13:17:00Z">
        <w:r w:rsidRPr="00E52CA3">
          <w:rPr>
            <w:noProof/>
            <w:lang w:val="en-US"/>
          </w:rPr>
          <w:t>1.1</w:t>
        </w:r>
        <w:r>
          <w:rPr>
            <w:rFonts w:eastAsiaTheme="minorEastAsia" w:cstheme="minorBidi"/>
            <w:b w:val="0"/>
            <w:bCs w:val="0"/>
            <w:smallCaps w:val="0"/>
            <w:noProof/>
            <w:color w:val="auto"/>
            <w:kern w:val="0"/>
            <w:sz w:val="24"/>
            <w:szCs w:val="24"/>
            <w:lang w:eastAsia="ja-JP"/>
          </w:rPr>
          <w:tab/>
        </w:r>
        <w:r w:rsidRPr="00E52CA3">
          <w:rPr>
            <w:noProof/>
            <w:lang w:val="en-US"/>
          </w:rPr>
          <w:t>Terminology</w:t>
        </w:r>
        <w:r>
          <w:rPr>
            <w:noProof/>
          </w:rPr>
          <w:tab/>
        </w:r>
        <w:r>
          <w:rPr>
            <w:noProof/>
          </w:rPr>
          <w:fldChar w:fldCharType="begin"/>
        </w:r>
        <w:r>
          <w:rPr>
            <w:noProof/>
          </w:rPr>
          <w:instrText xml:space="preserve"> PAGEREF _Toc333491183 \h </w:instrText>
        </w:r>
      </w:ins>
      <w:r>
        <w:rPr>
          <w:noProof/>
        </w:rPr>
      </w:r>
      <w:r>
        <w:rPr>
          <w:noProof/>
        </w:rPr>
        <w:fldChar w:fldCharType="separate"/>
      </w:r>
      <w:ins w:id="11" w:author="Martin Lindström" w:date="2016-08-22T13:17:00Z">
        <w:r>
          <w:rPr>
            <w:noProof/>
          </w:rPr>
          <w:t>3</w:t>
        </w:r>
        <w:r>
          <w:rPr>
            <w:noProof/>
          </w:rPr>
          <w:fldChar w:fldCharType="end"/>
        </w:r>
      </w:ins>
    </w:p>
    <w:p w14:paraId="0FEA507C" w14:textId="77777777" w:rsidR="00A6080D" w:rsidRDefault="00A6080D">
      <w:pPr>
        <w:pStyle w:val="TOC2"/>
        <w:tabs>
          <w:tab w:val="left" w:pos="552"/>
          <w:tab w:val="right" w:pos="9910"/>
        </w:tabs>
        <w:rPr>
          <w:ins w:id="12" w:author="Martin Lindström" w:date="2016-08-22T13:17:00Z"/>
          <w:rFonts w:eastAsiaTheme="minorEastAsia" w:cstheme="minorBidi"/>
          <w:b w:val="0"/>
          <w:bCs w:val="0"/>
          <w:smallCaps w:val="0"/>
          <w:noProof/>
          <w:color w:val="auto"/>
          <w:kern w:val="0"/>
          <w:sz w:val="24"/>
          <w:szCs w:val="24"/>
          <w:lang w:eastAsia="ja-JP"/>
        </w:rPr>
      </w:pPr>
      <w:ins w:id="13" w:author="Martin Lindström" w:date="2016-08-22T13:17:00Z">
        <w:r w:rsidRPr="00E52CA3">
          <w:rPr>
            <w:noProof/>
            <w:lang w:val="en-US"/>
          </w:rPr>
          <w:t>1.2</w:t>
        </w:r>
        <w:r>
          <w:rPr>
            <w:rFonts w:eastAsiaTheme="minorEastAsia" w:cstheme="minorBidi"/>
            <w:b w:val="0"/>
            <w:bCs w:val="0"/>
            <w:smallCaps w:val="0"/>
            <w:noProof/>
            <w:color w:val="auto"/>
            <w:kern w:val="0"/>
            <w:sz w:val="24"/>
            <w:szCs w:val="24"/>
            <w:lang w:eastAsia="ja-JP"/>
          </w:rPr>
          <w:tab/>
        </w:r>
        <w:r w:rsidRPr="00E52CA3">
          <w:rPr>
            <w:noProof/>
            <w:lang w:val="en-US"/>
          </w:rPr>
          <w:t>Requirement key words</w:t>
        </w:r>
        <w:r>
          <w:rPr>
            <w:noProof/>
          </w:rPr>
          <w:tab/>
        </w:r>
        <w:r>
          <w:rPr>
            <w:noProof/>
          </w:rPr>
          <w:fldChar w:fldCharType="begin"/>
        </w:r>
        <w:r>
          <w:rPr>
            <w:noProof/>
          </w:rPr>
          <w:instrText xml:space="preserve"> PAGEREF _Toc333491184 \h </w:instrText>
        </w:r>
      </w:ins>
      <w:r>
        <w:rPr>
          <w:noProof/>
        </w:rPr>
      </w:r>
      <w:r>
        <w:rPr>
          <w:noProof/>
        </w:rPr>
        <w:fldChar w:fldCharType="separate"/>
      </w:r>
      <w:ins w:id="14" w:author="Martin Lindström" w:date="2016-08-22T13:17:00Z">
        <w:r>
          <w:rPr>
            <w:noProof/>
          </w:rPr>
          <w:t>3</w:t>
        </w:r>
        <w:r>
          <w:rPr>
            <w:noProof/>
          </w:rPr>
          <w:fldChar w:fldCharType="end"/>
        </w:r>
      </w:ins>
    </w:p>
    <w:p w14:paraId="2B1E59A7" w14:textId="77777777" w:rsidR="00A6080D" w:rsidRDefault="00A6080D">
      <w:pPr>
        <w:pStyle w:val="TOC2"/>
        <w:tabs>
          <w:tab w:val="left" w:pos="552"/>
          <w:tab w:val="right" w:pos="9910"/>
        </w:tabs>
        <w:rPr>
          <w:ins w:id="15" w:author="Martin Lindström" w:date="2016-08-22T13:17:00Z"/>
          <w:rFonts w:eastAsiaTheme="minorEastAsia" w:cstheme="minorBidi"/>
          <w:b w:val="0"/>
          <w:bCs w:val="0"/>
          <w:smallCaps w:val="0"/>
          <w:noProof/>
          <w:color w:val="auto"/>
          <w:kern w:val="0"/>
          <w:sz w:val="24"/>
          <w:szCs w:val="24"/>
          <w:lang w:eastAsia="ja-JP"/>
        </w:rPr>
      </w:pPr>
      <w:ins w:id="16" w:author="Martin Lindström" w:date="2016-08-22T13:17:00Z">
        <w:r w:rsidRPr="00E52CA3">
          <w:rPr>
            <w:noProof/>
            <w:lang w:val="en-US"/>
          </w:rPr>
          <w:t>1.3</w:t>
        </w:r>
        <w:r>
          <w:rPr>
            <w:rFonts w:eastAsiaTheme="minorEastAsia" w:cstheme="minorBidi"/>
            <w:b w:val="0"/>
            <w:bCs w:val="0"/>
            <w:smallCaps w:val="0"/>
            <w:noProof/>
            <w:color w:val="auto"/>
            <w:kern w:val="0"/>
            <w:sz w:val="24"/>
            <w:szCs w:val="24"/>
            <w:lang w:eastAsia="ja-JP"/>
          </w:rPr>
          <w:tab/>
        </w:r>
        <w:r w:rsidRPr="00E52CA3">
          <w:rPr>
            <w:noProof/>
            <w:lang w:val="en-US"/>
          </w:rPr>
          <w:t>Name space references</w:t>
        </w:r>
        <w:r>
          <w:rPr>
            <w:noProof/>
          </w:rPr>
          <w:tab/>
        </w:r>
        <w:r>
          <w:rPr>
            <w:noProof/>
          </w:rPr>
          <w:fldChar w:fldCharType="begin"/>
        </w:r>
        <w:r>
          <w:rPr>
            <w:noProof/>
          </w:rPr>
          <w:instrText xml:space="preserve"> PAGEREF _Toc333491185 \h </w:instrText>
        </w:r>
      </w:ins>
      <w:r>
        <w:rPr>
          <w:noProof/>
        </w:rPr>
      </w:r>
      <w:r>
        <w:rPr>
          <w:noProof/>
        </w:rPr>
        <w:fldChar w:fldCharType="separate"/>
      </w:r>
      <w:ins w:id="17" w:author="Martin Lindström" w:date="2016-08-22T13:17:00Z">
        <w:r>
          <w:rPr>
            <w:noProof/>
          </w:rPr>
          <w:t>3</w:t>
        </w:r>
        <w:r>
          <w:rPr>
            <w:noProof/>
          </w:rPr>
          <w:fldChar w:fldCharType="end"/>
        </w:r>
      </w:ins>
    </w:p>
    <w:p w14:paraId="4662136A" w14:textId="77777777" w:rsidR="00A6080D" w:rsidRDefault="00A6080D">
      <w:pPr>
        <w:pStyle w:val="TOC2"/>
        <w:tabs>
          <w:tab w:val="left" w:pos="552"/>
          <w:tab w:val="right" w:pos="9910"/>
        </w:tabs>
        <w:rPr>
          <w:ins w:id="18" w:author="Martin Lindström" w:date="2016-08-22T13:17:00Z"/>
          <w:rFonts w:eastAsiaTheme="minorEastAsia" w:cstheme="minorBidi"/>
          <w:b w:val="0"/>
          <w:bCs w:val="0"/>
          <w:smallCaps w:val="0"/>
          <w:noProof/>
          <w:color w:val="auto"/>
          <w:kern w:val="0"/>
          <w:sz w:val="24"/>
          <w:szCs w:val="24"/>
          <w:lang w:eastAsia="ja-JP"/>
        </w:rPr>
      </w:pPr>
      <w:ins w:id="19" w:author="Martin Lindström" w:date="2016-08-22T13:17:00Z">
        <w:r w:rsidRPr="00E52CA3">
          <w:rPr>
            <w:noProof/>
            <w:lang w:val="en-US"/>
          </w:rPr>
          <w:t>1.4</w:t>
        </w:r>
        <w:r>
          <w:rPr>
            <w:rFonts w:eastAsiaTheme="minorEastAsia" w:cstheme="minorBidi"/>
            <w:b w:val="0"/>
            <w:bCs w:val="0"/>
            <w:smallCaps w:val="0"/>
            <w:noProof/>
            <w:color w:val="auto"/>
            <w:kern w:val="0"/>
            <w:sz w:val="24"/>
            <w:szCs w:val="24"/>
            <w:lang w:eastAsia="ja-JP"/>
          </w:rPr>
          <w:tab/>
        </w:r>
        <w:r w:rsidRPr="00E52CA3">
          <w:rPr>
            <w:noProof/>
            <w:lang w:val="en-US"/>
          </w:rPr>
          <w:t>Structure</w:t>
        </w:r>
        <w:r>
          <w:rPr>
            <w:noProof/>
          </w:rPr>
          <w:tab/>
        </w:r>
        <w:r>
          <w:rPr>
            <w:noProof/>
          </w:rPr>
          <w:fldChar w:fldCharType="begin"/>
        </w:r>
        <w:r>
          <w:rPr>
            <w:noProof/>
          </w:rPr>
          <w:instrText xml:space="preserve"> PAGEREF _Toc333491186 \h </w:instrText>
        </w:r>
      </w:ins>
      <w:r>
        <w:rPr>
          <w:noProof/>
        </w:rPr>
      </w:r>
      <w:r>
        <w:rPr>
          <w:noProof/>
        </w:rPr>
        <w:fldChar w:fldCharType="separate"/>
      </w:r>
      <w:ins w:id="20" w:author="Martin Lindström" w:date="2016-08-22T13:17:00Z">
        <w:r>
          <w:rPr>
            <w:noProof/>
          </w:rPr>
          <w:t>3</w:t>
        </w:r>
        <w:r>
          <w:rPr>
            <w:noProof/>
          </w:rPr>
          <w:fldChar w:fldCharType="end"/>
        </w:r>
      </w:ins>
    </w:p>
    <w:p w14:paraId="3B8FA8BE" w14:textId="77777777" w:rsidR="00A6080D" w:rsidRDefault="00A6080D">
      <w:pPr>
        <w:pStyle w:val="TOC1"/>
        <w:tabs>
          <w:tab w:val="left" w:pos="370"/>
          <w:tab w:val="right" w:pos="9910"/>
        </w:tabs>
        <w:rPr>
          <w:ins w:id="21" w:author="Martin Lindström" w:date="2016-08-22T13:17:00Z"/>
          <w:rFonts w:eastAsiaTheme="minorEastAsia" w:cstheme="minorBidi"/>
          <w:b w:val="0"/>
          <w:bCs w:val="0"/>
          <w:caps w:val="0"/>
          <w:noProof/>
          <w:color w:val="auto"/>
          <w:kern w:val="0"/>
          <w:sz w:val="24"/>
          <w:szCs w:val="24"/>
          <w:u w:val="none"/>
          <w:lang w:eastAsia="ja-JP"/>
        </w:rPr>
      </w:pPr>
      <w:ins w:id="22" w:author="Martin Lindström" w:date="2016-08-22T13:17:00Z">
        <w:r w:rsidRPr="00E52CA3">
          <w:rPr>
            <w:noProof/>
            <w:lang w:val="en-US"/>
          </w:rPr>
          <w:t>2</w:t>
        </w:r>
        <w:r>
          <w:rPr>
            <w:rFonts w:eastAsiaTheme="minorEastAsia" w:cstheme="minorBidi"/>
            <w:b w:val="0"/>
            <w:bCs w:val="0"/>
            <w:caps w:val="0"/>
            <w:noProof/>
            <w:color w:val="auto"/>
            <w:kern w:val="0"/>
            <w:sz w:val="24"/>
            <w:szCs w:val="24"/>
            <w:u w:val="none"/>
            <w:lang w:eastAsia="ja-JP"/>
          </w:rPr>
          <w:tab/>
        </w:r>
        <w:r w:rsidRPr="00E52CA3">
          <w:rPr>
            <w:noProof/>
            <w:lang w:val="en-US"/>
          </w:rPr>
          <w:t>Attribute Sets</w:t>
        </w:r>
        <w:r>
          <w:rPr>
            <w:noProof/>
          </w:rPr>
          <w:tab/>
        </w:r>
        <w:r>
          <w:rPr>
            <w:noProof/>
          </w:rPr>
          <w:fldChar w:fldCharType="begin"/>
        </w:r>
        <w:r>
          <w:rPr>
            <w:noProof/>
          </w:rPr>
          <w:instrText xml:space="preserve"> PAGEREF _Toc333491187 \h </w:instrText>
        </w:r>
      </w:ins>
      <w:r>
        <w:rPr>
          <w:noProof/>
        </w:rPr>
      </w:r>
      <w:r>
        <w:rPr>
          <w:noProof/>
        </w:rPr>
        <w:fldChar w:fldCharType="separate"/>
      </w:r>
      <w:ins w:id="23" w:author="Martin Lindström" w:date="2016-08-22T13:17:00Z">
        <w:r>
          <w:rPr>
            <w:noProof/>
          </w:rPr>
          <w:t>4</w:t>
        </w:r>
        <w:r>
          <w:rPr>
            <w:noProof/>
          </w:rPr>
          <w:fldChar w:fldCharType="end"/>
        </w:r>
      </w:ins>
    </w:p>
    <w:p w14:paraId="114955B2" w14:textId="77777777" w:rsidR="00A6080D" w:rsidRDefault="00A6080D">
      <w:pPr>
        <w:pStyle w:val="TOC2"/>
        <w:tabs>
          <w:tab w:val="left" w:pos="552"/>
          <w:tab w:val="right" w:pos="9910"/>
        </w:tabs>
        <w:rPr>
          <w:ins w:id="24" w:author="Martin Lindström" w:date="2016-08-22T13:17:00Z"/>
          <w:rFonts w:eastAsiaTheme="minorEastAsia" w:cstheme="minorBidi"/>
          <w:b w:val="0"/>
          <w:bCs w:val="0"/>
          <w:smallCaps w:val="0"/>
          <w:noProof/>
          <w:color w:val="auto"/>
          <w:kern w:val="0"/>
          <w:sz w:val="24"/>
          <w:szCs w:val="24"/>
          <w:lang w:eastAsia="ja-JP"/>
        </w:rPr>
      </w:pPr>
      <w:ins w:id="25" w:author="Martin Lindström" w:date="2016-08-22T13:17:00Z">
        <w:r w:rsidRPr="00E52CA3">
          <w:rPr>
            <w:noProof/>
            <w:lang w:val="en-US"/>
          </w:rPr>
          <w:t>2.1</w:t>
        </w:r>
        <w:r>
          <w:rPr>
            <w:rFonts w:eastAsiaTheme="minorEastAsia" w:cstheme="minorBidi"/>
            <w:b w:val="0"/>
            <w:bCs w:val="0"/>
            <w:smallCaps w:val="0"/>
            <w:noProof/>
            <w:color w:val="auto"/>
            <w:kern w:val="0"/>
            <w:sz w:val="24"/>
            <w:szCs w:val="24"/>
            <w:lang w:eastAsia="ja-JP"/>
          </w:rPr>
          <w:tab/>
        </w:r>
        <w:r w:rsidRPr="00E52CA3">
          <w:rPr>
            <w:noProof/>
            <w:lang w:val="en-US"/>
          </w:rPr>
          <w:t>Pseudonym Identity</w:t>
        </w:r>
        <w:r>
          <w:rPr>
            <w:noProof/>
          </w:rPr>
          <w:tab/>
        </w:r>
        <w:r>
          <w:rPr>
            <w:noProof/>
          </w:rPr>
          <w:fldChar w:fldCharType="begin"/>
        </w:r>
        <w:r>
          <w:rPr>
            <w:noProof/>
          </w:rPr>
          <w:instrText xml:space="preserve"> PAGEREF _Toc333491188 \h </w:instrText>
        </w:r>
      </w:ins>
      <w:r>
        <w:rPr>
          <w:noProof/>
        </w:rPr>
      </w:r>
      <w:r>
        <w:rPr>
          <w:noProof/>
        </w:rPr>
        <w:fldChar w:fldCharType="separate"/>
      </w:r>
      <w:ins w:id="26" w:author="Martin Lindström" w:date="2016-08-22T13:17:00Z">
        <w:r>
          <w:rPr>
            <w:noProof/>
          </w:rPr>
          <w:t>4</w:t>
        </w:r>
        <w:r>
          <w:rPr>
            <w:noProof/>
          </w:rPr>
          <w:fldChar w:fldCharType="end"/>
        </w:r>
      </w:ins>
    </w:p>
    <w:p w14:paraId="45694AE1" w14:textId="77777777" w:rsidR="00A6080D" w:rsidRDefault="00A6080D">
      <w:pPr>
        <w:pStyle w:val="TOC2"/>
        <w:tabs>
          <w:tab w:val="left" w:pos="552"/>
          <w:tab w:val="right" w:pos="9910"/>
        </w:tabs>
        <w:rPr>
          <w:ins w:id="27" w:author="Martin Lindström" w:date="2016-08-22T13:17:00Z"/>
          <w:rFonts w:eastAsiaTheme="minorEastAsia" w:cstheme="minorBidi"/>
          <w:b w:val="0"/>
          <w:bCs w:val="0"/>
          <w:smallCaps w:val="0"/>
          <w:noProof/>
          <w:color w:val="auto"/>
          <w:kern w:val="0"/>
          <w:sz w:val="24"/>
          <w:szCs w:val="24"/>
          <w:lang w:eastAsia="ja-JP"/>
        </w:rPr>
      </w:pPr>
      <w:ins w:id="28" w:author="Martin Lindström" w:date="2016-08-22T13:17:00Z">
        <w:r w:rsidRPr="00E52CA3">
          <w:rPr>
            <w:noProof/>
            <w:lang w:val="en-US"/>
          </w:rPr>
          <w:t>2.2</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without Civic Registration Number</w:t>
        </w:r>
        <w:r>
          <w:rPr>
            <w:noProof/>
          </w:rPr>
          <w:tab/>
        </w:r>
        <w:r>
          <w:rPr>
            <w:noProof/>
          </w:rPr>
          <w:fldChar w:fldCharType="begin"/>
        </w:r>
        <w:r>
          <w:rPr>
            <w:noProof/>
          </w:rPr>
          <w:instrText xml:space="preserve"> PAGEREF _Toc333491189 \h </w:instrText>
        </w:r>
      </w:ins>
      <w:r>
        <w:rPr>
          <w:noProof/>
        </w:rPr>
      </w:r>
      <w:r>
        <w:rPr>
          <w:noProof/>
        </w:rPr>
        <w:fldChar w:fldCharType="separate"/>
      </w:r>
      <w:ins w:id="29" w:author="Martin Lindström" w:date="2016-08-22T13:17:00Z">
        <w:r>
          <w:rPr>
            <w:noProof/>
          </w:rPr>
          <w:t>4</w:t>
        </w:r>
        <w:r>
          <w:rPr>
            <w:noProof/>
          </w:rPr>
          <w:fldChar w:fldCharType="end"/>
        </w:r>
      </w:ins>
    </w:p>
    <w:p w14:paraId="736A82EF" w14:textId="77777777" w:rsidR="00A6080D" w:rsidRDefault="00A6080D">
      <w:pPr>
        <w:pStyle w:val="TOC2"/>
        <w:tabs>
          <w:tab w:val="left" w:pos="552"/>
          <w:tab w:val="right" w:pos="9910"/>
        </w:tabs>
        <w:rPr>
          <w:ins w:id="30" w:author="Martin Lindström" w:date="2016-08-22T13:17:00Z"/>
          <w:rFonts w:eastAsiaTheme="minorEastAsia" w:cstheme="minorBidi"/>
          <w:b w:val="0"/>
          <w:bCs w:val="0"/>
          <w:smallCaps w:val="0"/>
          <w:noProof/>
          <w:color w:val="auto"/>
          <w:kern w:val="0"/>
          <w:sz w:val="24"/>
          <w:szCs w:val="24"/>
          <w:lang w:eastAsia="ja-JP"/>
        </w:rPr>
      </w:pPr>
      <w:ins w:id="31" w:author="Martin Lindström" w:date="2016-08-22T13:17:00Z">
        <w:r w:rsidRPr="00E52CA3">
          <w:rPr>
            <w:noProof/>
            <w:lang w:val="en-US"/>
          </w:rPr>
          <w:t>2.3</w:t>
        </w:r>
        <w:r>
          <w:rPr>
            <w:rFonts w:eastAsiaTheme="minorEastAsia" w:cstheme="minorBidi"/>
            <w:b w:val="0"/>
            <w:bCs w:val="0"/>
            <w:smallCaps w:val="0"/>
            <w:noProof/>
            <w:color w:val="auto"/>
            <w:kern w:val="0"/>
            <w:sz w:val="24"/>
            <w:szCs w:val="24"/>
            <w:lang w:eastAsia="ja-JP"/>
          </w:rPr>
          <w:tab/>
        </w:r>
        <w:r w:rsidRPr="00E52CA3">
          <w:rPr>
            <w:noProof/>
            <w:lang w:val="en-US"/>
          </w:rPr>
          <w:t>Natural Personal Identity with Civic Registration Number (</w:t>
        </w:r>
        <w:r>
          <w:rPr>
            <w:noProof/>
          </w:rPr>
          <w:t>Personnummer</w:t>
        </w:r>
        <w:r w:rsidRPr="00E52CA3">
          <w:rPr>
            <w:noProof/>
            <w:lang w:val="en-US"/>
          </w:rPr>
          <w:t>)</w:t>
        </w:r>
        <w:r>
          <w:rPr>
            <w:noProof/>
          </w:rPr>
          <w:tab/>
        </w:r>
        <w:r>
          <w:rPr>
            <w:noProof/>
          </w:rPr>
          <w:fldChar w:fldCharType="begin"/>
        </w:r>
        <w:r>
          <w:rPr>
            <w:noProof/>
          </w:rPr>
          <w:instrText xml:space="preserve"> PAGEREF _Toc333491190 \h </w:instrText>
        </w:r>
      </w:ins>
      <w:r>
        <w:rPr>
          <w:noProof/>
        </w:rPr>
      </w:r>
      <w:r>
        <w:rPr>
          <w:noProof/>
        </w:rPr>
        <w:fldChar w:fldCharType="separate"/>
      </w:r>
      <w:ins w:id="32" w:author="Martin Lindström" w:date="2016-08-22T13:17:00Z">
        <w:r>
          <w:rPr>
            <w:noProof/>
          </w:rPr>
          <w:t>5</w:t>
        </w:r>
        <w:r>
          <w:rPr>
            <w:noProof/>
          </w:rPr>
          <w:fldChar w:fldCharType="end"/>
        </w:r>
      </w:ins>
    </w:p>
    <w:p w14:paraId="582E0BED" w14:textId="77777777" w:rsidR="00A6080D" w:rsidRDefault="00A6080D">
      <w:pPr>
        <w:pStyle w:val="TOC2"/>
        <w:tabs>
          <w:tab w:val="left" w:pos="552"/>
          <w:tab w:val="right" w:pos="9910"/>
        </w:tabs>
        <w:rPr>
          <w:ins w:id="33" w:author="Martin Lindström" w:date="2016-08-22T13:17:00Z"/>
          <w:rFonts w:eastAsiaTheme="minorEastAsia" w:cstheme="minorBidi"/>
          <w:b w:val="0"/>
          <w:bCs w:val="0"/>
          <w:smallCaps w:val="0"/>
          <w:noProof/>
          <w:color w:val="auto"/>
          <w:kern w:val="0"/>
          <w:sz w:val="24"/>
          <w:szCs w:val="24"/>
          <w:lang w:eastAsia="ja-JP"/>
        </w:rPr>
      </w:pPr>
      <w:ins w:id="34" w:author="Martin Lindström" w:date="2016-08-22T13:17:00Z">
        <w:r w:rsidRPr="00E52CA3">
          <w:rPr>
            <w:noProof/>
            <w:lang w:val="en-US"/>
          </w:rPr>
          <w:t>2.4</w:t>
        </w:r>
        <w:r>
          <w:rPr>
            <w:rFonts w:eastAsiaTheme="minorEastAsia" w:cstheme="minorBidi"/>
            <w:b w:val="0"/>
            <w:bCs w:val="0"/>
            <w:smallCaps w:val="0"/>
            <w:noProof/>
            <w:color w:val="auto"/>
            <w:kern w:val="0"/>
            <w:sz w:val="24"/>
            <w:szCs w:val="24"/>
            <w:lang w:eastAsia="ja-JP"/>
          </w:rPr>
          <w:tab/>
        </w:r>
        <w:r w:rsidRPr="00E52CA3">
          <w:rPr>
            <w:noProof/>
            <w:lang w:val="en-US"/>
          </w:rPr>
          <w:t>Organizational Identity for Natural Persons</w:t>
        </w:r>
        <w:r>
          <w:rPr>
            <w:noProof/>
          </w:rPr>
          <w:tab/>
        </w:r>
        <w:r>
          <w:rPr>
            <w:noProof/>
          </w:rPr>
          <w:fldChar w:fldCharType="begin"/>
        </w:r>
        <w:r>
          <w:rPr>
            <w:noProof/>
          </w:rPr>
          <w:instrText xml:space="preserve"> PAGEREF _Toc333491191 \h </w:instrText>
        </w:r>
      </w:ins>
      <w:r>
        <w:rPr>
          <w:noProof/>
        </w:rPr>
      </w:r>
      <w:r>
        <w:rPr>
          <w:noProof/>
        </w:rPr>
        <w:fldChar w:fldCharType="separate"/>
      </w:r>
      <w:ins w:id="35" w:author="Martin Lindström" w:date="2016-08-22T13:17:00Z">
        <w:r>
          <w:rPr>
            <w:noProof/>
          </w:rPr>
          <w:t>5</w:t>
        </w:r>
        <w:r>
          <w:rPr>
            <w:noProof/>
          </w:rPr>
          <w:fldChar w:fldCharType="end"/>
        </w:r>
      </w:ins>
    </w:p>
    <w:p w14:paraId="798C5BBC" w14:textId="77777777" w:rsidR="00A6080D" w:rsidRDefault="00A6080D">
      <w:pPr>
        <w:pStyle w:val="TOC2"/>
        <w:tabs>
          <w:tab w:val="left" w:pos="552"/>
          <w:tab w:val="right" w:pos="9910"/>
        </w:tabs>
        <w:rPr>
          <w:ins w:id="36" w:author="Martin Lindström" w:date="2016-08-22T13:17:00Z"/>
          <w:rFonts w:eastAsiaTheme="minorEastAsia" w:cstheme="minorBidi"/>
          <w:b w:val="0"/>
          <w:bCs w:val="0"/>
          <w:smallCaps w:val="0"/>
          <w:noProof/>
          <w:color w:val="auto"/>
          <w:kern w:val="0"/>
          <w:sz w:val="24"/>
          <w:szCs w:val="24"/>
          <w:lang w:eastAsia="ja-JP"/>
        </w:rPr>
      </w:pPr>
      <w:ins w:id="37" w:author="Martin Lindström" w:date="2016-08-22T13:17:00Z">
        <w:r w:rsidRPr="00E52CA3">
          <w:rPr>
            <w:noProof/>
            <w:lang w:val="en-US"/>
          </w:rPr>
          <w:t>2.5</w:t>
        </w:r>
        <w:r>
          <w:rPr>
            <w:rFonts w:eastAsiaTheme="minorEastAsia" w:cstheme="minorBidi"/>
            <w:b w:val="0"/>
            <w:bCs w:val="0"/>
            <w:smallCaps w:val="0"/>
            <w:noProof/>
            <w:color w:val="auto"/>
            <w:kern w:val="0"/>
            <w:sz w:val="24"/>
            <w:szCs w:val="24"/>
            <w:lang w:eastAsia="ja-JP"/>
          </w:rPr>
          <w:tab/>
        </w:r>
        <w:r w:rsidRPr="00E52CA3">
          <w:rPr>
            <w:noProof/>
            <w:lang w:val="en-US"/>
          </w:rPr>
          <w:t>eIDAS Natural Person Attribute Set</w:t>
        </w:r>
        <w:r>
          <w:rPr>
            <w:noProof/>
          </w:rPr>
          <w:tab/>
        </w:r>
        <w:r>
          <w:rPr>
            <w:noProof/>
          </w:rPr>
          <w:fldChar w:fldCharType="begin"/>
        </w:r>
        <w:r>
          <w:rPr>
            <w:noProof/>
          </w:rPr>
          <w:instrText xml:space="preserve"> PAGEREF _Toc333491192 \h </w:instrText>
        </w:r>
      </w:ins>
      <w:r>
        <w:rPr>
          <w:noProof/>
        </w:rPr>
      </w:r>
      <w:r>
        <w:rPr>
          <w:noProof/>
        </w:rPr>
        <w:fldChar w:fldCharType="separate"/>
      </w:r>
      <w:ins w:id="38" w:author="Martin Lindström" w:date="2016-08-22T13:17:00Z">
        <w:r>
          <w:rPr>
            <w:noProof/>
          </w:rPr>
          <w:t>5</w:t>
        </w:r>
        <w:r>
          <w:rPr>
            <w:noProof/>
          </w:rPr>
          <w:fldChar w:fldCharType="end"/>
        </w:r>
      </w:ins>
    </w:p>
    <w:p w14:paraId="18A836EE" w14:textId="77777777" w:rsidR="00A6080D" w:rsidRDefault="00A6080D">
      <w:pPr>
        <w:pStyle w:val="TOC2"/>
        <w:tabs>
          <w:tab w:val="left" w:pos="552"/>
          <w:tab w:val="right" w:pos="9910"/>
        </w:tabs>
        <w:rPr>
          <w:ins w:id="39" w:author="Martin Lindström" w:date="2016-08-22T13:17:00Z"/>
          <w:rFonts w:eastAsiaTheme="minorEastAsia" w:cstheme="minorBidi"/>
          <w:b w:val="0"/>
          <w:bCs w:val="0"/>
          <w:smallCaps w:val="0"/>
          <w:noProof/>
          <w:color w:val="auto"/>
          <w:kern w:val="0"/>
          <w:sz w:val="24"/>
          <w:szCs w:val="24"/>
          <w:lang w:eastAsia="ja-JP"/>
        </w:rPr>
      </w:pPr>
      <w:ins w:id="40" w:author="Martin Lindström" w:date="2016-08-22T13:17:00Z">
        <w:r w:rsidRPr="00E52CA3">
          <w:rPr>
            <w:noProof/>
            <w:lang w:val="en-GB"/>
          </w:rPr>
          <w:t>2.6</w:t>
        </w:r>
        <w:r>
          <w:rPr>
            <w:rFonts w:eastAsiaTheme="minorEastAsia" w:cstheme="minorBidi"/>
            <w:b w:val="0"/>
            <w:bCs w:val="0"/>
            <w:smallCaps w:val="0"/>
            <w:noProof/>
            <w:color w:val="auto"/>
            <w:kern w:val="0"/>
            <w:sz w:val="24"/>
            <w:szCs w:val="24"/>
            <w:lang w:eastAsia="ja-JP"/>
          </w:rPr>
          <w:tab/>
        </w:r>
        <w:r w:rsidRPr="00E52CA3">
          <w:rPr>
            <w:noProof/>
            <w:lang w:val="en-GB"/>
          </w:rPr>
          <w:t>eIDAS Legal Person Attribute Set</w:t>
        </w:r>
        <w:r>
          <w:rPr>
            <w:noProof/>
          </w:rPr>
          <w:tab/>
        </w:r>
        <w:r>
          <w:rPr>
            <w:noProof/>
          </w:rPr>
          <w:fldChar w:fldCharType="begin"/>
        </w:r>
        <w:r>
          <w:rPr>
            <w:noProof/>
          </w:rPr>
          <w:instrText xml:space="preserve"> PAGEREF _Toc333491193 \h </w:instrText>
        </w:r>
      </w:ins>
      <w:r>
        <w:rPr>
          <w:noProof/>
        </w:rPr>
      </w:r>
      <w:r>
        <w:rPr>
          <w:noProof/>
        </w:rPr>
        <w:fldChar w:fldCharType="separate"/>
      </w:r>
      <w:ins w:id="41" w:author="Martin Lindström" w:date="2016-08-22T13:17:00Z">
        <w:r>
          <w:rPr>
            <w:noProof/>
          </w:rPr>
          <w:t>6</w:t>
        </w:r>
        <w:r>
          <w:rPr>
            <w:noProof/>
          </w:rPr>
          <w:fldChar w:fldCharType="end"/>
        </w:r>
      </w:ins>
    </w:p>
    <w:p w14:paraId="08501737" w14:textId="77777777" w:rsidR="00A6080D" w:rsidRDefault="00A6080D">
      <w:pPr>
        <w:pStyle w:val="TOC1"/>
        <w:tabs>
          <w:tab w:val="left" w:pos="370"/>
          <w:tab w:val="right" w:pos="9910"/>
        </w:tabs>
        <w:rPr>
          <w:ins w:id="42" w:author="Martin Lindström" w:date="2016-08-22T13:17:00Z"/>
          <w:rFonts w:eastAsiaTheme="minorEastAsia" w:cstheme="minorBidi"/>
          <w:b w:val="0"/>
          <w:bCs w:val="0"/>
          <w:caps w:val="0"/>
          <w:noProof/>
          <w:color w:val="auto"/>
          <w:kern w:val="0"/>
          <w:sz w:val="24"/>
          <w:szCs w:val="24"/>
          <w:u w:val="none"/>
          <w:lang w:eastAsia="ja-JP"/>
        </w:rPr>
      </w:pPr>
      <w:ins w:id="43" w:author="Martin Lindström" w:date="2016-08-22T13:17:00Z">
        <w:r w:rsidRPr="00E52CA3">
          <w:rPr>
            <w:noProof/>
            <w:lang w:val="en-US"/>
          </w:rPr>
          <w:t>3</w:t>
        </w:r>
        <w:r>
          <w:rPr>
            <w:rFonts w:eastAsiaTheme="minorEastAsia" w:cstheme="minorBidi"/>
            <w:b w:val="0"/>
            <w:bCs w:val="0"/>
            <w:caps w:val="0"/>
            <w:noProof/>
            <w:color w:val="auto"/>
            <w:kern w:val="0"/>
            <w:sz w:val="24"/>
            <w:szCs w:val="24"/>
            <w:u w:val="none"/>
            <w:lang w:eastAsia="ja-JP"/>
          </w:rPr>
          <w:tab/>
        </w:r>
        <w:r w:rsidRPr="00E52CA3">
          <w:rPr>
            <w:noProof/>
            <w:lang w:val="en-US"/>
          </w:rPr>
          <w:t>Attribute Definitions</w:t>
        </w:r>
        <w:r>
          <w:rPr>
            <w:noProof/>
          </w:rPr>
          <w:tab/>
        </w:r>
        <w:r>
          <w:rPr>
            <w:noProof/>
          </w:rPr>
          <w:fldChar w:fldCharType="begin"/>
        </w:r>
        <w:r>
          <w:rPr>
            <w:noProof/>
          </w:rPr>
          <w:instrText xml:space="preserve"> PAGEREF _Toc333491194 \h </w:instrText>
        </w:r>
      </w:ins>
      <w:r>
        <w:rPr>
          <w:noProof/>
        </w:rPr>
      </w:r>
      <w:r>
        <w:rPr>
          <w:noProof/>
        </w:rPr>
        <w:fldChar w:fldCharType="separate"/>
      </w:r>
      <w:ins w:id="44" w:author="Martin Lindström" w:date="2016-08-22T13:17:00Z">
        <w:r>
          <w:rPr>
            <w:noProof/>
          </w:rPr>
          <w:t>7</w:t>
        </w:r>
        <w:r>
          <w:rPr>
            <w:noProof/>
          </w:rPr>
          <w:fldChar w:fldCharType="end"/>
        </w:r>
      </w:ins>
    </w:p>
    <w:p w14:paraId="039748CA" w14:textId="77777777" w:rsidR="00A6080D" w:rsidRDefault="00A6080D">
      <w:pPr>
        <w:pStyle w:val="TOC2"/>
        <w:tabs>
          <w:tab w:val="left" w:pos="552"/>
          <w:tab w:val="right" w:pos="9910"/>
        </w:tabs>
        <w:rPr>
          <w:ins w:id="45" w:author="Martin Lindström" w:date="2016-08-22T13:17:00Z"/>
          <w:rFonts w:eastAsiaTheme="minorEastAsia" w:cstheme="minorBidi"/>
          <w:b w:val="0"/>
          <w:bCs w:val="0"/>
          <w:smallCaps w:val="0"/>
          <w:noProof/>
          <w:color w:val="auto"/>
          <w:kern w:val="0"/>
          <w:sz w:val="24"/>
          <w:szCs w:val="24"/>
          <w:lang w:eastAsia="ja-JP"/>
        </w:rPr>
      </w:pPr>
      <w:ins w:id="46" w:author="Martin Lindström" w:date="2016-08-22T13:17:00Z">
        <w:r w:rsidRPr="00E52CA3">
          <w:rPr>
            <w:noProof/>
            <w:lang w:val="en-US"/>
          </w:rPr>
          <w:t>3.1</w:t>
        </w:r>
        <w:r>
          <w:rPr>
            <w:rFonts w:eastAsiaTheme="minorEastAsia" w:cstheme="minorBidi"/>
            <w:b w:val="0"/>
            <w:bCs w:val="0"/>
            <w:smallCaps w:val="0"/>
            <w:noProof/>
            <w:color w:val="auto"/>
            <w:kern w:val="0"/>
            <w:sz w:val="24"/>
            <w:szCs w:val="24"/>
            <w:lang w:eastAsia="ja-JP"/>
          </w:rPr>
          <w:tab/>
        </w:r>
        <w:r w:rsidRPr="00E52CA3">
          <w:rPr>
            <w:noProof/>
            <w:lang w:val="en-US"/>
          </w:rPr>
          <w:t>Attributes</w:t>
        </w:r>
        <w:r>
          <w:rPr>
            <w:noProof/>
          </w:rPr>
          <w:tab/>
        </w:r>
        <w:r>
          <w:rPr>
            <w:noProof/>
          </w:rPr>
          <w:fldChar w:fldCharType="begin"/>
        </w:r>
        <w:r>
          <w:rPr>
            <w:noProof/>
          </w:rPr>
          <w:instrText xml:space="preserve"> PAGEREF _Toc333491195 \h </w:instrText>
        </w:r>
      </w:ins>
      <w:r>
        <w:rPr>
          <w:noProof/>
        </w:rPr>
      </w:r>
      <w:r>
        <w:rPr>
          <w:noProof/>
        </w:rPr>
        <w:fldChar w:fldCharType="separate"/>
      </w:r>
      <w:ins w:id="47" w:author="Martin Lindström" w:date="2016-08-22T13:17:00Z">
        <w:r>
          <w:rPr>
            <w:noProof/>
          </w:rPr>
          <w:t>7</w:t>
        </w:r>
        <w:r>
          <w:rPr>
            <w:noProof/>
          </w:rPr>
          <w:fldChar w:fldCharType="end"/>
        </w:r>
      </w:ins>
    </w:p>
    <w:p w14:paraId="5DD01C83" w14:textId="77777777" w:rsidR="00A6080D" w:rsidRDefault="00A6080D">
      <w:pPr>
        <w:pStyle w:val="TOC2"/>
        <w:tabs>
          <w:tab w:val="left" w:pos="552"/>
          <w:tab w:val="right" w:pos="9910"/>
        </w:tabs>
        <w:rPr>
          <w:ins w:id="48" w:author="Martin Lindström" w:date="2016-08-22T13:17:00Z"/>
          <w:rFonts w:eastAsiaTheme="minorEastAsia" w:cstheme="minorBidi"/>
          <w:b w:val="0"/>
          <w:bCs w:val="0"/>
          <w:smallCaps w:val="0"/>
          <w:noProof/>
          <w:color w:val="auto"/>
          <w:kern w:val="0"/>
          <w:sz w:val="24"/>
          <w:szCs w:val="24"/>
          <w:lang w:eastAsia="ja-JP"/>
        </w:rPr>
      </w:pPr>
      <w:ins w:id="49" w:author="Martin Lindström" w:date="2016-08-22T13:17:00Z">
        <w:r w:rsidRPr="00E52CA3">
          <w:rPr>
            <w:noProof/>
            <w:lang w:val="en-US"/>
          </w:rPr>
          <w:t>3.2</w:t>
        </w:r>
        <w:r>
          <w:rPr>
            <w:rFonts w:eastAsiaTheme="minorEastAsia" w:cstheme="minorBidi"/>
            <w:b w:val="0"/>
            <w:bCs w:val="0"/>
            <w:smallCaps w:val="0"/>
            <w:noProof/>
            <w:color w:val="auto"/>
            <w:kern w:val="0"/>
            <w:sz w:val="24"/>
            <w:szCs w:val="24"/>
            <w:lang w:eastAsia="ja-JP"/>
          </w:rPr>
          <w:tab/>
        </w:r>
        <w:r w:rsidRPr="00E52CA3">
          <w:rPr>
            <w:noProof/>
            <w:lang w:val="en-US"/>
          </w:rPr>
          <w:t>SAML Attribute Format</w:t>
        </w:r>
        <w:r>
          <w:rPr>
            <w:noProof/>
          </w:rPr>
          <w:tab/>
        </w:r>
        <w:r>
          <w:rPr>
            <w:noProof/>
          </w:rPr>
          <w:fldChar w:fldCharType="begin"/>
        </w:r>
        <w:r>
          <w:rPr>
            <w:noProof/>
          </w:rPr>
          <w:instrText xml:space="preserve"> PAGEREF _Toc333491196 \h </w:instrText>
        </w:r>
      </w:ins>
      <w:r>
        <w:rPr>
          <w:noProof/>
        </w:rPr>
      </w:r>
      <w:r>
        <w:rPr>
          <w:noProof/>
        </w:rPr>
        <w:fldChar w:fldCharType="separate"/>
      </w:r>
      <w:ins w:id="50" w:author="Martin Lindström" w:date="2016-08-22T13:17:00Z">
        <w:r>
          <w:rPr>
            <w:noProof/>
          </w:rPr>
          <w:t>8</w:t>
        </w:r>
        <w:r>
          <w:rPr>
            <w:noProof/>
          </w:rPr>
          <w:fldChar w:fldCharType="end"/>
        </w:r>
      </w:ins>
    </w:p>
    <w:p w14:paraId="13E2B119" w14:textId="77777777" w:rsidR="00A6080D" w:rsidRDefault="00A6080D">
      <w:pPr>
        <w:pStyle w:val="TOC3"/>
        <w:tabs>
          <w:tab w:val="left" w:pos="696"/>
          <w:tab w:val="right" w:pos="9910"/>
        </w:tabs>
        <w:rPr>
          <w:ins w:id="51" w:author="Martin Lindström" w:date="2016-08-22T13:17:00Z"/>
          <w:rFonts w:eastAsiaTheme="minorEastAsia" w:cstheme="minorBidi"/>
          <w:smallCaps w:val="0"/>
          <w:noProof/>
          <w:color w:val="auto"/>
          <w:kern w:val="0"/>
          <w:sz w:val="24"/>
          <w:szCs w:val="24"/>
          <w:lang w:eastAsia="ja-JP"/>
        </w:rPr>
      </w:pPr>
      <w:ins w:id="52" w:author="Martin Lindström" w:date="2016-08-22T13:17:00Z">
        <w:r w:rsidRPr="00E52CA3">
          <w:rPr>
            <w:noProof/>
            <w:lang w:val="en-GB"/>
          </w:rPr>
          <w:t>3.2.1</w:t>
        </w:r>
        <w:r>
          <w:rPr>
            <w:rFonts w:eastAsiaTheme="minorEastAsia" w:cstheme="minorBidi"/>
            <w:smallCaps w:val="0"/>
            <w:noProof/>
            <w:color w:val="auto"/>
            <w:kern w:val="0"/>
            <w:sz w:val="24"/>
            <w:szCs w:val="24"/>
            <w:lang w:eastAsia="ja-JP"/>
          </w:rPr>
          <w:tab/>
        </w:r>
        <w:r w:rsidRPr="00E52CA3">
          <w:rPr>
            <w:noProof/>
            <w:lang w:val="en-GB"/>
          </w:rPr>
          <w:t>The authContextParams Attribute</w:t>
        </w:r>
        <w:r>
          <w:rPr>
            <w:noProof/>
          </w:rPr>
          <w:tab/>
        </w:r>
        <w:r>
          <w:rPr>
            <w:noProof/>
          </w:rPr>
          <w:fldChar w:fldCharType="begin"/>
        </w:r>
        <w:r>
          <w:rPr>
            <w:noProof/>
          </w:rPr>
          <w:instrText xml:space="preserve"> PAGEREF _Toc333491197 \h </w:instrText>
        </w:r>
      </w:ins>
      <w:r>
        <w:rPr>
          <w:noProof/>
        </w:rPr>
      </w:r>
      <w:r>
        <w:rPr>
          <w:noProof/>
        </w:rPr>
        <w:fldChar w:fldCharType="separate"/>
      </w:r>
      <w:ins w:id="53" w:author="Martin Lindström" w:date="2016-08-22T13:17:00Z">
        <w:r>
          <w:rPr>
            <w:noProof/>
          </w:rPr>
          <w:t>8</w:t>
        </w:r>
        <w:r>
          <w:rPr>
            <w:noProof/>
          </w:rPr>
          <w:fldChar w:fldCharType="end"/>
        </w:r>
      </w:ins>
    </w:p>
    <w:p w14:paraId="7AB0C7F2" w14:textId="77777777" w:rsidR="00A6080D" w:rsidRDefault="00A6080D">
      <w:pPr>
        <w:pStyle w:val="TOC2"/>
        <w:tabs>
          <w:tab w:val="left" w:pos="552"/>
          <w:tab w:val="right" w:pos="9910"/>
        </w:tabs>
        <w:rPr>
          <w:ins w:id="54" w:author="Martin Lindström" w:date="2016-08-22T13:17:00Z"/>
          <w:rFonts w:eastAsiaTheme="minorEastAsia" w:cstheme="minorBidi"/>
          <w:b w:val="0"/>
          <w:bCs w:val="0"/>
          <w:smallCaps w:val="0"/>
          <w:noProof/>
          <w:color w:val="auto"/>
          <w:kern w:val="0"/>
          <w:sz w:val="24"/>
          <w:szCs w:val="24"/>
          <w:lang w:eastAsia="ja-JP"/>
        </w:rPr>
      </w:pPr>
      <w:ins w:id="55" w:author="Martin Lindström" w:date="2016-08-22T13:17:00Z">
        <w:r w:rsidRPr="00E52CA3">
          <w:rPr>
            <w:noProof/>
            <w:lang w:val="en-US"/>
          </w:rPr>
          <w:t>3.3</w:t>
        </w:r>
        <w:r>
          <w:rPr>
            <w:rFonts w:eastAsiaTheme="minorEastAsia" w:cstheme="minorBidi"/>
            <w:b w:val="0"/>
            <w:bCs w:val="0"/>
            <w:smallCaps w:val="0"/>
            <w:noProof/>
            <w:color w:val="auto"/>
            <w:kern w:val="0"/>
            <w:sz w:val="24"/>
            <w:szCs w:val="24"/>
            <w:lang w:eastAsia="ja-JP"/>
          </w:rPr>
          <w:tab/>
        </w:r>
        <w:r w:rsidRPr="00E52CA3">
          <w:rPr>
            <w:noProof/>
            <w:lang w:val="en-US"/>
          </w:rPr>
          <w:t>Attributes for the eIDAS Framework</w:t>
        </w:r>
        <w:r>
          <w:rPr>
            <w:noProof/>
          </w:rPr>
          <w:tab/>
        </w:r>
        <w:r>
          <w:rPr>
            <w:noProof/>
          </w:rPr>
          <w:fldChar w:fldCharType="begin"/>
        </w:r>
        <w:r>
          <w:rPr>
            <w:noProof/>
          </w:rPr>
          <w:instrText xml:space="preserve"> PAGEREF _Toc333491198 \h </w:instrText>
        </w:r>
      </w:ins>
      <w:r>
        <w:rPr>
          <w:noProof/>
        </w:rPr>
      </w:r>
      <w:r>
        <w:rPr>
          <w:noProof/>
        </w:rPr>
        <w:fldChar w:fldCharType="separate"/>
      </w:r>
      <w:ins w:id="56" w:author="Martin Lindström" w:date="2016-08-22T13:17:00Z">
        <w:r>
          <w:rPr>
            <w:noProof/>
          </w:rPr>
          <w:t>9</w:t>
        </w:r>
        <w:r>
          <w:rPr>
            <w:noProof/>
          </w:rPr>
          <w:fldChar w:fldCharType="end"/>
        </w:r>
      </w:ins>
    </w:p>
    <w:p w14:paraId="6AF39422" w14:textId="77777777" w:rsidR="00A6080D" w:rsidRDefault="00A6080D">
      <w:pPr>
        <w:pStyle w:val="TOC3"/>
        <w:tabs>
          <w:tab w:val="left" w:pos="696"/>
          <w:tab w:val="right" w:pos="9910"/>
        </w:tabs>
        <w:rPr>
          <w:ins w:id="57" w:author="Martin Lindström" w:date="2016-08-22T13:17:00Z"/>
          <w:rFonts w:eastAsiaTheme="minorEastAsia" w:cstheme="minorBidi"/>
          <w:smallCaps w:val="0"/>
          <w:noProof/>
          <w:color w:val="auto"/>
          <w:kern w:val="0"/>
          <w:sz w:val="24"/>
          <w:szCs w:val="24"/>
          <w:lang w:eastAsia="ja-JP"/>
        </w:rPr>
      </w:pPr>
      <w:ins w:id="58" w:author="Martin Lindström" w:date="2016-08-22T13:17:00Z">
        <w:r w:rsidRPr="00E52CA3">
          <w:rPr>
            <w:noProof/>
            <w:lang w:val="en-US"/>
          </w:rPr>
          <w:t>3.3.1</w:t>
        </w:r>
        <w:r>
          <w:rPr>
            <w:rFonts w:eastAsiaTheme="minorEastAsia" w:cstheme="minorBidi"/>
            <w:smallCaps w:val="0"/>
            <w:noProof/>
            <w:color w:val="auto"/>
            <w:kern w:val="0"/>
            <w:sz w:val="24"/>
            <w:szCs w:val="24"/>
            <w:lang w:eastAsia="ja-JP"/>
          </w:rPr>
          <w:tab/>
        </w:r>
        <w:r w:rsidRPr="00E52CA3">
          <w:rPr>
            <w:noProof/>
            <w:lang w:val="en-US"/>
          </w:rPr>
          <w:t>The provisionalId Attribute</w:t>
        </w:r>
        <w:r>
          <w:rPr>
            <w:noProof/>
          </w:rPr>
          <w:tab/>
        </w:r>
        <w:r>
          <w:rPr>
            <w:noProof/>
          </w:rPr>
          <w:fldChar w:fldCharType="begin"/>
        </w:r>
        <w:r>
          <w:rPr>
            <w:noProof/>
          </w:rPr>
          <w:instrText xml:space="preserve"> PAGEREF _Toc333491199 \h </w:instrText>
        </w:r>
      </w:ins>
      <w:r>
        <w:rPr>
          <w:noProof/>
        </w:rPr>
      </w:r>
      <w:r>
        <w:rPr>
          <w:noProof/>
        </w:rPr>
        <w:fldChar w:fldCharType="separate"/>
      </w:r>
      <w:ins w:id="59" w:author="Martin Lindström" w:date="2016-08-22T13:17:00Z">
        <w:r>
          <w:rPr>
            <w:noProof/>
          </w:rPr>
          <w:t>9</w:t>
        </w:r>
        <w:r>
          <w:rPr>
            <w:noProof/>
          </w:rPr>
          <w:fldChar w:fldCharType="end"/>
        </w:r>
      </w:ins>
    </w:p>
    <w:p w14:paraId="1D86DB0F" w14:textId="77777777" w:rsidR="00A6080D" w:rsidRDefault="00A6080D">
      <w:pPr>
        <w:pStyle w:val="TOC3"/>
        <w:tabs>
          <w:tab w:val="left" w:pos="696"/>
          <w:tab w:val="right" w:pos="9910"/>
        </w:tabs>
        <w:rPr>
          <w:ins w:id="60" w:author="Martin Lindström" w:date="2016-08-22T13:17:00Z"/>
          <w:rFonts w:eastAsiaTheme="minorEastAsia" w:cstheme="minorBidi"/>
          <w:smallCaps w:val="0"/>
          <w:noProof/>
          <w:color w:val="auto"/>
          <w:kern w:val="0"/>
          <w:sz w:val="24"/>
          <w:szCs w:val="24"/>
          <w:lang w:eastAsia="ja-JP"/>
        </w:rPr>
      </w:pPr>
      <w:ins w:id="61" w:author="Martin Lindström" w:date="2016-08-22T13:17:00Z">
        <w:r w:rsidRPr="00E52CA3">
          <w:rPr>
            <w:noProof/>
            <w:lang w:val="en-GB"/>
          </w:rPr>
          <w:t>3.3.2</w:t>
        </w:r>
        <w:r>
          <w:rPr>
            <w:rFonts w:eastAsiaTheme="minorEastAsia" w:cstheme="minorBidi"/>
            <w:smallCaps w:val="0"/>
            <w:noProof/>
            <w:color w:val="auto"/>
            <w:kern w:val="0"/>
            <w:sz w:val="24"/>
            <w:szCs w:val="24"/>
            <w:lang w:eastAsia="ja-JP"/>
          </w:rPr>
          <w:tab/>
        </w:r>
        <w:r w:rsidRPr="00E52CA3">
          <w:rPr>
            <w:noProof/>
            <w:lang w:val="en-GB"/>
          </w:rPr>
          <w:t>The personalIdentityNumberQuality Attribute</w:t>
        </w:r>
        <w:r>
          <w:rPr>
            <w:noProof/>
          </w:rPr>
          <w:tab/>
        </w:r>
        <w:r>
          <w:rPr>
            <w:noProof/>
          </w:rPr>
          <w:fldChar w:fldCharType="begin"/>
        </w:r>
        <w:r>
          <w:rPr>
            <w:noProof/>
          </w:rPr>
          <w:instrText xml:space="preserve"> PAGEREF _Toc333491200 \h </w:instrText>
        </w:r>
      </w:ins>
      <w:r>
        <w:rPr>
          <w:noProof/>
        </w:rPr>
      </w:r>
      <w:r>
        <w:rPr>
          <w:noProof/>
        </w:rPr>
        <w:fldChar w:fldCharType="separate"/>
      </w:r>
      <w:ins w:id="62" w:author="Martin Lindström" w:date="2016-08-22T13:17:00Z">
        <w:r>
          <w:rPr>
            <w:noProof/>
          </w:rPr>
          <w:t>9</w:t>
        </w:r>
        <w:r>
          <w:rPr>
            <w:noProof/>
          </w:rPr>
          <w:fldChar w:fldCharType="end"/>
        </w:r>
      </w:ins>
    </w:p>
    <w:p w14:paraId="598E87EB" w14:textId="77777777" w:rsidR="00A6080D" w:rsidRDefault="00A6080D">
      <w:pPr>
        <w:pStyle w:val="TOC1"/>
        <w:tabs>
          <w:tab w:val="left" w:pos="370"/>
          <w:tab w:val="right" w:pos="9910"/>
        </w:tabs>
        <w:rPr>
          <w:ins w:id="63" w:author="Martin Lindström" w:date="2016-08-22T13:17:00Z"/>
          <w:rFonts w:eastAsiaTheme="minorEastAsia" w:cstheme="minorBidi"/>
          <w:b w:val="0"/>
          <w:bCs w:val="0"/>
          <w:caps w:val="0"/>
          <w:noProof/>
          <w:color w:val="auto"/>
          <w:kern w:val="0"/>
          <w:sz w:val="24"/>
          <w:szCs w:val="24"/>
          <w:u w:val="none"/>
          <w:lang w:eastAsia="ja-JP"/>
        </w:rPr>
      </w:pPr>
      <w:ins w:id="64" w:author="Martin Lindström" w:date="2016-08-22T13:17:00Z">
        <w:r w:rsidRPr="00E52CA3">
          <w:rPr>
            <w:noProof/>
            <w:lang w:val="en-US"/>
          </w:rPr>
          <w:t>4</w:t>
        </w:r>
        <w:r>
          <w:rPr>
            <w:rFonts w:eastAsiaTheme="minorEastAsia" w:cstheme="minorBidi"/>
            <w:b w:val="0"/>
            <w:bCs w:val="0"/>
            <w:caps w:val="0"/>
            <w:noProof/>
            <w:color w:val="auto"/>
            <w:kern w:val="0"/>
            <w:sz w:val="24"/>
            <w:szCs w:val="24"/>
            <w:u w:val="none"/>
            <w:lang w:eastAsia="ja-JP"/>
          </w:rPr>
          <w:tab/>
        </w:r>
        <w:r w:rsidRPr="00E52CA3">
          <w:rPr>
            <w:noProof/>
            <w:lang w:val="en-US"/>
          </w:rPr>
          <w:t>References</w:t>
        </w:r>
        <w:r>
          <w:rPr>
            <w:noProof/>
          </w:rPr>
          <w:tab/>
        </w:r>
        <w:r>
          <w:rPr>
            <w:noProof/>
          </w:rPr>
          <w:fldChar w:fldCharType="begin"/>
        </w:r>
        <w:r>
          <w:rPr>
            <w:noProof/>
          </w:rPr>
          <w:instrText xml:space="preserve"> PAGEREF _Toc333491201 \h </w:instrText>
        </w:r>
      </w:ins>
      <w:r>
        <w:rPr>
          <w:noProof/>
        </w:rPr>
      </w:r>
      <w:r>
        <w:rPr>
          <w:noProof/>
        </w:rPr>
        <w:fldChar w:fldCharType="separate"/>
      </w:r>
      <w:ins w:id="65" w:author="Martin Lindström" w:date="2016-08-22T13:17:00Z">
        <w:r>
          <w:rPr>
            <w:noProof/>
          </w:rPr>
          <w:t>10</w:t>
        </w:r>
        <w:r>
          <w:rPr>
            <w:noProof/>
          </w:rPr>
          <w:fldChar w:fldCharType="end"/>
        </w:r>
      </w:ins>
    </w:p>
    <w:p w14:paraId="4C01286C" w14:textId="77777777" w:rsidR="00A6080D" w:rsidRDefault="00A6080D">
      <w:pPr>
        <w:pStyle w:val="TOC1"/>
        <w:tabs>
          <w:tab w:val="left" w:pos="370"/>
          <w:tab w:val="right" w:pos="9910"/>
        </w:tabs>
        <w:rPr>
          <w:ins w:id="66" w:author="Martin Lindström" w:date="2016-08-22T13:17:00Z"/>
          <w:rFonts w:eastAsiaTheme="minorEastAsia" w:cstheme="minorBidi"/>
          <w:b w:val="0"/>
          <w:bCs w:val="0"/>
          <w:caps w:val="0"/>
          <w:noProof/>
          <w:color w:val="auto"/>
          <w:kern w:val="0"/>
          <w:sz w:val="24"/>
          <w:szCs w:val="24"/>
          <w:u w:val="none"/>
          <w:lang w:eastAsia="ja-JP"/>
        </w:rPr>
      </w:pPr>
      <w:ins w:id="67" w:author="Martin Lindström" w:date="2016-08-22T13:17:00Z">
        <w:r w:rsidRPr="00E52CA3">
          <w:rPr>
            <w:noProof/>
            <w:lang w:val="en-US"/>
          </w:rPr>
          <w:t>5</w:t>
        </w:r>
        <w:r>
          <w:rPr>
            <w:rFonts w:eastAsiaTheme="minorEastAsia" w:cstheme="minorBidi"/>
            <w:b w:val="0"/>
            <w:bCs w:val="0"/>
            <w:caps w:val="0"/>
            <w:noProof/>
            <w:color w:val="auto"/>
            <w:kern w:val="0"/>
            <w:sz w:val="24"/>
            <w:szCs w:val="24"/>
            <w:u w:val="none"/>
            <w:lang w:eastAsia="ja-JP"/>
          </w:rPr>
          <w:tab/>
        </w:r>
        <w:r w:rsidRPr="00E52CA3">
          <w:rPr>
            <w:noProof/>
            <w:lang w:val="en-US"/>
          </w:rPr>
          <w:t>Changes between versions</w:t>
        </w:r>
        <w:r>
          <w:rPr>
            <w:noProof/>
          </w:rPr>
          <w:tab/>
        </w:r>
        <w:r>
          <w:rPr>
            <w:noProof/>
          </w:rPr>
          <w:fldChar w:fldCharType="begin"/>
        </w:r>
        <w:r>
          <w:rPr>
            <w:noProof/>
          </w:rPr>
          <w:instrText xml:space="preserve"> PAGEREF _Toc333491202 \h </w:instrText>
        </w:r>
      </w:ins>
      <w:r>
        <w:rPr>
          <w:noProof/>
        </w:rPr>
      </w:r>
      <w:r>
        <w:rPr>
          <w:noProof/>
        </w:rPr>
        <w:fldChar w:fldCharType="separate"/>
      </w:r>
      <w:ins w:id="68" w:author="Martin Lindström" w:date="2016-08-22T13:17:00Z">
        <w:r>
          <w:rPr>
            <w:noProof/>
          </w:rPr>
          <w:t>11</w:t>
        </w:r>
        <w:r>
          <w:rPr>
            <w:noProof/>
          </w:rPr>
          <w:fldChar w:fldCharType="end"/>
        </w:r>
      </w:ins>
    </w:p>
    <w:p w14:paraId="69A9E9B2" w14:textId="77777777" w:rsidR="007279FA" w:rsidDel="00A6080D" w:rsidRDefault="007279FA">
      <w:pPr>
        <w:pStyle w:val="TOC1"/>
        <w:tabs>
          <w:tab w:val="left" w:pos="370"/>
          <w:tab w:val="right" w:pos="9910"/>
        </w:tabs>
        <w:rPr>
          <w:del w:id="69" w:author="Martin Lindström" w:date="2016-08-22T13:17:00Z"/>
          <w:rFonts w:eastAsiaTheme="minorEastAsia" w:cstheme="minorBidi"/>
          <w:b w:val="0"/>
          <w:bCs w:val="0"/>
          <w:caps w:val="0"/>
          <w:noProof/>
          <w:color w:val="auto"/>
          <w:kern w:val="0"/>
          <w:sz w:val="24"/>
          <w:szCs w:val="24"/>
          <w:u w:val="none"/>
          <w:lang w:eastAsia="ja-JP"/>
        </w:rPr>
      </w:pPr>
      <w:del w:id="70" w:author="Martin Lindström" w:date="2016-08-22T13:17:00Z">
        <w:r w:rsidRPr="00134ECF" w:rsidDel="00A6080D">
          <w:rPr>
            <w:noProof/>
            <w:lang w:val="en-US"/>
          </w:rPr>
          <w:delText>1</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Introduction</w:delText>
        </w:r>
        <w:r w:rsidDel="00A6080D">
          <w:rPr>
            <w:noProof/>
          </w:rPr>
          <w:tab/>
        </w:r>
        <w:r w:rsidR="00A85CD2" w:rsidDel="00A6080D">
          <w:rPr>
            <w:noProof/>
          </w:rPr>
          <w:delText>3</w:delText>
        </w:r>
      </w:del>
    </w:p>
    <w:p w14:paraId="367750F8" w14:textId="77777777" w:rsidR="007279FA" w:rsidDel="00A6080D" w:rsidRDefault="007279FA">
      <w:pPr>
        <w:pStyle w:val="TOC2"/>
        <w:tabs>
          <w:tab w:val="left" w:pos="552"/>
          <w:tab w:val="right" w:pos="9910"/>
        </w:tabs>
        <w:rPr>
          <w:del w:id="71" w:author="Martin Lindström" w:date="2016-08-22T13:17:00Z"/>
          <w:rFonts w:eastAsiaTheme="minorEastAsia" w:cstheme="minorBidi"/>
          <w:b w:val="0"/>
          <w:bCs w:val="0"/>
          <w:smallCaps w:val="0"/>
          <w:noProof/>
          <w:color w:val="auto"/>
          <w:kern w:val="0"/>
          <w:sz w:val="24"/>
          <w:szCs w:val="24"/>
          <w:lang w:eastAsia="ja-JP"/>
        </w:rPr>
      </w:pPr>
      <w:del w:id="72" w:author="Martin Lindström" w:date="2016-08-22T13:17:00Z">
        <w:r w:rsidRPr="00134ECF" w:rsidDel="00A6080D">
          <w:rPr>
            <w:noProof/>
            <w:lang w:val="en-US"/>
          </w:rPr>
          <w:delText>1.1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Terminology</w:delText>
        </w:r>
        <w:r w:rsidDel="00A6080D">
          <w:rPr>
            <w:noProof/>
          </w:rPr>
          <w:tab/>
        </w:r>
        <w:r w:rsidR="00A85CD2" w:rsidDel="00A6080D">
          <w:rPr>
            <w:noProof/>
          </w:rPr>
          <w:delText>3</w:delText>
        </w:r>
      </w:del>
    </w:p>
    <w:p w14:paraId="1A6A04E0" w14:textId="77777777" w:rsidR="007279FA" w:rsidDel="00A6080D" w:rsidRDefault="007279FA">
      <w:pPr>
        <w:pStyle w:val="TOC2"/>
        <w:tabs>
          <w:tab w:val="left" w:pos="552"/>
          <w:tab w:val="right" w:pos="9910"/>
        </w:tabs>
        <w:rPr>
          <w:del w:id="73" w:author="Martin Lindström" w:date="2016-08-22T13:17:00Z"/>
          <w:rFonts w:eastAsiaTheme="minorEastAsia" w:cstheme="minorBidi"/>
          <w:b w:val="0"/>
          <w:bCs w:val="0"/>
          <w:smallCaps w:val="0"/>
          <w:noProof/>
          <w:color w:val="auto"/>
          <w:kern w:val="0"/>
          <w:sz w:val="24"/>
          <w:szCs w:val="24"/>
          <w:lang w:eastAsia="ja-JP"/>
        </w:rPr>
      </w:pPr>
      <w:del w:id="74" w:author="Martin Lindström" w:date="2016-08-22T13:17:00Z">
        <w:r w:rsidRPr="00134ECF" w:rsidDel="00A6080D">
          <w:rPr>
            <w:noProof/>
            <w:lang w:val="en-US"/>
          </w:rPr>
          <w:delText>1.2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Requirement key words</w:delText>
        </w:r>
        <w:r w:rsidDel="00A6080D">
          <w:rPr>
            <w:noProof/>
          </w:rPr>
          <w:tab/>
        </w:r>
        <w:r w:rsidR="00A85CD2" w:rsidDel="00A6080D">
          <w:rPr>
            <w:noProof/>
          </w:rPr>
          <w:delText>3</w:delText>
        </w:r>
      </w:del>
    </w:p>
    <w:p w14:paraId="7049C37D" w14:textId="77777777" w:rsidR="007279FA" w:rsidDel="00A6080D" w:rsidRDefault="007279FA">
      <w:pPr>
        <w:pStyle w:val="TOC2"/>
        <w:tabs>
          <w:tab w:val="left" w:pos="552"/>
          <w:tab w:val="right" w:pos="9910"/>
        </w:tabs>
        <w:rPr>
          <w:del w:id="75" w:author="Martin Lindström" w:date="2016-08-22T13:17:00Z"/>
          <w:rFonts w:eastAsiaTheme="minorEastAsia" w:cstheme="minorBidi"/>
          <w:b w:val="0"/>
          <w:bCs w:val="0"/>
          <w:smallCaps w:val="0"/>
          <w:noProof/>
          <w:color w:val="auto"/>
          <w:kern w:val="0"/>
          <w:sz w:val="24"/>
          <w:szCs w:val="24"/>
          <w:lang w:eastAsia="ja-JP"/>
        </w:rPr>
      </w:pPr>
      <w:del w:id="76" w:author="Martin Lindström" w:date="2016-08-22T13:17:00Z">
        <w:r w:rsidRPr="00134ECF" w:rsidDel="00A6080D">
          <w:rPr>
            <w:noProof/>
            <w:lang w:val="en-US"/>
          </w:rPr>
          <w:delText>1.3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Name space references</w:delText>
        </w:r>
        <w:r w:rsidDel="00A6080D">
          <w:rPr>
            <w:noProof/>
          </w:rPr>
          <w:tab/>
        </w:r>
        <w:r w:rsidR="00A85CD2" w:rsidDel="00A6080D">
          <w:rPr>
            <w:noProof/>
          </w:rPr>
          <w:delText>3</w:delText>
        </w:r>
      </w:del>
    </w:p>
    <w:p w14:paraId="58DD8280" w14:textId="77777777" w:rsidR="007279FA" w:rsidDel="00A6080D" w:rsidRDefault="007279FA">
      <w:pPr>
        <w:pStyle w:val="TOC2"/>
        <w:tabs>
          <w:tab w:val="left" w:pos="552"/>
          <w:tab w:val="right" w:pos="9910"/>
        </w:tabs>
        <w:rPr>
          <w:del w:id="77" w:author="Martin Lindström" w:date="2016-08-22T13:17:00Z"/>
          <w:rFonts w:eastAsiaTheme="minorEastAsia" w:cstheme="minorBidi"/>
          <w:b w:val="0"/>
          <w:bCs w:val="0"/>
          <w:smallCaps w:val="0"/>
          <w:noProof/>
          <w:color w:val="auto"/>
          <w:kern w:val="0"/>
          <w:sz w:val="24"/>
          <w:szCs w:val="24"/>
          <w:lang w:eastAsia="ja-JP"/>
        </w:rPr>
      </w:pPr>
      <w:del w:id="78" w:author="Martin Lindström" w:date="2016-08-22T13:17:00Z">
        <w:r w:rsidRPr="00134ECF" w:rsidDel="00A6080D">
          <w:rPr>
            <w:noProof/>
            <w:lang w:val="en-US"/>
          </w:rPr>
          <w:delText>1.4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Structure</w:delText>
        </w:r>
        <w:r w:rsidDel="00A6080D">
          <w:rPr>
            <w:noProof/>
          </w:rPr>
          <w:tab/>
        </w:r>
        <w:r w:rsidR="00A85CD2" w:rsidDel="00A6080D">
          <w:rPr>
            <w:noProof/>
          </w:rPr>
          <w:delText>3</w:delText>
        </w:r>
      </w:del>
    </w:p>
    <w:p w14:paraId="44E45E83" w14:textId="77777777" w:rsidR="007279FA" w:rsidDel="00A6080D" w:rsidRDefault="007279FA">
      <w:pPr>
        <w:pStyle w:val="TOC1"/>
        <w:tabs>
          <w:tab w:val="left" w:pos="370"/>
          <w:tab w:val="right" w:pos="9910"/>
        </w:tabs>
        <w:rPr>
          <w:del w:id="79" w:author="Martin Lindström" w:date="2016-08-22T13:17:00Z"/>
          <w:rFonts w:eastAsiaTheme="minorEastAsia" w:cstheme="minorBidi"/>
          <w:b w:val="0"/>
          <w:bCs w:val="0"/>
          <w:caps w:val="0"/>
          <w:noProof/>
          <w:color w:val="auto"/>
          <w:kern w:val="0"/>
          <w:sz w:val="24"/>
          <w:szCs w:val="24"/>
          <w:u w:val="none"/>
          <w:lang w:eastAsia="ja-JP"/>
        </w:rPr>
      </w:pPr>
      <w:del w:id="80" w:author="Martin Lindström" w:date="2016-08-22T13:17:00Z">
        <w:r w:rsidRPr="00134ECF" w:rsidDel="00A6080D">
          <w:rPr>
            <w:noProof/>
            <w:lang w:val="en-US"/>
          </w:rPr>
          <w:delText>2</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Sets</w:delText>
        </w:r>
        <w:r w:rsidDel="00A6080D">
          <w:rPr>
            <w:noProof/>
          </w:rPr>
          <w:tab/>
        </w:r>
        <w:r w:rsidR="00A85CD2" w:rsidDel="00A6080D">
          <w:rPr>
            <w:noProof/>
          </w:rPr>
          <w:delText>4</w:delText>
        </w:r>
      </w:del>
    </w:p>
    <w:p w14:paraId="080AA4A8" w14:textId="77777777" w:rsidR="007279FA" w:rsidDel="00A6080D" w:rsidRDefault="007279FA">
      <w:pPr>
        <w:pStyle w:val="TOC2"/>
        <w:tabs>
          <w:tab w:val="left" w:pos="552"/>
          <w:tab w:val="right" w:pos="9910"/>
        </w:tabs>
        <w:rPr>
          <w:del w:id="81" w:author="Martin Lindström" w:date="2016-08-22T13:17:00Z"/>
          <w:rFonts w:eastAsiaTheme="minorEastAsia" w:cstheme="minorBidi"/>
          <w:b w:val="0"/>
          <w:bCs w:val="0"/>
          <w:smallCaps w:val="0"/>
          <w:noProof/>
          <w:color w:val="auto"/>
          <w:kern w:val="0"/>
          <w:sz w:val="24"/>
          <w:szCs w:val="24"/>
          <w:lang w:eastAsia="ja-JP"/>
        </w:rPr>
      </w:pPr>
      <w:del w:id="82" w:author="Martin Lindström" w:date="2016-08-22T13:17:00Z">
        <w:r w:rsidRPr="00134ECF" w:rsidDel="00A6080D">
          <w:rPr>
            <w:noProof/>
            <w:lang w:val="en-US"/>
          </w:rPr>
          <w:delText>2.1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Pseudonym Identity</w:delText>
        </w:r>
        <w:r w:rsidDel="00A6080D">
          <w:rPr>
            <w:noProof/>
          </w:rPr>
          <w:tab/>
        </w:r>
        <w:r w:rsidR="00A85CD2" w:rsidDel="00A6080D">
          <w:rPr>
            <w:noProof/>
          </w:rPr>
          <w:delText>4</w:delText>
        </w:r>
      </w:del>
    </w:p>
    <w:p w14:paraId="1B5B6513" w14:textId="77777777" w:rsidR="007279FA" w:rsidDel="00A6080D" w:rsidRDefault="007279FA">
      <w:pPr>
        <w:pStyle w:val="TOC2"/>
        <w:tabs>
          <w:tab w:val="left" w:pos="552"/>
          <w:tab w:val="right" w:pos="9910"/>
        </w:tabs>
        <w:rPr>
          <w:del w:id="83" w:author="Martin Lindström" w:date="2016-08-22T13:17:00Z"/>
          <w:rFonts w:eastAsiaTheme="minorEastAsia" w:cstheme="minorBidi"/>
          <w:b w:val="0"/>
          <w:bCs w:val="0"/>
          <w:smallCaps w:val="0"/>
          <w:noProof/>
          <w:color w:val="auto"/>
          <w:kern w:val="0"/>
          <w:sz w:val="24"/>
          <w:szCs w:val="24"/>
          <w:lang w:eastAsia="ja-JP"/>
        </w:rPr>
      </w:pPr>
      <w:del w:id="84" w:author="Martin Lindström" w:date="2016-08-22T13:17:00Z">
        <w:r w:rsidRPr="00134ECF" w:rsidDel="00A6080D">
          <w:rPr>
            <w:noProof/>
            <w:lang w:val="en-US"/>
          </w:rPr>
          <w:delText>2.2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without Civic Registration Number</w:delText>
        </w:r>
        <w:r w:rsidDel="00A6080D">
          <w:rPr>
            <w:noProof/>
          </w:rPr>
          <w:tab/>
        </w:r>
        <w:r w:rsidR="00A85CD2" w:rsidDel="00A6080D">
          <w:rPr>
            <w:noProof/>
          </w:rPr>
          <w:delText>4</w:delText>
        </w:r>
      </w:del>
    </w:p>
    <w:p w14:paraId="1C414B8B" w14:textId="77777777" w:rsidR="007279FA" w:rsidDel="00A6080D" w:rsidRDefault="007279FA">
      <w:pPr>
        <w:pStyle w:val="TOC2"/>
        <w:tabs>
          <w:tab w:val="left" w:pos="552"/>
          <w:tab w:val="right" w:pos="9910"/>
        </w:tabs>
        <w:rPr>
          <w:del w:id="85" w:author="Martin Lindström" w:date="2016-08-22T13:17:00Z"/>
          <w:rFonts w:eastAsiaTheme="minorEastAsia" w:cstheme="minorBidi"/>
          <w:b w:val="0"/>
          <w:bCs w:val="0"/>
          <w:smallCaps w:val="0"/>
          <w:noProof/>
          <w:color w:val="auto"/>
          <w:kern w:val="0"/>
          <w:sz w:val="24"/>
          <w:szCs w:val="24"/>
          <w:lang w:eastAsia="ja-JP"/>
        </w:rPr>
      </w:pPr>
      <w:del w:id="86" w:author="Martin Lindström" w:date="2016-08-22T13:17:00Z">
        <w:r w:rsidRPr="00134ECF" w:rsidDel="00A6080D">
          <w:rPr>
            <w:noProof/>
            <w:lang w:val="en-US"/>
          </w:rPr>
          <w:delText>2.3</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Natural Personal Identity with Civic Registration Number (</w:delText>
        </w:r>
        <w:r w:rsidDel="00A6080D">
          <w:rPr>
            <w:noProof/>
          </w:rPr>
          <w:delText>Personnummer</w:delText>
        </w:r>
        <w:r w:rsidRPr="00134ECF" w:rsidDel="00A6080D">
          <w:rPr>
            <w:noProof/>
            <w:lang w:val="en-US"/>
          </w:rPr>
          <w:delText>)</w:delText>
        </w:r>
        <w:r w:rsidDel="00A6080D">
          <w:rPr>
            <w:noProof/>
          </w:rPr>
          <w:tab/>
        </w:r>
        <w:r w:rsidR="00A85CD2" w:rsidDel="00A6080D">
          <w:rPr>
            <w:noProof/>
          </w:rPr>
          <w:delText>5</w:delText>
        </w:r>
      </w:del>
    </w:p>
    <w:p w14:paraId="0FFBCB79" w14:textId="77777777" w:rsidR="007279FA" w:rsidDel="00A6080D" w:rsidRDefault="007279FA">
      <w:pPr>
        <w:pStyle w:val="TOC2"/>
        <w:tabs>
          <w:tab w:val="left" w:pos="552"/>
          <w:tab w:val="right" w:pos="9910"/>
        </w:tabs>
        <w:rPr>
          <w:del w:id="87" w:author="Martin Lindström" w:date="2016-08-22T13:17:00Z"/>
          <w:rFonts w:eastAsiaTheme="minorEastAsia" w:cstheme="minorBidi"/>
          <w:b w:val="0"/>
          <w:bCs w:val="0"/>
          <w:smallCaps w:val="0"/>
          <w:noProof/>
          <w:color w:val="auto"/>
          <w:kern w:val="0"/>
          <w:sz w:val="24"/>
          <w:szCs w:val="24"/>
          <w:lang w:eastAsia="ja-JP"/>
        </w:rPr>
      </w:pPr>
      <w:del w:id="88" w:author="Martin Lindström" w:date="2016-08-22T13:17:00Z">
        <w:r w:rsidRPr="00134ECF" w:rsidDel="00A6080D">
          <w:rPr>
            <w:noProof/>
            <w:lang w:val="en-US"/>
          </w:rPr>
          <w:delText>2.4</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Organizational Identity for Natural Persons</w:delText>
        </w:r>
        <w:r w:rsidDel="00A6080D">
          <w:rPr>
            <w:noProof/>
          </w:rPr>
          <w:tab/>
        </w:r>
        <w:r w:rsidR="00A85CD2" w:rsidDel="00A6080D">
          <w:rPr>
            <w:noProof/>
          </w:rPr>
          <w:delText>5</w:delText>
        </w:r>
      </w:del>
    </w:p>
    <w:p w14:paraId="49B9885E" w14:textId="77777777" w:rsidR="007279FA" w:rsidDel="00A6080D" w:rsidRDefault="007279FA">
      <w:pPr>
        <w:pStyle w:val="TOC1"/>
        <w:tabs>
          <w:tab w:val="left" w:pos="370"/>
          <w:tab w:val="right" w:pos="9910"/>
        </w:tabs>
        <w:rPr>
          <w:del w:id="89" w:author="Martin Lindström" w:date="2016-08-22T13:17:00Z"/>
          <w:rFonts w:eastAsiaTheme="minorEastAsia" w:cstheme="minorBidi"/>
          <w:b w:val="0"/>
          <w:bCs w:val="0"/>
          <w:caps w:val="0"/>
          <w:noProof/>
          <w:color w:val="auto"/>
          <w:kern w:val="0"/>
          <w:sz w:val="24"/>
          <w:szCs w:val="24"/>
          <w:u w:val="none"/>
          <w:lang w:eastAsia="ja-JP"/>
        </w:rPr>
      </w:pPr>
      <w:del w:id="90" w:author="Martin Lindström" w:date="2016-08-22T13:17:00Z">
        <w:r w:rsidRPr="00134ECF" w:rsidDel="00A6080D">
          <w:rPr>
            <w:noProof/>
            <w:lang w:val="en-US"/>
          </w:rPr>
          <w:delText>3</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Attribute Definitions</w:delText>
        </w:r>
        <w:r w:rsidDel="00A6080D">
          <w:rPr>
            <w:noProof/>
          </w:rPr>
          <w:tab/>
        </w:r>
        <w:r w:rsidR="00A85CD2" w:rsidDel="00A6080D">
          <w:rPr>
            <w:noProof/>
          </w:rPr>
          <w:delText>6</w:delText>
        </w:r>
      </w:del>
    </w:p>
    <w:p w14:paraId="6DB16CD1" w14:textId="77777777" w:rsidR="007279FA" w:rsidDel="00A6080D" w:rsidRDefault="007279FA">
      <w:pPr>
        <w:pStyle w:val="TOC2"/>
        <w:tabs>
          <w:tab w:val="left" w:pos="552"/>
          <w:tab w:val="right" w:pos="9910"/>
        </w:tabs>
        <w:rPr>
          <w:del w:id="91" w:author="Martin Lindström" w:date="2016-08-22T13:17:00Z"/>
          <w:rFonts w:eastAsiaTheme="minorEastAsia" w:cstheme="minorBidi"/>
          <w:b w:val="0"/>
          <w:bCs w:val="0"/>
          <w:smallCaps w:val="0"/>
          <w:noProof/>
          <w:color w:val="auto"/>
          <w:kern w:val="0"/>
          <w:sz w:val="24"/>
          <w:szCs w:val="24"/>
          <w:lang w:eastAsia="ja-JP"/>
        </w:rPr>
      </w:pPr>
      <w:del w:id="92" w:author="Martin Lindström" w:date="2016-08-22T13:17:00Z">
        <w:r w:rsidRPr="00134ECF" w:rsidDel="00A6080D">
          <w:rPr>
            <w:noProof/>
            <w:lang w:val="en-US"/>
          </w:rPr>
          <w:delText>3.1</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Attributes</w:delText>
        </w:r>
        <w:r w:rsidDel="00A6080D">
          <w:rPr>
            <w:noProof/>
          </w:rPr>
          <w:tab/>
        </w:r>
        <w:r w:rsidR="00A85CD2" w:rsidDel="00A6080D">
          <w:rPr>
            <w:noProof/>
          </w:rPr>
          <w:delText>6</w:delText>
        </w:r>
      </w:del>
    </w:p>
    <w:p w14:paraId="4AA872A1" w14:textId="77777777" w:rsidR="007279FA" w:rsidDel="00A6080D" w:rsidRDefault="007279FA">
      <w:pPr>
        <w:pStyle w:val="TOC2"/>
        <w:tabs>
          <w:tab w:val="left" w:pos="552"/>
          <w:tab w:val="right" w:pos="9910"/>
        </w:tabs>
        <w:rPr>
          <w:del w:id="93" w:author="Martin Lindström" w:date="2016-08-22T13:17:00Z"/>
          <w:rFonts w:eastAsiaTheme="minorEastAsia" w:cstheme="minorBidi"/>
          <w:b w:val="0"/>
          <w:bCs w:val="0"/>
          <w:smallCaps w:val="0"/>
          <w:noProof/>
          <w:color w:val="auto"/>
          <w:kern w:val="0"/>
          <w:sz w:val="24"/>
          <w:szCs w:val="24"/>
          <w:lang w:eastAsia="ja-JP"/>
        </w:rPr>
      </w:pPr>
      <w:del w:id="94" w:author="Martin Lindström" w:date="2016-08-22T13:17:00Z">
        <w:r w:rsidRPr="00134ECF" w:rsidDel="00A6080D">
          <w:rPr>
            <w:noProof/>
            <w:lang w:val="en-US"/>
          </w:rPr>
          <w:delText>3.2</w:delText>
        </w:r>
        <w:r w:rsidDel="00A6080D">
          <w:rPr>
            <w:rFonts w:eastAsiaTheme="minorEastAsia" w:cstheme="minorBidi"/>
            <w:b w:val="0"/>
            <w:bCs w:val="0"/>
            <w:smallCaps w:val="0"/>
            <w:noProof/>
            <w:color w:val="auto"/>
            <w:kern w:val="0"/>
            <w:sz w:val="24"/>
            <w:szCs w:val="24"/>
            <w:lang w:eastAsia="ja-JP"/>
          </w:rPr>
          <w:tab/>
        </w:r>
        <w:r w:rsidRPr="00134ECF" w:rsidDel="00A6080D">
          <w:rPr>
            <w:noProof/>
            <w:lang w:val="en-US"/>
          </w:rPr>
          <w:delText>SAML Attribute Format</w:delText>
        </w:r>
        <w:r w:rsidDel="00A6080D">
          <w:rPr>
            <w:noProof/>
          </w:rPr>
          <w:tab/>
        </w:r>
        <w:r w:rsidR="00A85CD2" w:rsidDel="00A6080D">
          <w:rPr>
            <w:noProof/>
          </w:rPr>
          <w:delText>7</w:delText>
        </w:r>
      </w:del>
    </w:p>
    <w:p w14:paraId="3B426920" w14:textId="77777777" w:rsidR="007279FA" w:rsidDel="00A6080D" w:rsidRDefault="007279FA">
      <w:pPr>
        <w:pStyle w:val="TOC3"/>
        <w:tabs>
          <w:tab w:val="left" w:pos="696"/>
          <w:tab w:val="right" w:pos="9910"/>
        </w:tabs>
        <w:rPr>
          <w:del w:id="95" w:author="Martin Lindström" w:date="2016-08-22T13:17:00Z"/>
          <w:rFonts w:eastAsiaTheme="minorEastAsia" w:cstheme="minorBidi"/>
          <w:smallCaps w:val="0"/>
          <w:noProof/>
          <w:color w:val="auto"/>
          <w:kern w:val="0"/>
          <w:sz w:val="24"/>
          <w:szCs w:val="24"/>
          <w:lang w:eastAsia="ja-JP"/>
        </w:rPr>
      </w:pPr>
      <w:del w:id="96" w:author="Martin Lindström" w:date="2016-08-22T13:17:00Z">
        <w:r w:rsidRPr="00134ECF" w:rsidDel="00A6080D">
          <w:rPr>
            <w:noProof/>
            <w:lang w:val="en-GB"/>
          </w:rPr>
          <w:delText>3.2.1</w:delText>
        </w:r>
        <w:r w:rsidDel="00A6080D">
          <w:rPr>
            <w:rFonts w:eastAsiaTheme="minorEastAsia" w:cstheme="minorBidi"/>
            <w:smallCaps w:val="0"/>
            <w:noProof/>
            <w:color w:val="auto"/>
            <w:kern w:val="0"/>
            <w:sz w:val="24"/>
            <w:szCs w:val="24"/>
            <w:lang w:eastAsia="ja-JP"/>
          </w:rPr>
          <w:tab/>
        </w:r>
        <w:r w:rsidRPr="00134ECF" w:rsidDel="00A6080D">
          <w:rPr>
            <w:noProof/>
            <w:lang w:val="en-GB"/>
          </w:rPr>
          <w:delText>The authContextParams Attribute</w:delText>
        </w:r>
        <w:r w:rsidDel="00A6080D">
          <w:rPr>
            <w:noProof/>
          </w:rPr>
          <w:tab/>
        </w:r>
        <w:r w:rsidR="00A85CD2" w:rsidDel="00A6080D">
          <w:rPr>
            <w:noProof/>
          </w:rPr>
          <w:delText>7</w:delText>
        </w:r>
      </w:del>
    </w:p>
    <w:p w14:paraId="7DC7B3E8" w14:textId="77777777" w:rsidR="007279FA" w:rsidDel="00A6080D" w:rsidRDefault="007279FA">
      <w:pPr>
        <w:pStyle w:val="TOC1"/>
        <w:tabs>
          <w:tab w:val="left" w:pos="370"/>
          <w:tab w:val="right" w:pos="9910"/>
        </w:tabs>
        <w:rPr>
          <w:del w:id="97" w:author="Martin Lindström" w:date="2016-08-22T13:17:00Z"/>
          <w:rFonts w:eastAsiaTheme="minorEastAsia" w:cstheme="minorBidi"/>
          <w:b w:val="0"/>
          <w:bCs w:val="0"/>
          <w:caps w:val="0"/>
          <w:noProof/>
          <w:color w:val="auto"/>
          <w:kern w:val="0"/>
          <w:sz w:val="24"/>
          <w:szCs w:val="24"/>
          <w:u w:val="none"/>
          <w:lang w:eastAsia="ja-JP"/>
        </w:rPr>
      </w:pPr>
      <w:del w:id="98" w:author="Martin Lindström" w:date="2016-08-22T13:17:00Z">
        <w:r w:rsidRPr="00134ECF" w:rsidDel="00A6080D">
          <w:rPr>
            <w:noProof/>
            <w:lang w:val="en-US"/>
          </w:rPr>
          <w:delText>4</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References</w:delText>
        </w:r>
        <w:r w:rsidDel="00A6080D">
          <w:rPr>
            <w:noProof/>
          </w:rPr>
          <w:tab/>
        </w:r>
        <w:r w:rsidR="00A85CD2" w:rsidDel="00A6080D">
          <w:rPr>
            <w:noProof/>
          </w:rPr>
          <w:delText>8</w:delText>
        </w:r>
      </w:del>
    </w:p>
    <w:p w14:paraId="714DCFD4" w14:textId="77777777" w:rsidR="007279FA" w:rsidDel="00A6080D" w:rsidRDefault="007279FA">
      <w:pPr>
        <w:pStyle w:val="TOC1"/>
        <w:tabs>
          <w:tab w:val="left" w:pos="370"/>
          <w:tab w:val="right" w:pos="9910"/>
        </w:tabs>
        <w:rPr>
          <w:del w:id="99" w:author="Martin Lindström" w:date="2016-08-22T13:17:00Z"/>
          <w:rFonts w:eastAsiaTheme="minorEastAsia" w:cstheme="minorBidi"/>
          <w:b w:val="0"/>
          <w:bCs w:val="0"/>
          <w:caps w:val="0"/>
          <w:noProof/>
          <w:color w:val="auto"/>
          <w:kern w:val="0"/>
          <w:sz w:val="24"/>
          <w:szCs w:val="24"/>
          <w:u w:val="none"/>
          <w:lang w:eastAsia="ja-JP"/>
        </w:rPr>
      </w:pPr>
      <w:del w:id="100" w:author="Martin Lindström" w:date="2016-08-22T13:17:00Z">
        <w:r w:rsidRPr="00134ECF" w:rsidDel="00A6080D">
          <w:rPr>
            <w:noProof/>
            <w:lang w:val="en-US"/>
          </w:rPr>
          <w:delText>5</w:delText>
        </w:r>
        <w:r w:rsidDel="00A6080D">
          <w:rPr>
            <w:rFonts w:eastAsiaTheme="minorEastAsia" w:cstheme="minorBidi"/>
            <w:b w:val="0"/>
            <w:bCs w:val="0"/>
            <w:caps w:val="0"/>
            <w:noProof/>
            <w:color w:val="auto"/>
            <w:kern w:val="0"/>
            <w:sz w:val="24"/>
            <w:szCs w:val="24"/>
            <w:u w:val="none"/>
            <w:lang w:eastAsia="ja-JP"/>
          </w:rPr>
          <w:tab/>
        </w:r>
        <w:r w:rsidRPr="00134ECF" w:rsidDel="00A6080D">
          <w:rPr>
            <w:noProof/>
            <w:lang w:val="en-US"/>
          </w:rPr>
          <w:delText>Changes between versions</w:delText>
        </w:r>
        <w:r w:rsidDel="00A6080D">
          <w:rPr>
            <w:noProof/>
          </w:rPr>
          <w:tab/>
        </w:r>
        <w:r w:rsidR="00A85CD2" w:rsidDel="00A6080D">
          <w:rPr>
            <w:noProof/>
          </w:rPr>
          <w:delText>9</w:delText>
        </w:r>
      </w:del>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01" w:name="_Toc333491182"/>
      <w:bookmarkStart w:id="102" w:name="_Toc351991989"/>
      <w:r>
        <w:rPr>
          <w:lang w:val="en-US"/>
        </w:rPr>
        <w:lastRenderedPageBreak/>
        <w:t>Introduction</w:t>
      </w:r>
      <w:bookmarkEnd w:id="101"/>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103" w:name="_Toc333491183"/>
      <w:r>
        <w:rPr>
          <w:lang w:val="en-US"/>
        </w:rPr>
        <w:t>Terminology</w:t>
      </w:r>
      <w:bookmarkEnd w:id="102"/>
      <w:bookmarkEnd w:id="10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104" w:name="_Toc351991990"/>
      <w:bookmarkStart w:id="105" w:name="_Toc333491184"/>
      <w:r>
        <w:rPr>
          <w:lang w:val="en-US"/>
        </w:rPr>
        <w:t>Requirement key words</w:t>
      </w:r>
      <w:bookmarkEnd w:id="104"/>
      <w:bookmarkEnd w:id="10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106" w:name="_Toc351991991"/>
      <w:bookmarkStart w:id="107" w:name="_Toc333491185"/>
      <w:r>
        <w:rPr>
          <w:lang w:val="en-US"/>
        </w:rPr>
        <w:t>Name space references</w:t>
      </w:r>
      <w:bookmarkEnd w:id="106"/>
      <w:bookmarkEnd w:id="10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108" w:name="_Toc351991993"/>
      <w:bookmarkStart w:id="109" w:name="_Toc333491186"/>
      <w:r>
        <w:rPr>
          <w:lang w:val="en-US"/>
        </w:rPr>
        <w:t>Structure</w:t>
      </w:r>
      <w:bookmarkEnd w:id="108"/>
      <w:bookmarkEnd w:id="10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10" w:name="_Ref300476881"/>
      <w:bookmarkStart w:id="111" w:name="_Toc333491187"/>
      <w:r>
        <w:rPr>
          <w:lang w:val="en-US"/>
        </w:rPr>
        <w:lastRenderedPageBreak/>
        <w:t xml:space="preserve">Attribute </w:t>
      </w:r>
      <w:r w:rsidR="002A6DAD">
        <w:rPr>
          <w:lang w:val="en-US"/>
        </w:rPr>
        <w:t>Sets</w:t>
      </w:r>
      <w:bookmarkEnd w:id="110"/>
      <w:bookmarkEnd w:id="1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r w:rsidR="001B39FF" w:rsidRPr="00225F4F" w14:paraId="458EB1CE" w14:textId="77777777" w:rsidTr="003159B5">
        <w:tblPrEx>
          <w:tblBorders>
            <w:top w:val="none" w:sz="0" w:space="0" w:color="auto"/>
          </w:tblBorders>
        </w:tblPrEx>
        <w:trPr>
          <w:ins w:id="112" w:author="Martin Lindström" w:date="2016-06-27T17:22: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081092" w14:textId="0E480FA5" w:rsidR="001B39FF" w:rsidRDefault="001B39FF" w:rsidP="003159B5">
            <w:pPr>
              <w:autoSpaceDE w:val="0"/>
              <w:autoSpaceDN w:val="0"/>
              <w:adjustRightInd w:val="0"/>
              <w:spacing w:line="240" w:lineRule="auto"/>
              <w:rPr>
                <w:ins w:id="113" w:author="Martin Lindström" w:date="2016-06-27T17:22:00Z"/>
                <w:b/>
                <w:lang w:val="en-US"/>
              </w:rPr>
            </w:pPr>
            <w:ins w:id="114" w:author="Martin Lindström" w:date="2016-06-27T17:22:00Z">
              <w:r>
                <w:rPr>
                  <w:b/>
                  <w:lang w:val="en-US"/>
                </w:rPr>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70AC4B" w14:textId="7D8CDE51" w:rsidR="001B39FF" w:rsidRDefault="001B39FF" w:rsidP="0098180D">
            <w:pPr>
              <w:autoSpaceDE w:val="0"/>
              <w:autoSpaceDN w:val="0"/>
              <w:adjustRightInd w:val="0"/>
              <w:spacing w:line="240" w:lineRule="auto"/>
              <w:rPr>
                <w:ins w:id="115" w:author="Martin Lindström" w:date="2016-06-27T17:22:00Z"/>
                <w:lang w:val="en-US"/>
              </w:rPr>
            </w:pPr>
            <w:ins w:id="116" w:author="Martin Lindström" w:date="2016-06-27T17:22:00Z">
              <w:r>
                <w:rPr>
                  <w:lang w:val="en-US"/>
                </w:rPr>
                <w:t>Attributes that MAY be present, if available.</w:t>
              </w:r>
            </w:ins>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17" w:name="_Toc333491188"/>
      <w:r>
        <w:rPr>
          <w:lang w:val="en-US"/>
        </w:rPr>
        <w:t>Pseudonym Identity</w:t>
      </w:r>
      <w:bookmarkEnd w:id="117"/>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18" w:name="_Ref300476962"/>
      <w:bookmarkStart w:id="119" w:name="_Ref300477050"/>
      <w:bookmarkStart w:id="120" w:name="_Toc333491189"/>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18"/>
      <w:bookmarkEnd w:id="119"/>
      <w:bookmarkEnd w:id="120"/>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21" w:name="_Ref300476972"/>
      <w:bookmarkStart w:id="122" w:name="_Toc333491190"/>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21"/>
      <w:bookmarkEnd w:id="122"/>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23" w:name="_Ref263961441"/>
      <w:bookmarkStart w:id="124" w:name="_Ref263961446"/>
      <w:bookmarkStart w:id="125" w:name="_Ref300477014"/>
      <w:bookmarkStart w:id="126" w:name="_Toc333491191"/>
      <w:r>
        <w:rPr>
          <w:lang w:val="en-US"/>
        </w:rPr>
        <w:t>Organizational Identity</w:t>
      </w:r>
      <w:r w:rsidR="00FF132A">
        <w:rPr>
          <w:lang w:val="en-US"/>
        </w:rPr>
        <w:t xml:space="preserve"> for </w:t>
      </w:r>
      <w:r w:rsidR="002014D1">
        <w:rPr>
          <w:lang w:val="en-US"/>
        </w:rPr>
        <w:t xml:space="preserve">Natural </w:t>
      </w:r>
      <w:bookmarkEnd w:id="123"/>
      <w:bookmarkEnd w:id="124"/>
      <w:r w:rsidR="002014D1">
        <w:rPr>
          <w:lang w:val="en-US"/>
        </w:rPr>
        <w:t>Persons</w:t>
      </w:r>
      <w:bookmarkEnd w:id="125"/>
      <w:bookmarkEnd w:id="126"/>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127" w:name="_Ref352073248"/>
      <w:bookmarkStart w:id="128" w:name="_Ref226526412"/>
    </w:p>
    <w:p w14:paraId="5EF1DDCC" w14:textId="6E3E5989" w:rsidR="00AD4C79" w:rsidRDefault="007B3191" w:rsidP="00C87798">
      <w:pPr>
        <w:rPr>
          <w:ins w:id="129" w:author="Martin Lindström" w:date="2016-06-23T16:45:00Z"/>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7FD6CB33" w14:textId="61C0D4D4" w:rsidR="00AD4C79" w:rsidRDefault="000718BF" w:rsidP="00AD4C79">
      <w:pPr>
        <w:pStyle w:val="Heading2"/>
        <w:rPr>
          <w:ins w:id="130" w:author="Martin Lindström" w:date="2016-06-23T16:46:00Z"/>
          <w:lang w:val="en-US"/>
        </w:rPr>
      </w:pPr>
      <w:bookmarkStart w:id="131" w:name="_Ref333491138"/>
      <w:bookmarkStart w:id="132" w:name="_Toc333491192"/>
      <w:ins w:id="133" w:author="Martin Lindström" w:date="2016-08-18T15:32:00Z">
        <w:r>
          <w:rPr>
            <w:lang w:val="en-US"/>
          </w:rPr>
          <w:t xml:space="preserve">eIDAS </w:t>
        </w:r>
      </w:ins>
      <w:ins w:id="134" w:author="Martin Lindström" w:date="2016-06-23T17:38:00Z">
        <w:r w:rsidR="00022596">
          <w:rPr>
            <w:lang w:val="en-US"/>
          </w:rPr>
          <w:t xml:space="preserve">Natural Person </w:t>
        </w:r>
        <w:r w:rsidR="00757C6C">
          <w:rPr>
            <w:lang w:val="en-US"/>
          </w:rPr>
          <w:t>Attribute Set</w:t>
        </w:r>
      </w:ins>
      <w:bookmarkEnd w:id="131"/>
      <w:bookmarkEnd w:id="132"/>
    </w:p>
    <w:p w14:paraId="0B18197D" w14:textId="4E72B928" w:rsidR="006A7A86" w:rsidRDefault="006A7A86" w:rsidP="006A7A86">
      <w:pPr>
        <w:rPr>
          <w:ins w:id="135" w:author="Martin Lindström" w:date="2016-06-27T17:01:00Z"/>
          <w:lang w:val="en-GB"/>
        </w:rPr>
      </w:pPr>
      <w:ins w:id="136" w:author="Martin Lindström" w:date="2016-06-27T17:01:00Z">
        <w:r w:rsidRPr="00AD4C79">
          <w:rPr>
            <w:lang w:val="en-GB"/>
          </w:rPr>
          <w:t xml:space="preserve">Attribute set identifier: </w:t>
        </w:r>
        <w:r w:rsidRPr="00AD4C79">
          <w:rPr>
            <w:b/>
            <w:lang w:val="en-GB"/>
          </w:rPr>
          <w:t>ELN-AP-eIDAS-</w:t>
        </w:r>
        <w:r>
          <w:rPr>
            <w:b/>
            <w:lang w:val="en-GB"/>
          </w:rPr>
          <w:t>NatPer-</w:t>
        </w:r>
        <w:r w:rsidRPr="00AD4C79">
          <w:rPr>
            <w:b/>
            <w:lang w:val="en-GB"/>
          </w:rPr>
          <w:t>01</w:t>
        </w:r>
      </w:ins>
    </w:p>
    <w:p w14:paraId="6014D6AB" w14:textId="6EC36919" w:rsidR="00AD4C79" w:rsidRDefault="006A7A86" w:rsidP="006A7A86">
      <w:pPr>
        <w:rPr>
          <w:ins w:id="137" w:author="Martin Lindström" w:date="2016-06-27T14:03:00Z"/>
          <w:lang w:val="en-GB"/>
        </w:rPr>
      </w:pPr>
      <w:ins w:id="138" w:author="Martin Lindström" w:date="2016-06-27T17:01:00Z">
        <w:r>
          <w:rPr>
            <w:lang w:val="en-GB"/>
          </w:rPr>
          <w:t xml:space="preserve">URI: </w:t>
        </w:r>
        <w:r w:rsidR="00E94CE0" w:rsidRPr="00E94CE0">
          <w:rPr>
            <w:lang w:val="en-GB"/>
          </w:rPr>
          <w:t>http://id.elegnamnden.se/ap/1.0/eidas-natural-person-01</w:t>
        </w:r>
      </w:ins>
    </w:p>
    <w:p w14:paraId="6205B94B" w14:textId="77777777" w:rsidR="00E22F57" w:rsidRDefault="00E22F57" w:rsidP="00AD4C79">
      <w:pPr>
        <w:rPr>
          <w:ins w:id="139" w:author="Martin Lindström" w:date="2016-06-27T14:03:00Z"/>
          <w:lang w:val="en-GB"/>
        </w:rPr>
      </w:pPr>
    </w:p>
    <w:p w14:paraId="2F1262D3" w14:textId="45BD263D" w:rsidR="00B71785" w:rsidRDefault="00B71785" w:rsidP="00B71785">
      <w:pPr>
        <w:spacing w:line="240" w:lineRule="auto"/>
        <w:rPr>
          <w:ins w:id="140" w:author="Martin Lindström" w:date="2016-06-27T17:36:00Z"/>
          <w:lang w:val="en-US"/>
        </w:rPr>
      </w:pPr>
      <w:ins w:id="141" w:author="Martin Lindström" w:date="2016-06-27T17:36:00Z">
        <w:r>
          <w:rPr>
            <w:lang w:val="en-US"/>
          </w:rPr>
          <w:t>The “eIDAS Natural Person Attribute Set” provides personal identity information for a subject that has been a</w:t>
        </w:r>
        <w:r>
          <w:rPr>
            <w:lang w:val="en-US"/>
          </w:rPr>
          <w:t>u</w:t>
        </w:r>
        <w:r>
          <w:rPr>
            <w:lang w:val="en-US"/>
          </w:rPr>
          <w:t xml:space="preserve">thenticated via the eIDAS Framework. </w:t>
        </w:r>
      </w:ins>
    </w:p>
    <w:p w14:paraId="0FA8C8E0" w14:textId="77777777" w:rsidR="00E03A41" w:rsidRDefault="00E03A41" w:rsidP="00B71785">
      <w:pPr>
        <w:spacing w:line="240" w:lineRule="auto"/>
        <w:rPr>
          <w:ins w:id="142" w:author="Martin Lindström" w:date="2016-06-27T17:36:00Z"/>
          <w:lang w:val="en-US"/>
        </w:rPr>
      </w:pPr>
    </w:p>
    <w:p w14:paraId="400FCFC2" w14:textId="77777777" w:rsidR="00B71785" w:rsidRDefault="00B71785" w:rsidP="00B71785">
      <w:pPr>
        <w:spacing w:line="240" w:lineRule="auto"/>
        <w:rPr>
          <w:ins w:id="143" w:author="Martin Lindström" w:date="2016-06-27T17:36:00Z"/>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B71785" w:rsidRPr="003159B5" w14:paraId="537E8B43" w14:textId="77777777" w:rsidTr="001C7F14">
        <w:trPr>
          <w:ins w:id="144" w:author="Martin Lindström" w:date="2016-06-27T17:36:00Z"/>
        </w:trPr>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9A2168D" w14:textId="77777777" w:rsidR="00B71785" w:rsidRPr="00856CE2" w:rsidRDefault="00B71785" w:rsidP="001C7F14">
            <w:pPr>
              <w:autoSpaceDE w:val="0"/>
              <w:autoSpaceDN w:val="0"/>
              <w:adjustRightInd w:val="0"/>
              <w:spacing w:line="240" w:lineRule="auto"/>
              <w:rPr>
                <w:ins w:id="145" w:author="Martin Lindström" w:date="2016-06-27T17:36:00Z"/>
                <w:rFonts w:ascii="Helvetica" w:eastAsia="Times New Roman" w:hAnsi="Helvetica" w:cs="Helvetica"/>
                <w:b/>
                <w:bCs/>
                <w:color w:val="auto"/>
                <w:kern w:val="0"/>
                <w:sz w:val="14"/>
                <w:szCs w:val="14"/>
                <w:lang w:val="en-US" w:eastAsia="en-US"/>
              </w:rPr>
            </w:pPr>
            <w:ins w:id="146" w:author="Martin Lindström" w:date="2016-06-27T17:36:00Z">
              <w:r w:rsidRPr="00F24A36">
                <w:rPr>
                  <w:b/>
                  <w:lang w:val="en-US"/>
                </w:rPr>
                <w:t>Attribu</w:t>
              </w:r>
              <w:r>
                <w:rPr>
                  <w:b/>
                  <w:lang w:val="en-US"/>
                </w:rPr>
                <w:t>t</w:t>
              </w:r>
              <w:r w:rsidRPr="00F24A36">
                <w:rPr>
                  <w:b/>
                  <w:lang w:val="en-US"/>
                </w:rPr>
                <w:t>e requirement</w:t>
              </w:r>
            </w:ins>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A47E73B" w14:textId="77777777" w:rsidR="00B71785" w:rsidRPr="00856CE2" w:rsidRDefault="00B71785" w:rsidP="001C7F14">
            <w:pPr>
              <w:autoSpaceDE w:val="0"/>
              <w:autoSpaceDN w:val="0"/>
              <w:adjustRightInd w:val="0"/>
              <w:spacing w:line="240" w:lineRule="auto"/>
              <w:rPr>
                <w:ins w:id="147" w:author="Martin Lindström" w:date="2016-06-27T17:36:00Z"/>
                <w:rFonts w:ascii="Helvetica" w:eastAsia="Times New Roman" w:hAnsi="Helvetica" w:cs="Helvetica"/>
                <w:b/>
                <w:bCs/>
                <w:color w:val="auto"/>
                <w:kern w:val="0"/>
                <w:sz w:val="14"/>
                <w:szCs w:val="14"/>
                <w:lang w:val="en-US" w:eastAsia="en-US"/>
              </w:rPr>
            </w:pPr>
            <w:ins w:id="148" w:author="Martin Lindström" w:date="2016-06-27T17:36:00Z">
              <w:r>
                <w:rPr>
                  <w:b/>
                  <w:lang w:val="en-US"/>
                </w:rPr>
                <w:t>Attributes</w:t>
              </w:r>
            </w:ins>
          </w:p>
        </w:tc>
      </w:tr>
      <w:tr w:rsidR="00B71785" w:rsidRPr="00225F4F" w14:paraId="0FA643C2" w14:textId="77777777" w:rsidTr="001C7F14">
        <w:tblPrEx>
          <w:tblBorders>
            <w:top w:val="none" w:sz="0" w:space="0" w:color="auto"/>
          </w:tblBorders>
        </w:tblPrEx>
        <w:trPr>
          <w:ins w:id="149"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8B17876" w14:textId="77777777" w:rsidR="00B71785" w:rsidRPr="00856CE2" w:rsidRDefault="00B71785" w:rsidP="001C7F14">
            <w:pPr>
              <w:autoSpaceDE w:val="0"/>
              <w:autoSpaceDN w:val="0"/>
              <w:adjustRightInd w:val="0"/>
              <w:spacing w:line="240" w:lineRule="auto"/>
              <w:rPr>
                <w:ins w:id="150" w:author="Martin Lindström" w:date="2016-06-27T17:36:00Z"/>
                <w:rFonts w:ascii="Helvetica" w:eastAsia="Times New Roman" w:hAnsi="Helvetica" w:cs="Helvetica"/>
                <w:noProof/>
                <w:color w:val="auto"/>
                <w:kern w:val="0"/>
                <w:sz w:val="14"/>
                <w:szCs w:val="14"/>
                <w:lang w:val="en-US" w:eastAsia="en-US"/>
              </w:rPr>
            </w:pPr>
            <w:ins w:id="151" w:author="Martin Lindström" w:date="2016-06-27T17:36:00Z">
              <w:r w:rsidRPr="00F24A36">
                <w:rPr>
                  <w:b/>
                  <w:lang w:val="en-US"/>
                </w:rPr>
                <w:t>REQUIRED</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6708A8" w14:textId="34BC4F03" w:rsidR="00B71785" w:rsidRPr="00CF6D11" w:rsidRDefault="00B71785" w:rsidP="001C7F14">
            <w:pPr>
              <w:spacing w:line="240" w:lineRule="auto"/>
              <w:rPr>
                <w:ins w:id="152" w:author="Martin Lindström" w:date="2016-06-27T17:36:00Z"/>
                <w:lang w:val="en-US"/>
              </w:rPr>
            </w:pPr>
            <w:ins w:id="153" w:author="Martin Lindström" w:date="2016-06-27T17:36:00Z">
              <w:r>
                <w:rPr>
                  <w:rStyle w:val="Code"/>
                </w:rPr>
                <w:t>pr</w:t>
              </w:r>
              <w:del w:id="154" w:author="Stefan Santesson" w:date="2016-08-26T11:50:00Z">
                <w:r w:rsidDel="009B02F9">
                  <w:rPr>
                    <w:rStyle w:val="Code"/>
                  </w:rPr>
                  <w:delText>ovisionalI</w:delText>
                </w:r>
              </w:del>
            </w:ins>
            <w:ins w:id="155" w:author="Stefan Santesson" w:date="2016-08-26T11:50:00Z">
              <w:r w:rsidR="009B02F9">
                <w:rPr>
                  <w:rStyle w:val="Code"/>
                </w:rPr>
                <w:t>i</w:t>
              </w:r>
            </w:ins>
            <w:ins w:id="156" w:author="Martin Lindström" w:date="2016-06-27T17:36:00Z">
              <w:r>
                <w:rPr>
                  <w:rStyle w:val="Code"/>
                </w:rPr>
                <w:t>d</w:t>
              </w:r>
              <w:r w:rsidRPr="00CF6D11">
                <w:rPr>
                  <w:lang w:val="en-US"/>
                </w:rPr>
                <w:t xml:space="preserve"> </w:t>
              </w:r>
              <w:r>
                <w:rPr>
                  <w:lang w:val="en-US"/>
                </w:rPr>
                <w:t>(Provisional ID)</w:t>
              </w:r>
              <w:r w:rsidRPr="00CF6D11">
                <w:rPr>
                  <w:lang w:val="en-US"/>
                </w:rPr>
                <w:t xml:space="preserve"> </w:t>
              </w:r>
            </w:ins>
          </w:p>
          <w:p w14:paraId="0AC3DAF1" w14:textId="45E7B13D" w:rsidR="00B71785" w:rsidRDefault="00B71785" w:rsidP="001C7F14">
            <w:pPr>
              <w:spacing w:line="240" w:lineRule="auto"/>
              <w:rPr>
                <w:ins w:id="157" w:author="Martin Lindström" w:date="2016-08-22T10:38:00Z"/>
                <w:lang w:val="en-US"/>
              </w:rPr>
            </w:pPr>
            <w:commentRangeStart w:id="158"/>
            <w:ins w:id="159" w:author="Martin Lindström" w:date="2016-06-27T17:36:00Z">
              <w:r>
                <w:rPr>
                  <w:rStyle w:val="Code"/>
                </w:rPr>
                <w:t>p</w:t>
              </w:r>
            </w:ins>
            <w:ins w:id="160" w:author="Stefan Santesson" w:date="2016-08-26T11:48:00Z">
              <w:r w:rsidR="009B02F9">
                <w:rPr>
                  <w:rStyle w:val="Code"/>
                </w:rPr>
                <w:t>r</w:t>
              </w:r>
            </w:ins>
            <w:ins w:id="161" w:author="Martin Lindström" w:date="2016-06-27T17:36:00Z">
              <w:del w:id="162" w:author="Stefan Santesson" w:date="2016-08-26T11:47:00Z">
                <w:r w:rsidDel="009B02F9">
                  <w:rPr>
                    <w:rStyle w:val="Code"/>
                  </w:rPr>
                  <w:delText>rovisionalI</w:delText>
                </w:r>
              </w:del>
            </w:ins>
            <w:ins w:id="163" w:author="Stefan Santesson" w:date="2016-08-26T11:50:00Z">
              <w:r w:rsidR="009B02F9">
                <w:rPr>
                  <w:rStyle w:val="Code"/>
                </w:rPr>
                <w:t>i</w:t>
              </w:r>
            </w:ins>
            <w:ins w:id="164" w:author="Martin Lindström" w:date="2016-06-27T17:36:00Z">
              <w:r>
                <w:rPr>
                  <w:rStyle w:val="Code"/>
                </w:rPr>
                <w:t>d</w:t>
              </w:r>
            </w:ins>
            <w:ins w:id="165" w:author="Martin Lindström" w:date="2016-08-19T09:55:00Z">
              <w:del w:id="166" w:author="Stefan Santesson" w:date="2016-08-26T11:43:00Z">
                <w:r w:rsidR="00E115E8" w:rsidDel="009B02F9">
                  <w:rPr>
                    <w:rStyle w:val="Code"/>
                  </w:rPr>
                  <w:delText>Binding</w:delText>
                </w:r>
              </w:del>
            </w:ins>
            <w:commentRangeEnd w:id="158"/>
            <w:ins w:id="167" w:author="Martin Lindström" w:date="2016-08-26T10:16:00Z">
              <w:del w:id="168" w:author="Stefan Santesson" w:date="2016-08-26T11:43:00Z">
                <w:r w:rsidR="00CE78E7" w:rsidDel="009B02F9">
                  <w:rPr>
                    <w:rStyle w:val="CommentReference"/>
                  </w:rPr>
                  <w:commentReference w:id="158"/>
                </w:r>
              </w:del>
            </w:ins>
            <w:ins w:id="169" w:author="Stefan Santesson" w:date="2016-08-26T11:43:00Z">
              <w:r w:rsidR="009B02F9">
                <w:rPr>
                  <w:rStyle w:val="Code"/>
                </w:rPr>
                <w:t>Persist</w:t>
              </w:r>
            </w:ins>
            <w:ins w:id="170" w:author="Stefan Santesson" w:date="2016-08-26T11:46:00Z">
              <w:r w:rsidR="009B02F9">
                <w:rPr>
                  <w:rStyle w:val="Code"/>
                </w:rPr>
                <w:t>e</w:t>
              </w:r>
            </w:ins>
            <w:ins w:id="171" w:author="Stefan Santesson" w:date="2016-08-26T11:43:00Z">
              <w:r w:rsidR="009B02F9">
                <w:rPr>
                  <w:rStyle w:val="Code"/>
                </w:rPr>
                <w:t>nce</w:t>
              </w:r>
            </w:ins>
            <w:ins w:id="172" w:author="Martin Lindström" w:date="2016-06-27T17:36:00Z">
              <w:r w:rsidRPr="00CF6D11">
                <w:rPr>
                  <w:lang w:val="en-US"/>
                </w:rPr>
                <w:t xml:space="preserve"> </w:t>
              </w:r>
              <w:r>
                <w:rPr>
                  <w:lang w:val="en-US"/>
                </w:rPr>
                <w:t xml:space="preserve">(Provisional ID </w:t>
              </w:r>
            </w:ins>
            <w:ins w:id="173" w:author="Martin Lindström" w:date="2016-08-19T09:55:00Z">
              <w:del w:id="174" w:author="Stefan Santesson" w:date="2016-08-26T11:47:00Z">
                <w:r w:rsidR="00E115E8" w:rsidDel="009B02F9">
                  <w:rPr>
                    <w:lang w:val="en-US"/>
                  </w:rPr>
                  <w:delText>binding</w:delText>
                </w:r>
              </w:del>
            </w:ins>
            <w:ins w:id="175" w:author="Stefan Santesson" w:date="2016-08-26T11:47:00Z">
              <w:r w:rsidR="009B02F9">
                <w:rPr>
                  <w:lang w:val="en-US"/>
                </w:rPr>
                <w:t>persistence</w:t>
              </w:r>
            </w:ins>
            <w:ins w:id="176" w:author="Martin Lindström" w:date="2016-06-27T17:36:00Z">
              <w:r>
                <w:rPr>
                  <w:lang w:val="en-US"/>
                </w:rPr>
                <w:t xml:space="preserve"> indicator)</w:t>
              </w:r>
            </w:ins>
          </w:p>
          <w:p w14:paraId="273D8A86" w14:textId="329DAC56" w:rsidR="007A2088" w:rsidRDefault="007A2088" w:rsidP="001C7F14">
            <w:pPr>
              <w:spacing w:line="240" w:lineRule="auto"/>
              <w:rPr>
                <w:ins w:id="177" w:author="Martin Lindström" w:date="2016-06-27T17:36:00Z"/>
                <w:lang w:val="en-US"/>
              </w:rPr>
            </w:pPr>
            <w:ins w:id="178" w:author="Martin Lindström" w:date="2016-08-22T10:38:00Z">
              <w:r w:rsidRPr="000B4D24">
                <w:rPr>
                  <w:rStyle w:val="Code"/>
                </w:rPr>
                <w:t>eidas</w:t>
              </w:r>
            </w:ins>
            <w:ins w:id="179" w:author="Martin Lindström" w:date="2016-08-22T10:39:00Z">
              <w:r w:rsidR="00CA0931" w:rsidRPr="000B4D24">
                <w:rPr>
                  <w:rStyle w:val="Code"/>
                </w:rPr>
                <w:t>PersonIdentifier</w:t>
              </w:r>
              <w:r w:rsidR="00CA0931">
                <w:rPr>
                  <w:lang w:val="en-US"/>
                </w:rPr>
                <w:t xml:space="preserve"> (</w:t>
              </w:r>
              <w:r w:rsidR="000B4D24">
                <w:rPr>
                  <w:lang w:val="en-US"/>
                </w:rPr>
                <w:t>Mapping of the eIDAS PersonIdentifier attribute)</w:t>
              </w:r>
            </w:ins>
          </w:p>
          <w:p w14:paraId="16B31516" w14:textId="77777777" w:rsidR="00B71785" w:rsidRDefault="00B71785" w:rsidP="001C7F14">
            <w:pPr>
              <w:spacing w:line="240" w:lineRule="auto"/>
              <w:rPr>
                <w:ins w:id="180" w:author="Martin Lindström" w:date="2016-06-27T17:36:00Z"/>
                <w:lang w:val="en-US"/>
              </w:rPr>
            </w:pPr>
            <w:ins w:id="181" w:author="Martin Lindström" w:date="2016-06-27T17:36:00Z">
              <w:r w:rsidRPr="007E73E7">
                <w:rPr>
                  <w:rStyle w:val="Code"/>
                </w:rPr>
                <w:lastRenderedPageBreak/>
                <w:t>d</w:t>
              </w:r>
              <w:r>
                <w:rPr>
                  <w:rStyle w:val="Code"/>
                </w:rPr>
                <w:t>ateOfBirth</w:t>
              </w:r>
              <w:r>
                <w:rPr>
                  <w:lang w:val="en-US"/>
                </w:rPr>
                <w:t xml:space="preserve"> (Date of birth)</w:t>
              </w:r>
            </w:ins>
          </w:p>
          <w:p w14:paraId="6F3CB60B" w14:textId="77777777" w:rsidR="00B71785" w:rsidRDefault="00B71785" w:rsidP="001C7F14">
            <w:pPr>
              <w:spacing w:line="240" w:lineRule="auto"/>
              <w:rPr>
                <w:ins w:id="182" w:author="Martin Lindström" w:date="2016-06-27T17:36:00Z"/>
                <w:lang w:val="en-US"/>
              </w:rPr>
            </w:pPr>
            <w:ins w:id="183" w:author="Martin Lindström" w:date="2016-06-27T17:36:00Z">
              <w:r w:rsidRPr="00043A22">
                <w:rPr>
                  <w:rStyle w:val="Code"/>
                </w:rPr>
                <w:t>sn</w:t>
              </w:r>
              <w:r>
                <w:rPr>
                  <w:lang w:val="en-US"/>
                </w:rPr>
                <w:t xml:space="preserve"> (Surname)</w:t>
              </w:r>
            </w:ins>
          </w:p>
          <w:p w14:paraId="62F065C5" w14:textId="77777777" w:rsidR="00B71785" w:rsidRDefault="00B71785" w:rsidP="001C7F14">
            <w:pPr>
              <w:spacing w:line="240" w:lineRule="auto"/>
              <w:rPr>
                <w:ins w:id="184" w:author="Martin Lindström" w:date="2016-06-27T17:36:00Z"/>
                <w:lang w:val="en-US"/>
              </w:rPr>
            </w:pPr>
            <w:ins w:id="185" w:author="Martin Lindström" w:date="2016-06-27T17:36:00Z">
              <w:r w:rsidRPr="00043A22">
                <w:rPr>
                  <w:rStyle w:val="Code"/>
                </w:rPr>
                <w:t>givenName</w:t>
              </w:r>
              <w:r>
                <w:rPr>
                  <w:lang w:val="en-US"/>
                </w:rPr>
                <w:t xml:space="preserve"> (Given name)</w:t>
              </w:r>
              <w:r w:rsidRPr="00CF6D11">
                <w:rPr>
                  <w:lang w:val="en-US"/>
                </w:rPr>
                <w:t xml:space="preserve"> </w:t>
              </w:r>
            </w:ins>
          </w:p>
          <w:p w14:paraId="5C1A727B" w14:textId="77777777" w:rsidR="001C59CA" w:rsidRDefault="001C59CA" w:rsidP="001C7F14">
            <w:pPr>
              <w:spacing w:line="240" w:lineRule="auto"/>
              <w:rPr>
                <w:ins w:id="186" w:author="Martin Lindström" w:date="2016-06-27T17:43:00Z"/>
                <w:lang w:val="en-US"/>
              </w:rPr>
            </w:pPr>
          </w:p>
          <w:p w14:paraId="0720C806" w14:textId="31D1EB32" w:rsidR="00FD5AE5" w:rsidRPr="00043A22" w:rsidRDefault="00E03A41" w:rsidP="001C59CA">
            <w:pPr>
              <w:spacing w:line="240" w:lineRule="auto"/>
              <w:rPr>
                <w:ins w:id="187" w:author="Martin Lindström" w:date="2016-06-27T17:36:00Z"/>
                <w:lang w:val="en-US"/>
              </w:rPr>
            </w:pPr>
            <w:ins w:id="188" w:author="Martin Lindström" w:date="2016-08-22T11:14:00Z">
              <w:r>
                <w:rPr>
                  <w:lang w:val="en-US"/>
                </w:rPr>
                <w:t>eIDAS</w:t>
              </w:r>
            </w:ins>
            <w:ins w:id="189" w:author="Martin Lindström" w:date="2016-06-27T17:43:00Z">
              <w:r w:rsidR="001C59CA">
                <w:rPr>
                  <w:lang w:val="en-US"/>
                </w:rPr>
                <w:t xml:space="preserve"> m</w:t>
              </w:r>
            </w:ins>
            <w:ins w:id="190" w:author="Martin Lindström" w:date="2016-06-27T17:36:00Z">
              <w:r w:rsidR="0044042C">
                <w:rPr>
                  <w:lang w:val="en-US"/>
                </w:rPr>
                <w:t xml:space="preserve">andatory attributes </w:t>
              </w:r>
            </w:ins>
            <w:ins w:id="191" w:author="Martin Lindström" w:date="2016-06-27T17:42:00Z">
              <w:r w:rsidR="0044042C">
                <w:rPr>
                  <w:lang w:val="en-US"/>
                </w:rPr>
                <w:t>for Natural Persons according to section 2.2.1 of</w:t>
              </w:r>
            </w:ins>
            <w:ins w:id="192" w:author="Martin Lindström" w:date="2016-06-27T17:43:00Z">
              <w:r w:rsidR="001C59CA">
                <w:rPr>
                  <w:lang w:val="en-US"/>
                </w:rPr>
                <w:t xml:space="preserve"> the</w:t>
              </w:r>
            </w:ins>
            <w:ins w:id="193" w:author="Martin Lindström" w:date="2016-06-27T17:42:00Z">
              <w:r w:rsidR="0044042C">
                <w:rPr>
                  <w:lang w:val="en-US"/>
                </w:rPr>
                <w:t xml:space="preserve"> [eIDAS_Attr]</w:t>
              </w:r>
              <w:r w:rsidR="001C59CA">
                <w:rPr>
                  <w:lang w:val="en-US"/>
                </w:rPr>
                <w:t xml:space="preserve"> specification</w:t>
              </w:r>
              <w:r>
                <w:rPr>
                  <w:lang w:val="en-US"/>
                </w:rPr>
                <w:t>.</w:t>
              </w:r>
            </w:ins>
          </w:p>
        </w:tc>
      </w:tr>
      <w:tr w:rsidR="00B71785" w:rsidRPr="00225F4F" w14:paraId="4E14EF0E" w14:textId="77777777" w:rsidTr="001C7F14">
        <w:tblPrEx>
          <w:tblBorders>
            <w:top w:val="none" w:sz="0" w:space="0" w:color="auto"/>
          </w:tblBorders>
        </w:tblPrEx>
        <w:trPr>
          <w:ins w:id="194" w:author="Martin Lindström" w:date="2016-06-27T17:36:00Z"/>
        </w:trPr>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8821814" w14:textId="77777777" w:rsidR="00B71785" w:rsidRPr="00F24A36" w:rsidRDefault="00B71785" w:rsidP="001C7F14">
            <w:pPr>
              <w:autoSpaceDE w:val="0"/>
              <w:autoSpaceDN w:val="0"/>
              <w:adjustRightInd w:val="0"/>
              <w:spacing w:line="240" w:lineRule="auto"/>
              <w:rPr>
                <w:ins w:id="195" w:author="Martin Lindström" w:date="2016-06-27T17:36:00Z"/>
                <w:b/>
                <w:lang w:val="en-US"/>
              </w:rPr>
            </w:pPr>
            <w:ins w:id="196" w:author="Martin Lindström" w:date="2016-06-27T17:36:00Z">
              <w:r>
                <w:rPr>
                  <w:b/>
                  <w:lang w:val="en-US"/>
                </w:rPr>
                <w:lastRenderedPageBreak/>
                <w:t>POSSIBLE</w:t>
              </w:r>
            </w:ins>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1E2B6B8" w14:textId="77777777" w:rsidR="00B71785" w:rsidRDefault="00B71785" w:rsidP="001C7F14">
            <w:pPr>
              <w:spacing w:line="240" w:lineRule="auto"/>
              <w:rPr>
                <w:ins w:id="197" w:author="Martin Lindström" w:date="2016-06-27T17:36:00Z"/>
                <w:lang w:val="en-US"/>
              </w:rPr>
            </w:pPr>
            <w:ins w:id="198" w:author="Martin Lindström" w:date="2016-06-27T17:36:00Z">
              <w:r w:rsidRPr="00C47FFB">
                <w:rPr>
                  <w:rStyle w:val="Code"/>
                </w:rPr>
                <w:t>personalIdentityNumber</w:t>
              </w:r>
              <w:r>
                <w:rPr>
                  <w:lang w:val="en-US"/>
                </w:rPr>
                <w:t xml:space="preserve"> (</w:t>
              </w:r>
              <w:r w:rsidRPr="00CF6D11">
                <w:rPr>
                  <w:lang w:val="en-US"/>
                </w:rPr>
                <w:t>National civic registration number</w:t>
              </w:r>
              <w:r>
                <w:rPr>
                  <w:lang w:val="en-US"/>
                </w:rPr>
                <w:t>)</w:t>
              </w:r>
            </w:ins>
          </w:p>
          <w:p w14:paraId="1C23AB30" w14:textId="59655E88" w:rsidR="00B71785" w:rsidRDefault="00B71785" w:rsidP="001C7F14">
            <w:pPr>
              <w:spacing w:line="240" w:lineRule="auto"/>
              <w:rPr>
                <w:ins w:id="199" w:author="Martin Lindström" w:date="2016-06-27T17:46:00Z"/>
                <w:lang w:val="en-US"/>
              </w:rPr>
            </w:pPr>
            <w:ins w:id="200" w:author="Martin Lindström" w:date="2016-06-27T17:36:00Z">
              <w:r w:rsidRPr="00C47FFB">
                <w:rPr>
                  <w:rStyle w:val="Code"/>
                </w:rPr>
                <w:t>personalIdentityNumbe</w:t>
              </w:r>
              <w:r>
                <w:rPr>
                  <w:rStyle w:val="Code"/>
                </w:rPr>
                <w:t>r</w:t>
              </w:r>
            </w:ins>
            <w:ins w:id="201" w:author="Martin Lindström" w:date="2016-08-26T10:11:00Z">
              <w:r w:rsidR="000C21E8">
                <w:rPr>
                  <w:rStyle w:val="Code"/>
                </w:rPr>
                <w:t>Binding</w:t>
              </w:r>
            </w:ins>
            <w:ins w:id="202" w:author="Martin Lindström" w:date="2016-06-27T17:36:00Z">
              <w:r>
                <w:rPr>
                  <w:lang w:val="en-US"/>
                </w:rPr>
                <w:t xml:space="preserve"> (</w:t>
              </w:r>
              <w:r w:rsidRPr="00CF6D11">
                <w:rPr>
                  <w:lang w:val="en-US"/>
                </w:rPr>
                <w:t>National civic registration number</w:t>
              </w:r>
              <w:r>
                <w:rPr>
                  <w:lang w:val="en-US"/>
                </w:rPr>
                <w:t xml:space="preserve"> </w:t>
              </w:r>
            </w:ins>
            <w:ins w:id="203" w:author="Martin Lindström" w:date="2016-08-26T10:11:00Z">
              <w:r w:rsidR="000C21E8">
                <w:rPr>
                  <w:lang w:val="en-US"/>
                </w:rPr>
                <w:t>Binding</w:t>
              </w:r>
            </w:ins>
            <w:ins w:id="204" w:author="Martin Lindström" w:date="2016-06-27T17:36:00Z">
              <w:r>
                <w:rPr>
                  <w:lang w:val="en-US"/>
                </w:rPr>
                <w:t xml:space="preserve"> URI)</w:t>
              </w:r>
            </w:ins>
          </w:p>
          <w:p w14:paraId="1F6B0603" w14:textId="77777777" w:rsidR="00861559" w:rsidRDefault="00861559" w:rsidP="001C7F14">
            <w:pPr>
              <w:spacing w:line="240" w:lineRule="auto"/>
              <w:rPr>
                <w:ins w:id="205" w:author="Martin Lindström" w:date="2016-06-27T17:46:00Z"/>
                <w:lang w:val="en-US"/>
              </w:rPr>
            </w:pPr>
          </w:p>
          <w:p w14:paraId="440E6EB9" w14:textId="41A11ADE" w:rsidR="00861559" w:rsidRDefault="00D05C05" w:rsidP="001C7F14">
            <w:pPr>
              <w:spacing w:line="240" w:lineRule="auto"/>
              <w:rPr>
                <w:ins w:id="206" w:author="Martin Lindström" w:date="2016-06-27T17:47:00Z"/>
                <w:lang w:val="en-US"/>
              </w:rPr>
            </w:pPr>
            <w:ins w:id="207" w:author="Martin Lindström" w:date="2016-08-22T11:18:00Z">
              <w:r>
                <w:rPr>
                  <w:lang w:val="en-US"/>
                </w:rPr>
                <w:t>eIDAS o</w:t>
              </w:r>
            </w:ins>
            <w:ins w:id="208" w:author="Martin Lindström" w:date="2016-06-27T17:46:00Z">
              <w:r w:rsidR="00861559">
                <w:rPr>
                  <w:lang w:val="en-US"/>
                </w:rPr>
                <w:t xml:space="preserve">ptional attributes for Natural Persons according to section 2.2.1 of the </w:t>
              </w:r>
              <w:r w:rsidR="00861559">
                <w:rPr>
                  <w:lang w:val="en-US"/>
                </w:rPr>
                <w:br/>
                <w:t>[eIDAS_Attr] specification.</w:t>
              </w:r>
            </w:ins>
          </w:p>
          <w:p w14:paraId="78BA8CDD" w14:textId="77777777" w:rsidR="00B536E2" w:rsidRDefault="00B536E2" w:rsidP="001C7F14">
            <w:pPr>
              <w:spacing w:line="240" w:lineRule="auto"/>
              <w:rPr>
                <w:ins w:id="209" w:author="Martin Lindström" w:date="2016-06-27T17:47:00Z"/>
                <w:lang w:val="en-US"/>
              </w:rPr>
            </w:pPr>
          </w:p>
          <w:p w14:paraId="618889A2" w14:textId="392469E6" w:rsidR="00B536E2" w:rsidRDefault="00B536E2" w:rsidP="0038444C">
            <w:pPr>
              <w:spacing w:line="240" w:lineRule="auto"/>
              <w:rPr>
                <w:ins w:id="210" w:author="Martin Lindström" w:date="2016-06-27T17:36:00Z"/>
                <w:rStyle w:val="Code"/>
              </w:rPr>
            </w:pPr>
            <w:ins w:id="211" w:author="Martin Lindström" w:date="2016-06-27T17:47:00Z">
              <w:r>
                <w:rPr>
                  <w:lang w:val="en-US"/>
                </w:rPr>
                <w:t xml:space="preserve">Any other attributes delivered from the member state </w:t>
              </w:r>
            </w:ins>
            <w:ins w:id="212" w:author="Martin Lindström" w:date="2016-08-19T09:44:00Z">
              <w:r w:rsidR="0038444C">
                <w:rPr>
                  <w:lang w:val="en-US"/>
                </w:rPr>
                <w:t>node</w:t>
              </w:r>
            </w:ins>
            <w:ins w:id="213" w:author="Martin Lindström" w:date="2016-06-27T17:47:00Z">
              <w:r>
                <w:rPr>
                  <w:lang w:val="en-US"/>
                </w:rPr>
                <w:t xml:space="preserve"> to the Swedish eIDAS connector.</w:t>
              </w:r>
            </w:ins>
          </w:p>
        </w:tc>
      </w:tr>
    </w:tbl>
    <w:p w14:paraId="1423D8CF" w14:textId="77777777" w:rsidR="00B71785" w:rsidRDefault="00B71785" w:rsidP="00B71785">
      <w:pPr>
        <w:spacing w:line="240" w:lineRule="auto"/>
        <w:rPr>
          <w:ins w:id="214" w:author="Martin Lindström" w:date="2016-06-27T17:36:00Z"/>
          <w:lang w:val="en-US"/>
        </w:rPr>
      </w:pPr>
    </w:p>
    <w:p w14:paraId="3BAB18D0" w14:textId="2DE3B490" w:rsidR="00E94CE0" w:rsidRDefault="00E94CE0" w:rsidP="00B71785">
      <w:pPr>
        <w:rPr>
          <w:ins w:id="215" w:author="Martin Lindström" w:date="2016-06-29T23:18:00Z"/>
          <w:lang w:val="en-US"/>
        </w:rPr>
      </w:pPr>
      <w:ins w:id="216" w:author="Martin Lindström" w:date="2016-06-29T23:18:00Z">
        <w:r w:rsidRPr="0017245D">
          <w:rPr>
            <w:b/>
            <w:lang w:val="en-US"/>
          </w:rPr>
          <w:t>Typical use</w:t>
        </w:r>
        <w:r>
          <w:rPr>
            <w:lang w:val="en-US"/>
          </w:rPr>
          <w:t>: In an attribute release policy implemented by an eIDAS connector that provides a complete set of attributes to a requesting Service Provider.</w:t>
        </w:r>
      </w:ins>
    </w:p>
    <w:p w14:paraId="1392B95A" w14:textId="77777777" w:rsidR="00E94CE0" w:rsidRDefault="00E94CE0" w:rsidP="00B71785">
      <w:pPr>
        <w:rPr>
          <w:ins w:id="217" w:author="Martin Lindström" w:date="2016-06-29T23:18:00Z"/>
          <w:b/>
          <w:lang w:val="en-US"/>
        </w:rPr>
      </w:pPr>
    </w:p>
    <w:p w14:paraId="3E41462E" w14:textId="7B4A0736" w:rsidR="00B71785" w:rsidRDefault="00B71785" w:rsidP="00B71785">
      <w:pPr>
        <w:rPr>
          <w:ins w:id="218" w:author="Martin Lindström" w:date="2016-06-27T17:51:00Z"/>
          <w:lang w:val="en-US"/>
        </w:rPr>
      </w:pPr>
      <w:ins w:id="219" w:author="Martin Lindström" w:date="2016-06-27T17:36:00Z">
        <w:r>
          <w:rPr>
            <w:b/>
            <w:lang w:val="en-US"/>
          </w:rPr>
          <w:t>Note</w:t>
        </w:r>
        <w:r>
          <w:rPr>
            <w:lang w:val="en-US"/>
          </w:rPr>
          <w:t xml:space="preserve">: The </w:t>
        </w:r>
        <w:r w:rsidRPr="00F73267">
          <w:rPr>
            <w:rStyle w:val="Code"/>
          </w:rPr>
          <w:t>personalIdentityNumber</w:t>
        </w:r>
        <w:r>
          <w:rPr>
            <w:lang w:val="en-US"/>
          </w:rPr>
          <w:t xml:space="preserve"> and </w:t>
        </w:r>
        <w:r w:rsidRPr="00F73267">
          <w:rPr>
            <w:rStyle w:val="Code"/>
          </w:rPr>
          <w:t>personalIdentityNumber</w:t>
        </w:r>
      </w:ins>
      <w:ins w:id="220" w:author="Martin Lindström" w:date="2016-08-26T10:11:00Z">
        <w:r w:rsidR="000C21E8">
          <w:rPr>
            <w:rStyle w:val="Code"/>
          </w:rPr>
          <w:t>Binding</w:t>
        </w:r>
      </w:ins>
      <w:ins w:id="221" w:author="Martin Lindström" w:date="2016-06-27T17:36:00Z">
        <w:r>
          <w:rPr>
            <w:lang w:val="en-US"/>
          </w:rPr>
          <w:t xml:space="preserve"> attributes will be part of the attribute release if the issuer has access to enough information to provide a reliable </w:t>
        </w:r>
      </w:ins>
      <w:ins w:id="222" w:author="Martin Lindström" w:date="2016-08-26T10:11:00Z">
        <w:r w:rsidR="000C21E8">
          <w:rPr>
            <w:lang w:val="en-US"/>
          </w:rPr>
          <w:t>binding</w:t>
        </w:r>
      </w:ins>
      <w:ins w:id="223" w:author="Martin Lindström" w:date="2016-06-27T17:36:00Z">
        <w:r>
          <w:rPr>
            <w:lang w:val="en-US"/>
          </w:rPr>
          <w:t xml:space="preserve"> between eIDAS attributes and an Swedish identity number (see section </w:t>
        </w:r>
        <w:r>
          <w:rPr>
            <w:lang w:val="en-US"/>
          </w:rPr>
          <w:fldChar w:fldCharType="begin"/>
        </w:r>
        <w:r>
          <w:rPr>
            <w:lang w:val="en-US"/>
          </w:rPr>
          <w:instrText xml:space="preserve"> REF _Ref328668253 \r \h </w:instrText>
        </w:r>
      </w:ins>
      <w:r>
        <w:rPr>
          <w:lang w:val="en-US"/>
        </w:rPr>
      </w:r>
      <w:ins w:id="224" w:author="Martin Lindström" w:date="2016-06-27T17:36:00Z">
        <w:r>
          <w:rPr>
            <w:lang w:val="en-US"/>
          </w:rPr>
          <w:fldChar w:fldCharType="separate"/>
        </w:r>
      </w:ins>
      <w:r>
        <w:rPr>
          <w:lang w:val="en-US"/>
        </w:rPr>
        <w:t>3.3.2</w:t>
      </w:r>
      <w:ins w:id="225" w:author="Martin Lindström" w:date="2016-06-27T17:36:00Z">
        <w:r>
          <w:rPr>
            <w:lang w:val="en-US"/>
          </w:rPr>
          <w:fldChar w:fldCharType="end"/>
        </w:r>
        <w:r>
          <w:rPr>
            <w:lang w:val="en-US"/>
          </w:rPr>
          <w:t>).</w:t>
        </w:r>
      </w:ins>
    </w:p>
    <w:p w14:paraId="4A7A4383" w14:textId="77777777" w:rsidR="00BB2AE5" w:rsidRDefault="00BB2AE5" w:rsidP="00B71785">
      <w:pPr>
        <w:rPr>
          <w:ins w:id="226" w:author="Martin Lindström" w:date="2016-06-27T17:51:00Z"/>
          <w:lang w:val="en-US"/>
        </w:rPr>
      </w:pPr>
    </w:p>
    <w:p w14:paraId="0470BA8B" w14:textId="76507828" w:rsidR="00E94CE0" w:rsidRDefault="00E94CE0" w:rsidP="00B71785">
      <w:pPr>
        <w:rPr>
          <w:ins w:id="227" w:author="Martin Lindström" w:date="2016-06-29T23:19:00Z"/>
          <w:lang w:val="en-US"/>
        </w:rPr>
      </w:pPr>
      <w:ins w:id="228" w:author="Martin Lindström" w:date="2016-06-29T23:19:00Z">
        <w:r>
          <w:rPr>
            <w:lang w:val="en-US"/>
          </w:rPr>
          <w:t xml:space="preserve">The eIDAS attribute set comprises of attributes of different </w:t>
        </w:r>
      </w:ins>
      <w:ins w:id="229" w:author="Martin Lindström" w:date="2016-06-29T23:21:00Z">
        <w:r w:rsidR="00486A38">
          <w:rPr>
            <w:lang w:val="en-US"/>
          </w:rPr>
          <w:t>categories</w:t>
        </w:r>
      </w:ins>
      <w:ins w:id="230" w:author="Martin Lindström" w:date="2016-06-29T23:19:00Z">
        <w:r>
          <w:rPr>
            <w:lang w:val="en-US"/>
          </w:rPr>
          <w:t>:</w:t>
        </w:r>
      </w:ins>
    </w:p>
    <w:p w14:paraId="77F03DAE" w14:textId="61624507" w:rsidR="00F01652" w:rsidRDefault="001C7F14" w:rsidP="009B4E05">
      <w:pPr>
        <w:pStyle w:val="ListParagraph"/>
        <w:numPr>
          <w:ilvl w:val="0"/>
          <w:numId w:val="42"/>
        </w:numPr>
        <w:rPr>
          <w:ins w:id="231" w:author="Martin Lindström" w:date="2016-06-29T23:30:00Z"/>
          <w:lang w:val="en-US"/>
        </w:rPr>
      </w:pPr>
      <w:ins w:id="232" w:author="Martin Lindström" w:date="2016-06-29T23:19:00Z">
        <w:r w:rsidRPr="009B4E05">
          <w:rPr>
            <w:b/>
            <w:lang w:val="en-US"/>
          </w:rPr>
          <w:t>Added attributes</w:t>
        </w:r>
        <w:r w:rsidR="0025058C">
          <w:rPr>
            <w:lang w:val="en-US"/>
          </w:rPr>
          <w:t>.</w:t>
        </w:r>
        <w:r w:rsidR="00183888">
          <w:rPr>
            <w:lang w:val="en-US"/>
          </w:rPr>
          <w:t xml:space="preserve"> </w:t>
        </w:r>
      </w:ins>
      <w:ins w:id="233" w:author="Martin Lindström" w:date="2016-06-29T23:26:00Z">
        <w:r w:rsidR="0025058C">
          <w:rPr>
            <w:lang w:val="en-US"/>
          </w:rPr>
          <w:t>A</w:t>
        </w:r>
      </w:ins>
      <w:ins w:id="234" w:author="Martin Lindström" w:date="2016-06-29T23:21:00Z">
        <w:r w:rsidR="00486A38">
          <w:rPr>
            <w:lang w:val="en-US"/>
          </w:rPr>
          <w:t xml:space="preserve">ttributes </w:t>
        </w:r>
      </w:ins>
      <w:ins w:id="235" w:author="Martin Lindström" w:date="2016-06-29T23:26:00Z">
        <w:r w:rsidR="0025058C">
          <w:rPr>
            <w:lang w:val="en-US"/>
          </w:rPr>
          <w:t xml:space="preserve">that </w:t>
        </w:r>
      </w:ins>
      <w:ins w:id="236" w:author="Martin Lindström" w:date="2016-06-29T23:21:00Z">
        <w:r w:rsidR="00486A38">
          <w:rPr>
            <w:lang w:val="en-US"/>
          </w:rPr>
          <w:t xml:space="preserve">are </w:t>
        </w:r>
      </w:ins>
      <w:ins w:id="237" w:author="Martin Lindström" w:date="2016-06-29T23:29:00Z">
        <w:r w:rsidR="009B4E05">
          <w:rPr>
            <w:lang w:val="en-US"/>
          </w:rPr>
          <w:t xml:space="preserve">not provided by the </w:t>
        </w:r>
      </w:ins>
      <w:ins w:id="238" w:author="Martin Lindström" w:date="2016-08-22T11:16:00Z">
        <w:r w:rsidR="00B17E9B">
          <w:rPr>
            <w:lang w:val="en-US"/>
          </w:rPr>
          <w:t>member state node</w:t>
        </w:r>
      </w:ins>
      <w:ins w:id="239" w:author="Martin Lindström" w:date="2016-06-29T23:29:00Z">
        <w:r w:rsidR="009B4E05">
          <w:rPr>
            <w:lang w:val="en-US"/>
          </w:rPr>
          <w:t xml:space="preserve">, but </w:t>
        </w:r>
      </w:ins>
      <w:ins w:id="240" w:author="Martin Lindström" w:date="2016-06-29T23:21:00Z">
        <w:r w:rsidR="00486A38">
          <w:rPr>
            <w:lang w:val="en-US"/>
          </w:rPr>
          <w:t xml:space="preserve">added by the </w:t>
        </w:r>
      </w:ins>
      <w:ins w:id="241" w:author="Martin Lindström" w:date="2016-06-29T23:29:00Z">
        <w:r w:rsidR="009B4E05">
          <w:rPr>
            <w:lang w:val="en-US"/>
          </w:rPr>
          <w:br/>
        </w:r>
      </w:ins>
      <w:ins w:id="242" w:author="Martin Lindström" w:date="2016-08-22T11:17:00Z">
        <w:r w:rsidR="005E2D62">
          <w:rPr>
            <w:lang w:val="en-US"/>
          </w:rPr>
          <w:t>Swedish</w:t>
        </w:r>
      </w:ins>
      <w:ins w:id="243" w:author="Martin Lindström" w:date="2016-08-22T11:16:00Z">
        <w:r w:rsidR="00C32DAD">
          <w:rPr>
            <w:lang w:val="en-US"/>
          </w:rPr>
          <w:t xml:space="preserve"> </w:t>
        </w:r>
      </w:ins>
      <w:ins w:id="244" w:author="Martin Lindström" w:date="2016-06-29T23:21:00Z">
        <w:r w:rsidR="00486A38">
          <w:rPr>
            <w:lang w:val="en-US"/>
          </w:rPr>
          <w:t xml:space="preserve">eIDAS connector in order to </w:t>
        </w:r>
      </w:ins>
      <w:ins w:id="245" w:author="Martin Lindström" w:date="2016-06-29T23:22:00Z">
        <w:r w:rsidR="00D318DA">
          <w:rPr>
            <w:lang w:val="en-US"/>
          </w:rPr>
          <w:t xml:space="preserve">provide </w:t>
        </w:r>
      </w:ins>
      <w:ins w:id="246" w:author="Martin Lindström" w:date="2016-06-29T23:23:00Z">
        <w:del w:id="247" w:author="Stefan Santesson" w:date="2016-08-26T11:55:00Z">
          <w:r w:rsidR="00AA199C" w:rsidDel="00955EC0">
            <w:rPr>
              <w:lang w:val="en-US"/>
            </w:rPr>
            <w:delText xml:space="preserve">uniqueness </w:delText>
          </w:r>
        </w:del>
      </w:ins>
      <w:ins w:id="248" w:author="Martin Lindström" w:date="2016-06-29T23:24:00Z">
        <w:del w:id="249" w:author="Stefan Santesson" w:date="2016-08-26T11:55:00Z">
          <w:r w:rsidR="00AA199C" w:rsidDel="00955EC0">
            <w:rPr>
              <w:lang w:val="en-US"/>
            </w:rPr>
            <w:delText xml:space="preserve">and </w:delText>
          </w:r>
        </w:del>
      </w:ins>
      <w:ins w:id="250" w:author="Martin Lindström" w:date="2016-06-29T23:26:00Z">
        <w:del w:id="251" w:author="Stefan Santesson" w:date="2016-08-26T11:55:00Z">
          <w:r w:rsidR="00B537BF" w:rsidDel="00955EC0">
            <w:rPr>
              <w:lang w:val="en-US"/>
            </w:rPr>
            <w:delText>persistence</w:delText>
          </w:r>
        </w:del>
      </w:ins>
      <w:ins w:id="252" w:author="Stefan Santesson" w:date="2016-08-26T11:55:00Z">
        <w:r w:rsidR="00955EC0">
          <w:rPr>
            <w:lang w:val="en-US"/>
          </w:rPr>
          <w:t>additional information</w:t>
        </w:r>
      </w:ins>
      <w:ins w:id="253" w:author="Martin Lindström" w:date="2016-06-29T23:24:00Z">
        <w:r w:rsidR="00AA199C">
          <w:rPr>
            <w:lang w:val="en-US"/>
          </w:rPr>
          <w:t xml:space="preserve"> </w:t>
        </w:r>
      </w:ins>
      <w:ins w:id="254" w:author="Martin Lindström" w:date="2016-06-29T23:26:00Z">
        <w:del w:id="255" w:author="Stefan Santesson" w:date="2016-08-26T11:55:00Z">
          <w:r w:rsidR="00336F74" w:rsidDel="00955EC0">
            <w:rPr>
              <w:lang w:val="en-US"/>
            </w:rPr>
            <w:delText>of the identity of</w:delText>
          </w:r>
        </w:del>
      </w:ins>
      <w:ins w:id="256" w:author="Stefan Santesson" w:date="2016-08-26T11:55:00Z">
        <w:r w:rsidR="00955EC0">
          <w:rPr>
            <w:lang w:val="en-US"/>
          </w:rPr>
          <w:t>about</w:t>
        </w:r>
      </w:ins>
      <w:ins w:id="257" w:author="Martin Lindström" w:date="2016-06-29T23:26:00Z">
        <w:r w:rsidR="00336F74">
          <w:rPr>
            <w:lang w:val="en-US"/>
          </w:rPr>
          <w:t xml:space="preserve"> </w:t>
        </w:r>
      </w:ins>
      <w:ins w:id="258" w:author="Martin Lindström" w:date="2016-06-29T23:23:00Z">
        <w:r w:rsidR="00AA199C">
          <w:rPr>
            <w:lang w:val="en-US"/>
          </w:rPr>
          <w:t>the authenticated subject</w:t>
        </w:r>
      </w:ins>
      <w:ins w:id="259" w:author="Stefan Santesson" w:date="2016-08-26T11:55:00Z">
        <w:r w:rsidR="00955EC0">
          <w:rPr>
            <w:lang w:val="en-US"/>
          </w:rPr>
          <w:t xml:space="preserve"> o</w:t>
        </w:r>
        <w:r w:rsidR="00955EC0">
          <w:rPr>
            <w:lang w:val="en-US"/>
          </w:rPr>
          <w:t>b</w:t>
        </w:r>
        <w:r w:rsidR="00955EC0">
          <w:rPr>
            <w:lang w:val="en-US"/>
          </w:rPr>
          <w:t xml:space="preserve">tained from </w:t>
        </w:r>
      </w:ins>
      <w:ins w:id="260" w:author="Stefan Santesson" w:date="2016-08-26T11:56:00Z">
        <w:r w:rsidR="00955EC0">
          <w:rPr>
            <w:lang w:val="en-US"/>
          </w:rPr>
          <w:t>relevant</w:t>
        </w:r>
      </w:ins>
      <w:ins w:id="261" w:author="Stefan Santesson" w:date="2016-08-26T11:55:00Z">
        <w:r w:rsidR="00955EC0">
          <w:rPr>
            <w:lang w:val="en-US"/>
          </w:rPr>
          <w:t xml:space="preserve"> </w:t>
        </w:r>
      </w:ins>
      <w:ins w:id="262" w:author="Stefan Santesson" w:date="2016-08-26T11:57:00Z">
        <w:r w:rsidR="00955EC0">
          <w:rPr>
            <w:lang w:val="en-US"/>
          </w:rPr>
          <w:t xml:space="preserve">domestic </w:t>
        </w:r>
      </w:ins>
      <w:ins w:id="263" w:author="Stefan Santesson" w:date="2016-08-26T11:55:00Z">
        <w:r w:rsidR="00955EC0">
          <w:rPr>
            <w:lang w:val="en-US"/>
          </w:rPr>
          <w:t xml:space="preserve">attribute </w:t>
        </w:r>
      </w:ins>
      <w:ins w:id="264" w:author="Stefan Santesson" w:date="2016-08-26T11:56:00Z">
        <w:r w:rsidR="00955EC0">
          <w:rPr>
            <w:lang w:val="en-US"/>
          </w:rPr>
          <w:t>sources</w:t>
        </w:r>
      </w:ins>
      <w:ins w:id="265" w:author="Martin Lindström" w:date="2016-06-29T23:24:00Z">
        <w:r w:rsidR="00AA199C">
          <w:rPr>
            <w:lang w:val="en-US"/>
          </w:rPr>
          <w:t>.</w:t>
        </w:r>
      </w:ins>
      <w:ins w:id="266" w:author="Martin Lindström" w:date="2016-06-29T23:27:00Z">
        <w:r w:rsidR="009B4E05">
          <w:rPr>
            <w:lang w:val="en-US"/>
          </w:rPr>
          <w:t xml:space="preserve"> The </w:t>
        </w:r>
        <w:r w:rsidR="009B4E05" w:rsidRPr="009B4E05">
          <w:rPr>
            <w:rStyle w:val="Code"/>
          </w:rPr>
          <w:t>pr</w:t>
        </w:r>
        <w:del w:id="267" w:author="Stefan Santesson" w:date="2016-08-26T11:52:00Z">
          <w:r w:rsidR="009B4E05" w:rsidRPr="009B4E05" w:rsidDel="009B02F9">
            <w:rPr>
              <w:rStyle w:val="Code"/>
            </w:rPr>
            <w:delText>ovisionalI</w:delText>
          </w:r>
        </w:del>
      </w:ins>
      <w:ins w:id="268" w:author="Stefan Santesson" w:date="2016-08-26T11:52:00Z">
        <w:r w:rsidR="009B02F9">
          <w:rPr>
            <w:rStyle w:val="Code"/>
          </w:rPr>
          <w:t>i</w:t>
        </w:r>
      </w:ins>
      <w:ins w:id="269" w:author="Martin Lindström" w:date="2016-06-29T23:27:00Z">
        <w:r w:rsidR="009B4E05" w:rsidRPr="009B4E05">
          <w:rPr>
            <w:rStyle w:val="Code"/>
          </w:rPr>
          <w:t>d</w:t>
        </w:r>
      </w:ins>
      <w:ins w:id="270" w:author="Stefan Santesson" w:date="2016-08-26T11:53:00Z">
        <w:r w:rsidR="009B02F9" w:rsidRPr="00955EC0">
          <w:rPr>
            <w:rPrChange w:id="271" w:author="Stefan Santesson" w:date="2016-08-26T11:53:00Z">
              <w:rPr>
                <w:rStyle w:val="Code"/>
              </w:rPr>
            </w:rPrChange>
          </w:rPr>
          <w:t>,</w:t>
        </w:r>
        <w:r w:rsidR="009B02F9">
          <w:rPr>
            <w:rStyle w:val="Code"/>
          </w:rPr>
          <w:t xml:space="preserve"> pridPersistence</w:t>
        </w:r>
      </w:ins>
      <w:ins w:id="272" w:author="Martin Lindström" w:date="2016-06-29T23:28:00Z">
        <w:r w:rsidR="009B4E05">
          <w:rPr>
            <w:lang w:val="en-US"/>
          </w:rPr>
          <w:t xml:space="preserve"> and </w:t>
        </w:r>
        <w:r w:rsidR="009B4E05" w:rsidRPr="009B4E05">
          <w:rPr>
            <w:rStyle w:val="Code"/>
          </w:rPr>
          <w:t>personalIdentityNumber</w:t>
        </w:r>
        <w:r w:rsidR="009B4E05">
          <w:rPr>
            <w:lang w:val="en-US"/>
          </w:rPr>
          <w:t xml:space="preserve"> attributes are “added attributes”.</w:t>
        </w:r>
      </w:ins>
    </w:p>
    <w:p w14:paraId="06D65F18" w14:textId="60913C81" w:rsidR="00574D0C" w:rsidRDefault="00574D0C" w:rsidP="009B4E05">
      <w:pPr>
        <w:pStyle w:val="ListParagraph"/>
        <w:numPr>
          <w:ilvl w:val="0"/>
          <w:numId w:val="42"/>
        </w:numPr>
        <w:rPr>
          <w:ins w:id="273" w:author="Martin Lindström" w:date="2016-06-29T23:38:00Z"/>
          <w:lang w:val="en-US"/>
        </w:rPr>
      </w:pPr>
      <w:commentRangeStart w:id="274"/>
      <w:ins w:id="275" w:author="Martin Lindström" w:date="2016-06-29T23:30:00Z">
        <w:r>
          <w:rPr>
            <w:b/>
            <w:lang w:val="en-US"/>
          </w:rPr>
          <w:t>Converted attributes</w:t>
        </w:r>
      </w:ins>
      <w:commentRangeEnd w:id="274"/>
      <w:r w:rsidR="00955EC0">
        <w:rPr>
          <w:rStyle w:val="CommentReference"/>
        </w:rPr>
        <w:commentReference w:id="274"/>
      </w:r>
      <w:ins w:id="276" w:author="Martin Lindström" w:date="2016-06-29T23:30:00Z">
        <w:r>
          <w:rPr>
            <w:lang w:val="en-US"/>
          </w:rPr>
          <w:t xml:space="preserve">. </w:t>
        </w:r>
      </w:ins>
      <w:ins w:id="277" w:author="Martin Lindström" w:date="2016-06-29T23:31:00Z">
        <w:r w:rsidR="00527FDD">
          <w:rPr>
            <w:lang w:val="en-US"/>
          </w:rPr>
          <w:t>Attributes</w:t>
        </w:r>
      </w:ins>
      <w:ins w:id="278" w:author="Martin Lindström" w:date="2016-06-29T23:30:00Z">
        <w:r w:rsidR="00527FDD">
          <w:rPr>
            <w:lang w:val="en-US"/>
          </w:rPr>
          <w:t xml:space="preserve"> that are converted</w:t>
        </w:r>
      </w:ins>
      <w:ins w:id="279" w:author="Martin Lindström" w:date="2016-06-29T23:31:00Z">
        <w:r w:rsidR="00527FDD">
          <w:rPr>
            <w:lang w:val="en-US"/>
          </w:rPr>
          <w:t xml:space="preserve"> to </w:t>
        </w:r>
      </w:ins>
      <w:ins w:id="280" w:author="Martin Lindström" w:date="2016-06-29T23:32:00Z">
        <w:r w:rsidR="00527FDD">
          <w:rPr>
            <w:lang w:val="en-US"/>
          </w:rPr>
          <w:t xml:space="preserve">attribute definitions according to the Swedish eID Framework (see section </w:t>
        </w:r>
        <w:r w:rsidR="00527FDD">
          <w:rPr>
            <w:lang w:val="en-US"/>
          </w:rPr>
          <w:fldChar w:fldCharType="begin"/>
        </w:r>
        <w:r w:rsidR="00527FDD">
          <w:rPr>
            <w:lang w:val="en-US"/>
          </w:rPr>
          <w:instrText xml:space="preserve"> REF _Ref305700020 \r \h </w:instrText>
        </w:r>
      </w:ins>
      <w:r w:rsidR="00527FDD">
        <w:rPr>
          <w:lang w:val="en-US"/>
        </w:rPr>
      </w:r>
      <w:r w:rsidR="00527FDD">
        <w:rPr>
          <w:lang w:val="en-US"/>
        </w:rPr>
        <w:fldChar w:fldCharType="separate"/>
      </w:r>
      <w:ins w:id="281" w:author="Martin Lindström" w:date="2016-06-29T23:32:00Z">
        <w:r w:rsidR="00527FDD">
          <w:rPr>
            <w:lang w:val="en-US"/>
          </w:rPr>
          <w:t>3</w:t>
        </w:r>
        <w:r w:rsidR="00527FDD">
          <w:rPr>
            <w:lang w:val="en-US"/>
          </w:rPr>
          <w:fldChar w:fldCharType="end"/>
        </w:r>
        <w:r w:rsidR="00527FDD">
          <w:rPr>
            <w:lang w:val="en-US"/>
          </w:rPr>
          <w:t xml:space="preserve"> below)</w:t>
        </w:r>
        <w:r w:rsidR="0011413D">
          <w:rPr>
            <w:lang w:val="en-US"/>
          </w:rPr>
          <w:t xml:space="preserve"> in order to facilitate </w:t>
        </w:r>
      </w:ins>
      <w:ins w:id="282" w:author="Martin Lindström" w:date="2016-06-29T23:35:00Z">
        <w:r w:rsidR="0011413D">
          <w:rPr>
            <w:lang w:val="en-US"/>
          </w:rPr>
          <w:t xml:space="preserve">the processing </w:t>
        </w:r>
      </w:ins>
      <w:ins w:id="283" w:author="Martin Lindström" w:date="2016-06-29T23:34:00Z">
        <w:r w:rsidR="0011413D">
          <w:rPr>
            <w:lang w:val="en-US"/>
          </w:rPr>
          <w:t xml:space="preserve">for </w:t>
        </w:r>
      </w:ins>
      <w:ins w:id="284" w:author="Martin Lindström" w:date="2016-06-29T23:32:00Z">
        <w:r w:rsidR="0011413D">
          <w:rPr>
            <w:lang w:val="en-US"/>
          </w:rPr>
          <w:t>attribute consumers</w:t>
        </w:r>
      </w:ins>
      <w:ins w:id="285" w:author="Martin Lindström" w:date="2016-08-22T11:19:00Z">
        <w:r w:rsidR="00220BBE">
          <w:rPr>
            <w:rStyle w:val="FootnoteReference"/>
            <w:lang w:val="en-US"/>
          </w:rPr>
          <w:footnoteReference w:id="2"/>
        </w:r>
      </w:ins>
      <w:ins w:id="294" w:author="Martin Lindström" w:date="2016-06-29T23:35:00Z">
        <w:r w:rsidR="0011413D">
          <w:rPr>
            <w:lang w:val="en-US"/>
          </w:rPr>
          <w:t>. The</w:t>
        </w:r>
      </w:ins>
      <w:ins w:id="295" w:author="Martin Lindström" w:date="2016-08-22T11:24:00Z">
        <w:r w:rsidR="002F0238">
          <w:rPr>
            <w:lang w:val="en-US"/>
          </w:rPr>
          <w:t xml:space="preserve"> </w:t>
        </w:r>
        <w:r w:rsidR="002F0238" w:rsidRPr="000B4D24">
          <w:rPr>
            <w:rStyle w:val="Code"/>
          </w:rPr>
          <w:t>eidasPersonIdentifier</w:t>
        </w:r>
        <w:r w:rsidR="002F0238">
          <w:rPr>
            <w:lang w:val="en-US"/>
          </w:rPr>
          <w:t>,</w:t>
        </w:r>
      </w:ins>
      <w:ins w:id="296" w:author="Martin Lindström" w:date="2016-06-29T23:35:00Z">
        <w:r w:rsidR="0011413D">
          <w:rPr>
            <w:lang w:val="en-US"/>
          </w:rPr>
          <w:t xml:space="preserve"> </w:t>
        </w:r>
        <w:r w:rsidR="0011413D" w:rsidRPr="0011413D">
          <w:rPr>
            <w:rStyle w:val="Code"/>
          </w:rPr>
          <w:t>sn</w:t>
        </w:r>
        <w:r w:rsidR="0011413D">
          <w:rPr>
            <w:lang w:val="en-US"/>
          </w:rPr>
          <w:t xml:space="preserve">, </w:t>
        </w:r>
        <w:r w:rsidR="0011413D" w:rsidRPr="0011413D">
          <w:rPr>
            <w:rStyle w:val="Code"/>
          </w:rPr>
          <w:t>givenName</w:t>
        </w:r>
        <w:r w:rsidR="0011413D">
          <w:rPr>
            <w:lang w:val="en-US"/>
          </w:rPr>
          <w:t xml:space="preserve"> and </w:t>
        </w:r>
        <w:r w:rsidR="0011413D" w:rsidRPr="0011413D">
          <w:rPr>
            <w:rStyle w:val="Code"/>
          </w:rPr>
          <w:t>dateOfBirth</w:t>
        </w:r>
        <w:r w:rsidR="0011413D">
          <w:rPr>
            <w:lang w:val="en-US"/>
          </w:rPr>
          <w:t xml:space="preserve"> attributes are </w:t>
        </w:r>
      </w:ins>
      <w:ins w:id="297" w:author="Martin Lindström" w:date="2016-06-29T23:36:00Z">
        <w:r w:rsidR="0011413D">
          <w:rPr>
            <w:lang w:val="en-US"/>
          </w:rPr>
          <w:t>“converted attributes” (meaning that they have a different representation</w:t>
        </w:r>
      </w:ins>
      <w:ins w:id="298" w:author="Martin Lindström" w:date="2016-06-29T23:37:00Z">
        <w:r w:rsidR="0011413D">
          <w:rPr>
            <w:lang w:val="en-US"/>
          </w:rPr>
          <w:t xml:space="preserve"> when released from the Identity Provider that pe</w:t>
        </w:r>
        <w:r w:rsidR="0011413D">
          <w:rPr>
            <w:lang w:val="en-US"/>
          </w:rPr>
          <w:t>r</w:t>
        </w:r>
        <w:r w:rsidR="0011413D">
          <w:rPr>
            <w:lang w:val="en-US"/>
          </w:rPr>
          <w:t xml:space="preserve">formed the actual </w:t>
        </w:r>
        <w:commentRangeStart w:id="299"/>
        <w:r w:rsidR="0011413D">
          <w:rPr>
            <w:lang w:val="en-US"/>
          </w:rPr>
          <w:t>authentication</w:t>
        </w:r>
      </w:ins>
      <w:commentRangeEnd w:id="299"/>
      <w:ins w:id="300" w:author="Martin Lindström" w:date="2016-08-18T15:30:00Z">
        <w:r w:rsidR="00C6770B">
          <w:rPr>
            <w:rStyle w:val="CommentReference"/>
          </w:rPr>
          <w:commentReference w:id="299"/>
        </w:r>
      </w:ins>
      <w:ins w:id="301" w:author="Martin Lindström" w:date="2016-06-29T23:37:00Z">
        <w:r w:rsidR="0011413D">
          <w:rPr>
            <w:lang w:val="en-US"/>
          </w:rPr>
          <w:t>).</w:t>
        </w:r>
      </w:ins>
    </w:p>
    <w:p w14:paraId="497C9071" w14:textId="79208B71" w:rsidR="00590ABB" w:rsidRDefault="00590ABB" w:rsidP="009B4E05">
      <w:pPr>
        <w:pStyle w:val="ListParagraph"/>
        <w:numPr>
          <w:ilvl w:val="0"/>
          <w:numId w:val="42"/>
        </w:numPr>
        <w:rPr>
          <w:ins w:id="302" w:author="Martin Lindström" w:date="2016-06-29T23:39:00Z"/>
          <w:lang w:val="en-US"/>
        </w:rPr>
      </w:pPr>
      <w:ins w:id="303" w:author="Martin Lindström" w:date="2016-06-29T23:38:00Z">
        <w:r>
          <w:rPr>
            <w:b/>
            <w:lang w:val="en-US"/>
          </w:rPr>
          <w:t>Original attributes</w:t>
        </w:r>
        <w:r>
          <w:rPr>
            <w:lang w:val="en-US"/>
          </w:rPr>
          <w:t>. The attributes that are released according to the eIDAS Framework</w:t>
        </w:r>
      </w:ins>
      <w:ins w:id="304" w:author="Martin Lindström" w:date="2016-06-29T23:39:00Z">
        <w:r>
          <w:rPr>
            <w:lang w:val="en-US"/>
          </w:rPr>
          <w:t xml:space="preserve"> by the member state </w:t>
        </w:r>
      </w:ins>
      <w:ins w:id="305" w:author="Martin Lindström" w:date="2016-08-22T11:34:00Z">
        <w:r w:rsidR="00A27AFE">
          <w:rPr>
            <w:lang w:val="en-US"/>
          </w:rPr>
          <w:t>eIDAS node</w:t>
        </w:r>
      </w:ins>
      <w:ins w:id="306" w:author="Martin Lindström" w:date="2016-06-29T23:39:00Z">
        <w:r w:rsidR="00A27AFE">
          <w:rPr>
            <w:lang w:val="en-US"/>
          </w:rPr>
          <w:t>. These are delivered “as is”.</w:t>
        </w:r>
      </w:ins>
    </w:p>
    <w:p w14:paraId="2F749895" w14:textId="340A3927" w:rsidR="00590ABB" w:rsidRPr="00F01652" w:rsidRDefault="00590ABB" w:rsidP="009B4E05">
      <w:pPr>
        <w:pStyle w:val="ListParagraph"/>
        <w:numPr>
          <w:ilvl w:val="0"/>
          <w:numId w:val="42"/>
        </w:numPr>
        <w:rPr>
          <w:ins w:id="307" w:author="Martin Lindström" w:date="2016-06-29T23:18:00Z"/>
          <w:lang w:val="en-US"/>
        </w:rPr>
      </w:pPr>
      <w:ins w:id="308" w:author="Martin Lindström" w:date="2016-06-29T23:39:00Z">
        <w:r>
          <w:rPr>
            <w:b/>
            <w:lang w:val="en-US"/>
          </w:rPr>
          <w:t>Additional attributes</w:t>
        </w:r>
      </w:ins>
      <w:ins w:id="309" w:author="Martin Lindström" w:date="2016-06-29T23:40:00Z">
        <w:r>
          <w:rPr>
            <w:lang w:val="en-US"/>
          </w:rPr>
          <w:t>. Any other attributes</w:t>
        </w:r>
      </w:ins>
      <w:ins w:id="310" w:author="Martin Lindström" w:date="2016-08-22T11:36:00Z">
        <w:r w:rsidR="008C4CF8">
          <w:rPr>
            <w:rStyle w:val="FootnoteReference"/>
            <w:lang w:val="en-US"/>
          </w:rPr>
          <w:footnoteReference w:id="3"/>
        </w:r>
      </w:ins>
      <w:ins w:id="312" w:author="Martin Lindström" w:date="2016-06-29T23:40:00Z">
        <w:r>
          <w:rPr>
            <w:lang w:val="en-US"/>
          </w:rPr>
          <w:t xml:space="preserve"> delivered by the member state </w:t>
        </w:r>
      </w:ins>
      <w:ins w:id="313" w:author="Martin Lindström" w:date="2016-08-22T11:35:00Z">
        <w:r w:rsidR="008C4CF8">
          <w:rPr>
            <w:lang w:val="en-US"/>
          </w:rPr>
          <w:t>node</w:t>
        </w:r>
      </w:ins>
      <w:ins w:id="314" w:author="Martin Lindström" w:date="2016-06-29T23:40:00Z">
        <w:r>
          <w:rPr>
            <w:lang w:val="en-US"/>
          </w:rPr>
          <w:t>.</w:t>
        </w:r>
      </w:ins>
    </w:p>
    <w:p w14:paraId="7EDD7EA5" w14:textId="77777777" w:rsidR="00E94CE0" w:rsidRDefault="00E94CE0" w:rsidP="00A71660">
      <w:pPr>
        <w:rPr>
          <w:ins w:id="315" w:author="Martin Lindström" w:date="2016-06-29T23:19:00Z"/>
          <w:lang w:val="en-US"/>
        </w:rPr>
      </w:pPr>
    </w:p>
    <w:p w14:paraId="0D94FE6B" w14:textId="33D7B045" w:rsidR="00391224" w:rsidRPr="00391224" w:rsidRDefault="00E24D91" w:rsidP="00A71660">
      <w:pPr>
        <w:rPr>
          <w:ins w:id="316" w:author="Martin Lindström" w:date="2016-06-27T13:57:00Z"/>
          <w:lang w:val="en-US"/>
        </w:rPr>
      </w:pPr>
      <w:ins w:id="317" w:author="Martin Lindström" w:date="2016-06-29T23:41:00Z">
        <w:r>
          <w:rPr>
            <w:lang w:val="en-US"/>
          </w:rPr>
          <w:t xml:space="preserve">For an attribute consumer compliant with the Swedish eID Framework it should be sufficient to only </w:t>
        </w:r>
      </w:ins>
      <w:ins w:id="318" w:author="Martin Lindström" w:date="2016-08-18T15:28:00Z">
        <w:r w:rsidR="008D112C">
          <w:rPr>
            <w:lang w:val="en-US"/>
          </w:rPr>
          <w:t>process</w:t>
        </w:r>
      </w:ins>
      <w:ins w:id="319" w:author="Martin Lindström" w:date="2016-06-29T23:41:00Z">
        <w:r>
          <w:rPr>
            <w:lang w:val="en-US"/>
          </w:rPr>
          <w:t xml:space="preserve"> </w:t>
        </w:r>
      </w:ins>
      <w:ins w:id="320" w:author="Martin Lindström" w:date="2016-06-29T23:42:00Z">
        <w:r>
          <w:rPr>
            <w:lang w:val="en-US"/>
          </w:rPr>
          <w:t xml:space="preserve">“added” and “converted” attributes. </w:t>
        </w:r>
      </w:ins>
    </w:p>
    <w:p w14:paraId="773199C7" w14:textId="5AA878C3" w:rsidR="00A9604F" w:rsidRDefault="00A9604F" w:rsidP="00A9604F">
      <w:pPr>
        <w:pStyle w:val="Heading2"/>
        <w:rPr>
          <w:ins w:id="321" w:author="Martin Lindström" w:date="2016-06-27T17:02:00Z"/>
          <w:lang w:val="en-GB"/>
        </w:rPr>
      </w:pPr>
      <w:bookmarkStart w:id="322" w:name="_Toc333491193"/>
      <w:ins w:id="323" w:author="Martin Lindström" w:date="2016-06-27T17:02:00Z">
        <w:r>
          <w:rPr>
            <w:lang w:val="en-GB"/>
          </w:rPr>
          <w:t>eIDAS Legal Person Attribute Set</w:t>
        </w:r>
        <w:bookmarkEnd w:id="322"/>
      </w:ins>
    </w:p>
    <w:p w14:paraId="51988186" w14:textId="7B9F2262" w:rsidR="00A9604F" w:rsidRDefault="00020AF4" w:rsidP="00A9604F">
      <w:pPr>
        <w:rPr>
          <w:ins w:id="324" w:author="Martin Lindström" w:date="2016-06-27T17:03:00Z"/>
          <w:lang w:val="en-GB"/>
        </w:rPr>
      </w:pPr>
      <w:ins w:id="325" w:author="Martin Lindström" w:date="2016-06-27T17:02:00Z">
        <w:r>
          <w:rPr>
            <w:lang w:val="en-GB"/>
          </w:rPr>
          <w:t>To be defined.</w:t>
        </w:r>
      </w:ins>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326" w:name="_Ref305700020"/>
      <w:bookmarkStart w:id="327" w:name="_Toc333491194"/>
      <w:r>
        <w:rPr>
          <w:lang w:val="en-US"/>
        </w:rPr>
        <w:lastRenderedPageBreak/>
        <w:t>Attribute Definitions</w:t>
      </w:r>
      <w:bookmarkEnd w:id="127"/>
      <w:bookmarkEnd w:id="128"/>
      <w:bookmarkEnd w:id="326"/>
      <w:bookmarkEnd w:id="327"/>
    </w:p>
    <w:p w14:paraId="1E5CC411" w14:textId="67DA8BED" w:rsidR="00C26867" w:rsidRDefault="00C26867" w:rsidP="00C26867">
      <w:pPr>
        <w:pStyle w:val="Heading2"/>
        <w:rPr>
          <w:lang w:val="en-US"/>
        </w:rPr>
      </w:pPr>
      <w:bookmarkStart w:id="328" w:name="_Ref352102230"/>
      <w:bookmarkStart w:id="329" w:name="_Toc333491195"/>
      <w:r>
        <w:rPr>
          <w:lang w:val="en-US"/>
        </w:rPr>
        <w:t>Attributes</w:t>
      </w:r>
      <w:bookmarkEnd w:id="328"/>
      <w:bookmarkEnd w:id="329"/>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Valfrid</w:t>
            </w:r>
            <w:proofErr w:type="spellEnd"/>
            <w:r w:rsidRPr="00856CE2">
              <w:rPr>
                <w:rFonts w:ascii="Helvetica" w:eastAsia="Times New Roman" w:hAnsi="Helvetica" w:cs="Helvetica"/>
                <w:color w:val="auto"/>
                <w:kern w:val="0"/>
                <w:sz w:val="14"/>
                <w:szCs w:val="14"/>
                <w:lang w:val="en-US" w:eastAsia="en-US"/>
              </w:rPr>
              <w:t xml:space="preserve">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proofErr w:type="spellStart"/>
            <w:r w:rsidRPr="00144451">
              <w:rPr>
                <w:rFonts w:ascii="Helvetica" w:eastAsia="Times New Roman" w:hAnsi="Helvetica" w:cs="Helvetica"/>
                <w:color w:val="auto"/>
                <w:kern w:val="0"/>
                <w:sz w:val="14"/>
                <w:szCs w:val="14"/>
                <w:lang w:val="en-US" w:eastAsia="en-US"/>
              </w:rPr>
              <w:t>personnummer</w:t>
            </w:r>
            <w:proofErr w:type="spellEnd"/>
            <w:r w:rsidRPr="00856CE2">
              <w:rPr>
                <w:rFonts w:ascii="Helvetica" w:eastAsia="Times New Roman" w:hAnsi="Helvetica" w:cs="Helvetica"/>
                <w:color w:val="auto"/>
                <w:kern w:val="0"/>
                <w:sz w:val="14"/>
                <w:szCs w:val="14"/>
                <w:lang w:val="en-US" w:eastAsia="en-US"/>
              </w:rPr>
              <w:t>” or ”</w:t>
            </w:r>
            <w:proofErr w:type="spellStart"/>
            <w:r w:rsidRPr="00144451">
              <w:rPr>
                <w:rFonts w:ascii="Helvetica" w:eastAsia="Times New Roman" w:hAnsi="Helvetica" w:cs="Helvetica"/>
                <w:color w:val="auto"/>
                <w:kern w:val="0"/>
                <w:sz w:val="14"/>
                <w:szCs w:val="14"/>
                <w:lang w:val="en-US" w:eastAsia="en-US"/>
              </w:rPr>
              <w:t>samordningsnummer</w:t>
            </w:r>
            <w:proofErr w:type="spellEnd"/>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 xml:space="preserve">type </w:t>
            </w:r>
            <w:proofErr w:type="spellStart"/>
            <w:r>
              <w:rPr>
                <w:rFonts w:ascii="Helvetica" w:eastAsia="Times New Roman" w:hAnsi="Helvetica" w:cs="Helvetica"/>
                <w:color w:val="auto"/>
                <w:kern w:val="0"/>
                <w:sz w:val="14"/>
                <w:szCs w:val="14"/>
                <w:lang w:val="en-US" w:eastAsia="en-US"/>
              </w:rPr>
              <w:t>xs:date</w:t>
            </w:r>
            <w:proofErr w:type="spellEnd"/>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proofErr w:type="spellStart"/>
            <w:r w:rsidRPr="00856CE2">
              <w:rPr>
                <w:rFonts w:ascii="Helvetica" w:eastAsia="Times New Roman" w:hAnsi="Helvetica" w:cs="Helvetica"/>
                <w:color w:val="auto"/>
                <w:kern w:val="0"/>
                <w:sz w:val="14"/>
                <w:szCs w:val="14"/>
                <w:lang w:val="en-US" w:eastAsia="en-US"/>
              </w:rPr>
              <w:t>Mosebacke</w:t>
            </w:r>
            <w:proofErr w:type="spellEnd"/>
            <w:r w:rsidRPr="00856CE2">
              <w:rPr>
                <w:rFonts w:ascii="Helvetica" w:eastAsia="Times New Roman" w:hAnsi="Helvetica" w:cs="Helvetica"/>
                <w:color w:val="auto"/>
                <w:kern w:val="0"/>
                <w:sz w:val="14"/>
                <w:szCs w:val="14"/>
                <w:lang w:val="en-US" w:eastAsia="en-US"/>
              </w:rPr>
              <w:t xml:space="preserv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proofErr w:type="spellStart"/>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proofErr w:type="spellEnd"/>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w:t>
            </w:r>
            <w:proofErr w:type="spellStart"/>
            <w:r w:rsidRPr="00856CE2">
              <w:rPr>
                <w:rFonts w:ascii="Helvetica" w:eastAsia="Times New Roman" w:hAnsi="Helvetica" w:cs="Helvetica"/>
                <w:color w:val="auto"/>
                <w:kern w:val="0"/>
                <w:sz w:val="14"/>
                <w:szCs w:val="14"/>
                <w:lang w:val="en-US" w:eastAsia="en-US"/>
              </w:rPr>
              <w:t>uid</w:t>
            </w:r>
            <w:proofErr w:type="spellEnd"/>
            <w:r w:rsidRPr="00856CE2">
              <w:rPr>
                <w:rFonts w:ascii="Helvetica" w:eastAsia="Times New Roman" w:hAnsi="Helvetica" w:cs="Helvetica"/>
                <w:color w:val="auto"/>
                <w:kern w:val="0"/>
                <w:sz w:val="14"/>
                <w:szCs w:val="14"/>
                <w:lang w:val="en-US" w:eastAsia="en-US"/>
              </w:rPr>
              <w:t>&gt;@&lt;</w:t>
            </w:r>
            <w:proofErr w:type="spellStart"/>
            <w:r w:rsidRPr="00856CE2">
              <w:rPr>
                <w:rFonts w:ascii="Helvetica" w:eastAsia="Times New Roman" w:hAnsi="Helvetica" w:cs="Helvetica"/>
                <w:color w:val="auto"/>
                <w:kern w:val="0"/>
                <w:sz w:val="14"/>
                <w:szCs w:val="14"/>
                <w:lang w:val="en-US" w:eastAsia="en-US"/>
              </w:rPr>
              <w:t>orgnr</w:t>
            </w:r>
            <w:proofErr w:type="spellEnd"/>
            <w:r w:rsidRPr="00856CE2">
              <w:rPr>
                <w:rFonts w:ascii="Helvetica" w:eastAsia="Times New Roman" w:hAnsi="Helvetica" w:cs="Helvetica"/>
                <w:color w:val="auto"/>
                <w:kern w:val="0"/>
                <w:sz w:val="14"/>
                <w:szCs w:val="14"/>
                <w:lang w:val="en-US" w:eastAsia="en-US"/>
              </w:rPr>
              <w:t>&gt;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proofErr w:type="spellStart"/>
            <w:r w:rsidRPr="00144451">
              <w:rPr>
                <w:rFonts w:ascii="Helvetica" w:eastAsia="Times New Roman" w:hAnsi="Helvetica" w:cs="Helvetica"/>
                <w:color w:val="auto"/>
                <w:kern w:val="0"/>
                <w:sz w:val="14"/>
                <w:szCs w:val="14"/>
                <w:lang w:val="en-US" w:eastAsia="en-US"/>
              </w:rPr>
              <w:t>organisationsnummer</w:t>
            </w:r>
            <w:proofErr w:type="spellEnd"/>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3"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r w:rsidR="009B01A1" w:rsidRPr="00856CE2" w14:paraId="3E75E0A8" w14:textId="77777777" w:rsidTr="00AD5EF9">
        <w:tblPrEx>
          <w:tblBorders>
            <w:top w:val="none" w:sz="0" w:space="0" w:color="auto"/>
            <w:bottom w:val="single" w:sz="8" w:space="0" w:color="7A9CAD"/>
          </w:tblBorders>
        </w:tblPrEx>
        <w:trPr>
          <w:trHeight w:val="674"/>
          <w:ins w:id="330" w:author="Martin Lindström" w:date="2016-06-27T13:16: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151E14" w14:textId="6C111A8F" w:rsidR="009B01A1" w:rsidRDefault="004C553F">
            <w:pPr>
              <w:autoSpaceDE w:val="0"/>
              <w:autoSpaceDN w:val="0"/>
              <w:adjustRightInd w:val="0"/>
              <w:spacing w:line="240" w:lineRule="auto"/>
              <w:rPr>
                <w:ins w:id="331" w:author="Martin Lindström" w:date="2016-06-27T13:16:00Z"/>
                <w:rFonts w:ascii="Helvetica" w:eastAsia="Times New Roman" w:hAnsi="Helvetica" w:cs="Helvetica"/>
                <w:noProof/>
                <w:color w:val="auto"/>
                <w:kern w:val="0"/>
                <w:sz w:val="14"/>
                <w:szCs w:val="14"/>
                <w:lang w:val="en-US" w:eastAsia="en-US"/>
              </w:rPr>
            </w:pPr>
            <w:ins w:id="332" w:author="Martin Lindström" w:date="2016-06-27T13:16:00Z">
              <w:del w:id="333" w:author="Stefan Santesson" w:date="2016-08-26T12:09:00Z">
                <w:r w:rsidDel="00E4008E">
                  <w:rPr>
                    <w:rFonts w:ascii="Helvetica" w:eastAsia="Times New Roman" w:hAnsi="Helvetica" w:cs="Helvetica"/>
                    <w:noProof/>
                    <w:color w:val="auto"/>
                    <w:kern w:val="0"/>
                    <w:sz w:val="14"/>
                    <w:szCs w:val="14"/>
                    <w:lang w:val="en-US" w:eastAsia="en-US"/>
                  </w:rPr>
                  <w:lastRenderedPageBreak/>
                  <w:delText>provisional</w:delText>
                </w:r>
                <w:r w:rsidR="007315BC" w:rsidDel="00E4008E">
                  <w:rPr>
                    <w:rFonts w:ascii="Helvetica" w:eastAsia="Times New Roman" w:hAnsi="Helvetica" w:cs="Helvetica"/>
                    <w:noProof/>
                    <w:color w:val="auto"/>
                    <w:kern w:val="0"/>
                    <w:sz w:val="14"/>
                    <w:szCs w:val="14"/>
                    <w:lang w:val="en-US" w:eastAsia="en-US"/>
                  </w:rPr>
                  <w:delText>Id</w:delText>
                </w:r>
              </w:del>
            </w:ins>
            <w:ins w:id="334" w:author="Stefan Santesson" w:date="2016-08-26T12:09:00Z">
              <w:r w:rsidR="00E4008E">
                <w:rPr>
                  <w:rFonts w:ascii="Helvetica" w:eastAsia="Times New Roman" w:hAnsi="Helvetica" w:cs="Helvetica"/>
                  <w:noProof/>
                  <w:color w:val="auto"/>
                  <w:kern w:val="0"/>
                  <w:sz w:val="14"/>
                  <w:szCs w:val="14"/>
                  <w:lang w:val="en-US" w:eastAsia="en-US"/>
                </w:rPr>
                <w:t>prid</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2FBE94" w14:textId="4FBB8DFF" w:rsidR="009B01A1" w:rsidRDefault="00E76374">
            <w:pPr>
              <w:autoSpaceDE w:val="0"/>
              <w:autoSpaceDN w:val="0"/>
              <w:adjustRightInd w:val="0"/>
              <w:spacing w:line="240" w:lineRule="auto"/>
              <w:rPr>
                <w:ins w:id="335" w:author="Martin Lindström" w:date="2016-06-27T13:16:00Z"/>
                <w:rFonts w:ascii="Helvetica" w:eastAsia="Times New Roman" w:hAnsi="Helvetica" w:cs="Helvetica"/>
                <w:color w:val="auto"/>
                <w:kern w:val="0"/>
                <w:sz w:val="14"/>
                <w:szCs w:val="14"/>
                <w:lang w:val="en-US" w:eastAsia="en-US"/>
              </w:rPr>
            </w:pPr>
            <w:ins w:id="336" w:author="Martin Lindström" w:date="2016-06-27T15:00:00Z">
              <w:r>
                <w:rPr>
                  <w:rFonts w:ascii="Helvetica" w:eastAsia="Times New Roman" w:hAnsi="Helvetica" w:cs="Helvetica"/>
                  <w:color w:val="auto"/>
                  <w:kern w:val="0"/>
                  <w:sz w:val="14"/>
                  <w:szCs w:val="14"/>
                  <w:lang w:val="en-US" w:eastAsia="en-US"/>
                </w:rPr>
                <w:t>u</w:t>
              </w:r>
            </w:ins>
            <w:ins w:id="337" w:author="Martin Lindström" w:date="2016-06-27T13:32:00Z">
              <w:r>
                <w:rPr>
                  <w:rFonts w:ascii="Helvetica" w:eastAsia="Times New Roman" w:hAnsi="Helvetica" w:cs="Helvetica"/>
                  <w:color w:val="auto"/>
                  <w:kern w:val="0"/>
                  <w:sz w:val="14"/>
                  <w:szCs w:val="14"/>
                  <w:lang w:val="en-US" w:eastAsia="en-US"/>
                </w:rPr>
                <w:t>rn:</w:t>
              </w:r>
            </w:ins>
            <w:ins w:id="338" w:author="Martin Lindström" w:date="2016-06-27T14:58:00Z">
              <w:r>
                <w:rPr>
                  <w:rFonts w:ascii="Helvetica" w:eastAsia="Times New Roman" w:hAnsi="Helvetica" w:cs="Helvetica"/>
                  <w:color w:val="auto"/>
                  <w:kern w:val="0"/>
                  <w:sz w:val="14"/>
                  <w:szCs w:val="14"/>
                  <w:lang w:val="en-US" w:eastAsia="en-US"/>
                </w:rPr>
                <w:t>oid:1.2.752.201.3.4</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2AF2163" w14:textId="4CEB7409" w:rsidR="009B01A1" w:rsidRDefault="00F25CD6" w:rsidP="00270C31">
            <w:pPr>
              <w:autoSpaceDE w:val="0"/>
              <w:autoSpaceDN w:val="0"/>
              <w:adjustRightInd w:val="0"/>
              <w:spacing w:line="240" w:lineRule="auto"/>
              <w:rPr>
                <w:ins w:id="339" w:author="Martin Lindström" w:date="2016-06-27T13:16:00Z"/>
                <w:rFonts w:ascii="Helvetica" w:eastAsia="Times New Roman" w:hAnsi="Helvetica" w:cs="Helvetica"/>
                <w:color w:val="auto"/>
                <w:kern w:val="0"/>
                <w:sz w:val="14"/>
                <w:szCs w:val="14"/>
                <w:lang w:val="en-US" w:eastAsia="en-US"/>
              </w:rPr>
            </w:pPr>
            <w:ins w:id="340" w:author="Martin Lindström" w:date="2016-06-27T15:02: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fier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A0A2D7" w14:textId="78B95F72" w:rsidR="009B01A1" w:rsidRDefault="00A52D56" w:rsidP="0036355C">
            <w:pPr>
              <w:autoSpaceDE w:val="0"/>
              <w:autoSpaceDN w:val="0"/>
              <w:adjustRightInd w:val="0"/>
              <w:spacing w:line="240" w:lineRule="auto"/>
              <w:rPr>
                <w:ins w:id="341" w:author="Martin Lindström" w:date="2016-06-27T13:16:00Z"/>
                <w:rFonts w:ascii="Helvetica" w:eastAsia="Times New Roman" w:hAnsi="Helvetica" w:cs="Helvetica"/>
                <w:iCs/>
                <w:color w:val="auto"/>
                <w:kern w:val="0"/>
                <w:sz w:val="14"/>
                <w:szCs w:val="14"/>
                <w:lang w:val="en-US" w:eastAsia="en-US"/>
              </w:rPr>
            </w:pPr>
            <w:ins w:id="342" w:author="Martin Lindström" w:date="2016-06-27T15:04:00Z">
              <w:r>
                <w:rPr>
                  <w:rFonts w:ascii="Helvetica" w:eastAsia="Times New Roman" w:hAnsi="Helvetica" w:cs="Helvetica"/>
                  <w:iCs/>
                  <w:color w:val="auto"/>
                  <w:kern w:val="0"/>
                  <w:sz w:val="14"/>
                  <w:szCs w:val="14"/>
                  <w:lang w:val="en-US" w:eastAsia="en-US"/>
                </w:rPr>
                <w:t>Unique identifier for an authentication performed against the eIDAS Fram</w:t>
              </w:r>
              <w:r>
                <w:rPr>
                  <w:rFonts w:ascii="Helvetica" w:eastAsia="Times New Roman" w:hAnsi="Helvetica" w:cs="Helvetica"/>
                  <w:iCs/>
                  <w:color w:val="auto"/>
                  <w:kern w:val="0"/>
                  <w:sz w:val="14"/>
                  <w:szCs w:val="14"/>
                  <w:lang w:val="en-US" w:eastAsia="en-US"/>
                </w:rPr>
                <w:t>e</w:t>
              </w:r>
              <w:r>
                <w:rPr>
                  <w:rFonts w:ascii="Helvetica" w:eastAsia="Times New Roman" w:hAnsi="Helvetica" w:cs="Helvetica"/>
                  <w:iCs/>
                  <w:color w:val="auto"/>
                  <w:kern w:val="0"/>
                  <w:sz w:val="14"/>
                  <w:szCs w:val="14"/>
                  <w:lang w:val="en-US" w:eastAsia="en-US"/>
                </w:rPr>
                <w:t>work</w:t>
              </w:r>
              <w:r w:rsidR="0062172E">
                <w:rPr>
                  <w:rFonts w:ascii="Helvetica" w:eastAsia="Times New Roman" w:hAnsi="Helvetica" w:cs="Helvetica"/>
                  <w:iCs/>
                  <w:color w:val="auto"/>
                  <w:kern w:val="0"/>
                  <w:sz w:val="14"/>
                  <w:szCs w:val="14"/>
                  <w:lang w:val="en-US" w:eastAsia="en-US"/>
                </w:rPr>
                <w:t>.</w:t>
              </w:r>
              <w:r w:rsidR="00802416">
                <w:rPr>
                  <w:rFonts w:ascii="Helvetica" w:eastAsia="Times New Roman" w:hAnsi="Helvetica" w:cs="Helvetica"/>
                  <w:iCs/>
                  <w:color w:val="auto"/>
                  <w:kern w:val="0"/>
                  <w:sz w:val="14"/>
                  <w:szCs w:val="14"/>
                  <w:lang w:val="en-US" w:eastAsia="en-US"/>
                </w:rPr>
                <w:t xml:space="preserve"> </w:t>
              </w:r>
            </w:ins>
            <w:ins w:id="343" w:author="Martin Lindström" w:date="2016-06-27T15:12:00Z">
              <w:r w:rsidR="0062172E">
                <w:rPr>
                  <w:rFonts w:ascii="Helvetica" w:eastAsia="Times New Roman" w:hAnsi="Helvetica" w:cs="Helvetica"/>
                  <w:iCs/>
                  <w:color w:val="auto"/>
                  <w:kern w:val="0"/>
                  <w:sz w:val="14"/>
                  <w:szCs w:val="14"/>
                  <w:lang w:val="en-US" w:eastAsia="en-US"/>
                </w:rPr>
                <w:t>S</w:t>
              </w:r>
            </w:ins>
            <w:ins w:id="344" w:author="Martin Lindström" w:date="2016-06-27T15:04:00Z">
              <w:r w:rsidR="00802416">
                <w:rPr>
                  <w:rFonts w:ascii="Helvetica" w:eastAsia="Times New Roman" w:hAnsi="Helvetica" w:cs="Helvetica"/>
                  <w:iCs/>
                  <w:color w:val="auto"/>
                  <w:kern w:val="0"/>
                  <w:sz w:val="14"/>
                  <w:szCs w:val="14"/>
                  <w:lang w:val="en-US" w:eastAsia="en-US"/>
                </w:rPr>
                <w:t xml:space="preserve">ee </w:t>
              </w:r>
            </w:ins>
            <w:ins w:id="345" w:author="Martin Lindström" w:date="2016-06-27T15:11:00Z">
              <w:r w:rsidR="00802416">
                <w:rPr>
                  <w:rFonts w:ascii="Helvetica" w:eastAsia="Times New Roman" w:hAnsi="Helvetica" w:cs="Helvetica"/>
                  <w:iCs/>
                  <w:color w:val="auto"/>
                  <w:kern w:val="0"/>
                  <w:sz w:val="14"/>
                  <w:szCs w:val="14"/>
                  <w:lang w:val="en-US" w:eastAsia="en-US"/>
                </w:rPr>
                <w:t xml:space="preserve">section </w:t>
              </w:r>
            </w:ins>
            <w:ins w:id="346"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47"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48" w:author="Martin Lindström" w:date="2016-06-27T15:11:00Z">
              <w:r w:rsidR="00802416">
                <w:rPr>
                  <w:rFonts w:ascii="Helvetica" w:eastAsia="Times New Roman" w:hAnsi="Helvetica" w:cs="Helvetica"/>
                  <w:iCs/>
                  <w:color w:val="auto"/>
                  <w:kern w:val="0"/>
                  <w:sz w:val="14"/>
                  <w:szCs w:val="14"/>
                  <w:lang w:val="en-US" w:eastAsia="en-US"/>
                </w:rPr>
                <w:t xml:space="preserve"> below.</w:t>
              </w:r>
            </w:ins>
          </w:p>
        </w:tc>
        <w:tc>
          <w:tcPr>
            <w:tcW w:w="686" w:type="dxa"/>
            <w:tcBorders>
              <w:top w:val="single" w:sz="8" w:space="0" w:color="7A9CAD"/>
              <w:left w:val="single" w:sz="8" w:space="0" w:color="7A9CAD"/>
              <w:bottom w:val="single" w:sz="8" w:space="0" w:color="7A9CAD"/>
              <w:right w:val="single" w:sz="8" w:space="0" w:color="7A9CAD"/>
            </w:tcBorders>
          </w:tcPr>
          <w:p w14:paraId="3493DDB6" w14:textId="7FCF57EE" w:rsidR="009B01A1" w:rsidRDefault="00E34816" w:rsidP="00270C31">
            <w:pPr>
              <w:autoSpaceDE w:val="0"/>
              <w:autoSpaceDN w:val="0"/>
              <w:adjustRightInd w:val="0"/>
              <w:spacing w:line="240" w:lineRule="auto"/>
              <w:rPr>
                <w:ins w:id="349" w:author="Martin Lindström" w:date="2016-06-27T13:16:00Z"/>
                <w:rFonts w:ascii="Helvetica" w:eastAsia="Times New Roman" w:hAnsi="Helvetica" w:cs="Helvetica"/>
                <w:color w:val="auto"/>
                <w:kern w:val="0"/>
                <w:sz w:val="14"/>
                <w:szCs w:val="14"/>
                <w:lang w:val="en-US" w:eastAsia="en-US"/>
              </w:rPr>
            </w:pPr>
            <w:ins w:id="350" w:author="Martin Lindström" w:date="2016-06-27T15:03: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7AD4D29" w14:textId="2BEE1847" w:rsidR="009B01A1" w:rsidRDefault="00A52D56">
            <w:pPr>
              <w:autoSpaceDE w:val="0"/>
              <w:autoSpaceDN w:val="0"/>
              <w:adjustRightInd w:val="0"/>
              <w:spacing w:line="240" w:lineRule="auto"/>
              <w:rPr>
                <w:ins w:id="351" w:author="Martin Lindström" w:date="2016-06-27T13:16:00Z"/>
                <w:rFonts w:ascii="Helvetica" w:eastAsia="Times New Roman" w:hAnsi="Helvetica" w:cs="Helvetica"/>
                <w:color w:val="auto"/>
                <w:kern w:val="0"/>
                <w:sz w:val="14"/>
                <w:szCs w:val="14"/>
                <w:lang w:val="en-US" w:eastAsia="en-US"/>
              </w:rPr>
            </w:pPr>
            <w:ins w:id="352" w:author="Martin Lindström" w:date="2016-06-27T15:03:00Z">
              <w:r w:rsidRPr="00A52D56">
                <w:rPr>
                  <w:rFonts w:ascii="Helvetica" w:eastAsia="Times New Roman" w:hAnsi="Helvetica" w:cs="Helvetica"/>
                  <w:color w:val="auto"/>
                  <w:kern w:val="0"/>
                  <w:sz w:val="14"/>
                  <w:szCs w:val="14"/>
                  <w:lang w:val="en-US" w:eastAsia="en-US"/>
                </w:rPr>
                <w:t>NO:</w:t>
              </w:r>
              <w:del w:id="353" w:author="Stefan Santesson" w:date="2016-08-26T12:11:00Z">
                <w:r w:rsidRPr="00A52D56" w:rsidDel="00E4008E">
                  <w:rPr>
                    <w:rFonts w:ascii="Helvetica" w:eastAsia="Times New Roman" w:hAnsi="Helvetica" w:cs="Helvetica"/>
                    <w:color w:val="auto"/>
                    <w:kern w:val="0"/>
                    <w:sz w:val="14"/>
                    <w:szCs w:val="14"/>
                    <w:lang w:val="en-US" w:eastAsia="en-US"/>
                  </w:rPr>
                  <w:delText>000000000000000</w:delText>
                </w:r>
              </w:del>
              <w:r w:rsidRPr="00A52D56">
                <w:rPr>
                  <w:rFonts w:ascii="Helvetica" w:eastAsia="Times New Roman" w:hAnsi="Helvetica" w:cs="Helvetica"/>
                  <w:color w:val="auto"/>
                  <w:kern w:val="0"/>
                  <w:sz w:val="14"/>
                  <w:szCs w:val="14"/>
                  <w:lang w:val="en-US" w:eastAsia="en-US"/>
                </w:rPr>
                <w:t>5068907693</w:t>
              </w:r>
            </w:ins>
          </w:p>
        </w:tc>
      </w:tr>
      <w:tr w:rsidR="00C06067" w:rsidRPr="00856CE2" w14:paraId="5D9601B1" w14:textId="77777777" w:rsidTr="00AD5EF9">
        <w:tblPrEx>
          <w:tblBorders>
            <w:top w:val="none" w:sz="0" w:space="0" w:color="auto"/>
            <w:bottom w:val="single" w:sz="8" w:space="0" w:color="7A9CAD"/>
          </w:tblBorders>
        </w:tblPrEx>
        <w:trPr>
          <w:trHeight w:val="674"/>
          <w:ins w:id="354" w:author="Martin Lindström" w:date="2016-06-27T15:0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89EBF5" w14:textId="46C2E5AF" w:rsidR="00C06067" w:rsidRDefault="007315BC">
            <w:pPr>
              <w:autoSpaceDE w:val="0"/>
              <w:autoSpaceDN w:val="0"/>
              <w:adjustRightInd w:val="0"/>
              <w:spacing w:line="240" w:lineRule="auto"/>
              <w:rPr>
                <w:ins w:id="355" w:author="Martin Lindström" w:date="2016-06-27T15:05:00Z"/>
                <w:rFonts w:ascii="Helvetica" w:eastAsia="Times New Roman" w:hAnsi="Helvetica" w:cs="Helvetica"/>
                <w:noProof/>
                <w:color w:val="auto"/>
                <w:kern w:val="0"/>
                <w:sz w:val="14"/>
                <w:szCs w:val="14"/>
                <w:lang w:val="en-US" w:eastAsia="en-US"/>
              </w:rPr>
            </w:pPr>
            <w:commentRangeStart w:id="356"/>
            <w:ins w:id="357" w:author="Martin Lindström" w:date="2016-06-27T15:05:00Z">
              <w:del w:id="358" w:author="Stefan Santesson" w:date="2016-08-26T12:09:00Z">
                <w:r w:rsidDel="00E4008E">
                  <w:rPr>
                    <w:rFonts w:ascii="Helvetica" w:eastAsia="Times New Roman" w:hAnsi="Helvetica" w:cs="Helvetica"/>
                    <w:noProof/>
                    <w:color w:val="auto"/>
                    <w:kern w:val="0"/>
                    <w:sz w:val="14"/>
                    <w:szCs w:val="14"/>
                    <w:lang w:val="en-US" w:eastAsia="en-US"/>
                  </w:rPr>
                  <w:delText>provisionalId</w:delText>
                </w:r>
                <w:r w:rsidR="00A03AFF" w:rsidDel="00E4008E">
                  <w:rPr>
                    <w:rFonts w:ascii="Helvetica" w:eastAsia="Times New Roman" w:hAnsi="Helvetica" w:cs="Helvetica"/>
                    <w:noProof/>
                    <w:color w:val="auto"/>
                    <w:kern w:val="0"/>
                    <w:sz w:val="14"/>
                    <w:szCs w:val="14"/>
                    <w:lang w:val="en-US" w:eastAsia="en-US"/>
                  </w:rPr>
                  <w:delText>Binding</w:delText>
                </w:r>
              </w:del>
            </w:ins>
            <w:commentRangeEnd w:id="356"/>
            <w:ins w:id="359" w:author="Martin Lindström" w:date="2016-08-26T10:17:00Z">
              <w:del w:id="360" w:author="Stefan Santesson" w:date="2016-08-26T12:09:00Z">
                <w:r w:rsidR="00CE78E7" w:rsidDel="00E4008E">
                  <w:rPr>
                    <w:rStyle w:val="CommentReference"/>
                  </w:rPr>
                  <w:commentReference w:id="356"/>
                </w:r>
              </w:del>
            </w:ins>
            <w:ins w:id="361" w:author="Stefan Santesson" w:date="2016-08-26T12:09:00Z">
              <w:r w:rsidR="00E4008E">
                <w:rPr>
                  <w:rFonts w:ascii="Helvetica" w:eastAsia="Times New Roman" w:hAnsi="Helvetica" w:cs="Helvetica"/>
                  <w:noProof/>
                  <w:color w:val="auto"/>
                  <w:kern w:val="0"/>
                  <w:sz w:val="14"/>
                  <w:szCs w:val="14"/>
                  <w:lang w:val="en-US" w:eastAsia="en-US"/>
                </w:rPr>
                <w:t>p</w:t>
              </w:r>
            </w:ins>
            <w:ins w:id="362" w:author="Stefan Santesson" w:date="2016-08-26T12:10:00Z">
              <w:r w:rsidR="00E4008E">
                <w:rPr>
                  <w:rFonts w:ascii="Helvetica" w:eastAsia="Times New Roman" w:hAnsi="Helvetica" w:cs="Helvetica"/>
                  <w:noProof/>
                  <w:color w:val="auto"/>
                  <w:kern w:val="0"/>
                  <w:sz w:val="14"/>
                  <w:szCs w:val="14"/>
                  <w:lang w:val="en-US" w:eastAsia="en-US"/>
                </w:rPr>
                <w:t>r</w:t>
              </w:r>
            </w:ins>
            <w:ins w:id="363" w:author="Stefan Santesson" w:date="2016-08-26T12:09:00Z">
              <w:r w:rsidR="00E4008E">
                <w:rPr>
                  <w:rFonts w:ascii="Helvetica" w:eastAsia="Times New Roman" w:hAnsi="Helvetica" w:cs="Helvetica"/>
                  <w:noProof/>
                  <w:color w:val="auto"/>
                  <w:kern w:val="0"/>
                  <w:sz w:val="14"/>
                  <w:szCs w:val="14"/>
                  <w:lang w:val="en-US" w:eastAsia="en-US"/>
                </w:rPr>
                <w:t>idPersistence</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82DBF36" w14:textId="6933F233" w:rsidR="00C06067" w:rsidRDefault="00261521">
            <w:pPr>
              <w:autoSpaceDE w:val="0"/>
              <w:autoSpaceDN w:val="0"/>
              <w:adjustRightInd w:val="0"/>
              <w:spacing w:line="240" w:lineRule="auto"/>
              <w:rPr>
                <w:ins w:id="364" w:author="Martin Lindström" w:date="2016-06-27T15:05:00Z"/>
                <w:rFonts w:ascii="Helvetica" w:eastAsia="Times New Roman" w:hAnsi="Helvetica" w:cs="Helvetica"/>
                <w:color w:val="auto"/>
                <w:kern w:val="0"/>
                <w:sz w:val="14"/>
                <w:szCs w:val="14"/>
                <w:lang w:val="en-US" w:eastAsia="en-US"/>
              </w:rPr>
            </w:pPr>
            <w:ins w:id="365" w:author="Martin Lindström" w:date="2016-06-27T15:07:00Z">
              <w:r>
                <w:rPr>
                  <w:rFonts w:ascii="Helvetica" w:eastAsia="Times New Roman" w:hAnsi="Helvetica" w:cs="Helvetica"/>
                  <w:color w:val="auto"/>
                  <w:kern w:val="0"/>
                  <w:sz w:val="14"/>
                  <w:szCs w:val="14"/>
                  <w:lang w:val="en-US" w:eastAsia="en-US"/>
                </w:rPr>
                <w:t>urn:oid:1.2.752.201.3.5</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0D7713" w14:textId="11E9CBAD" w:rsidR="00C06067" w:rsidRDefault="00261521">
            <w:pPr>
              <w:autoSpaceDE w:val="0"/>
              <w:autoSpaceDN w:val="0"/>
              <w:adjustRightInd w:val="0"/>
              <w:spacing w:line="240" w:lineRule="auto"/>
              <w:rPr>
                <w:ins w:id="366" w:author="Martin Lindström" w:date="2016-06-27T15:05:00Z"/>
                <w:rFonts w:ascii="Helvetica" w:eastAsia="Times New Roman" w:hAnsi="Helvetica" w:cs="Helvetica"/>
                <w:color w:val="auto"/>
                <w:kern w:val="0"/>
                <w:sz w:val="14"/>
                <w:szCs w:val="14"/>
                <w:lang w:val="en-US" w:eastAsia="en-US"/>
              </w:rPr>
            </w:pPr>
            <w:ins w:id="367" w:author="Martin Lindström" w:date="2016-06-27T15:07:00Z">
              <w:r>
                <w:rPr>
                  <w:rFonts w:ascii="Helvetica" w:eastAsia="Times New Roman" w:hAnsi="Helvetica" w:cs="Helvetica"/>
                  <w:color w:val="auto"/>
                  <w:kern w:val="0"/>
                  <w:sz w:val="14"/>
                  <w:szCs w:val="14"/>
                  <w:lang w:val="en-US" w:eastAsia="en-US"/>
                </w:rPr>
                <w:t>Provisional ident</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 xml:space="preserve">fier </w:t>
              </w:r>
            </w:ins>
            <w:ins w:id="368" w:author="Martin Lindström" w:date="2016-08-22T14:02:00Z">
              <w:del w:id="369" w:author="Stefan Santesson" w:date="2016-08-26T12:10:00Z">
                <w:r w:rsidR="00A03AFF" w:rsidDel="00E4008E">
                  <w:rPr>
                    <w:rFonts w:ascii="Helvetica" w:eastAsia="Times New Roman" w:hAnsi="Helvetica" w:cs="Helvetica"/>
                    <w:color w:val="auto"/>
                    <w:kern w:val="0"/>
                    <w:sz w:val="14"/>
                    <w:szCs w:val="14"/>
                    <w:lang w:val="en-US" w:eastAsia="en-US"/>
                  </w:rPr>
                  <w:delText>binding</w:delText>
                </w:r>
              </w:del>
            </w:ins>
            <w:ins w:id="370" w:author="Stefan Santesson" w:date="2016-08-26T12:10:00Z">
              <w:r w:rsidR="00E4008E">
                <w:rPr>
                  <w:rFonts w:ascii="Helvetica" w:eastAsia="Times New Roman" w:hAnsi="Helvetica" w:cs="Helvetica"/>
                  <w:color w:val="auto"/>
                  <w:kern w:val="0"/>
                  <w:sz w:val="14"/>
                  <w:szCs w:val="14"/>
                  <w:lang w:val="en-US" w:eastAsia="en-US"/>
                </w:rPr>
                <w:t>persistence</w:t>
              </w:r>
            </w:ins>
            <w:ins w:id="371" w:author="Martin Lindström" w:date="2016-06-27T15:07:00Z">
              <w:r>
                <w:rPr>
                  <w:rFonts w:ascii="Helvetica" w:eastAsia="Times New Roman" w:hAnsi="Helvetica" w:cs="Helvetica"/>
                  <w:color w:val="auto"/>
                  <w:kern w:val="0"/>
                  <w:sz w:val="14"/>
                  <w:szCs w:val="14"/>
                  <w:lang w:val="en-US" w:eastAsia="en-US"/>
                </w:rPr>
                <w:t xml:space="preserve"> indicator</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59DE26E" w14:textId="31B9FA45" w:rsidR="00C06067" w:rsidRDefault="00A03AFF">
            <w:pPr>
              <w:autoSpaceDE w:val="0"/>
              <w:autoSpaceDN w:val="0"/>
              <w:adjustRightInd w:val="0"/>
              <w:spacing w:line="240" w:lineRule="auto"/>
              <w:rPr>
                <w:ins w:id="372" w:author="Martin Lindström" w:date="2016-06-27T15:05:00Z"/>
                <w:rFonts w:ascii="Helvetica" w:eastAsia="Times New Roman" w:hAnsi="Helvetica" w:cs="Helvetica"/>
                <w:iCs/>
                <w:color w:val="auto"/>
                <w:kern w:val="0"/>
                <w:sz w:val="14"/>
                <w:szCs w:val="14"/>
                <w:lang w:val="en-US" w:eastAsia="en-US"/>
              </w:rPr>
            </w:pPr>
            <w:ins w:id="373" w:author="Martin Lindström" w:date="2016-08-22T14:02:00Z">
              <w:r>
                <w:rPr>
                  <w:rFonts w:ascii="Helvetica" w:eastAsia="Times New Roman" w:hAnsi="Helvetica" w:cs="Helvetica"/>
                  <w:iCs/>
                  <w:color w:val="auto"/>
                  <w:kern w:val="0"/>
                  <w:sz w:val="14"/>
                  <w:szCs w:val="14"/>
                  <w:lang w:val="en-US" w:eastAsia="en-US"/>
                </w:rPr>
                <w:t xml:space="preserve">Indicator for the </w:t>
              </w:r>
              <w:del w:id="374" w:author="Stefan Santesson" w:date="2016-08-26T12:09:00Z">
                <w:r w:rsidDel="00E4008E">
                  <w:rPr>
                    <w:rFonts w:ascii="Helvetica" w:eastAsia="Times New Roman" w:hAnsi="Helvetica" w:cs="Helvetica"/>
                    <w:iCs/>
                    <w:color w:val="auto"/>
                    <w:kern w:val="0"/>
                    <w:sz w:val="14"/>
                    <w:szCs w:val="14"/>
                    <w:lang w:val="en-US" w:eastAsia="en-US"/>
                  </w:rPr>
                  <w:delText>binding</w:delText>
                </w:r>
              </w:del>
            </w:ins>
            <w:ins w:id="375" w:author="Stefan Santesson" w:date="2016-08-26T12:09:00Z">
              <w:r w:rsidR="00E4008E">
                <w:rPr>
                  <w:rFonts w:ascii="Helvetica" w:eastAsia="Times New Roman" w:hAnsi="Helvetica" w:cs="Helvetica"/>
                  <w:iCs/>
                  <w:color w:val="auto"/>
                  <w:kern w:val="0"/>
                  <w:sz w:val="14"/>
                  <w:szCs w:val="14"/>
                  <w:lang w:val="en-US" w:eastAsia="en-US"/>
                </w:rPr>
                <w:t>expected persistence</w:t>
              </w:r>
            </w:ins>
            <w:ins w:id="376" w:author="Martin Lindström" w:date="2016-08-22T14:02:00Z">
              <w:r>
                <w:rPr>
                  <w:rFonts w:ascii="Helvetica" w:eastAsia="Times New Roman" w:hAnsi="Helvetica" w:cs="Helvetica"/>
                  <w:iCs/>
                  <w:color w:val="auto"/>
                  <w:kern w:val="0"/>
                  <w:sz w:val="14"/>
                  <w:szCs w:val="14"/>
                  <w:lang w:val="en-US" w:eastAsia="en-US"/>
                </w:rPr>
                <w:t xml:space="preserve"> of</w:t>
              </w:r>
            </w:ins>
            <w:ins w:id="377" w:author="Martin Lindström" w:date="2016-06-27T15:09:00Z">
              <w:r w:rsidR="002F77B8">
                <w:rPr>
                  <w:rFonts w:ascii="Helvetica" w:eastAsia="Times New Roman" w:hAnsi="Helvetica" w:cs="Helvetica"/>
                  <w:iCs/>
                  <w:color w:val="auto"/>
                  <w:kern w:val="0"/>
                  <w:sz w:val="14"/>
                  <w:szCs w:val="14"/>
                  <w:lang w:val="en-US" w:eastAsia="en-US"/>
                </w:rPr>
                <w:t xml:space="preserve"> the </w:t>
              </w:r>
              <w:proofErr w:type="spellStart"/>
              <w:r w:rsidR="002F77B8">
                <w:rPr>
                  <w:rFonts w:ascii="Helvetica" w:eastAsia="Times New Roman" w:hAnsi="Helvetica" w:cs="Helvetica"/>
                  <w:iCs/>
                  <w:color w:val="auto"/>
                  <w:kern w:val="0"/>
                  <w:sz w:val="14"/>
                  <w:szCs w:val="14"/>
                  <w:lang w:val="en-US" w:eastAsia="en-US"/>
                </w:rPr>
                <w:t>pr</w:t>
              </w:r>
              <w:del w:id="378" w:author="Stefan Santesson" w:date="2016-08-26T12:09:00Z">
                <w:r w:rsidR="002F77B8" w:rsidDel="00E4008E">
                  <w:rPr>
                    <w:rFonts w:ascii="Helvetica" w:eastAsia="Times New Roman" w:hAnsi="Helvetica" w:cs="Helvetica"/>
                    <w:iCs/>
                    <w:color w:val="auto"/>
                    <w:kern w:val="0"/>
                    <w:sz w:val="14"/>
                    <w:szCs w:val="14"/>
                    <w:lang w:val="en-US" w:eastAsia="en-US"/>
                  </w:rPr>
                  <w:delText>ovision</w:delText>
                </w:r>
                <w:r w:rsidR="0002172F" w:rsidDel="00E4008E">
                  <w:rPr>
                    <w:rFonts w:ascii="Helvetica" w:eastAsia="Times New Roman" w:hAnsi="Helvetica" w:cs="Helvetica"/>
                    <w:iCs/>
                    <w:color w:val="auto"/>
                    <w:kern w:val="0"/>
                    <w:sz w:val="14"/>
                    <w:szCs w:val="14"/>
                    <w:lang w:val="en-US" w:eastAsia="en-US"/>
                  </w:rPr>
                  <w:delText>alId</w:delText>
                </w:r>
              </w:del>
            </w:ins>
            <w:ins w:id="379" w:author="Stefan Santesson" w:date="2016-08-26T12:09:00Z">
              <w:r w:rsidR="00E4008E">
                <w:rPr>
                  <w:rFonts w:ascii="Helvetica" w:eastAsia="Times New Roman" w:hAnsi="Helvetica" w:cs="Helvetica"/>
                  <w:iCs/>
                  <w:color w:val="auto"/>
                  <w:kern w:val="0"/>
                  <w:sz w:val="14"/>
                  <w:szCs w:val="14"/>
                  <w:lang w:val="en-US" w:eastAsia="en-US"/>
                </w:rPr>
                <w:t>id</w:t>
              </w:r>
            </w:ins>
            <w:proofErr w:type="spellEnd"/>
            <w:ins w:id="380" w:author="Martin Lindström" w:date="2016-06-27T15:09:00Z">
              <w:r w:rsidR="0002172F">
                <w:rPr>
                  <w:rFonts w:ascii="Helvetica" w:eastAsia="Times New Roman" w:hAnsi="Helvetica" w:cs="Helvetica"/>
                  <w:iCs/>
                  <w:color w:val="auto"/>
                  <w:kern w:val="0"/>
                  <w:sz w:val="14"/>
                  <w:szCs w:val="14"/>
                  <w:lang w:val="en-US" w:eastAsia="en-US"/>
                </w:rPr>
                <w:t xml:space="preserve"> attri</w:t>
              </w:r>
              <w:r w:rsidR="0002172F">
                <w:rPr>
                  <w:rFonts w:ascii="Helvetica" w:eastAsia="Times New Roman" w:hAnsi="Helvetica" w:cs="Helvetica"/>
                  <w:iCs/>
                  <w:color w:val="auto"/>
                  <w:kern w:val="0"/>
                  <w:sz w:val="14"/>
                  <w:szCs w:val="14"/>
                  <w:lang w:val="en-US" w:eastAsia="en-US"/>
                </w:rPr>
                <w:t>b</w:t>
              </w:r>
              <w:r w:rsidR="0002172F">
                <w:rPr>
                  <w:rFonts w:ascii="Helvetica" w:eastAsia="Times New Roman" w:hAnsi="Helvetica" w:cs="Helvetica"/>
                  <w:iCs/>
                  <w:color w:val="auto"/>
                  <w:kern w:val="0"/>
                  <w:sz w:val="14"/>
                  <w:szCs w:val="14"/>
                  <w:lang w:val="en-US" w:eastAsia="en-US"/>
                </w:rPr>
                <w:t>ute.</w:t>
              </w:r>
              <w:r w:rsidR="002F77B8">
                <w:rPr>
                  <w:rFonts w:ascii="Helvetica" w:eastAsia="Times New Roman" w:hAnsi="Helvetica" w:cs="Helvetica"/>
                  <w:iCs/>
                  <w:color w:val="auto"/>
                  <w:kern w:val="0"/>
                  <w:sz w:val="14"/>
                  <w:szCs w:val="14"/>
                  <w:lang w:val="en-US" w:eastAsia="en-US"/>
                </w:rPr>
                <w:t xml:space="preserve"> </w:t>
              </w:r>
            </w:ins>
            <w:ins w:id="381" w:author="Martin Lindström" w:date="2016-06-27T15:12:00Z">
              <w:r w:rsidR="0002172F">
                <w:rPr>
                  <w:rFonts w:ascii="Helvetica" w:eastAsia="Times New Roman" w:hAnsi="Helvetica" w:cs="Helvetica"/>
                  <w:iCs/>
                  <w:color w:val="auto"/>
                  <w:kern w:val="0"/>
                  <w:sz w:val="14"/>
                  <w:szCs w:val="14"/>
                  <w:lang w:val="en-US" w:eastAsia="en-US"/>
                </w:rPr>
                <w:t>S</w:t>
              </w:r>
            </w:ins>
            <w:ins w:id="382" w:author="Martin Lindström" w:date="2016-06-27T15:09:00Z">
              <w:r w:rsidR="002F77B8">
                <w:rPr>
                  <w:rFonts w:ascii="Helvetica" w:eastAsia="Times New Roman" w:hAnsi="Helvetica" w:cs="Helvetica"/>
                  <w:iCs/>
                  <w:color w:val="auto"/>
                  <w:kern w:val="0"/>
                  <w:sz w:val="14"/>
                  <w:szCs w:val="14"/>
                  <w:lang w:val="en-US" w:eastAsia="en-US"/>
                </w:rPr>
                <w:t xml:space="preserve">ee </w:t>
              </w:r>
            </w:ins>
            <w:ins w:id="383" w:author="Martin Lindström" w:date="2016-06-27T15:12:00Z">
              <w:r w:rsidR="0002172F">
                <w:rPr>
                  <w:rFonts w:ascii="Helvetica" w:eastAsia="Times New Roman" w:hAnsi="Helvetica" w:cs="Helvetica"/>
                  <w:iCs/>
                  <w:color w:val="auto"/>
                  <w:kern w:val="0"/>
                  <w:sz w:val="14"/>
                  <w:szCs w:val="14"/>
                  <w:lang w:val="en-US" w:eastAsia="en-US"/>
                </w:rPr>
                <w:t xml:space="preserve">section </w:t>
              </w:r>
            </w:ins>
            <w:ins w:id="384" w:author="Martin Lindström" w:date="2016-06-27T15:31:00Z">
              <w:r w:rsidR="0036355C">
                <w:rPr>
                  <w:rFonts w:ascii="Helvetica" w:eastAsia="Times New Roman" w:hAnsi="Helvetica" w:cs="Helvetica"/>
                  <w:iCs/>
                  <w:color w:val="auto"/>
                  <w:kern w:val="0"/>
                  <w:sz w:val="14"/>
                  <w:szCs w:val="14"/>
                  <w:lang w:val="en-US" w:eastAsia="en-US"/>
                </w:rPr>
                <w:fldChar w:fldCharType="begin"/>
              </w:r>
              <w:r w:rsidR="0036355C">
                <w:rPr>
                  <w:rFonts w:ascii="Helvetica" w:eastAsia="Times New Roman" w:hAnsi="Helvetica" w:cs="Helvetica"/>
                  <w:iCs/>
                  <w:color w:val="auto"/>
                  <w:kern w:val="0"/>
                  <w:sz w:val="14"/>
                  <w:szCs w:val="14"/>
                  <w:lang w:val="en-US" w:eastAsia="en-US"/>
                </w:rPr>
                <w:instrText xml:space="preserve"> REF _Ref328660798 \r \h </w:instrText>
              </w:r>
            </w:ins>
            <w:r w:rsidR="0036355C">
              <w:rPr>
                <w:rFonts w:ascii="Helvetica" w:eastAsia="Times New Roman" w:hAnsi="Helvetica" w:cs="Helvetica"/>
                <w:iCs/>
                <w:color w:val="auto"/>
                <w:kern w:val="0"/>
                <w:sz w:val="14"/>
                <w:szCs w:val="14"/>
                <w:lang w:val="en-US" w:eastAsia="en-US"/>
              </w:rPr>
            </w:r>
            <w:r w:rsidR="0036355C">
              <w:rPr>
                <w:rFonts w:ascii="Helvetica" w:eastAsia="Times New Roman" w:hAnsi="Helvetica" w:cs="Helvetica"/>
                <w:iCs/>
                <w:color w:val="auto"/>
                <w:kern w:val="0"/>
                <w:sz w:val="14"/>
                <w:szCs w:val="14"/>
                <w:lang w:val="en-US" w:eastAsia="en-US"/>
              </w:rPr>
              <w:fldChar w:fldCharType="separate"/>
            </w:r>
            <w:ins w:id="385" w:author="Martin Lindström" w:date="2016-06-27T15:31:00Z">
              <w:r w:rsidR="0036355C">
                <w:rPr>
                  <w:rFonts w:ascii="Helvetica" w:eastAsia="Times New Roman" w:hAnsi="Helvetica" w:cs="Helvetica"/>
                  <w:iCs/>
                  <w:color w:val="auto"/>
                  <w:kern w:val="0"/>
                  <w:sz w:val="14"/>
                  <w:szCs w:val="14"/>
                  <w:lang w:val="en-US" w:eastAsia="en-US"/>
                </w:rPr>
                <w:t>3.3.1</w:t>
              </w:r>
              <w:r w:rsidR="0036355C">
                <w:rPr>
                  <w:rFonts w:ascii="Helvetica" w:eastAsia="Times New Roman" w:hAnsi="Helvetica" w:cs="Helvetica"/>
                  <w:iCs/>
                  <w:color w:val="auto"/>
                  <w:kern w:val="0"/>
                  <w:sz w:val="14"/>
                  <w:szCs w:val="14"/>
                  <w:lang w:val="en-US" w:eastAsia="en-US"/>
                </w:rPr>
                <w:fldChar w:fldCharType="end"/>
              </w:r>
            </w:ins>
            <w:ins w:id="386" w:author="Martin Lindström" w:date="2016-06-27T15:13:00Z">
              <w:r w:rsidR="00582BB0">
                <w:rPr>
                  <w:rFonts w:ascii="Helvetica" w:eastAsia="Times New Roman" w:hAnsi="Helvetica" w:cs="Helvetica"/>
                  <w:iCs/>
                  <w:color w:val="auto"/>
                  <w:kern w:val="0"/>
                  <w:sz w:val="14"/>
                  <w:szCs w:val="14"/>
                  <w:lang w:val="en-US" w:eastAsia="en-US"/>
                </w:rPr>
                <w:t xml:space="preserve"> </w:t>
              </w:r>
            </w:ins>
            <w:ins w:id="387" w:author="Martin Lindström" w:date="2016-06-27T15:09:00Z">
              <w:r w:rsidR="002F77B8">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35045739" w14:textId="341111AD" w:rsidR="00C06067" w:rsidRDefault="00AD0FD6" w:rsidP="00270C31">
            <w:pPr>
              <w:autoSpaceDE w:val="0"/>
              <w:autoSpaceDN w:val="0"/>
              <w:adjustRightInd w:val="0"/>
              <w:spacing w:line="240" w:lineRule="auto"/>
              <w:rPr>
                <w:ins w:id="388" w:author="Martin Lindström" w:date="2016-06-27T15:05:00Z"/>
                <w:rFonts w:ascii="Helvetica" w:eastAsia="Times New Roman" w:hAnsi="Helvetica" w:cs="Helvetica"/>
                <w:color w:val="auto"/>
                <w:kern w:val="0"/>
                <w:sz w:val="14"/>
                <w:szCs w:val="14"/>
                <w:lang w:val="en-US" w:eastAsia="en-US"/>
              </w:rPr>
            </w:pPr>
            <w:ins w:id="389" w:author="Martin Lindström" w:date="2016-06-27T15:0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930791" w14:textId="0DDFF3FD" w:rsidR="00C06067" w:rsidRPr="00A52D56" w:rsidRDefault="00AD0FD6" w:rsidP="00270C31">
            <w:pPr>
              <w:autoSpaceDE w:val="0"/>
              <w:autoSpaceDN w:val="0"/>
              <w:adjustRightInd w:val="0"/>
              <w:spacing w:line="240" w:lineRule="auto"/>
              <w:rPr>
                <w:ins w:id="390" w:author="Martin Lindström" w:date="2016-06-27T15:05:00Z"/>
                <w:rFonts w:ascii="Helvetica" w:eastAsia="Times New Roman" w:hAnsi="Helvetica" w:cs="Helvetica"/>
                <w:color w:val="auto"/>
                <w:kern w:val="0"/>
                <w:sz w:val="14"/>
                <w:szCs w:val="14"/>
                <w:lang w:val="en-US" w:eastAsia="en-US"/>
              </w:rPr>
            </w:pPr>
            <w:ins w:id="391" w:author="Martin Lindström" w:date="2016-06-27T15:08:00Z">
              <w:r>
                <w:rPr>
                  <w:rFonts w:ascii="Helvetica" w:eastAsia="Times New Roman" w:hAnsi="Helvetica" w:cs="Helvetica"/>
                  <w:color w:val="auto"/>
                  <w:kern w:val="0"/>
                  <w:sz w:val="14"/>
                  <w:szCs w:val="14"/>
                  <w:lang w:val="en-US" w:eastAsia="en-US"/>
                </w:rPr>
                <w:t>A</w:t>
              </w:r>
            </w:ins>
          </w:p>
        </w:tc>
      </w:tr>
      <w:tr w:rsidR="00511DD4" w:rsidRPr="00856CE2" w14:paraId="14A577ED" w14:textId="77777777" w:rsidTr="00AD5EF9">
        <w:tblPrEx>
          <w:tblBorders>
            <w:top w:val="none" w:sz="0" w:space="0" w:color="auto"/>
            <w:bottom w:val="single" w:sz="8" w:space="0" w:color="7A9CAD"/>
          </w:tblBorders>
        </w:tblPrEx>
        <w:trPr>
          <w:trHeight w:val="674"/>
          <w:ins w:id="392" w:author="Martin Lindström" w:date="2016-06-27T15:25: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7A575AC" w14:textId="3A76251E" w:rsidR="00511DD4" w:rsidRDefault="00511DD4">
            <w:pPr>
              <w:autoSpaceDE w:val="0"/>
              <w:autoSpaceDN w:val="0"/>
              <w:adjustRightInd w:val="0"/>
              <w:spacing w:line="240" w:lineRule="auto"/>
              <w:rPr>
                <w:ins w:id="393" w:author="Martin Lindström" w:date="2016-06-27T15:25:00Z"/>
                <w:rFonts w:ascii="Helvetica" w:eastAsia="Times New Roman" w:hAnsi="Helvetica" w:cs="Helvetica"/>
                <w:noProof/>
                <w:color w:val="auto"/>
                <w:kern w:val="0"/>
                <w:sz w:val="14"/>
                <w:szCs w:val="14"/>
                <w:lang w:val="en-US" w:eastAsia="en-US"/>
              </w:rPr>
            </w:pPr>
            <w:ins w:id="394" w:author="Martin Lindström" w:date="2016-06-27T15:25:00Z">
              <w:r>
                <w:rPr>
                  <w:rFonts w:ascii="Helvetica" w:eastAsia="Times New Roman" w:hAnsi="Helvetica" w:cs="Helvetica"/>
                  <w:noProof/>
                  <w:color w:val="auto"/>
                  <w:kern w:val="0"/>
                  <w:sz w:val="14"/>
                  <w:szCs w:val="14"/>
                  <w:lang w:val="en-US" w:eastAsia="en-US"/>
                </w:rPr>
                <w:t>personalIdentityNumbe</w:t>
              </w:r>
              <w:r w:rsidR="000C21E8">
                <w:rPr>
                  <w:rFonts w:ascii="Helvetica" w:eastAsia="Times New Roman" w:hAnsi="Helvetica" w:cs="Helvetica"/>
                  <w:noProof/>
                  <w:color w:val="auto"/>
                  <w:kern w:val="0"/>
                  <w:sz w:val="14"/>
                  <w:szCs w:val="14"/>
                  <w:lang w:val="en-US" w:eastAsia="en-US"/>
                </w:rPr>
                <w:t>rBinding</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1A03D6D" w14:textId="13BA54BB" w:rsidR="00511DD4" w:rsidRDefault="00511DD4">
            <w:pPr>
              <w:autoSpaceDE w:val="0"/>
              <w:autoSpaceDN w:val="0"/>
              <w:adjustRightInd w:val="0"/>
              <w:spacing w:line="240" w:lineRule="auto"/>
              <w:rPr>
                <w:ins w:id="395" w:author="Martin Lindström" w:date="2016-06-27T15:25:00Z"/>
                <w:rFonts w:ascii="Helvetica" w:eastAsia="Times New Roman" w:hAnsi="Helvetica" w:cs="Helvetica"/>
                <w:color w:val="auto"/>
                <w:kern w:val="0"/>
                <w:sz w:val="14"/>
                <w:szCs w:val="14"/>
                <w:lang w:val="en-US" w:eastAsia="en-US"/>
              </w:rPr>
            </w:pPr>
            <w:proofErr w:type="spellStart"/>
            <w:ins w:id="396" w:author="Martin Lindström" w:date="2016-06-27T15:26:00Z">
              <w:r>
                <w:rPr>
                  <w:rFonts w:ascii="Helvetica" w:eastAsia="Times New Roman" w:hAnsi="Helvetica" w:cs="Helvetica"/>
                  <w:color w:val="auto"/>
                  <w:kern w:val="0"/>
                  <w:sz w:val="14"/>
                  <w:szCs w:val="14"/>
                  <w:lang w:val="en-US" w:eastAsia="en-US"/>
                </w:rPr>
                <w:t>u</w:t>
              </w:r>
            </w:ins>
            <w:ins w:id="397" w:author="Martin Lindström" w:date="2016-06-27T15:25:00Z">
              <w:r>
                <w:rPr>
                  <w:rFonts w:ascii="Helvetica" w:eastAsia="Times New Roman" w:hAnsi="Helvetica" w:cs="Helvetica"/>
                  <w:color w:val="auto"/>
                  <w:kern w:val="0"/>
                  <w:sz w:val="14"/>
                  <w:szCs w:val="14"/>
                  <w:lang w:val="en-US" w:eastAsia="en-US"/>
                </w:rPr>
                <w:t>rn:oid</w:t>
              </w:r>
              <w:proofErr w:type="spellEnd"/>
              <w:r>
                <w:rPr>
                  <w:rFonts w:ascii="Helvetica" w:eastAsia="Times New Roman" w:hAnsi="Helvetica" w:cs="Helvetica"/>
                  <w:color w:val="auto"/>
                  <w:kern w:val="0"/>
                  <w:sz w:val="14"/>
                  <w:szCs w:val="14"/>
                  <w:lang w:val="en-US" w:eastAsia="en-US"/>
                </w:rPr>
                <w:t>: 1.2.752.201.3.6</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B612E53" w14:textId="3ECDE701" w:rsidR="007A5713" w:rsidRDefault="007A5713" w:rsidP="000C21E8">
            <w:pPr>
              <w:autoSpaceDE w:val="0"/>
              <w:autoSpaceDN w:val="0"/>
              <w:adjustRightInd w:val="0"/>
              <w:spacing w:line="240" w:lineRule="auto"/>
              <w:rPr>
                <w:ins w:id="398" w:author="Martin Lindström" w:date="2016-06-27T15:25:00Z"/>
                <w:rFonts w:ascii="Helvetica" w:eastAsia="Times New Roman" w:hAnsi="Helvetica" w:cs="Helvetica"/>
                <w:color w:val="auto"/>
                <w:kern w:val="0"/>
                <w:sz w:val="14"/>
                <w:szCs w:val="14"/>
                <w:lang w:val="en-US" w:eastAsia="en-US"/>
              </w:rPr>
            </w:pPr>
            <w:ins w:id="399" w:author="Martin Lindström" w:date="2016-06-27T15:33:00Z">
              <w:r>
                <w:rPr>
                  <w:rFonts w:ascii="Helvetica" w:eastAsia="Times New Roman" w:hAnsi="Helvetica" w:cs="Helvetica"/>
                  <w:color w:val="auto"/>
                  <w:kern w:val="0"/>
                  <w:sz w:val="14"/>
                  <w:szCs w:val="14"/>
                  <w:lang w:val="en-US" w:eastAsia="en-US"/>
                </w:rPr>
                <w:t xml:space="preserve">National civic registration number/code </w:t>
              </w:r>
            </w:ins>
            <w:ins w:id="400" w:author="Martin Lindström" w:date="2016-08-26T10:12:00Z">
              <w:r w:rsidR="000C21E8">
                <w:rPr>
                  <w:rFonts w:ascii="Helvetica" w:eastAsia="Times New Roman" w:hAnsi="Helvetica" w:cs="Helvetica"/>
                  <w:color w:val="auto"/>
                  <w:kern w:val="0"/>
                  <w:sz w:val="14"/>
                  <w:szCs w:val="14"/>
                  <w:lang w:val="en-US" w:eastAsia="en-US"/>
                </w:rPr>
                <w:t>binding URI</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3B1B0A" w14:textId="095377F2" w:rsidR="00511DD4" w:rsidRDefault="000C21E8" w:rsidP="00634896">
            <w:pPr>
              <w:autoSpaceDE w:val="0"/>
              <w:autoSpaceDN w:val="0"/>
              <w:adjustRightInd w:val="0"/>
              <w:spacing w:line="240" w:lineRule="auto"/>
              <w:rPr>
                <w:ins w:id="401" w:author="Martin Lindström" w:date="2016-06-27T15:25:00Z"/>
                <w:rFonts w:ascii="Helvetica" w:eastAsia="Times New Roman" w:hAnsi="Helvetica" w:cs="Helvetica"/>
                <w:iCs/>
                <w:color w:val="auto"/>
                <w:kern w:val="0"/>
                <w:sz w:val="14"/>
                <w:szCs w:val="14"/>
                <w:lang w:val="en-US" w:eastAsia="en-US"/>
              </w:rPr>
            </w:pPr>
            <w:ins w:id="402" w:author="Martin Lindström" w:date="2016-08-26T10:12:00Z">
              <w:r>
                <w:rPr>
                  <w:rFonts w:ascii="Helvetica" w:eastAsia="Times New Roman" w:hAnsi="Helvetica" w:cs="Helvetica"/>
                  <w:iCs/>
                  <w:color w:val="auto"/>
                  <w:kern w:val="0"/>
                  <w:sz w:val="14"/>
                  <w:szCs w:val="14"/>
                  <w:lang w:val="en-US" w:eastAsia="en-US"/>
                </w:rPr>
                <w:t>The type of binding pe</w:t>
              </w:r>
              <w:r>
                <w:rPr>
                  <w:rFonts w:ascii="Helvetica" w:eastAsia="Times New Roman" w:hAnsi="Helvetica" w:cs="Helvetica"/>
                  <w:iCs/>
                  <w:color w:val="auto"/>
                  <w:kern w:val="0"/>
                  <w:sz w:val="14"/>
                  <w:szCs w:val="14"/>
                  <w:lang w:val="en-US" w:eastAsia="en-US"/>
                </w:rPr>
                <w:t>r</w:t>
              </w:r>
              <w:r>
                <w:rPr>
                  <w:rFonts w:ascii="Helvetica" w:eastAsia="Times New Roman" w:hAnsi="Helvetica" w:cs="Helvetica"/>
                  <w:iCs/>
                  <w:color w:val="auto"/>
                  <w:kern w:val="0"/>
                  <w:sz w:val="14"/>
                  <w:szCs w:val="14"/>
                  <w:lang w:val="en-US" w:eastAsia="en-US"/>
                </w:rPr>
                <w:t>formed</w:t>
              </w:r>
            </w:ins>
            <w:ins w:id="403" w:author="Martin Lindström" w:date="2016-06-27T15:39:00Z">
              <w:r w:rsidR="005477BB">
                <w:rPr>
                  <w:rFonts w:ascii="Helvetica" w:eastAsia="Times New Roman" w:hAnsi="Helvetica" w:cs="Helvetica"/>
                  <w:iCs/>
                  <w:color w:val="auto"/>
                  <w:kern w:val="0"/>
                  <w:sz w:val="14"/>
                  <w:szCs w:val="14"/>
                  <w:lang w:val="en-US" w:eastAsia="en-US"/>
                </w:rPr>
                <w:t xml:space="preserve"> of personalIdent</w:t>
              </w:r>
              <w:r w:rsidR="005477BB">
                <w:rPr>
                  <w:rFonts w:ascii="Helvetica" w:eastAsia="Times New Roman" w:hAnsi="Helvetica" w:cs="Helvetica"/>
                  <w:iCs/>
                  <w:color w:val="auto"/>
                  <w:kern w:val="0"/>
                  <w:sz w:val="14"/>
                  <w:szCs w:val="14"/>
                  <w:lang w:val="en-US" w:eastAsia="en-US"/>
                </w:rPr>
                <w:t>i</w:t>
              </w:r>
              <w:r w:rsidR="005477BB">
                <w:rPr>
                  <w:rFonts w:ascii="Helvetica" w:eastAsia="Times New Roman" w:hAnsi="Helvetica" w:cs="Helvetica"/>
                  <w:iCs/>
                  <w:color w:val="auto"/>
                  <w:kern w:val="0"/>
                  <w:sz w:val="14"/>
                  <w:szCs w:val="14"/>
                  <w:lang w:val="en-US" w:eastAsia="en-US"/>
                </w:rPr>
                <w:t xml:space="preserve">tyNumber attribute added by </w:t>
              </w:r>
            </w:ins>
            <w:ins w:id="404" w:author="Martin Lindström" w:date="2016-06-27T15:40:00Z">
              <w:r w:rsidR="00CB185A">
                <w:rPr>
                  <w:rFonts w:ascii="Helvetica" w:eastAsia="Times New Roman" w:hAnsi="Helvetica" w:cs="Helvetica"/>
                  <w:iCs/>
                  <w:color w:val="auto"/>
                  <w:kern w:val="0"/>
                  <w:sz w:val="14"/>
                  <w:szCs w:val="14"/>
                  <w:lang w:val="en-US" w:eastAsia="en-US"/>
                </w:rPr>
                <w:t>eIDAS connector.</w:t>
              </w:r>
              <w:r w:rsidR="009706E4">
                <w:rPr>
                  <w:rFonts w:ascii="Helvetica" w:eastAsia="Times New Roman" w:hAnsi="Helvetica" w:cs="Helvetica"/>
                  <w:iCs/>
                  <w:color w:val="auto"/>
                  <w:kern w:val="0"/>
                  <w:sz w:val="14"/>
                  <w:szCs w:val="14"/>
                  <w:lang w:val="en-US" w:eastAsia="en-US"/>
                </w:rPr>
                <w:t xml:space="preserve"> See se</w:t>
              </w:r>
              <w:r w:rsidR="009706E4">
                <w:rPr>
                  <w:rFonts w:ascii="Helvetica" w:eastAsia="Times New Roman" w:hAnsi="Helvetica" w:cs="Helvetica"/>
                  <w:iCs/>
                  <w:color w:val="auto"/>
                  <w:kern w:val="0"/>
                  <w:sz w:val="14"/>
                  <w:szCs w:val="14"/>
                  <w:lang w:val="en-US" w:eastAsia="en-US"/>
                </w:rPr>
                <w:t>c</w:t>
              </w:r>
              <w:r w:rsidR="009706E4">
                <w:rPr>
                  <w:rFonts w:ascii="Helvetica" w:eastAsia="Times New Roman" w:hAnsi="Helvetica" w:cs="Helvetica"/>
                  <w:iCs/>
                  <w:color w:val="auto"/>
                  <w:kern w:val="0"/>
                  <w:sz w:val="14"/>
                  <w:szCs w:val="14"/>
                  <w:lang w:val="en-US" w:eastAsia="en-US"/>
                </w:rPr>
                <w:t xml:space="preserve">tion </w:t>
              </w:r>
            </w:ins>
            <w:ins w:id="405" w:author="Martin Lindström" w:date="2016-06-27T17:54:00Z">
              <w:r w:rsidR="00C37177">
                <w:rPr>
                  <w:rFonts w:ascii="Helvetica" w:eastAsia="Times New Roman" w:hAnsi="Helvetica" w:cs="Helvetica"/>
                  <w:iCs/>
                  <w:color w:val="auto"/>
                  <w:kern w:val="0"/>
                  <w:sz w:val="14"/>
                  <w:szCs w:val="14"/>
                  <w:lang w:val="en-US" w:eastAsia="en-US"/>
                </w:rPr>
                <w:fldChar w:fldCharType="begin"/>
              </w:r>
              <w:r w:rsidR="00C37177">
                <w:rPr>
                  <w:rFonts w:ascii="Helvetica" w:eastAsia="Times New Roman" w:hAnsi="Helvetica" w:cs="Helvetica"/>
                  <w:iCs/>
                  <w:color w:val="auto"/>
                  <w:kern w:val="0"/>
                  <w:sz w:val="14"/>
                  <w:szCs w:val="14"/>
                  <w:lang w:val="en-US" w:eastAsia="en-US"/>
                </w:rPr>
                <w:instrText xml:space="preserve"> REF _Ref328668253 \r \h </w:instrText>
              </w:r>
            </w:ins>
            <w:r w:rsidR="00C37177">
              <w:rPr>
                <w:rFonts w:ascii="Helvetica" w:eastAsia="Times New Roman" w:hAnsi="Helvetica" w:cs="Helvetica"/>
                <w:iCs/>
                <w:color w:val="auto"/>
                <w:kern w:val="0"/>
                <w:sz w:val="14"/>
                <w:szCs w:val="14"/>
                <w:lang w:val="en-US" w:eastAsia="en-US"/>
              </w:rPr>
            </w:r>
            <w:r w:rsidR="00C37177">
              <w:rPr>
                <w:rFonts w:ascii="Helvetica" w:eastAsia="Times New Roman" w:hAnsi="Helvetica" w:cs="Helvetica"/>
                <w:iCs/>
                <w:color w:val="auto"/>
                <w:kern w:val="0"/>
                <w:sz w:val="14"/>
                <w:szCs w:val="14"/>
                <w:lang w:val="en-US" w:eastAsia="en-US"/>
              </w:rPr>
              <w:fldChar w:fldCharType="separate"/>
            </w:r>
            <w:ins w:id="406" w:author="Martin Lindström" w:date="2016-06-27T17:54:00Z">
              <w:r w:rsidR="00C37177">
                <w:rPr>
                  <w:rFonts w:ascii="Helvetica" w:eastAsia="Times New Roman" w:hAnsi="Helvetica" w:cs="Helvetica"/>
                  <w:iCs/>
                  <w:color w:val="auto"/>
                  <w:kern w:val="0"/>
                  <w:sz w:val="14"/>
                  <w:szCs w:val="14"/>
                  <w:lang w:val="en-US" w:eastAsia="en-US"/>
                </w:rPr>
                <w:t>3.3.2</w:t>
              </w:r>
              <w:r w:rsidR="00C37177">
                <w:rPr>
                  <w:rFonts w:ascii="Helvetica" w:eastAsia="Times New Roman" w:hAnsi="Helvetica" w:cs="Helvetica"/>
                  <w:iCs/>
                  <w:color w:val="auto"/>
                  <w:kern w:val="0"/>
                  <w:sz w:val="14"/>
                  <w:szCs w:val="14"/>
                  <w:lang w:val="en-US" w:eastAsia="en-US"/>
                </w:rPr>
                <w:fldChar w:fldCharType="end"/>
              </w:r>
            </w:ins>
            <w:ins w:id="407" w:author="Martin Lindström" w:date="2016-06-27T17:53:00Z">
              <w:r w:rsidR="00634896">
                <w:rPr>
                  <w:rFonts w:ascii="Helvetica" w:eastAsia="Times New Roman" w:hAnsi="Helvetica" w:cs="Helvetica"/>
                  <w:iCs/>
                  <w:color w:val="auto"/>
                  <w:kern w:val="0"/>
                  <w:sz w:val="14"/>
                  <w:szCs w:val="14"/>
                  <w:lang w:val="en-US" w:eastAsia="en-US"/>
                </w:rPr>
                <w:t xml:space="preserve"> </w:t>
              </w:r>
            </w:ins>
            <w:ins w:id="408" w:author="Martin Lindström" w:date="2016-06-27T15:40:00Z">
              <w:r w:rsidR="009706E4">
                <w:rPr>
                  <w:rFonts w:ascii="Helvetica" w:eastAsia="Times New Roman" w:hAnsi="Helvetica" w:cs="Helvetica"/>
                  <w:iCs/>
                  <w:color w:val="auto"/>
                  <w:kern w:val="0"/>
                  <w:sz w:val="14"/>
                  <w:szCs w:val="14"/>
                  <w:lang w:val="en-US" w:eastAsia="en-US"/>
                </w:rPr>
                <w:t>below.</w:t>
              </w:r>
            </w:ins>
          </w:p>
        </w:tc>
        <w:tc>
          <w:tcPr>
            <w:tcW w:w="686" w:type="dxa"/>
            <w:tcBorders>
              <w:top w:val="single" w:sz="8" w:space="0" w:color="7A9CAD"/>
              <w:left w:val="single" w:sz="8" w:space="0" w:color="7A9CAD"/>
              <w:bottom w:val="single" w:sz="8" w:space="0" w:color="7A9CAD"/>
              <w:right w:val="single" w:sz="8" w:space="0" w:color="7A9CAD"/>
            </w:tcBorders>
          </w:tcPr>
          <w:p w14:paraId="288941CD" w14:textId="37FB601A" w:rsidR="00511DD4" w:rsidRDefault="0013543F" w:rsidP="00270C31">
            <w:pPr>
              <w:autoSpaceDE w:val="0"/>
              <w:autoSpaceDN w:val="0"/>
              <w:adjustRightInd w:val="0"/>
              <w:spacing w:line="240" w:lineRule="auto"/>
              <w:rPr>
                <w:ins w:id="409" w:author="Martin Lindström" w:date="2016-06-27T15:25:00Z"/>
                <w:rFonts w:ascii="Helvetica" w:eastAsia="Times New Roman" w:hAnsi="Helvetica" w:cs="Helvetica"/>
                <w:color w:val="auto"/>
                <w:kern w:val="0"/>
                <w:sz w:val="14"/>
                <w:szCs w:val="14"/>
                <w:lang w:val="en-US" w:eastAsia="en-US"/>
              </w:rPr>
            </w:pPr>
            <w:ins w:id="410" w:author="Martin Lindström" w:date="2016-06-27T15:28: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34AE0FEB" w14:textId="2DD13354" w:rsidR="00511DD4" w:rsidRPr="00C3129B" w:rsidRDefault="00AE235C" w:rsidP="00270C31">
            <w:pPr>
              <w:autoSpaceDE w:val="0"/>
              <w:autoSpaceDN w:val="0"/>
              <w:adjustRightInd w:val="0"/>
              <w:spacing w:line="240" w:lineRule="auto"/>
              <w:rPr>
                <w:ins w:id="411" w:author="Martin Lindström" w:date="2016-06-27T15:25:00Z"/>
                <w:rFonts w:ascii="Helvetica" w:eastAsia="Times New Roman" w:hAnsi="Helvetica" w:cs="Helvetica"/>
                <w:i/>
                <w:color w:val="auto"/>
                <w:kern w:val="0"/>
                <w:sz w:val="14"/>
                <w:szCs w:val="14"/>
                <w:lang w:val="en-US" w:eastAsia="en-US"/>
              </w:rPr>
            </w:pPr>
            <w:ins w:id="412" w:author="Martin Lindström" w:date="2016-06-29T23:43:00Z">
              <w:r w:rsidRPr="008D0B56">
                <w:rPr>
                  <w:rFonts w:ascii="Helvetica" w:eastAsia="Times New Roman" w:hAnsi="Helvetica" w:cs="Helvetica"/>
                  <w:bCs/>
                  <w:i/>
                  <w:color w:val="auto"/>
                  <w:kern w:val="0"/>
                  <w:sz w:val="14"/>
                  <w:szCs w:val="14"/>
                  <w:highlight w:val="yellow"/>
                  <w:lang w:eastAsia="en-US"/>
                </w:rPr>
                <w:t>TBD</w:t>
              </w:r>
            </w:ins>
          </w:p>
        </w:tc>
      </w:tr>
      <w:tr w:rsidR="00B04818" w:rsidRPr="00856CE2" w14:paraId="118C5E2E" w14:textId="77777777" w:rsidTr="00AD5EF9">
        <w:tblPrEx>
          <w:tblBorders>
            <w:top w:val="none" w:sz="0" w:space="0" w:color="auto"/>
            <w:bottom w:val="single" w:sz="8" w:space="0" w:color="7A9CAD"/>
          </w:tblBorders>
        </w:tblPrEx>
        <w:trPr>
          <w:trHeight w:val="674"/>
          <w:ins w:id="413" w:author="Martin Lindström" w:date="2016-08-22T10:23:00Z"/>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F4068C" w14:textId="3A282091" w:rsidR="00B04818" w:rsidRDefault="00B04818">
            <w:pPr>
              <w:autoSpaceDE w:val="0"/>
              <w:autoSpaceDN w:val="0"/>
              <w:adjustRightInd w:val="0"/>
              <w:spacing w:line="240" w:lineRule="auto"/>
              <w:rPr>
                <w:ins w:id="414" w:author="Martin Lindström" w:date="2016-08-22T10:23:00Z"/>
                <w:rFonts w:ascii="Helvetica" w:eastAsia="Times New Roman" w:hAnsi="Helvetica" w:cs="Helvetica"/>
                <w:noProof/>
                <w:color w:val="auto"/>
                <w:kern w:val="0"/>
                <w:sz w:val="14"/>
                <w:szCs w:val="14"/>
                <w:lang w:val="en-US" w:eastAsia="en-US"/>
              </w:rPr>
            </w:pPr>
            <w:ins w:id="415" w:author="Martin Lindström" w:date="2016-08-22T10:23:00Z">
              <w:r>
                <w:rPr>
                  <w:rFonts w:ascii="Helvetica" w:eastAsia="Times New Roman" w:hAnsi="Helvetica" w:cs="Helvetica"/>
                  <w:noProof/>
                  <w:color w:val="auto"/>
                  <w:kern w:val="0"/>
                  <w:sz w:val="14"/>
                  <w:szCs w:val="14"/>
                  <w:lang w:val="en-US" w:eastAsia="en-US"/>
                </w:rPr>
                <w:t>eidasPersonId</w:t>
              </w:r>
            </w:ins>
            <w:ins w:id="416" w:author="Martin Lindström" w:date="2016-08-22T10:39:00Z">
              <w:r w:rsidR="00CC3649">
                <w:rPr>
                  <w:rFonts w:ascii="Helvetica" w:eastAsia="Times New Roman" w:hAnsi="Helvetica" w:cs="Helvetica"/>
                  <w:noProof/>
                  <w:color w:val="auto"/>
                  <w:kern w:val="0"/>
                  <w:sz w:val="14"/>
                  <w:szCs w:val="14"/>
                  <w:lang w:val="en-US" w:eastAsia="en-US"/>
                </w:rPr>
                <w:t>entifier</w:t>
              </w:r>
            </w:ins>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BDC7C" w14:textId="54E67E6E" w:rsidR="00B04818" w:rsidRDefault="00B04818">
            <w:pPr>
              <w:autoSpaceDE w:val="0"/>
              <w:autoSpaceDN w:val="0"/>
              <w:adjustRightInd w:val="0"/>
              <w:spacing w:line="240" w:lineRule="auto"/>
              <w:rPr>
                <w:ins w:id="417" w:author="Martin Lindström" w:date="2016-08-22T10:23:00Z"/>
                <w:rFonts w:ascii="Helvetica" w:eastAsia="Times New Roman" w:hAnsi="Helvetica" w:cs="Helvetica"/>
                <w:color w:val="auto"/>
                <w:kern w:val="0"/>
                <w:sz w:val="14"/>
                <w:szCs w:val="14"/>
                <w:lang w:val="en-US" w:eastAsia="en-US"/>
              </w:rPr>
            </w:pPr>
            <w:proofErr w:type="spellStart"/>
            <w:ins w:id="418" w:author="Martin Lindström" w:date="2016-08-22T10:23:00Z">
              <w:r>
                <w:rPr>
                  <w:rFonts w:ascii="Helvetica" w:eastAsia="Times New Roman" w:hAnsi="Helvetica" w:cs="Helvetica"/>
                  <w:color w:val="auto"/>
                  <w:kern w:val="0"/>
                  <w:sz w:val="14"/>
                  <w:szCs w:val="14"/>
                  <w:lang w:val="en-US" w:eastAsia="en-US"/>
                </w:rPr>
                <w:t>urn:oid</w:t>
              </w:r>
              <w:proofErr w:type="spellEnd"/>
              <w:r>
                <w:rPr>
                  <w:rFonts w:ascii="Helvetica" w:eastAsia="Times New Roman" w:hAnsi="Helvetica" w:cs="Helvetica"/>
                  <w:color w:val="auto"/>
                  <w:kern w:val="0"/>
                  <w:sz w:val="14"/>
                  <w:szCs w:val="14"/>
                  <w:lang w:val="en-US" w:eastAsia="en-US"/>
                </w:rPr>
                <w:t>: 1.2.752.201.3.7</w:t>
              </w:r>
            </w:ins>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3660A8" w14:textId="1F2FD3C4" w:rsidR="00B04818" w:rsidRDefault="002E6625" w:rsidP="00270C31">
            <w:pPr>
              <w:autoSpaceDE w:val="0"/>
              <w:autoSpaceDN w:val="0"/>
              <w:adjustRightInd w:val="0"/>
              <w:spacing w:line="240" w:lineRule="auto"/>
              <w:rPr>
                <w:ins w:id="419" w:author="Martin Lindström" w:date="2016-08-22T10:23:00Z"/>
                <w:rFonts w:ascii="Helvetica" w:eastAsia="Times New Roman" w:hAnsi="Helvetica" w:cs="Helvetica"/>
                <w:color w:val="auto"/>
                <w:kern w:val="0"/>
                <w:sz w:val="14"/>
                <w:szCs w:val="14"/>
                <w:lang w:val="en-US" w:eastAsia="en-US"/>
              </w:rPr>
            </w:pPr>
            <w:ins w:id="420" w:author="Martin Lindström" w:date="2016-08-22T10:36:00Z">
              <w:r>
                <w:rPr>
                  <w:rFonts w:ascii="Helvetica" w:eastAsia="Times New Roman" w:hAnsi="Helvetica" w:cs="Helvetica"/>
                  <w:color w:val="auto"/>
                  <w:kern w:val="0"/>
                  <w:sz w:val="14"/>
                  <w:szCs w:val="14"/>
                  <w:lang w:val="en-US" w:eastAsia="en-US"/>
                </w:rPr>
                <w:t>eIDAS uniqueness identifier for natural persons</w:t>
              </w:r>
            </w:ins>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26DE2D" w14:textId="3C00875B" w:rsidR="00B04818" w:rsidRDefault="002E6625" w:rsidP="00634896">
            <w:pPr>
              <w:autoSpaceDE w:val="0"/>
              <w:autoSpaceDN w:val="0"/>
              <w:adjustRightInd w:val="0"/>
              <w:spacing w:line="240" w:lineRule="auto"/>
              <w:rPr>
                <w:ins w:id="421" w:author="Martin Lindström" w:date="2016-08-22T10:23:00Z"/>
                <w:rFonts w:ascii="Helvetica" w:eastAsia="Times New Roman" w:hAnsi="Helvetica" w:cs="Helvetica"/>
                <w:iCs/>
                <w:color w:val="auto"/>
                <w:kern w:val="0"/>
                <w:sz w:val="14"/>
                <w:szCs w:val="14"/>
                <w:lang w:val="en-US" w:eastAsia="en-US"/>
              </w:rPr>
            </w:pPr>
            <w:ins w:id="422" w:author="Martin Lindström" w:date="2016-08-22T10:36:00Z">
              <w:r>
                <w:rPr>
                  <w:rFonts w:ascii="Helvetica" w:eastAsia="Times New Roman" w:hAnsi="Helvetica" w:cs="Helvetica"/>
                  <w:iCs/>
                  <w:color w:val="auto"/>
                  <w:kern w:val="0"/>
                  <w:sz w:val="14"/>
                  <w:szCs w:val="14"/>
                  <w:lang w:val="en-US" w:eastAsia="en-US"/>
                </w:rPr>
                <w:t>Maps the eIDAS PersonIde</w:t>
              </w:r>
              <w:r>
                <w:rPr>
                  <w:rFonts w:ascii="Helvetica" w:eastAsia="Times New Roman" w:hAnsi="Helvetica" w:cs="Helvetica"/>
                  <w:iCs/>
                  <w:color w:val="auto"/>
                  <w:kern w:val="0"/>
                  <w:sz w:val="14"/>
                  <w:szCs w:val="14"/>
                  <w:lang w:val="en-US" w:eastAsia="en-US"/>
                </w:rPr>
                <w:t>n</w:t>
              </w:r>
              <w:r>
                <w:rPr>
                  <w:rFonts w:ascii="Helvetica" w:eastAsia="Times New Roman" w:hAnsi="Helvetica" w:cs="Helvetica"/>
                  <w:iCs/>
                  <w:color w:val="auto"/>
                  <w:kern w:val="0"/>
                  <w:sz w:val="14"/>
                  <w:szCs w:val="14"/>
                  <w:lang w:val="en-US" w:eastAsia="en-US"/>
                </w:rPr>
                <w:t>tifier attribute to a string attribute within the scope of the Swedish eID Framework attribute set.</w:t>
              </w:r>
            </w:ins>
          </w:p>
        </w:tc>
        <w:tc>
          <w:tcPr>
            <w:tcW w:w="686" w:type="dxa"/>
            <w:tcBorders>
              <w:top w:val="single" w:sz="8" w:space="0" w:color="7A9CAD"/>
              <w:left w:val="single" w:sz="8" w:space="0" w:color="7A9CAD"/>
              <w:bottom w:val="single" w:sz="8" w:space="0" w:color="7A9CAD"/>
              <w:right w:val="single" w:sz="8" w:space="0" w:color="7A9CAD"/>
            </w:tcBorders>
          </w:tcPr>
          <w:p w14:paraId="4D2659AF" w14:textId="0570CB0E" w:rsidR="00B04818" w:rsidRDefault="00346F90" w:rsidP="00270C31">
            <w:pPr>
              <w:autoSpaceDE w:val="0"/>
              <w:autoSpaceDN w:val="0"/>
              <w:adjustRightInd w:val="0"/>
              <w:spacing w:line="240" w:lineRule="auto"/>
              <w:rPr>
                <w:ins w:id="423" w:author="Martin Lindström" w:date="2016-08-22T10:23:00Z"/>
                <w:rFonts w:ascii="Helvetica" w:eastAsia="Times New Roman" w:hAnsi="Helvetica" w:cs="Helvetica"/>
                <w:color w:val="auto"/>
                <w:kern w:val="0"/>
                <w:sz w:val="14"/>
                <w:szCs w:val="14"/>
                <w:lang w:val="en-US" w:eastAsia="en-US"/>
              </w:rPr>
            </w:pPr>
            <w:ins w:id="424" w:author="Martin Lindström" w:date="2016-08-22T10:37:00Z">
              <w:r>
                <w:rPr>
                  <w:rFonts w:ascii="Helvetica" w:eastAsia="Times New Roman" w:hAnsi="Helvetica" w:cs="Helvetica"/>
                  <w:color w:val="auto"/>
                  <w:kern w:val="0"/>
                  <w:sz w:val="14"/>
                  <w:szCs w:val="14"/>
                  <w:lang w:val="en-US" w:eastAsia="en-US"/>
                </w:rPr>
                <w:t>NO</w:t>
              </w:r>
            </w:ins>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B9A43F8" w14:textId="77777777" w:rsidR="00B60680" w:rsidRPr="008D0B56" w:rsidRDefault="00B60680" w:rsidP="00B60680">
            <w:pPr>
              <w:autoSpaceDE w:val="0"/>
              <w:autoSpaceDN w:val="0"/>
              <w:adjustRightInd w:val="0"/>
              <w:spacing w:line="240" w:lineRule="auto"/>
              <w:rPr>
                <w:ins w:id="425" w:author="Martin Lindström" w:date="2016-08-22T10:38:00Z"/>
                <w:rFonts w:ascii="Helvetica" w:eastAsia="Times New Roman" w:hAnsi="Helvetica" w:cs="Helvetica"/>
                <w:bCs/>
                <w:color w:val="auto"/>
                <w:kern w:val="0"/>
                <w:sz w:val="14"/>
                <w:szCs w:val="14"/>
                <w:lang w:eastAsia="en-US"/>
              </w:rPr>
            </w:pPr>
            <w:ins w:id="426" w:author="Martin Lindström" w:date="2016-08-22T10:38:00Z">
              <w:r w:rsidRPr="008D0B56">
                <w:rPr>
                  <w:rFonts w:ascii="Helvetica" w:eastAsia="Times New Roman" w:hAnsi="Helvetica" w:cs="Helvetica"/>
                  <w:bCs/>
                  <w:color w:val="auto"/>
                  <w:kern w:val="0"/>
                  <w:sz w:val="14"/>
                  <w:szCs w:val="14"/>
                  <w:lang w:eastAsia="en-US"/>
                </w:rPr>
                <w:t xml:space="preserve">ES/AT/02635542Y </w:t>
              </w:r>
            </w:ins>
          </w:p>
          <w:p w14:paraId="534B79CC" w14:textId="260C73FB" w:rsidR="00B04818" w:rsidRPr="00B60680" w:rsidRDefault="00B60680" w:rsidP="00270C31">
            <w:pPr>
              <w:autoSpaceDE w:val="0"/>
              <w:autoSpaceDN w:val="0"/>
              <w:adjustRightInd w:val="0"/>
              <w:spacing w:line="240" w:lineRule="auto"/>
              <w:rPr>
                <w:ins w:id="427" w:author="Martin Lindström" w:date="2016-08-22T10:23:00Z"/>
                <w:rFonts w:ascii="Helvetica" w:eastAsia="Times New Roman" w:hAnsi="Helvetica" w:cs="Helvetica"/>
                <w:bCs/>
                <w:color w:val="auto"/>
                <w:kern w:val="0"/>
                <w:sz w:val="14"/>
                <w:szCs w:val="14"/>
                <w:highlight w:val="yellow"/>
                <w:lang w:eastAsia="en-US"/>
              </w:rPr>
            </w:pPr>
            <w:ins w:id="428" w:author="Martin Lindström" w:date="2016-08-22T10:38:00Z">
              <w:r w:rsidRPr="008D0B56">
                <w:rPr>
                  <w:rFonts w:ascii="Helvetica" w:eastAsia="Times New Roman" w:hAnsi="Helvetica" w:cs="Helvetica"/>
                  <w:bCs/>
                  <w:color w:val="auto"/>
                  <w:kern w:val="0"/>
                  <w:sz w:val="14"/>
                  <w:szCs w:val="14"/>
                  <w:lang w:eastAsia="en-US"/>
                </w:rPr>
                <w:t>(</w:t>
              </w:r>
              <w:proofErr w:type="spellStart"/>
              <w:r w:rsidRPr="008D0B56">
                <w:rPr>
                  <w:rFonts w:ascii="Helvetica" w:eastAsia="Times New Roman" w:hAnsi="Helvetica" w:cs="Helvetica"/>
                  <w:bCs/>
                  <w:color w:val="auto"/>
                  <w:kern w:val="0"/>
                  <w:sz w:val="14"/>
                  <w:szCs w:val="14"/>
                  <w:lang w:eastAsia="en-US"/>
                </w:rPr>
                <w:t>Spanish</w:t>
              </w:r>
              <w:proofErr w:type="spellEnd"/>
              <w:r w:rsidRPr="008D0B56">
                <w:rPr>
                  <w:rFonts w:ascii="Helvetica" w:eastAsia="Times New Roman" w:hAnsi="Helvetica" w:cs="Helvetica"/>
                  <w:bCs/>
                  <w:color w:val="auto"/>
                  <w:kern w:val="0"/>
                  <w:sz w:val="14"/>
                  <w:szCs w:val="14"/>
                  <w:lang w:eastAsia="en-US"/>
                </w:rPr>
                <w:t xml:space="preserve"> </w:t>
              </w:r>
              <w:proofErr w:type="spellStart"/>
              <w:r w:rsidRPr="008D0B56">
                <w:rPr>
                  <w:rFonts w:ascii="Helvetica" w:eastAsia="Times New Roman" w:hAnsi="Helvetica" w:cs="Helvetica"/>
                  <w:bCs/>
                  <w:color w:val="auto"/>
                  <w:kern w:val="0"/>
                  <w:sz w:val="14"/>
                  <w:szCs w:val="14"/>
                  <w:lang w:eastAsia="en-US"/>
                </w:rPr>
                <w:t>eIDNumber</w:t>
              </w:r>
              <w:proofErr w:type="spellEnd"/>
              <w:r w:rsidRPr="008D0B56">
                <w:rPr>
                  <w:rFonts w:ascii="Helvetica" w:eastAsia="Times New Roman" w:hAnsi="Helvetica" w:cs="Helvetica"/>
                  <w:bCs/>
                  <w:color w:val="auto"/>
                  <w:kern w:val="0"/>
                  <w:sz w:val="14"/>
                  <w:szCs w:val="14"/>
                  <w:lang w:eastAsia="en-US"/>
                </w:rPr>
                <w:t xml:space="preserve"> for an </w:t>
              </w:r>
              <w:proofErr w:type="spellStart"/>
              <w:r w:rsidRPr="008D0B56">
                <w:rPr>
                  <w:rFonts w:ascii="Helvetica" w:eastAsia="Times New Roman" w:hAnsi="Helvetica" w:cs="Helvetica"/>
                  <w:bCs/>
                  <w:color w:val="auto"/>
                  <w:kern w:val="0"/>
                  <w:sz w:val="14"/>
                  <w:szCs w:val="14"/>
                  <w:lang w:eastAsia="en-US"/>
                </w:rPr>
                <w:t>Austrian</w:t>
              </w:r>
              <w:proofErr w:type="spellEnd"/>
              <w:r w:rsidRPr="008D0B56">
                <w:rPr>
                  <w:rFonts w:ascii="Helvetica" w:eastAsia="Times New Roman" w:hAnsi="Helvetica" w:cs="Helvetica"/>
                  <w:bCs/>
                  <w:color w:val="auto"/>
                  <w:kern w:val="0"/>
                  <w:sz w:val="14"/>
                  <w:szCs w:val="14"/>
                  <w:lang w:eastAsia="en-US"/>
                </w:rPr>
                <w:t xml:space="preserve"> SP)</w:t>
              </w:r>
            </w:ins>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429" w:name="_Toc333491196"/>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429"/>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w:t>
      </w:r>
      <w:proofErr w:type="gramStart"/>
      <w:r>
        <w:rPr>
          <w:lang w:val="en-US"/>
        </w:rPr>
        <w:t>:2.5.4.4</w:t>
      </w:r>
      <w:proofErr w:type="gramEnd"/>
      <w:r>
        <w:rPr>
          <w:lang w:val="en-US"/>
        </w:rPr>
        <w:t>”, its friendly name is “</w:t>
      </w:r>
      <w:proofErr w:type="spellStart"/>
      <w:r>
        <w:rPr>
          <w:lang w:val="en-US"/>
        </w:rPr>
        <w:t>sn</w:t>
      </w:r>
      <w:proofErr w:type="spellEnd"/>
      <w:r>
        <w:rPr>
          <w:lang w:val="en-US"/>
        </w:rPr>
        <w:t>”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430" w:name="_Ref295068723"/>
      <w:bookmarkStart w:id="431" w:name="_Toc298828794"/>
      <w:bookmarkStart w:id="432" w:name="_Toc333491197"/>
      <w:r>
        <w:rPr>
          <w:lang w:val="en-GB"/>
        </w:rPr>
        <w:lastRenderedPageBreak/>
        <w:t xml:space="preserve">The </w:t>
      </w:r>
      <w:proofErr w:type="spellStart"/>
      <w:r>
        <w:rPr>
          <w:lang w:val="en-GB"/>
        </w:rPr>
        <w:t>authContextParams</w:t>
      </w:r>
      <w:proofErr w:type="spellEnd"/>
      <w:r>
        <w:rPr>
          <w:lang w:val="en-GB"/>
        </w:rPr>
        <w:t xml:space="preserve"> Attribute</w:t>
      </w:r>
      <w:bookmarkEnd w:id="430"/>
      <w:bookmarkEnd w:id="431"/>
      <w:bookmarkEnd w:id="432"/>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4D7106D8" w14:textId="6FFBFBE5" w:rsidR="00246391" w:rsidRDefault="00246391" w:rsidP="004A65FE">
      <w:pPr>
        <w:pBdr>
          <w:top w:val="single" w:sz="4" w:space="1" w:color="auto"/>
          <w:left w:val="single" w:sz="4" w:space="4" w:color="auto"/>
          <w:bottom w:val="single" w:sz="4" w:space="1" w:color="auto"/>
          <w:right w:val="single" w:sz="4" w:space="4" w:color="auto"/>
        </w:pBdr>
        <w:shd w:val="clear" w:color="auto" w:fill="F2F2F2" w:themeFill="background1" w:themeFillShade="F2"/>
        <w:rPr>
          <w:ins w:id="433" w:author="Martin Lindström" w:date="2016-06-27T15:10:00Z"/>
          <w:lang w:val="en-US"/>
        </w:rPr>
      </w:pPr>
      <w:r>
        <w:rPr>
          <w:rFonts w:ascii="Courier New" w:hAnsi="Courier New" w:cs="Courier New"/>
          <w:noProof/>
          <w:sz w:val="14"/>
          <w:szCs w:val="14"/>
          <w:lang w:val="en-US"/>
        </w:rPr>
        <w:t>...</w:t>
      </w:r>
    </w:p>
    <w:p w14:paraId="00F9E7EC" w14:textId="0E42F9D1" w:rsidR="00882036" w:rsidRDefault="00882036" w:rsidP="00B24FFC">
      <w:pPr>
        <w:pStyle w:val="Heading2"/>
        <w:rPr>
          <w:ins w:id="434" w:author="Martin Lindström" w:date="2016-06-27T15:29:00Z"/>
          <w:lang w:val="en-US"/>
        </w:rPr>
      </w:pPr>
      <w:bookmarkStart w:id="435" w:name="_Toc333491198"/>
      <w:bookmarkStart w:id="436" w:name="_Ref328659660"/>
      <w:ins w:id="437" w:author="Martin Lindström" w:date="2016-06-27T15:30:00Z">
        <w:r>
          <w:rPr>
            <w:lang w:val="en-US"/>
          </w:rPr>
          <w:t>Attributes for the eIDAS Framework</w:t>
        </w:r>
      </w:ins>
      <w:bookmarkEnd w:id="435"/>
    </w:p>
    <w:p w14:paraId="63E24E2A" w14:textId="0EFD1823" w:rsidR="006D00BC" w:rsidRDefault="006D00BC" w:rsidP="004A65FE">
      <w:pPr>
        <w:pStyle w:val="Heading3"/>
        <w:rPr>
          <w:ins w:id="438" w:author="Martin Lindström" w:date="2016-06-27T15:10:00Z"/>
          <w:lang w:val="en-US"/>
        </w:rPr>
      </w:pPr>
      <w:bookmarkStart w:id="439" w:name="_Ref328660798"/>
      <w:bookmarkStart w:id="440" w:name="_Toc333491199"/>
      <w:ins w:id="441" w:author="Martin Lindström" w:date="2016-06-27T15:10:00Z">
        <w:r>
          <w:rPr>
            <w:lang w:val="en-US"/>
          </w:rPr>
          <w:t xml:space="preserve">The </w:t>
        </w:r>
        <w:del w:id="442" w:author="Stefan Santesson" w:date="2016-08-26T12:12:00Z">
          <w:r w:rsidDel="00E4008E">
            <w:rPr>
              <w:lang w:val="en-US"/>
            </w:rPr>
            <w:delText>p</w:delText>
          </w:r>
        </w:del>
      </w:ins>
      <w:proofErr w:type="spellStart"/>
      <w:ins w:id="443" w:author="Stefan Santesson" w:date="2016-08-26T12:12:00Z">
        <w:r w:rsidR="00E4008E">
          <w:rPr>
            <w:lang w:val="en-US"/>
          </w:rPr>
          <w:t>prid</w:t>
        </w:r>
        <w:proofErr w:type="spellEnd"/>
        <w:r w:rsidR="00E4008E">
          <w:rPr>
            <w:lang w:val="en-US"/>
          </w:rPr>
          <w:t xml:space="preserve"> and </w:t>
        </w:r>
        <w:proofErr w:type="spellStart"/>
        <w:r w:rsidR="00E4008E">
          <w:rPr>
            <w:lang w:val="en-US"/>
          </w:rPr>
          <w:t>pridPersistence</w:t>
        </w:r>
      </w:ins>
      <w:proofErr w:type="spellEnd"/>
      <w:ins w:id="444" w:author="Martin Lindström" w:date="2016-06-27T15:10:00Z">
        <w:del w:id="445" w:author="Stefan Santesson" w:date="2016-08-26T12:12:00Z">
          <w:r w:rsidDel="00E4008E">
            <w:rPr>
              <w:lang w:val="en-US"/>
            </w:rPr>
            <w:delText>rovisionalId</w:delText>
          </w:r>
        </w:del>
        <w:r>
          <w:rPr>
            <w:lang w:val="en-US"/>
          </w:rPr>
          <w:t xml:space="preserve"> Attribute</w:t>
        </w:r>
        <w:bookmarkEnd w:id="436"/>
        <w:bookmarkEnd w:id="439"/>
        <w:bookmarkEnd w:id="440"/>
      </w:ins>
    </w:p>
    <w:p w14:paraId="354AC981" w14:textId="0667B1CB" w:rsidR="003C0A35" w:rsidRDefault="00017DD6" w:rsidP="004A65FE">
      <w:pPr>
        <w:rPr>
          <w:ins w:id="446" w:author="Stefan Santesson" w:date="2016-08-26T12:19:00Z"/>
          <w:lang w:val="en-GB"/>
        </w:rPr>
      </w:pPr>
      <w:ins w:id="447" w:author="Martin Lindström" w:date="2016-08-22T12:47:00Z">
        <w:r>
          <w:rPr>
            <w:lang w:val="en-GB"/>
          </w:rPr>
          <w:t>Assertion</w:t>
        </w:r>
      </w:ins>
      <w:ins w:id="448" w:author="Martin Lindström" w:date="2016-08-22T12:48:00Z">
        <w:r>
          <w:rPr>
            <w:lang w:val="en-GB"/>
          </w:rPr>
          <w:t>s</w:t>
        </w:r>
      </w:ins>
      <w:ins w:id="449" w:author="Martin Lindström" w:date="2016-08-22T12:47:00Z">
        <w:r>
          <w:rPr>
            <w:lang w:val="en-GB"/>
          </w:rPr>
          <w:t xml:space="preserve"> (</w:t>
        </w:r>
      </w:ins>
      <w:ins w:id="450" w:author="Martin Lindström" w:date="2016-08-22T12:49:00Z">
        <w:r>
          <w:rPr>
            <w:lang w:val="en-GB"/>
          </w:rPr>
          <w:t>with</w:t>
        </w:r>
      </w:ins>
      <w:ins w:id="451" w:author="Martin Lindström" w:date="2016-08-22T12:47:00Z">
        <w:r>
          <w:rPr>
            <w:lang w:val="en-GB"/>
          </w:rPr>
          <w:t xml:space="preserve"> attribute statements</w:t>
        </w:r>
      </w:ins>
      <w:ins w:id="452" w:author="Martin Lindström" w:date="2016-08-22T12:49:00Z">
        <w:r>
          <w:rPr>
            <w:lang w:val="en-GB"/>
          </w:rPr>
          <w:t>)</w:t>
        </w:r>
      </w:ins>
      <w:ins w:id="453" w:author="Martin Lindström" w:date="2016-08-22T12:47:00Z">
        <w:r>
          <w:rPr>
            <w:lang w:val="en-GB"/>
          </w:rPr>
          <w:t xml:space="preserve"> issued from a member state eIDAS node contain </w:t>
        </w:r>
      </w:ins>
      <w:ins w:id="454" w:author="Stefan Santesson" w:date="2016-08-26T12:15:00Z">
        <w:r w:rsidR="003C0A35">
          <w:rPr>
            <w:lang w:val="en-GB"/>
          </w:rPr>
          <w:t>a set of attributes ident</w:t>
        </w:r>
        <w:r w:rsidR="003C0A35">
          <w:rPr>
            <w:lang w:val="en-GB"/>
          </w:rPr>
          <w:t>i</w:t>
        </w:r>
        <w:r w:rsidR="003C0A35">
          <w:rPr>
            <w:lang w:val="en-GB"/>
          </w:rPr>
          <w:t xml:space="preserve">fying the authenticated subject. Attributes obtained from other </w:t>
        </w:r>
      </w:ins>
      <w:ins w:id="455" w:author="Stefan Santesson" w:date="2016-08-26T12:16:00Z">
        <w:r w:rsidR="003C0A35">
          <w:rPr>
            <w:lang w:val="en-GB"/>
          </w:rPr>
          <w:t xml:space="preserve">conformant </w:t>
        </w:r>
      </w:ins>
      <w:ins w:id="456" w:author="Stefan Santesson" w:date="2016-08-26T12:15:00Z">
        <w:r w:rsidR="003C0A35">
          <w:rPr>
            <w:lang w:val="en-GB"/>
          </w:rPr>
          <w:t xml:space="preserve">eIDAS nodes will provide an </w:t>
        </w:r>
      </w:ins>
      <w:ins w:id="457" w:author="Stefan Santesson" w:date="2016-08-26T12:16:00Z">
        <w:r w:rsidR="003C0A35">
          <w:rPr>
            <w:lang w:val="en-GB"/>
          </w:rPr>
          <w:t>eIDAS unique ident</w:t>
        </w:r>
      </w:ins>
      <w:ins w:id="458" w:author="Stefan Santesson" w:date="2016-08-26T12:17:00Z">
        <w:r w:rsidR="003C0A35">
          <w:rPr>
            <w:lang w:val="en-GB"/>
          </w:rPr>
          <w:t>ifier but it can</w:t>
        </w:r>
      </w:ins>
      <w:ins w:id="459" w:author="Martin Lindström" w:date="2016-08-26T14:17:00Z">
        <w:r w:rsidR="008D0B56">
          <w:rPr>
            <w:lang w:val="en-GB"/>
          </w:rPr>
          <w:t xml:space="preserve"> no</w:t>
        </w:r>
      </w:ins>
      <w:ins w:id="460" w:author="Stefan Santesson" w:date="2016-08-26T12:17:00Z">
        <w:r w:rsidR="003C0A35">
          <w:rPr>
            <w:lang w:val="en-GB"/>
          </w:rPr>
          <w:t>t be ruled out that the Swedish eIDAS node may be adopted to accept authentic</w:t>
        </w:r>
        <w:r w:rsidR="003C0A35">
          <w:rPr>
            <w:lang w:val="en-GB"/>
          </w:rPr>
          <w:t>a</w:t>
        </w:r>
        <w:r w:rsidR="003C0A35">
          <w:rPr>
            <w:lang w:val="en-GB"/>
          </w:rPr>
          <w:t xml:space="preserve">tion from non eIDAS compliant nodes, such as when accepting authentication from </w:t>
        </w:r>
      </w:ins>
      <w:ins w:id="461" w:author="Stefan Santesson" w:date="2016-08-26T12:18:00Z">
        <w:r w:rsidR="003C0A35">
          <w:rPr>
            <w:lang w:val="en-GB"/>
          </w:rPr>
          <w:t>countries outside of EU such as USA</w:t>
        </w:r>
      </w:ins>
      <w:ins w:id="462" w:author="Stefan Santesson" w:date="2016-08-26T12:19:00Z">
        <w:r w:rsidR="003C0A35">
          <w:rPr>
            <w:lang w:val="en-GB"/>
          </w:rPr>
          <w:t>.</w:t>
        </w:r>
      </w:ins>
    </w:p>
    <w:p w14:paraId="66060627" w14:textId="77777777" w:rsidR="003C0A35" w:rsidRDefault="003C0A35" w:rsidP="004A65FE">
      <w:pPr>
        <w:rPr>
          <w:ins w:id="463" w:author="Stefan Santesson" w:date="2016-08-26T12:19:00Z"/>
          <w:lang w:val="en-GB"/>
        </w:rPr>
      </w:pPr>
    </w:p>
    <w:p w14:paraId="7DB1D693" w14:textId="77777777" w:rsidR="00E103C0" w:rsidRDefault="00E103C0" w:rsidP="00E103C0">
      <w:pPr>
        <w:rPr>
          <w:ins w:id="464" w:author="Stefan Santesson" w:date="2016-08-26T12:41:00Z"/>
          <w:lang w:val="en-GB"/>
        </w:rPr>
      </w:pPr>
      <w:ins w:id="465" w:author="Stefan Santesson" w:date="2016-08-26T12:41:00Z">
        <w:r>
          <w:rPr>
            <w:lang w:val="en-GB"/>
          </w:rPr>
          <w:t xml:space="preserve">The Swedish eIDAS connector enriches attribute statements with the </w:t>
        </w:r>
        <w:r w:rsidRPr="00BC5FBA">
          <w:rPr>
            <w:rStyle w:val="Code"/>
          </w:rPr>
          <w:t>prid</w:t>
        </w:r>
        <w:r>
          <w:rPr>
            <w:lang w:val="en-GB"/>
          </w:rPr>
          <w:t xml:space="preserve"> and </w:t>
        </w:r>
        <w:r w:rsidRPr="00BC5FBA">
          <w:rPr>
            <w:rStyle w:val="Code"/>
          </w:rPr>
          <w:t>prid</w:t>
        </w:r>
        <w:r>
          <w:rPr>
            <w:rStyle w:val="Code"/>
          </w:rPr>
          <w:t>Persistence</w:t>
        </w:r>
        <w:r>
          <w:rPr>
            <w:lang w:val="en-US"/>
          </w:rPr>
          <w:t xml:space="preserve"> attributes.</w:t>
        </w:r>
      </w:ins>
    </w:p>
    <w:p w14:paraId="2A81D14C" w14:textId="77777777" w:rsidR="00E103C0" w:rsidRDefault="00E103C0" w:rsidP="004A65FE">
      <w:pPr>
        <w:rPr>
          <w:ins w:id="466" w:author="Stefan Santesson" w:date="2016-08-26T12:41:00Z"/>
          <w:lang w:val="en-GB"/>
        </w:rPr>
      </w:pPr>
    </w:p>
    <w:p w14:paraId="5A3A2617" w14:textId="6141EF2D" w:rsidR="00480B98" w:rsidRDefault="003C0A35" w:rsidP="00E0742E">
      <w:pPr>
        <w:rPr>
          <w:ins w:id="467" w:author="Stefan Santesson" w:date="2016-08-26T12:30:00Z"/>
          <w:lang w:val="en-GB"/>
        </w:rPr>
      </w:pPr>
      <w:ins w:id="468" w:author="Stefan Santesson" w:date="2016-08-26T12:19:00Z">
        <w:r>
          <w:rPr>
            <w:lang w:val="en-GB"/>
          </w:rPr>
          <w:t>Th</w:t>
        </w:r>
      </w:ins>
      <w:ins w:id="469" w:author="Martin Lindström" w:date="2016-08-26T14:19:00Z">
        <w:r w:rsidR="00E0742E">
          <w:rPr>
            <w:lang w:val="en-GB"/>
          </w:rPr>
          <w:t xml:space="preserve">e </w:t>
        </w:r>
        <w:r w:rsidR="00E0742E" w:rsidRPr="004E361D">
          <w:rPr>
            <w:rStyle w:val="Code"/>
          </w:rPr>
          <w:t>prid</w:t>
        </w:r>
        <w:r w:rsidR="00E0742E">
          <w:rPr>
            <w:lang w:val="en-GB"/>
          </w:rPr>
          <w:t xml:space="preserve"> </w:t>
        </w:r>
        <w:r w:rsidR="004E361D">
          <w:rPr>
            <w:lang w:val="en-GB"/>
          </w:rPr>
          <w:t xml:space="preserve">attribute </w:t>
        </w:r>
      </w:ins>
      <w:ins w:id="470" w:author="Stefan Santesson" w:date="2016-08-26T12:19:00Z">
        <w:r>
          <w:rPr>
            <w:lang w:val="en-GB"/>
          </w:rPr>
          <w:t>is designed to provide one common unique attribute of the user in a common format regar</w:t>
        </w:r>
        <w:r>
          <w:rPr>
            <w:lang w:val="en-GB"/>
          </w:rPr>
          <w:t>d</w:t>
        </w:r>
        <w:r>
          <w:rPr>
            <w:lang w:val="en-GB"/>
          </w:rPr>
          <w:t xml:space="preserve">less of </w:t>
        </w:r>
      </w:ins>
      <w:ins w:id="471" w:author="Stefan Santesson" w:date="2016-08-26T12:20:00Z">
        <w:r>
          <w:rPr>
            <w:lang w:val="en-GB"/>
          </w:rPr>
          <w:t xml:space="preserve">the composition of the original attributes received from the </w:t>
        </w:r>
      </w:ins>
      <w:ins w:id="472" w:author="Stefan Santesson" w:date="2016-08-26T12:21:00Z">
        <w:r>
          <w:rPr>
            <w:lang w:val="en-GB"/>
          </w:rPr>
          <w:t>authenticating source</w:t>
        </w:r>
      </w:ins>
      <w:ins w:id="473" w:author="Stefan Santesson" w:date="2016-08-26T12:20:00Z">
        <w:r>
          <w:rPr>
            <w:lang w:val="en-GB"/>
          </w:rPr>
          <w:t>.</w:t>
        </w:r>
      </w:ins>
      <w:ins w:id="474" w:author="Stefan Santesson" w:date="2016-08-26T12:21:00Z">
        <w:r>
          <w:rPr>
            <w:lang w:val="en-GB"/>
          </w:rPr>
          <w:t xml:space="preserve"> The </w:t>
        </w:r>
      </w:ins>
      <w:ins w:id="475" w:author="Martin Lindström" w:date="2016-08-26T14:20:00Z">
        <w:r w:rsidR="003A1262">
          <w:rPr>
            <w:rStyle w:val="Code"/>
          </w:rPr>
          <w:t>pr</w:t>
        </w:r>
      </w:ins>
      <w:ins w:id="476" w:author="Stefan Santesson" w:date="2016-08-26T12:21:00Z">
        <w:r w:rsidRPr="008D0B56">
          <w:rPr>
            <w:rStyle w:val="Code"/>
          </w:rPr>
          <w:t>id</w:t>
        </w:r>
        <w:r w:rsidRPr="003A1262">
          <w:t xml:space="preserve"> </w:t>
        </w:r>
        <w:r>
          <w:rPr>
            <w:lang w:val="en-GB"/>
          </w:rPr>
          <w:t>attribute value is not stored in any registry, but derived from the received attributes at each authentication instant accor</w:t>
        </w:r>
        <w:r>
          <w:rPr>
            <w:lang w:val="en-GB"/>
          </w:rPr>
          <w:t>d</w:t>
        </w:r>
        <w:r>
          <w:rPr>
            <w:lang w:val="en-GB"/>
          </w:rPr>
          <w:t>ing to defined algorithms specified in [</w:t>
        </w:r>
      </w:ins>
      <w:proofErr w:type="spellStart"/>
      <w:ins w:id="477" w:author="Stefan Santesson" w:date="2016-08-26T12:26:00Z">
        <w:r w:rsidR="00480B98">
          <w:rPr>
            <w:lang w:val="en-GB"/>
          </w:rPr>
          <w:t>ConstructedAttr</w:t>
        </w:r>
      </w:ins>
      <w:proofErr w:type="spellEnd"/>
      <w:ins w:id="478" w:author="Stefan Santesson" w:date="2016-08-26T12:21:00Z">
        <w:r>
          <w:rPr>
            <w:lang w:val="en-GB"/>
          </w:rPr>
          <w:t>]</w:t>
        </w:r>
      </w:ins>
      <w:ins w:id="479" w:author="Stefan Santesson" w:date="2016-08-26T12:28:00Z">
        <w:r w:rsidR="00480B98">
          <w:rPr>
            <w:lang w:val="en-GB"/>
          </w:rPr>
          <w:t xml:space="preserve">. The algorithm ensures that each </w:t>
        </w:r>
        <w:r w:rsidR="00480B98" w:rsidRPr="008D0B56">
          <w:rPr>
            <w:rStyle w:val="Code"/>
          </w:rPr>
          <w:t>prid</w:t>
        </w:r>
        <w:r w:rsidR="00480B98">
          <w:rPr>
            <w:lang w:val="en-GB"/>
          </w:rPr>
          <w:t xml:space="preserve"> is unique for each </w:t>
        </w:r>
        <w:del w:id="480" w:author="Martin Lindström" w:date="2016-08-26T14:21:00Z">
          <w:r w:rsidR="00480B98" w:rsidDel="003A1262">
            <w:rPr>
              <w:lang w:val="en-GB"/>
            </w:rPr>
            <w:delText>au</w:delText>
          </w:r>
          <w:r w:rsidR="00480B98" w:rsidDel="003A1262">
            <w:rPr>
              <w:lang w:val="en-GB"/>
            </w:rPr>
            <w:delText>t</w:delText>
          </w:r>
          <w:r w:rsidR="00480B98" w:rsidDel="003A1262">
            <w:rPr>
              <w:lang w:val="en-GB"/>
            </w:rPr>
            <w:delText>neticated</w:delText>
          </w:r>
        </w:del>
      </w:ins>
      <w:ins w:id="481" w:author="Martin Lindström" w:date="2016-08-26T14:21:00Z">
        <w:r w:rsidR="003A1262">
          <w:rPr>
            <w:lang w:val="en-GB"/>
          </w:rPr>
          <w:t>authenticated</w:t>
        </w:r>
      </w:ins>
      <w:ins w:id="482" w:author="Stefan Santesson" w:date="2016-08-26T12:28:00Z">
        <w:r w:rsidR="00480B98">
          <w:rPr>
            <w:lang w:val="en-GB"/>
          </w:rPr>
          <w:t xml:space="preserve"> entity, but does not ensure persistence. If the attributes received for an entity changes </w:t>
        </w:r>
        <w:del w:id="483" w:author="Martin Lindström" w:date="2016-08-26T14:21:00Z">
          <w:r w:rsidR="00480B98" w:rsidDel="00DB0819">
            <w:rPr>
              <w:lang w:val="en-GB"/>
            </w:rPr>
            <w:delText>for time to</w:delText>
          </w:r>
        </w:del>
      </w:ins>
      <w:ins w:id="484" w:author="Martin Lindström" w:date="2016-08-26T14:21:00Z">
        <w:r w:rsidR="00DB0819">
          <w:rPr>
            <w:lang w:val="en-GB"/>
          </w:rPr>
          <w:t>over</w:t>
        </w:r>
      </w:ins>
      <w:ins w:id="485" w:author="Stefan Santesson" w:date="2016-08-26T12:28:00Z">
        <w:r w:rsidR="00480B98">
          <w:rPr>
            <w:lang w:val="en-GB"/>
          </w:rPr>
          <w:t xml:space="preserve"> time, the </w:t>
        </w:r>
        <w:r w:rsidR="00480B98" w:rsidRPr="002F0AE0">
          <w:rPr>
            <w:rStyle w:val="Code"/>
          </w:rPr>
          <w:t>prid</w:t>
        </w:r>
        <w:r w:rsidR="00480B98">
          <w:rPr>
            <w:lang w:val="en-GB"/>
          </w:rPr>
          <w:t xml:space="preserve"> </w:t>
        </w:r>
      </w:ins>
      <w:ins w:id="486" w:author="Martin Lindström" w:date="2016-08-26T14:21:00Z">
        <w:r w:rsidR="00DB0819">
          <w:rPr>
            <w:lang w:val="en-GB"/>
          </w:rPr>
          <w:t xml:space="preserve">attribute </w:t>
        </w:r>
      </w:ins>
      <w:ins w:id="487" w:author="Stefan Santesson" w:date="2016-08-26T12:28:00Z">
        <w:r w:rsidR="00480B98">
          <w:rPr>
            <w:lang w:val="en-GB"/>
          </w:rPr>
          <w:t xml:space="preserve">may also change dependent on the defined </w:t>
        </w:r>
      </w:ins>
      <w:ins w:id="488" w:author="Stefan Santesson" w:date="2016-08-26T12:30:00Z">
        <w:r w:rsidR="00480B98" w:rsidRPr="008D0B56">
          <w:rPr>
            <w:rStyle w:val="Code"/>
          </w:rPr>
          <w:t>prid</w:t>
        </w:r>
        <w:r w:rsidR="00480B98" w:rsidRPr="002F0AE0">
          <w:t xml:space="preserve"> </w:t>
        </w:r>
        <w:r w:rsidR="00480B98">
          <w:rPr>
            <w:lang w:val="en-GB"/>
          </w:rPr>
          <w:t xml:space="preserve">generation </w:t>
        </w:r>
      </w:ins>
      <w:ins w:id="489" w:author="Stefan Santesson" w:date="2016-08-26T12:28:00Z">
        <w:r w:rsidR="00480B98">
          <w:rPr>
            <w:lang w:val="en-GB"/>
          </w:rPr>
          <w:t>algorit</w:t>
        </w:r>
      </w:ins>
      <w:ins w:id="490" w:author="Stefan Santesson" w:date="2016-08-26T12:30:00Z">
        <w:del w:id="491" w:author="Martin Lindström" w:date="2016-08-26T14:21:00Z">
          <w:r w:rsidR="00480B98" w:rsidDel="00DB0819">
            <w:rPr>
              <w:lang w:val="en-GB"/>
            </w:rPr>
            <w:delText>m</w:delText>
          </w:r>
        </w:del>
      </w:ins>
      <w:ins w:id="492" w:author="Martin Lindström" w:date="2016-08-26T14:21:00Z">
        <w:r w:rsidR="00DB0819">
          <w:rPr>
            <w:lang w:val="en-GB"/>
          </w:rPr>
          <w:t>h</w:t>
        </w:r>
      </w:ins>
      <w:ins w:id="493" w:author="Stefan Santesson" w:date="2016-08-26T12:28:00Z">
        <w:r w:rsidR="00480B98">
          <w:rPr>
            <w:lang w:val="en-GB"/>
          </w:rPr>
          <w:t>m for that attri</w:t>
        </w:r>
        <w:r w:rsidR="00480B98">
          <w:rPr>
            <w:lang w:val="en-GB"/>
          </w:rPr>
          <w:t>b</w:t>
        </w:r>
        <w:r w:rsidR="00480B98">
          <w:rPr>
            <w:lang w:val="en-GB"/>
          </w:rPr>
          <w:t>ute source.</w:t>
        </w:r>
      </w:ins>
    </w:p>
    <w:p w14:paraId="7F33B156" w14:textId="77777777" w:rsidR="00480B98" w:rsidRDefault="00480B98" w:rsidP="004A65FE">
      <w:pPr>
        <w:rPr>
          <w:ins w:id="494" w:author="Stefan Santesson" w:date="2016-08-26T12:30:00Z"/>
          <w:lang w:val="en-GB"/>
        </w:rPr>
      </w:pPr>
    </w:p>
    <w:p w14:paraId="431E0857" w14:textId="0197E40C" w:rsidR="003C0A35" w:rsidRDefault="00480B98" w:rsidP="004A65FE">
      <w:pPr>
        <w:rPr>
          <w:ins w:id="495" w:author="Stefan Santesson" w:date="2016-08-26T12:14:00Z"/>
          <w:lang w:val="en-GB"/>
        </w:rPr>
      </w:pPr>
      <w:ins w:id="496" w:author="Stefan Santesson" w:date="2016-08-26T12:30:00Z">
        <w:r>
          <w:rPr>
            <w:lang w:val="en-GB"/>
          </w:rPr>
          <w:t xml:space="preserve">The </w:t>
        </w:r>
        <w:r w:rsidRPr="008D0B56">
          <w:rPr>
            <w:rStyle w:val="Code"/>
          </w:rPr>
          <w:t>pridPersistence</w:t>
        </w:r>
        <w:r>
          <w:rPr>
            <w:lang w:val="en-GB"/>
          </w:rPr>
          <w:t xml:space="preserve"> attribute provides an indication of the expected persistence over time for a present </w:t>
        </w:r>
        <w:r w:rsidRPr="008D0B56">
          <w:rPr>
            <w:rStyle w:val="Code"/>
          </w:rPr>
          <w:t>prid</w:t>
        </w:r>
        <w:r w:rsidRPr="002F0AE0">
          <w:t xml:space="preserve"> </w:t>
        </w:r>
      </w:ins>
      <w:ins w:id="497" w:author="Stefan Santesson" w:date="2016-08-26T12:31:00Z">
        <w:r>
          <w:rPr>
            <w:lang w:val="en-GB"/>
          </w:rPr>
          <w:t>attribute</w:t>
        </w:r>
      </w:ins>
      <w:ins w:id="498" w:author="Stefan Santesson" w:date="2016-08-26T12:30:00Z">
        <w:r>
          <w:rPr>
            <w:lang w:val="en-GB"/>
          </w:rPr>
          <w:t xml:space="preserve"> </w:t>
        </w:r>
      </w:ins>
      <w:ins w:id="499" w:author="Stefan Santesson" w:date="2016-08-26T12:31:00Z">
        <w:r>
          <w:rPr>
            <w:lang w:val="en-GB"/>
          </w:rPr>
          <w:t xml:space="preserve">value. The value of this attribute is determined from the selected </w:t>
        </w:r>
        <w:r w:rsidRPr="008D0B56">
          <w:rPr>
            <w:rStyle w:val="Code"/>
          </w:rPr>
          <w:t>prid</w:t>
        </w:r>
        <w:r w:rsidRPr="002F0AE0">
          <w:t xml:space="preserve"> </w:t>
        </w:r>
        <w:r>
          <w:rPr>
            <w:lang w:val="en-GB"/>
          </w:rPr>
          <w:t>generation algorithm in combination with the attribute source</w:t>
        </w:r>
      </w:ins>
      <w:ins w:id="500" w:author="Stefan Santesson" w:date="2016-08-26T12:34:00Z">
        <w:r w:rsidR="00E103C0">
          <w:rPr>
            <w:lang w:val="en-GB"/>
          </w:rPr>
          <w:t xml:space="preserve">. For example a </w:t>
        </w:r>
        <w:r w:rsidR="00E103C0" w:rsidRPr="008D0B56">
          <w:rPr>
            <w:rStyle w:val="Code"/>
          </w:rPr>
          <w:t>prid</w:t>
        </w:r>
        <w:r w:rsidR="00E103C0" w:rsidRPr="002F0AE0">
          <w:t xml:space="preserve"> </w:t>
        </w:r>
        <w:r w:rsidR="00E103C0">
          <w:rPr>
            <w:lang w:val="en-GB"/>
          </w:rPr>
          <w:t xml:space="preserve">derived from a Norwegian eIDAS unique identifier has </w:t>
        </w:r>
        <w:proofErr w:type="gramStart"/>
        <w:r w:rsidR="00E103C0">
          <w:rPr>
            <w:lang w:val="en-GB"/>
          </w:rPr>
          <w:t>a longer</w:t>
        </w:r>
        <w:proofErr w:type="gramEnd"/>
        <w:r w:rsidR="00E103C0">
          <w:rPr>
            <w:lang w:val="en-GB"/>
          </w:rPr>
          <w:t xml:space="preserve"> persistence </w:t>
        </w:r>
      </w:ins>
      <w:ins w:id="501" w:author="Stefan Santesson" w:date="2016-08-26T12:36:00Z">
        <w:r w:rsidR="00E103C0">
          <w:rPr>
            <w:lang w:val="en-GB"/>
          </w:rPr>
          <w:t>expectancy</w:t>
        </w:r>
      </w:ins>
      <w:ins w:id="502" w:author="Stefan Santesson" w:date="2016-08-26T12:34:00Z">
        <w:r w:rsidR="00E103C0">
          <w:rPr>
            <w:lang w:val="en-GB"/>
          </w:rPr>
          <w:t xml:space="preserve"> </w:t>
        </w:r>
      </w:ins>
      <w:ins w:id="503" w:author="Stefan Santesson" w:date="2016-08-26T12:36:00Z">
        <w:r w:rsidR="00E103C0">
          <w:rPr>
            <w:lang w:val="en-GB"/>
          </w:rPr>
          <w:t xml:space="preserve">than a </w:t>
        </w:r>
        <w:r w:rsidR="00E103C0" w:rsidRPr="008D0B56">
          <w:rPr>
            <w:rStyle w:val="Code"/>
          </w:rPr>
          <w:t>prid</w:t>
        </w:r>
        <w:r w:rsidR="00E103C0" w:rsidRPr="002F0AE0">
          <w:t xml:space="preserve"> </w:t>
        </w:r>
        <w:r w:rsidR="00E103C0">
          <w:rPr>
            <w:lang w:val="en-GB"/>
          </w:rPr>
          <w:t xml:space="preserve">derived from the same attribute from </w:t>
        </w:r>
      </w:ins>
      <w:ins w:id="504" w:author="Martin Lindström" w:date="2016-08-26T14:23:00Z">
        <w:r w:rsidR="00943B94">
          <w:rPr>
            <w:lang w:val="en-GB"/>
          </w:rPr>
          <w:t xml:space="preserve">the </w:t>
        </w:r>
      </w:ins>
      <w:ins w:id="505" w:author="Stefan Santesson" w:date="2016-08-26T12:36:00Z">
        <w:r w:rsidR="00E103C0">
          <w:rPr>
            <w:lang w:val="en-GB"/>
          </w:rPr>
          <w:t>UK or Germany. This attribute helps service providers to apply different UI and service functions for users with different persi</w:t>
        </w:r>
        <w:r w:rsidR="00E103C0">
          <w:rPr>
            <w:lang w:val="en-GB"/>
          </w:rPr>
          <w:t>s</w:t>
        </w:r>
        <w:r w:rsidR="00E103C0">
          <w:rPr>
            <w:lang w:val="en-GB"/>
          </w:rPr>
          <w:t xml:space="preserve">tence </w:t>
        </w:r>
      </w:ins>
      <w:ins w:id="506" w:author="Stefan Santesson" w:date="2016-08-26T12:38:00Z">
        <w:r w:rsidR="00E103C0">
          <w:rPr>
            <w:lang w:val="en-GB"/>
          </w:rPr>
          <w:t>expectancy</w:t>
        </w:r>
      </w:ins>
      <w:ins w:id="507" w:author="Martin Lindström" w:date="2016-08-26T14:23:00Z">
        <w:r w:rsidR="00943B94">
          <w:rPr>
            <w:lang w:val="en-GB"/>
          </w:rPr>
          <w:t>.</w:t>
        </w:r>
      </w:ins>
      <w:ins w:id="508" w:author="Stefan Santesson" w:date="2016-08-26T12:36:00Z">
        <w:r w:rsidR="00E103C0">
          <w:rPr>
            <w:lang w:val="en-GB"/>
          </w:rPr>
          <w:t xml:space="preserve"> </w:t>
        </w:r>
      </w:ins>
      <w:ins w:id="509" w:author="Martin Lindström" w:date="2016-08-26T14:23:00Z">
        <w:r w:rsidR="00943B94">
          <w:rPr>
            <w:lang w:val="en-GB"/>
          </w:rPr>
          <w:t xml:space="preserve">This </w:t>
        </w:r>
      </w:ins>
      <w:ins w:id="510" w:author="Stefan Santesson" w:date="2016-08-26T12:38:00Z">
        <w:del w:id="511" w:author="Martin Lindström" w:date="2016-08-26T14:24:00Z">
          <w:r w:rsidR="00E103C0" w:rsidDel="00943B94">
            <w:rPr>
              <w:lang w:val="en-GB"/>
            </w:rPr>
            <w:delText xml:space="preserve">that </w:delText>
          </w:r>
        </w:del>
        <w:r w:rsidR="00E103C0">
          <w:rPr>
            <w:lang w:val="en-GB"/>
          </w:rPr>
          <w:t>may assist users with low persistence expectancy to regain control of their user a</w:t>
        </w:r>
        <w:r w:rsidR="00E103C0">
          <w:rPr>
            <w:lang w:val="en-GB"/>
          </w:rPr>
          <w:t>c</w:t>
        </w:r>
        <w:r w:rsidR="00E103C0">
          <w:rPr>
            <w:lang w:val="en-GB"/>
          </w:rPr>
          <w:t xml:space="preserve">count, should their </w:t>
        </w:r>
        <w:r w:rsidR="00E103C0" w:rsidRPr="008D0B56">
          <w:rPr>
            <w:rStyle w:val="Code"/>
          </w:rPr>
          <w:t>prid</w:t>
        </w:r>
        <w:bookmarkStart w:id="512" w:name="_GoBack"/>
        <w:r w:rsidR="00E103C0" w:rsidRPr="002F0AE0">
          <w:t xml:space="preserve"> </w:t>
        </w:r>
        <w:bookmarkEnd w:id="512"/>
        <w:r w:rsidR="00E103C0">
          <w:rPr>
            <w:lang w:val="en-GB"/>
          </w:rPr>
          <w:t>change in the future.</w:t>
        </w:r>
      </w:ins>
      <w:ins w:id="513" w:author="Stefan Santesson" w:date="2016-08-26T12:20:00Z">
        <w:r w:rsidR="003C0A35">
          <w:rPr>
            <w:lang w:val="en-GB"/>
          </w:rPr>
          <w:t xml:space="preserve"> </w:t>
        </w:r>
      </w:ins>
    </w:p>
    <w:p w14:paraId="40BDFE17" w14:textId="77777777" w:rsidR="003C0A35" w:rsidRDefault="003C0A35" w:rsidP="004A65FE">
      <w:pPr>
        <w:rPr>
          <w:ins w:id="514" w:author="Stefan Santesson" w:date="2016-08-26T12:14:00Z"/>
          <w:lang w:val="en-GB"/>
        </w:rPr>
      </w:pPr>
    </w:p>
    <w:p w14:paraId="56CDDDC4" w14:textId="12C373AC" w:rsidR="00017DD6" w:rsidDel="00E103C0" w:rsidRDefault="00017DD6" w:rsidP="004A65FE">
      <w:pPr>
        <w:rPr>
          <w:ins w:id="515" w:author="Martin Lindström" w:date="2016-08-22T12:54:00Z"/>
          <w:del w:id="516" w:author="Stefan Santesson" w:date="2016-08-26T12:39:00Z"/>
          <w:lang w:val="en-GB"/>
        </w:rPr>
      </w:pPr>
      <w:ins w:id="517" w:author="Martin Lindström" w:date="2016-08-22T12:47:00Z">
        <w:del w:id="518" w:author="Stefan Santesson" w:date="2016-08-26T12:39:00Z">
          <w:r w:rsidDel="00E103C0">
            <w:rPr>
              <w:lang w:val="en-GB"/>
            </w:rPr>
            <w:delText xml:space="preserve">an eIDAS uniqueness </w:delText>
          </w:r>
        </w:del>
      </w:ins>
      <w:ins w:id="519" w:author="Martin Lindström" w:date="2016-08-22T12:48:00Z">
        <w:del w:id="520" w:author="Stefan Santesson" w:date="2016-08-26T12:39:00Z">
          <w:r w:rsidDel="00E103C0">
            <w:rPr>
              <w:lang w:val="en-GB"/>
            </w:rPr>
            <w:delText>identifier (</w:delText>
          </w:r>
          <w:r w:rsidRPr="00017DD6" w:rsidDel="00E103C0">
            <w:rPr>
              <w:i/>
              <w:lang w:val="en-GB"/>
            </w:rPr>
            <w:delText>PersonIdentifier</w:delText>
          </w:r>
          <w:r w:rsidDel="00E103C0">
            <w:rPr>
              <w:lang w:val="en-GB"/>
            </w:rPr>
            <w:delText xml:space="preserve">). </w:delText>
          </w:r>
        </w:del>
      </w:ins>
      <w:ins w:id="521" w:author="Martin Lindström" w:date="2016-08-22T12:50:00Z">
        <w:del w:id="522" w:author="Stefan Santesson" w:date="2016-08-26T12:39:00Z">
          <w:r w:rsidDel="00E103C0">
            <w:rPr>
              <w:lang w:val="en-GB"/>
            </w:rPr>
            <w:delText xml:space="preserve">However, for a Service Provider </w:delText>
          </w:r>
        </w:del>
      </w:ins>
      <w:ins w:id="523" w:author="Martin Lindström" w:date="2016-08-22T12:51:00Z">
        <w:del w:id="524" w:author="Stefan Santesson" w:date="2016-08-26T12:39:00Z">
          <w:r w:rsidDel="00E103C0">
            <w:rPr>
              <w:lang w:val="en-GB"/>
            </w:rPr>
            <w:delText xml:space="preserve">consuming this information </w:delText>
          </w:r>
        </w:del>
      </w:ins>
      <w:ins w:id="525" w:author="Martin Lindström" w:date="2016-08-22T12:50:00Z">
        <w:del w:id="526" w:author="Stefan Santesson" w:date="2016-08-26T12:39:00Z">
          <w:r w:rsidDel="00E103C0">
            <w:rPr>
              <w:lang w:val="en-GB"/>
            </w:rPr>
            <w:delText>it is impossible to tell whether this identifier is per</w:delText>
          </w:r>
          <w:r w:rsidR="00D542F8" w:rsidDel="00E103C0">
            <w:rPr>
              <w:lang w:val="en-GB"/>
            </w:rPr>
            <w:delText>sistent over time, or whether the a</w:delText>
          </w:r>
          <w:r w:rsidR="00D542F8" w:rsidDel="00E103C0">
            <w:rPr>
              <w:lang w:val="en-GB"/>
            </w:rPr>
            <w:delText>u</w:delText>
          </w:r>
          <w:r w:rsidR="00D542F8" w:rsidDel="00E103C0">
            <w:rPr>
              <w:lang w:val="en-GB"/>
            </w:rPr>
            <w:delText xml:space="preserve">thenticated subject may be represented using another </w:delText>
          </w:r>
          <w:r w:rsidR="00D542F8" w:rsidRPr="00BC5FBA" w:rsidDel="00E103C0">
            <w:rPr>
              <w:i/>
              <w:lang w:val="en-GB"/>
            </w:rPr>
            <w:delText>PersonIdentifier</w:delText>
          </w:r>
          <w:r w:rsidR="00D542F8" w:rsidDel="00E103C0">
            <w:rPr>
              <w:lang w:val="en-GB"/>
            </w:rPr>
            <w:delText xml:space="preserve"> attribute (</w:delText>
          </w:r>
        </w:del>
      </w:ins>
      <w:ins w:id="527" w:author="Martin Lindström" w:date="2016-08-22T12:53:00Z">
        <w:del w:id="528" w:author="Stefan Santesson" w:date="2016-08-26T12:39:00Z">
          <w:r w:rsidR="00BC5FBA" w:rsidDel="00E103C0">
            <w:rPr>
              <w:lang w:val="en-GB"/>
            </w:rPr>
            <w:delText xml:space="preserve">in </w:delText>
          </w:r>
        </w:del>
      </w:ins>
      <w:ins w:id="529" w:author="Martin Lindström" w:date="2016-08-22T12:50:00Z">
        <w:del w:id="530" w:author="Stefan Santesson" w:date="2016-08-26T12:39:00Z">
          <w:r w:rsidR="00D542F8" w:rsidDel="00E103C0">
            <w:rPr>
              <w:lang w:val="en-GB"/>
            </w:rPr>
            <w:delText>some member states</w:delText>
          </w:r>
        </w:del>
      </w:ins>
      <w:ins w:id="531" w:author="Martin Lindström" w:date="2016-08-22T12:53:00Z">
        <w:del w:id="532" w:author="Stefan Santesson" w:date="2016-08-26T12:39:00Z">
          <w:r w:rsidR="00BC5FBA" w:rsidDel="00E103C0">
            <w:rPr>
              <w:lang w:val="en-GB"/>
            </w:rPr>
            <w:delText xml:space="preserve"> a person may have several representations</w:delText>
          </w:r>
        </w:del>
      </w:ins>
      <w:ins w:id="533" w:author="Martin Lindström" w:date="2016-08-22T12:50:00Z">
        <w:del w:id="534" w:author="Stefan Santesson" w:date="2016-08-26T12:39:00Z">
          <w:r w:rsidR="00D542F8" w:rsidDel="00E103C0">
            <w:rPr>
              <w:lang w:val="en-GB"/>
            </w:rPr>
            <w:delText>).</w:delText>
          </w:r>
        </w:del>
      </w:ins>
    </w:p>
    <w:p w14:paraId="0D6CD03E" w14:textId="6F395616" w:rsidR="00BC5FBA" w:rsidDel="00E103C0" w:rsidRDefault="00BC5FBA" w:rsidP="004A65FE">
      <w:pPr>
        <w:rPr>
          <w:ins w:id="535" w:author="Martin Lindström" w:date="2016-08-22T12:54:00Z"/>
          <w:del w:id="536" w:author="Stefan Santesson" w:date="2016-08-26T12:39:00Z"/>
          <w:lang w:val="en-GB"/>
        </w:rPr>
      </w:pPr>
    </w:p>
    <w:p w14:paraId="227DA3BB" w14:textId="259C7143" w:rsidR="00BC5FBA" w:rsidDel="00E103C0" w:rsidRDefault="00BC5FBA" w:rsidP="004A65FE">
      <w:pPr>
        <w:rPr>
          <w:ins w:id="537" w:author="Martin Lindström" w:date="2016-08-22T12:47:00Z"/>
          <w:del w:id="538" w:author="Stefan Santesson" w:date="2016-08-26T12:41:00Z"/>
          <w:lang w:val="en-GB"/>
        </w:rPr>
      </w:pPr>
      <w:ins w:id="539" w:author="Martin Lindström" w:date="2016-08-22T12:54:00Z">
        <w:del w:id="540" w:author="Stefan Santesson" w:date="2016-08-26T12:41:00Z">
          <w:r w:rsidDel="00E103C0">
            <w:rPr>
              <w:lang w:val="en-GB"/>
            </w:rPr>
            <w:delText xml:space="preserve">Therefore, the Swedish eIDAS connector </w:delText>
          </w:r>
        </w:del>
      </w:ins>
      <w:ins w:id="541" w:author="Martin Lindström" w:date="2016-08-22T12:57:00Z">
        <w:del w:id="542" w:author="Stefan Santesson" w:date="2016-08-26T12:41:00Z">
          <w:r w:rsidR="009F6B7B" w:rsidDel="00E103C0">
            <w:rPr>
              <w:lang w:val="en-GB"/>
            </w:rPr>
            <w:delText>enriches attribute statements with</w:delText>
          </w:r>
        </w:del>
      </w:ins>
      <w:ins w:id="543" w:author="Martin Lindström" w:date="2016-08-22T12:58:00Z">
        <w:del w:id="544" w:author="Stefan Santesson" w:date="2016-08-26T12:41:00Z">
          <w:r w:rsidR="009F6B7B" w:rsidDel="00E103C0">
            <w:rPr>
              <w:lang w:val="en-GB"/>
            </w:rPr>
            <w:delText xml:space="preserve"> the </w:delText>
          </w:r>
          <w:r w:rsidR="009F6B7B" w:rsidRPr="00BC5FBA" w:rsidDel="00E103C0">
            <w:rPr>
              <w:rStyle w:val="Code"/>
            </w:rPr>
            <w:delText>pr</w:delText>
          </w:r>
        </w:del>
        <w:del w:id="545" w:author="Stefan Santesson" w:date="2016-08-26T12:40:00Z">
          <w:r w:rsidR="009F6B7B" w:rsidRPr="00BC5FBA" w:rsidDel="00E103C0">
            <w:rPr>
              <w:rStyle w:val="Code"/>
            </w:rPr>
            <w:delText>ov</w:delText>
          </w:r>
        </w:del>
        <w:del w:id="546" w:author="Stefan Santesson" w:date="2016-08-26T12:41:00Z">
          <w:r w:rsidR="009F6B7B" w:rsidRPr="00BC5FBA" w:rsidDel="00E103C0">
            <w:rPr>
              <w:rStyle w:val="Code"/>
            </w:rPr>
            <w:delText>i</w:delText>
          </w:r>
        </w:del>
        <w:del w:id="547" w:author="Stefan Santesson" w:date="2016-08-26T12:40:00Z">
          <w:r w:rsidR="009F6B7B" w:rsidRPr="00BC5FBA" w:rsidDel="00E103C0">
            <w:rPr>
              <w:rStyle w:val="Code"/>
            </w:rPr>
            <w:delText>sionalI</w:delText>
          </w:r>
        </w:del>
        <w:del w:id="548" w:author="Stefan Santesson" w:date="2016-08-26T12:41:00Z">
          <w:r w:rsidR="009F6B7B" w:rsidRPr="00BC5FBA" w:rsidDel="00E103C0">
            <w:rPr>
              <w:rStyle w:val="Code"/>
            </w:rPr>
            <w:delText>d</w:delText>
          </w:r>
          <w:r w:rsidR="009F6B7B" w:rsidDel="00E103C0">
            <w:rPr>
              <w:lang w:val="en-GB"/>
            </w:rPr>
            <w:delText xml:space="preserve"> and </w:delText>
          </w:r>
          <w:r w:rsidR="009F6B7B" w:rsidRPr="00BC5FBA" w:rsidDel="00E103C0">
            <w:rPr>
              <w:rStyle w:val="Code"/>
            </w:rPr>
            <w:delText>pr</w:delText>
          </w:r>
        </w:del>
        <w:del w:id="549" w:author="Stefan Santesson" w:date="2016-08-26T12:40:00Z">
          <w:r w:rsidR="009F6B7B" w:rsidRPr="00BC5FBA" w:rsidDel="00E103C0">
            <w:rPr>
              <w:rStyle w:val="Code"/>
            </w:rPr>
            <w:delText>ov</w:delText>
          </w:r>
        </w:del>
        <w:del w:id="550" w:author="Stefan Santesson" w:date="2016-08-26T12:41:00Z">
          <w:r w:rsidR="009F6B7B" w:rsidRPr="00BC5FBA" w:rsidDel="00E103C0">
            <w:rPr>
              <w:rStyle w:val="Code"/>
            </w:rPr>
            <w:delText>i</w:delText>
          </w:r>
        </w:del>
        <w:del w:id="551" w:author="Stefan Santesson" w:date="2016-08-26T12:40:00Z">
          <w:r w:rsidR="009F6B7B" w:rsidRPr="00BC5FBA" w:rsidDel="00E103C0">
            <w:rPr>
              <w:rStyle w:val="Code"/>
            </w:rPr>
            <w:delText>sionalI</w:delText>
          </w:r>
        </w:del>
        <w:del w:id="552" w:author="Stefan Santesson" w:date="2016-08-26T12:41:00Z">
          <w:r w:rsidR="009F6B7B" w:rsidRPr="00BC5FBA" w:rsidDel="00E103C0">
            <w:rPr>
              <w:rStyle w:val="Code"/>
            </w:rPr>
            <w:delText>d</w:delText>
          </w:r>
        </w:del>
      </w:ins>
      <w:ins w:id="553" w:author="Martin Lindström" w:date="2016-08-22T14:03:00Z">
        <w:del w:id="554" w:author="Stefan Santesson" w:date="2016-08-26T12:40:00Z">
          <w:r w:rsidR="00A03AFF" w:rsidDel="00E103C0">
            <w:rPr>
              <w:rStyle w:val="Code"/>
            </w:rPr>
            <w:delText>Binding</w:delText>
          </w:r>
        </w:del>
      </w:ins>
      <w:ins w:id="555" w:author="Martin Lindström" w:date="2016-08-22T12:58:00Z">
        <w:del w:id="556" w:author="Stefan Santesson" w:date="2016-08-26T12:41:00Z">
          <w:r w:rsidR="009F6B7B" w:rsidDel="00E103C0">
            <w:rPr>
              <w:lang w:val="en-US"/>
            </w:rPr>
            <w:delText xml:space="preserve"> attributes.</w:delText>
          </w:r>
        </w:del>
      </w:ins>
      <w:ins w:id="557" w:author="Martin Lindström" w:date="2016-08-22T12:59:00Z">
        <w:del w:id="558" w:author="Stefan Santesson" w:date="2016-08-26T12:41:00Z">
          <w:r w:rsidR="00A22B10" w:rsidDel="00E103C0">
            <w:rPr>
              <w:lang w:val="en-US"/>
            </w:rPr>
            <w:delText xml:space="preserve"> The </w:delText>
          </w:r>
          <w:r w:rsidR="00A22B10" w:rsidRPr="00A22B10" w:rsidDel="00E103C0">
            <w:rPr>
              <w:rStyle w:val="Code"/>
            </w:rPr>
            <w:delText>pr</w:delText>
          </w:r>
        </w:del>
        <w:del w:id="559" w:author="Stefan Santesson" w:date="2016-08-26T12:40:00Z">
          <w:r w:rsidR="00A22B10" w:rsidRPr="00A22B10" w:rsidDel="00E103C0">
            <w:rPr>
              <w:rStyle w:val="Code"/>
            </w:rPr>
            <w:delText>ov</w:delText>
          </w:r>
        </w:del>
        <w:del w:id="560" w:author="Stefan Santesson" w:date="2016-08-26T12:41:00Z">
          <w:r w:rsidR="00A22B10" w:rsidRPr="00A22B10" w:rsidDel="00E103C0">
            <w:rPr>
              <w:rStyle w:val="Code"/>
            </w:rPr>
            <w:delText>i</w:delText>
          </w:r>
        </w:del>
        <w:del w:id="561" w:author="Stefan Santesson" w:date="2016-08-26T12:40:00Z">
          <w:r w:rsidR="00A22B10" w:rsidRPr="00A22B10" w:rsidDel="00E103C0">
            <w:rPr>
              <w:rStyle w:val="Code"/>
            </w:rPr>
            <w:delText>sionalI</w:delText>
          </w:r>
        </w:del>
        <w:del w:id="562" w:author="Stefan Santesson" w:date="2016-08-26T12:41:00Z">
          <w:r w:rsidR="00A22B10" w:rsidRPr="00A22B10" w:rsidDel="00E103C0">
            <w:rPr>
              <w:rStyle w:val="Code"/>
            </w:rPr>
            <w:delText>d</w:delText>
          </w:r>
          <w:r w:rsidR="00A22B10" w:rsidDel="00E103C0">
            <w:rPr>
              <w:lang w:val="en-US"/>
            </w:rPr>
            <w:delText xml:space="preserve"> attribute </w:delText>
          </w:r>
          <w:r w:rsidR="007478A6" w:rsidDel="00E103C0">
            <w:rPr>
              <w:lang w:val="en-US"/>
            </w:rPr>
            <w:delText xml:space="preserve">is a calculated </w:delText>
          </w:r>
        </w:del>
      </w:ins>
      <w:ins w:id="563" w:author="Martin Lindström" w:date="2016-08-22T12:54:00Z">
        <w:del w:id="564" w:author="Stefan Santesson" w:date="2016-08-26T12:41:00Z">
          <w:r w:rsidDel="00E103C0">
            <w:rPr>
              <w:lang w:val="en-GB"/>
            </w:rPr>
            <w:delText>unique identifier that identifies the authe</w:delText>
          </w:r>
          <w:r w:rsidDel="00E103C0">
            <w:rPr>
              <w:lang w:val="en-GB"/>
            </w:rPr>
            <w:delText>n</w:delText>
          </w:r>
          <w:r w:rsidDel="00E103C0">
            <w:rPr>
              <w:lang w:val="en-GB"/>
            </w:rPr>
            <w:delText>ticated subject</w:delText>
          </w:r>
        </w:del>
      </w:ins>
      <w:ins w:id="565" w:author="Martin Lindström" w:date="2016-08-22T12:56:00Z">
        <w:del w:id="566" w:author="Stefan Santesson" w:date="2016-08-26T12:41:00Z">
          <w:r w:rsidR="002327FE" w:rsidDel="00E103C0">
            <w:rPr>
              <w:lang w:val="en-GB"/>
            </w:rPr>
            <w:delText xml:space="preserve"> based on the</w:delText>
          </w:r>
        </w:del>
      </w:ins>
      <w:ins w:id="567" w:author="Martin Lindström" w:date="2016-08-22T13:00:00Z">
        <w:del w:id="568" w:author="Stefan Santesson" w:date="2016-08-26T12:41:00Z">
          <w:r w:rsidR="0020276C" w:rsidDel="00E103C0">
            <w:rPr>
              <w:lang w:val="en-GB"/>
            </w:rPr>
            <w:delText xml:space="preserve"> received</w:delText>
          </w:r>
        </w:del>
      </w:ins>
      <w:ins w:id="569" w:author="Martin Lindström" w:date="2016-08-22T12:56:00Z">
        <w:del w:id="570" w:author="Stefan Santesson" w:date="2016-08-26T12:41:00Z">
          <w:r w:rsidR="002327FE" w:rsidDel="00E103C0">
            <w:rPr>
              <w:lang w:val="en-GB"/>
            </w:rPr>
            <w:delText xml:space="preserve"> eIDAS attributes but also infor</w:delText>
          </w:r>
          <w:r w:rsidR="007478A6" w:rsidDel="00E103C0">
            <w:rPr>
              <w:lang w:val="en-GB"/>
            </w:rPr>
            <w:delText xml:space="preserve">mation such as knowledge </w:delText>
          </w:r>
        </w:del>
      </w:ins>
      <w:ins w:id="571" w:author="Martin Lindström" w:date="2016-08-22T13:03:00Z">
        <w:del w:id="572" w:author="Stefan Santesson" w:date="2016-08-26T12:41:00Z">
          <w:r w:rsidR="00AA6E64" w:rsidDel="00E103C0">
            <w:rPr>
              <w:lang w:val="en-GB"/>
            </w:rPr>
            <w:delText>about</w:delText>
          </w:r>
        </w:del>
      </w:ins>
      <w:ins w:id="573" w:author="Martin Lindström" w:date="2016-08-22T12:56:00Z">
        <w:del w:id="574" w:author="Stefan Santesson" w:date="2016-08-26T12:41:00Z">
          <w:r w:rsidR="007478A6" w:rsidDel="00E103C0">
            <w:rPr>
              <w:lang w:val="en-GB"/>
            </w:rPr>
            <w:delText xml:space="preserve"> t</w:delText>
          </w:r>
        </w:del>
      </w:ins>
      <w:ins w:id="575" w:author="Martin Lindström" w:date="2016-08-22T13:00:00Z">
        <w:del w:id="576" w:author="Stefan Santesson" w:date="2016-08-26T12:41:00Z">
          <w:r w:rsidR="0020276C" w:rsidDel="00E103C0">
            <w:rPr>
              <w:lang w:val="en-GB"/>
            </w:rPr>
            <w:delText>he issuing mem</w:delText>
          </w:r>
        </w:del>
      </w:ins>
      <w:ins w:id="577" w:author="Martin Lindström" w:date="2016-08-22T13:02:00Z">
        <w:del w:id="578" w:author="Stefan Santesson" w:date="2016-08-26T12:41:00Z">
          <w:r w:rsidR="00AA6E64" w:rsidDel="00E103C0">
            <w:rPr>
              <w:lang w:val="en-GB"/>
            </w:rPr>
            <w:delText xml:space="preserve">ber state’s </w:delText>
          </w:r>
        </w:del>
      </w:ins>
      <w:ins w:id="579" w:author="Martin Lindström" w:date="2016-08-22T13:03:00Z">
        <w:del w:id="580" w:author="Stefan Santesson" w:date="2016-08-26T12:41:00Z">
          <w:r w:rsidR="00AA6E64" w:rsidDel="00E103C0">
            <w:rPr>
              <w:lang w:val="en-GB"/>
            </w:rPr>
            <w:delText>attribute issuance process.</w:delText>
          </w:r>
        </w:del>
      </w:ins>
      <w:ins w:id="581" w:author="Martin Lindström" w:date="2016-08-22T12:56:00Z">
        <w:del w:id="582" w:author="Stefan Santesson" w:date="2016-08-26T12:41:00Z">
          <w:r w:rsidR="002327FE" w:rsidDel="00E103C0">
            <w:rPr>
              <w:lang w:val="en-GB"/>
            </w:rPr>
            <w:delText xml:space="preserve"> </w:delText>
          </w:r>
        </w:del>
      </w:ins>
    </w:p>
    <w:p w14:paraId="5E6A90FC" w14:textId="0872D890" w:rsidR="00C27706" w:rsidDel="00340AB8" w:rsidRDefault="00C27706" w:rsidP="004A65FE">
      <w:pPr>
        <w:rPr>
          <w:ins w:id="583" w:author="Martin Lindström" w:date="2016-08-22T12:45:00Z"/>
          <w:del w:id="584" w:author="Stefan Santesson" w:date="2016-08-26T12:45:00Z"/>
          <w:lang w:val="en-GB"/>
        </w:rPr>
      </w:pPr>
    </w:p>
    <w:p w14:paraId="161A5C39" w14:textId="35964DAD" w:rsidR="001547FB" w:rsidRDefault="00C27706" w:rsidP="004A65FE">
      <w:pPr>
        <w:rPr>
          <w:ins w:id="585" w:author="Martin Lindström" w:date="2016-06-27T15:24:00Z"/>
          <w:lang w:val="en-GB"/>
        </w:rPr>
      </w:pPr>
      <w:ins w:id="586" w:author="Martin Lindström" w:date="2016-08-22T12:45:00Z">
        <w:r>
          <w:rPr>
            <w:lang w:val="en-GB"/>
          </w:rPr>
          <w:t>The specification “</w:t>
        </w:r>
        <w:r w:rsidRPr="00C27706">
          <w:rPr>
            <w:lang w:val="en-US"/>
          </w:rPr>
          <w:t xml:space="preserve">eIDAS </w:t>
        </w:r>
        <w:del w:id="587" w:author="Stefan Santesson" w:date="2016-08-26T12:44:00Z">
          <w:r w:rsidRPr="00C27706" w:rsidDel="00340AB8">
            <w:rPr>
              <w:lang w:val="en-US"/>
            </w:rPr>
            <w:delText>Attribute Mapping</w:delText>
          </w:r>
        </w:del>
      </w:ins>
      <w:ins w:id="588" w:author="Stefan Santesson" w:date="2016-08-26T12:44:00Z">
        <w:r w:rsidR="00340AB8">
          <w:rPr>
            <w:lang w:val="en-US"/>
          </w:rPr>
          <w:t>Con</w:t>
        </w:r>
      </w:ins>
      <w:ins w:id="589" w:author="Martin Lindström" w:date="2016-08-26T14:27:00Z">
        <w:r w:rsidR="00DB236D">
          <w:rPr>
            <w:lang w:val="en-US"/>
          </w:rPr>
          <w:t>s</w:t>
        </w:r>
      </w:ins>
      <w:ins w:id="590" w:author="Stefan Santesson" w:date="2016-08-26T12:44:00Z">
        <w:r w:rsidR="00340AB8">
          <w:rPr>
            <w:lang w:val="en-US"/>
          </w:rPr>
          <w:t>tructed Attributes</w:t>
        </w:r>
      </w:ins>
      <w:ins w:id="591" w:author="Martin Lindström" w:date="2016-08-22T12:45:00Z">
        <w:r w:rsidRPr="00C27706">
          <w:rPr>
            <w:lang w:val="en-US"/>
          </w:rPr>
          <w:t xml:space="preserve"> Specification for the Swedish eID Framework</w:t>
        </w:r>
        <w:r>
          <w:rPr>
            <w:lang w:val="en-GB"/>
          </w:rPr>
          <w:t>”, [</w:t>
        </w:r>
      </w:ins>
      <w:proofErr w:type="spellStart"/>
      <w:ins w:id="592" w:author="Stefan Santesson" w:date="2016-08-26T12:44:00Z">
        <w:r w:rsidR="00340AB8">
          <w:rPr>
            <w:lang w:val="en-GB"/>
          </w:rPr>
          <w:t>Co</w:t>
        </w:r>
        <w:r w:rsidR="00340AB8">
          <w:rPr>
            <w:lang w:val="en-GB"/>
          </w:rPr>
          <w:t>n</w:t>
        </w:r>
        <w:r w:rsidR="00340AB8">
          <w:rPr>
            <w:lang w:val="en-GB"/>
          </w:rPr>
          <w:t>structedAttr</w:t>
        </w:r>
      </w:ins>
      <w:proofErr w:type="spellEnd"/>
      <w:ins w:id="593" w:author="Martin Lindström" w:date="2016-08-22T12:45:00Z">
        <w:del w:id="594" w:author="Stefan Santesson" w:date="2016-08-26T12:44:00Z">
          <w:r w:rsidDel="00340AB8">
            <w:delText>EidEidasAttrMapping</w:delText>
          </w:r>
        </w:del>
        <w:r>
          <w:rPr>
            <w:lang w:val="en-GB"/>
          </w:rPr>
          <w:t>]</w:t>
        </w:r>
      </w:ins>
      <w:ins w:id="595" w:author="Martin Lindström" w:date="2016-08-22T12:46:00Z">
        <w:r>
          <w:rPr>
            <w:lang w:val="en-GB"/>
          </w:rPr>
          <w:t xml:space="preserve">, </w:t>
        </w:r>
      </w:ins>
      <w:ins w:id="596" w:author="Martin Lindström" w:date="2016-08-22T12:55:00Z">
        <w:r w:rsidR="00BC5FBA">
          <w:rPr>
            <w:lang w:val="en-GB"/>
          </w:rPr>
          <w:t xml:space="preserve">declares the details for how the </w:t>
        </w:r>
        <w:del w:id="597" w:author="Stefan Santesson" w:date="2016-08-26T12:45:00Z">
          <w:r w:rsidR="00BC5FBA" w:rsidRPr="00BC5FBA" w:rsidDel="00340AB8">
            <w:rPr>
              <w:rStyle w:val="Code"/>
            </w:rPr>
            <w:delText>provisionalId</w:delText>
          </w:r>
        </w:del>
      </w:ins>
      <w:ins w:id="598" w:author="Stefan Santesson" w:date="2016-08-26T12:45:00Z">
        <w:r w:rsidR="00340AB8">
          <w:rPr>
            <w:rStyle w:val="Code"/>
          </w:rPr>
          <w:t>prid</w:t>
        </w:r>
      </w:ins>
      <w:ins w:id="599" w:author="Martin Lindström" w:date="2016-08-22T12:55:00Z">
        <w:r w:rsidR="00BC5FBA">
          <w:rPr>
            <w:lang w:val="en-GB"/>
          </w:rPr>
          <w:t xml:space="preserve"> and </w:t>
        </w:r>
        <w:del w:id="600" w:author="Stefan Santesson" w:date="2016-08-26T12:45:00Z">
          <w:r w:rsidR="00BC5FBA" w:rsidRPr="00BC5FBA" w:rsidDel="00340AB8">
            <w:rPr>
              <w:rStyle w:val="Code"/>
            </w:rPr>
            <w:delText>provisionalId</w:delText>
          </w:r>
        </w:del>
      </w:ins>
      <w:ins w:id="601" w:author="Martin Lindström" w:date="2016-08-22T14:04:00Z">
        <w:del w:id="602" w:author="Stefan Santesson" w:date="2016-08-26T12:45:00Z">
          <w:r w:rsidR="001E2535" w:rsidDel="00340AB8">
            <w:rPr>
              <w:rStyle w:val="Code"/>
            </w:rPr>
            <w:delText>Binding</w:delText>
          </w:r>
        </w:del>
      </w:ins>
      <w:ins w:id="603" w:author="Stefan Santesson" w:date="2016-08-26T12:45:00Z">
        <w:r w:rsidR="00340AB8">
          <w:rPr>
            <w:rStyle w:val="Code"/>
          </w:rPr>
          <w:t>pridPersistence</w:t>
        </w:r>
      </w:ins>
      <w:ins w:id="604" w:author="Martin Lindström" w:date="2016-08-22T12:56:00Z">
        <w:r w:rsidR="00BC5FBA">
          <w:rPr>
            <w:lang w:val="en-US"/>
          </w:rPr>
          <w:t xml:space="preserve"> attributes</w:t>
        </w:r>
      </w:ins>
      <w:ins w:id="605" w:author="Martin Lindström" w:date="2016-08-22T12:58:00Z">
        <w:r w:rsidR="009F6B7B">
          <w:rPr>
            <w:lang w:val="en-US"/>
          </w:rPr>
          <w:t xml:space="preserve"> are </w:t>
        </w:r>
        <w:del w:id="606" w:author="Stefan Santesson" w:date="2016-08-26T12:45:00Z">
          <w:r w:rsidR="009F6B7B" w:rsidDel="00340AB8">
            <w:rPr>
              <w:lang w:val="en-US"/>
            </w:rPr>
            <w:delText>created</w:delText>
          </w:r>
        </w:del>
      </w:ins>
      <w:ins w:id="607" w:author="Stefan Santesson" w:date="2016-08-26T12:45:00Z">
        <w:r w:rsidR="00340AB8">
          <w:rPr>
            <w:lang w:val="en-US"/>
          </w:rPr>
          <w:t>generated</w:t>
        </w:r>
      </w:ins>
      <w:ins w:id="608" w:author="Martin Lindström" w:date="2016-08-22T12:58:00Z">
        <w:r w:rsidR="009F6B7B">
          <w:rPr>
            <w:lang w:val="en-US"/>
          </w:rPr>
          <w:t xml:space="preserve"> and how they should be processed.</w:t>
        </w:r>
      </w:ins>
    </w:p>
    <w:p w14:paraId="299F71D5" w14:textId="03C882FB" w:rsidR="002118E1" w:rsidRDefault="002118E1" w:rsidP="00B24FFC">
      <w:pPr>
        <w:pStyle w:val="Heading3"/>
        <w:rPr>
          <w:ins w:id="609" w:author="Martin Lindström" w:date="2016-06-27T15:40:00Z"/>
          <w:lang w:val="en-GB"/>
        </w:rPr>
      </w:pPr>
      <w:bookmarkStart w:id="610" w:name="_Ref328668253"/>
      <w:bookmarkStart w:id="611" w:name="_Toc333491200"/>
      <w:ins w:id="612" w:author="Martin Lindström" w:date="2016-06-27T15:40:00Z">
        <w:r>
          <w:rPr>
            <w:lang w:val="en-GB"/>
          </w:rPr>
          <w:lastRenderedPageBreak/>
          <w:t>T</w:t>
        </w:r>
        <w:r w:rsidR="00761FFC">
          <w:rPr>
            <w:lang w:val="en-GB"/>
          </w:rPr>
          <w:t xml:space="preserve">he </w:t>
        </w:r>
        <w:proofErr w:type="spellStart"/>
        <w:r w:rsidR="00761FFC">
          <w:rPr>
            <w:lang w:val="en-GB"/>
          </w:rPr>
          <w:t>personalIdentityNumberBinding</w:t>
        </w:r>
        <w:proofErr w:type="spellEnd"/>
        <w:r>
          <w:rPr>
            <w:lang w:val="en-GB"/>
          </w:rPr>
          <w:t xml:space="preserve"> Attribute</w:t>
        </w:r>
        <w:bookmarkEnd w:id="610"/>
        <w:bookmarkEnd w:id="611"/>
      </w:ins>
    </w:p>
    <w:p w14:paraId="672FB1E5" w14:textId="575FC35E" w:rsidR="00713851" w:rsidRDefault="00FE2913" w:rsidP="00B24FFC">
      <w:pPr>
        <w:rPr>
          <w:ins w:id="613" w:author="Martin Lindström" w:date="2016-08-22T13:09:00Z"/>
          <w:lang w:val="en-GB"/>
        </w:rPr>
      </w:pPr>
      <w:ins w:id="614" w:author="Martin Lindström" w:date="2016-06-27T15:41:00Z">
        <w:r>
          <w:rPr>
            <w:lang w:val="en-GB"/>
          </w:rPr>
          <w:t>When an authentication for a natural person is performed against the eIDAS Framework</w:t>
        </w:r>
      </w:ins>
      <w:ins w:id="615" w:author="Martin Lindström" w:date="2016-06-27T15:46:00Z">
        <w:r w:rsidR="005217AA">
          <w:rPr>
            <w:lang w:val="en-GB"/>
          </w:rPr>
          <w:t xml:space="preserve"> the </w:t>
        </w:r>
        <w:r w:rsidR="003C23C1" w:rsidRPr="001F416F">
          <w:rPr>
            <w:rStyle w:val="Code"/>
          </w:rPr>
          <w:t>personalIdentityNumber</w:t>
        </w:r>
        <w:r w:rsidR="003C23C1">
          <w:rPr>
            <w:lang w:val="en-GB"/>
          </w:rPr>
          <w:t xml:space="preserve"> attribute (Swedish </w:t>
        </w:r>
      </w:ins>
      <w:ins w:id="616" w:author="Martin Lindström" w:date="2016-06-27T16:01:00Z">
        <w:r w:rsidR="003C23C1">
          <w:rPr>
            <w:lang w:val="en-GB"/>
          </w:rPr>
          <w:t>“</w:t>
        </w:r>
        <w:r w:rsidR="003C23C1" w:rsidRPr="003C23C1">
          <w:t>personnummer</w:t>
        </w:r>
        <w:r w:rsidR="003C23C1">
          <w:rPr>
            <w:lang w:val="en-GB"/>
          </w:rPr>
          <w:t>” or “</w:t>
        </w:r>
        <w:r w:rsidR="003C23C1" w:rsidRPr="003C23C1">
          <w:t>samordningsnummer</w:t>
        </w:r>
        <w:r w:rsidR="003C23C1">
          <w:rPr>
            <w:lang w:val="en-GB"/>
          </w:rPr>
          <w:t>”)</w:t>
        </w:r>
      </w:ins>
      <w:ins w:id="617" w:author="Martin Lindström" w:date="2016-06-27T16:19:00Z">
        <w:r w:rsidR="001D4BBF">
          <w:rPr>
            <w:lang w:val="en-GB"/>
          </w:rPr>
          <w:t xml:space="preserve"> </w:t>
        </w:r>
      </w:ins>
      <w:ins w:id="618" w:author="Martin Lindström" w:date="2016-06-27T16:33:00Z">
        <w:r w:rsidR="00174B3B">
          <w:rPr>
            <w:lang w:val="en-GB"/>
          </w:rPr>
          <w:t xml:space="preserve">MAY be included </w:t>
        </w:r>
      </w:ins>
      <w:ins w:id="619" w:author="Martin Lindström" w:date="2016-06-27T16:19:00Z">
        <w:r w:rsidR="001D4BBF">
          <w:rPr>
            <w:lang w:val="en-GB"/>
          </w:rPr>
          <w:t>in the assertion being delivered</w:t>
        </w:r>
      </w:ins>
      <w:ins w:id="620" w:author="Martin Lindström" w:date="2016-06-27T16:24:00Z">
        <w:r w:rsidR="00297E0F">
          <w:rPr>
            <w:lang w:val="en-GB"/>
          </w:rPr>
          <w:t xml:space="preserve"> to the requesting Service Provider</w:t>
        </w:r>
      </w:ins>
      <w:ins w:id="621" w:author="Martin Lindström" w:date="2016-06-27T16:01:00Z">
        <w:r w:rsidR="003C23C1">
          <w:rPr>
            <w:lang w:val="en-GB"/>
          </w:rPr>
          <w:t>.</w:t>
        </w:r>
      </w:ins>
      <w:ins w:id="622" w:author="Martin Lindström" w:date="2016-06-27T16:02:00Z">
        <w:r w:rsidR="001F416F">
          <w:rPr>
            <w:lang w:val="en-GB"/>
          </w:rPr>
          <w:t xml:space="preserve"> </w:t>
        </w:r>
      </w:ins>
      <w:ins w:id="623" w:author="Martin Lindström" w:date="2016-06-27T16:25:00Z">
        <w:r w:rsidR="00675047">
          <w:rPr>
            <w:lang w:val="en-GB"/>
          </w:rPr>
          <w:t xml:space="preserve">The </w:t>
        </w:r>
      </w:ins>
      <w:ins w:id="624" w:author="Martin Lindström" w:date="2016-08-22T12:02:00Z">
        <w:r w:rsidR="00794B1B">
          <w:rPr>
            <w:lang w:val="en-GB"/>
          </w:rPr>
          <w:t>member state eIDAS node</w:t>
        </w:r>
      </w:ins>
      <w:ins w:id="625" w:author="Martin Lindström" w:date="2016-06-27T16:25:00Z">
        <w:r w:rsidR="00675047">
          <w:rPr>
            <w:lang w:val="en-GB"/>
          </w:rPr>
          <w:t xml:space="preserve"> does not provide this attribute</w:t>
        </w:r>
      </w:ins>
      <w:ins w:id="626" w:author="Martin Lindström" w:date="2016-06-27T16:02:00Z">
        <w:r w:rsidR="001F416F">
          <w:rPr>
            <w:lang w:val="en-GB"/>
          </w:rPr>
          <w:t xml:space="preserve">, but </w:t>
        </w:r>
        <w:r w:rsidR="00AD4D27">
          <w:rPr>
            <w:lang w:val="en-GB"/>
          </w:rPr>
          <w:t xml:space="preserve">instead </w:t>
        </w:r>
      </w:ins>
      <w:ins w:id="627" w:author="Martin Lindström" w:date="2016-06-27T16:03:00Z">
        <w:r w:rsidR="00C813D3">
          <w:rPr>
            <w:lang w:val="en-GB"/>
          </w:rPr>
          <w:t xml:space="preserve">the assertion </w:t>
        </w:r>
      </w:ins>
      <w:ins w:id="628" w:author="Martin Lindström" w:date="2016-08-22T13:05:00Z">
        <w:r w:rsidR="00713851">
          <w:rPr>
            <w:lang w:val="en-GB"/>
          </w:rPr>
          <w:t>may be</w:t>
        </w:r>
        <w:r w:rsidR="00613297">
          <w:rPr>
            <w:lang w:val="en-GB"/>
          </w:rPr>
          <w:t xml:space="preserve"> extended by the Swedish eIDAS connector</w:t>
        </w:r>
      </w:ins>
      <w:ins w:id="629" w:author="Martin Lindström" w:date="2016-08-22T13:08:00Z">
        <w:r w:rsidR="006473CB">
          <w:rPr>
            <w:lang w:val="en-GB"/>
          </w:rPr>
          <w:t>,</w:t>
        </w:r>
      </w:ins>
      <w:ins w:id="630" w:author="Martin Lindström" w:date="2016-08-22T13:05:00Z">
        <w:r w:rsidR="006473CB">
          <w:rPr>
            <w:lang w:val="en-GB"/>
          </w:rPr>
          <w:t xml:space="preserve"> that in some cases</w:t>
        </w:r>
        <w:r w:rsidR="00613297">
          <w:rPr>
            <w:lang w:val="en-GB"/>
          </w:rPr>
          <w:t xml:space="preserve"> </w:t>
        </w:r>
      </w:ins>
      <w:ins w:id="631" w:author="Martin Lindström" w:date="2016-08-22T13:07:00Z">
        <w:r w:rsidR="00613297">
          <w:rPr>
            <w:lang w:val="en-GB"/>
          </w:rPr>
          <w:t xml:space="preserve">knows how to </w:t>
        </w:r>
      </w:ins>
      <w:ins w:id="632" w:author="Martin Lindström" w:date="2016-08-22T13:05:00Z">
        <w:r w:rsidR="00613297">
          <w:rPr>
            <w:lang w:val="en-GB"/>
          </w:rPr>
          <w:t xml:space="preserve">map from the eIDAS attributes to </w:t>
        </w:r>
      </w:ins>
      <w:ins w:id="633" w:author="Martin Lindström" w:date="2016-08-22T13:08:00Z">
        <w:r w:rsidR="00613297">
          <w:rPr>
            <w:lang w:val="en-GB"/>
          </w:rPr>
          <w:t xml:space="preserve">a </w:t>
        </w:r>
        <w:r w:rsidR="00613297" w:rsidRPr="006473CB">
          <w:rPr>
            <w:rStyle w:val="Code"/>
          </w:rPr>
          <w:t>personalIdentityNumber</w:t>
        </w:r>
        <w:r w:rsidR="00613297">
          <w:rPr>
            <w:lang w:val="en-GB"/>
          </w:rPr>
          <w:t xml:space="preserve"> attribute.</w:t>
        </w:r>
      </w:ins>
    </w:p>
    <w:p w14:paraId="0FD6E017" w14:textId="77777777" w:rsidR="006473CB" w:rsidRDefault="006473CB" w:rsidP="00B24FFC">
      <w:pPr>
        <w:rPr>
          <w:ins w:id="634" w:author="Martin Lindström" w:date="2016-08-22T13:09:00Z"/>
          <w:lang w:val="en-GB"/>
        </w:rPr>
      </w:pPr>
    </w:p>
    <w:p w14:paraId="707725F4" w14:textId="0E6E007A" w:rsidR="00C3129B" w:rsidRDefault="006473CB" w:rsidP="006473CB">
      <w:pPr>
        <w:rPr>
          <w:ins w:id="635" w:author="Martin Lindström" w:date="2016-06-29T23:43:00Z"/>
          <w:lang w:val="en-GB"/>
        </w:rPr>
      </w:pPr>
      <w:ins w:id="636" w:author="Martin Lindström" w:date="2016-08-22T13:09:00Z">
        <w:r>
          <w:rPr>
            <w:lang w:val="en-GB"/>
          </w:rPr>
          <w:t xml:space="preserve">This </w:t>
        </w:r>
      </w:ins>
      <w:ins w:id="637" w:author="Martin Lindström" w:date="2016-08-26T10:13:00Z">
        <w:r w:rsidR="009D00D6">
          <w:rPr>
            <w:lang w:val="en-GB"/>
          </w:rPr>
          <w:t>binding</w:t>
        </w:r>
      </w:ins>
      <w:ins w:id="638" w:author="Martin Lindström" w:date="2016-08-22T13:09:00Z">
        <w:r>
          <w:rPr>
            <w:lang w:val="en-GB"/>
          </w:rPr>
          <w:t xml:space="preserve"> can be performed using a number of different processes, where some are considered to be </w:t>
        </w:r>
      </w:ins>
      <w:ins w:id="639" w:author="Martin Lindström" w:date="2016-08-22T13:10:00Z">
        <w:r>
          <w:rPr>
            <w:lang w:val="en-GB"/>
          </w:rPr>
          <w:t xml:space="preserve">strong </w:t>
        </w:r>
      </w:ins>
      <w:ins w:id="640" w:author="Martin Lindström" w:date="2016-08-22T13:12:00Z">
        <w:r w:rsidR="003629F7">
          <w:rPr>
            <w:lang w:val="en-GB"/>
          </w:rPr>
          <w:t xml:space="preserve">and </w:t>
        </w:r>
      </w:ins>
      <w:ins w:id="641" w:author="Martin Lindström" w:date="2016-08-22T13:10:00Z">
        <w:r>
          <w:rPr>
            <w:lang w:val="en-GB"/>
          </w:rPr>
          <w:t xml:space="preserve">where others only may be a </w:t>
        </w:r>
      </w:ins>
      <w:ins w:id="642" w:author="Martin Lindström" w:date="2016-08-22T13:11:00Z">
        <w:r>
          <w:rPr>
            <w:lang w:val="en-GB"/>
          </w:rPr>
          <w:t xml:space="preserve">“good guess”. Therefore, an </w:t>
        </w:r>
      </w:ins>
      <w:ins w:id="643" w:author="Martin Lindström" w:date="2016-06-27T16:37:00Z">
        <w:r w:rsidR="0064015E">
          <w:rPr>
            <w:lang w:val="en-GB"/>
          </w:rPr>
          <w:t xml:space="preserve">eIDAS connector that </w:t>
        </w:r>
      </w:ins>
      <w:ins w:id="644" w:author="Martin Lindström" w:date="2016-08-22T13:12:00Z">
        <w:r>
          <w:rPr>
            <w:lang w:val="en-GB"/>
          </w:rPr>
          <w:t>extends</w:t>
        </w:r>
      </w:ins>
      <w:ins w:id="645" w:author="Martin Lindström" w:date="2016-06-27T16:37:00Z">
        <w:r w:rsidR="0064015E">
          <w:rPr>
            <w:lang w:val="en-GB"/>
          </w:rPr>
          <w:t xml:space="preserve"> an assertion with a </w:t>
        </w:r>
        <w:r w:rsidR="0064015E" w:rsidRPr="0064015E">
          <w:rPr>
            <w:rStyle w:val="Code"/>
          </w:rPr>
          <w:t>personalIdentityNumber</w:t>
        </w:r>
        <w:r w:rsidR="0064015E">
          <w:rPr>
            <w:lang w:val="en-GB"/>
          </w:rPr>
          <w:t xml:space="preserve"> attribute MUST also include the </w:t>
        </w:r>
        <w:r w:rsidR="0064015E" w:rsidRPr="0064015E">
          <w:rPr>
            <w:rStyle w:val="Code"/>
          </w:rPr>
          <w:t>personalIdentityNumber</w:t>
        </w:r>
      </w:ins>
      <w:ins w:id="646" w:author="Martin Lindström" w:date="2016-08-26T10:14:00Z">
        <w:r w:rsidR="009D00D6">
          <w:rPr>
            <w:rStyle w:val="Code"/>
          </w:rPr>
          <w:t>Binding</w:t>
        </w:r>
      </w:ins>
      <w:ins w:id="647" w:author="Martin Lindström" w:date="2016-06-27T16:39:00Z">
        <w:r w:rsidR="0064015E">
          <w:rPr>
            <w:lang w:val="en-GB"/>
          </w:rPr>
          <w:t xml:space="preserve"> </w:t>
        </w:r>
      </w:ins>
      <w:ins w:id="648" w:author="Martin Lindström" w:date="2016-06-27T16:47:00Z">
        <w:r w:rsidR="00455EE1">
          <w:rPr>
            <w:lang w:val="en-GB"/>
          </w:rPr>
          <w:t xml:space="preserve">attribute. </w:t>
        </w:r>
      </w:ins>
      <w:ins w:id="649" w:author="Martin Lindström" w:date="2016-06-29T23:44:00Z">
        <w:r w:rsidR="00C3129B">
          <w:rPr>
            <w:lang w:val="en-GB"/>
          </w:rPr>
          <w:t>This attribute contains a value that is an URI that</w:t>
        </w:r>
      </w:ins>
      <w:ins w:id="650" w:author="Martin Lindström" w:date="2016-06-29T23:51:00Z">
        <w:r w:rsidR="00883BDF">
          <w:rPr>
            <w:lang w:val="en-GB"/>
          </w:rPr>
          <w:t xml:space="preserve"> identifies the process that was used to link a set of eIDAS attributes to a </w:t>
        </w:r>
      </w:ins>
      <w:ins w:id="651" w:author="Martin Lindström" w:date="2016-06-29T23:52:00Z">
        <w:r w:rsidR="00883BDF" w:rsidRPr="0064015E">
          <w:rPr>
            <w:rStyle w:val="Code"/>
          </w:rPr>
          <w:t>personalIdentityNumber</w:t>
        </w:r>
        <w:r w:rsidR="00883BDF">
          <w:rPr>
            <w:lang w:val="en-GB"/>
          </w:rPr>
          <w:t xml:space="preserve"> attribute.</w:t>
        </w:r>
      </w:ins>
    </w:p>
    <w:p w14:paraId="359C9687" w14:textId="77777777" w:rsidR="00C3129B" w:rsidRDefault="00C3129B" w:rsidP="00B24FFC">
      <w:pPr>
        <w:rPr>
          <w:ins w:id="652" w:author="Martin Lindström" w:date="2016-06-29T23:52:00Z"/>
          <w:lang w:val="en-GB"/>
        </w:rPr>
      </w:pPr>
    </w:p>
    <w:p w14:paraId="5AC35CB5" w14:textId="0BE60270" w:rsidR="00512A75" w:rsidRPr="0038648C" w:rsidRDefault="003629F7" w:rsidP="00B24FFC">
      <w:pPr>
        <w:rPr>
          <w:lang w:val="en-GB"/>
        </w:rPr>
      </w:pPr>
      <w:ins w:id="653" w:author="Martin Lindström" w:date="2016-08-22T13:13:00Z">
        <w:del w:id="654" w:author="Stefan Santesson" w:date="2016-08-26T12:50:00Z">
          <w:r w:rsidDel="00340AB8">
            <w:rPr>
              <w:lang w:val="en-GB"/>
            </w:rPr>
            <w:delText>The specification “</w:delText>
          </w:r>
        </w:del>
        <w:del w:id="655" w:author="Stefan Santesson" w:date="2016-08-26T12:48:00Z">
          <w:r w:rsidRPr="00C27706" w:rsidDel="00340AB8">
            <w:rPr>
              <w:lang w:val="en-US"/>
            </w:rPr>
            <w:delText>eIDAS Attri</w:delText>
          </w:r>
          <w:r w:rsidRPr="00C27706" w:rsidDel="00340AB8">
            <w:rPr>
              <w:lang w:val="en-US"/>
            </w:rPr>
            <w:delText>b</w:delText>
          </w:r>
          <w:r w:rsidRPr="00C27706" w:rsidDel="00340AB8">
            <w:rPr>
              <w:lang w:val="en-US"/>
            </w:rPr>
            <w:delText>ute Mapping Specification for the Swedish eID Framework</w:delText>
          </w:r>
        </w:del>
        <w:del w:id="656" w:author="Stefan Santesson" w:date="2016-08-26T12:50:00Z">
          <w:r w:rsidDel="00340AB8">
            <w:rPr>
              <w:lang w:val="en-GB"/>
            </w:rPr>
            <w:delText>”, [</w:delText>
          </w:r>
          <w:r w:rsidDel="00340AB8">
            <w:delText>EidEidasAttrMapping</w:delText>
          </w:r>
          <w:r w:rsidDel="00340AB8">
            <w:rPr>
              <w:lang w:val="en-GB"/>
            </w:rPr>
            <w:delText>],</w:delText>
          </w:r>
          <w:r w:rsidR="00B8655C" w:rsidDel="00340AB8">
            <w:rPr>
              <w:lang w:val="en-GB"/>
            </w:rPr>
            <w:delText xml:space="preserve"> </w:delText>
          </w:r>
          <w:r w:rsidDel="00340AB8">
            <w:rPr>
              <w:lang w:val="en-GB"/>
            </w:rPr>
            <w:delText xml:space="preserve">describes the mapping processes and defines a full list of URI values for the </w:delText>
          </w:r>
          <w:r w:rsidRPr="0064015E" w:rsidDel="00340AB8">
            <w:rPr>
              <w:rStyle w:val="Code"/>
            </w:rPr>
            <w:delText>personalIdentityNumber</w:delText>
          </w:r>
        </w:del>
      </w:ins>
      <w:ins w:id="657" w:author="Martin Lindström" w:date="2016-08-26T10:14:00Z">
        <w:del w:id="658" w:author="Stefan Santesson" w:date="2016-08-26T12:50:00Z">
          <w:r w:rsidR="00341B0E" w:rsidDel="00340AB8">
            <w:rPr>
              <w:rStyle w:val="Code"/>
            </w:rPr>
            <w:delText>Binding</w:delText>
          </w:r>
        </w:del>
      </w:ins>
      <w:ins w:id="659" w:author="Martin Lindström" w:date="2016-08-22T13:13:00Z">
        <w:del w:id="660" w:author="Stefan Santesson" w:date="2016-08-26T12:50:00Z">
          <w:r w:rsidDel="00340AB8">
            <w:rPr>
              <w:lang w:val="en-GB"/>
            </w:rPr>
            <w:delText xml:space="preserve"> attribute</w:delText>
          </w:r>
        </w:del>
      </w:ins>
      <w:ins w:id="661" w:author="Stefan Santesson" w:date="2016-08-26T12:50:00Z">
        <w:r w:rsidR="00340AB8">
          <w:rPr>
            <w:lang w:val="en-GB"/>
          </w:rPr>
          <w:t>This specification does not specify any defined URI identifiers that may be included in this attribute</w:t>
        </w:r>
      </w:ins>
      <w:ins w:id="662" w:author="Martin Lindström" w:date="2016-08-22T13:13:00Z">
        <w:r>
          <w:rPr>
            <w:lang w:val="en-GB"/>
          </w:rPr>
          <w:t>.</w:t>
        </w:r>
      </w:ins>
      <w:ins w:id="663" w:author="Stefan Santesson" w:date="2016-08-26T12:51:00Z">
        <w:r w:rsidR="00340AB8">
          <w:rPr>
            <w:lang w:val="en-GB"/>
          </w:rPr>
          <w:t xml:space="preserve"> Such URI identifiers will be specified in documents specifying appropriate binding mechanisms.</w:t>
        </w:r>
      </w:ins>
    </w:p>
    <w:p w14:paraId="12BF2AF9" w14:textId="77777777" w:rsidR="00F1122D" w:rsidRDefault="00F1122D">
      <w:pPr>
        <w:spacing w:line="240" w:lineRule="auto"/>
        <w:rPr>
          <w:ins w:id="664" w:author="Martin Lindström" w:date="2016-08-18T15:34:00Z"/>
          <w:rFonts w:asciiTheme="majorHAnsi" w:eastAsiaTheme="majorEastAsia" w:hAnsiTheme="majorHAnsi" w:cstheme="majorBidi"/>
          <w:b/>
          <w:bCs/>
          <w:color w:val="345A8A" w:themeColor="accent1" w:themeShade="B5"/>
          <w:sz w:val="32"/>
          <w:szCs w:val="32"/>
          <w:lang w:val="en-US"/>
        </w:rPr>
      </w:pPr>
      <w:ins w:id="665" w:author="Martin Lindström" w:date="2016-08-18T15:34:00Z">
        <w:r>
          <w:rPr>
            <w:lang w:val="en-US"/>
          </w:rPr>
          <w:br w:type="page"/>
        </w:r>
      </w:ins>
    </w:p>
    <w:p w14:paraId="57864916" w14:textId="010AB49A" w:rsidR="00A821EE" w:rsidRDefault="007B158E" w:rsidP="008B4498">
      <w:pPr>
        <w:pStyle w:val="Heading1"/>
        <w:rPr>
          <w:lang w:val="en-US"/>
        </w:rPr>
      </w:pPr>
      <w:bookmarkStart w:id="666" w:name="_Toc333491201"/>
      <w:r>
        <w:rPr>
          <w:lang w:val="en-US"/>
        </w:rPr>
        <w:lastRenderedPageBreak/>
        <w:t>R</w:t>
      </w:r>
      <w:r w:rsidR="00A821EE" w:rsidRPr="006C4EAB">
        <w:rPr>
          <w:lang w:val="en-US"/>
        </w:rPr>
        <w:t>eferences</w:t>
      </w:r>
      <w:bookmarkEnd w:id="666"/>
    </w:p>
    <w:p w14:paraId="1B6FF4CC" w14:textId="77777777" w:rsidR="00927DDE" w:rsidRPr="00927DDE" w:rsidRDefault="00927DDE" w:rsidP="00927DDE">
      <w:pPr>
        <w:rPr>
          <w:lang w:val="en-US"/>
        </w:rPr>
      </w:pPr>
      <w:r w:rsidRPr="00927DDE">
        <w:rPr>
          <w:lang w:val="en-US"/>
        </w:rPr>
        <w:t>[RFC2119]</w:t>
      </w:r>
    </w:p>
    <w:p w14:paraId="276C9798" w14:textId="68E6043F" w:rsidR="00C209B6" w:rsidRDefault="004E361D" w:rsidP="00B93AD2">
      <w:pPr>
        <w:ind w:left="720"/>
        <w:rPr>
          <w:lang w:val="en-US"/>
        </w:rPr>
      </w:pPr>
      <w:hyperlink r:id="rId14" w:history="1">
        <w:proofErr w:type="spellStart"/>
        <w:r w:rsidR="00927DDE" w:rsidRPr="00927DDE">
          <w:rPr>
            <w:rStyle w:val="Hyperlink"/>
            <w:lang w:val="en-US"/>
          </w:rPr>
          <w:t>Bradner</w:t>
        </w:r>
        <w:proofErr w:type="spellEnd"/>
        <w:r w:rsidR="00927DDE" w:rsidRPr="00927DDE">
          <w:rPr>
            <w:rStyle w:val="Hyperlink"/>
            <w:lang w:val="en-US"/>
          </w:rPr>
          <w:t>,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4E361D" w:rsidP="00C209B6">
      <w:pPr>
        <w:ind w:left="720"/>
        <w:rPr>
          <w:rStyle w:val="Hyperlink"/>
          <w:lang w:val="en-US"/>
        </w:rPr>
      </w:pPr>
      <w:hyperlink r:id="rId15"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4E361D" w:rsidP="00B93AD2">
      <w:pPr>
        <w:ind w:left="720"/>
      </w:pPr>
      <w:hyperlink r:id="rId16"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4E361D" w:rsidP="00AD5EF9">
      <w:pPr>
        <w:ind w:left="720"/>
      </w:pPr>
      <w:hyperlink r:id="rId17"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8"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9"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487D0C75" w:rsidR="00D34495" w:rsidRDefault="00D34495" w:rsidP="00B93AD2">
      <w:pPr>
        <w:ind w:left="720"/>
        <w:rPr>
          <w:ins w:id="667" w:author="Martin Lindström" w:date="2016-06-27T16:41:00Z"/>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ins w:id="668" w:author="Martin Lindström" w:date="2016-06-27T16:41:00Z">
        <w:r w:rsidR="00403025">
          <w:rPr>
            <w:lang w:val="en-US"/>
          </w:rPr>
          <w:t>.</w:t>
        </w:r>
      </w:ins>
    </w:p>
    <w:p w14:paraId="17704112" w14:textId="77777777" w:rsidR="00403025" w:rsidRDefault="00403025" w:rsidP="00B93AD2">
      <w:pPr>
        <w:ind w:left="720"/>
        <w:rPr>
          <w:ins w:id="669" w:author="Martin Lindström" w:date="2016-06-27T16:41:00Z"/>
          <w:lang w:val="en-US"/>
        </w:rPr>
      </w:pPr>
    </w:p>
    <w:p w14:paraId="0053B1D6" w14:textId="25D9FD3D" w:rsidR="00403025" w:rsidRDefault="00403025" w:rsidP="00403025">
      <w:pPr>
        <w:rPr>
          <w:ins w:id="670" w:author="Martin Lindström" w:date="2016-06-27T16:41:00Z"/>
          <w:bCs/>
          <w:szCs w:val="20"/>
        </w:rPr>
      </w:pPr>
      <w:ins w:id="671" w:author="Martin Lindström" w:date="2016-06-27T16:41:00Z">
        <w:r w:rsidRPr="00506D0A">
          <w:rPr>
            <w:bCs/>
            <w:szCs w:val="20"/>
          </w:rPr>
          <w:t>[TillitRamv]</w:t>
        </w:r>
      </w:ins>
    </w:p>
    <w:p w14:paraId="36D4E43B" w14:textId="5C95921B" w:rsidR="00403025" w:rsidRDefault="00403025" w:rsidP="00403025">
      <w:pPr>
        <w:ind w:left="720"/>
        <w:rPr>
          <w:ins w:id="672" w:author="Martin Lindström" w:date="2016-06-27T17:44:00Z"/>
        </w:rPr>
      </w:pPr>
      <w:ins w:id="673" w:author="Martin Lindström" w:date="2016-06-27T16:41:00Z">
        <w:r w:rsidRPr="00DA6197">
          <w:t>Tillitsramverk för Svensk E-legitimation.</w:t>
        </w:r>
      </w:ins>
    </w:p>
    <w:p w14:paraId="02EE6234" w14:textId="77777777" w:rsidR="00A6713D" w:rsidRDefault="00A6713D" w:rsidP="001967DA">
      <w:pPr>
        <w:rPr>
          <w:ins w:id="674" w:author="Martin Lindström" w:date="2016-06-27T17:44:00Z"/>
        </w:rPr>
      </w:pPr>
    </w:p>
    <w:p w14:paraId="1FA3C6EB" w14:textId="7BAF77C4" w:rsidR="00BE394D" w:rsidRDefault="00BE394D" w:rsidP="001967DA">
      <w:pPr>
        <w:rPr>
          <w:ins w:id="675" w:author="Martin Lindström" w:date="2016-08-22T12:01:00Z"/>
        </w:rPr>
      </w:pPr>
      <w:ins w:id="676" w:author="Martin Lindström" w:date="2016-08-22T12:00:00Z">
        <w:r>
          <w:t>[</w:t>
        </w:r>
      </w:ins>
      <w:proofErr w:type="spellStart"/>
      <w:ins w:id="677" w:author="Martin Lindström" w:date="2016-08-26T14:25:00Z">
        <w:r w:rsidR="00857845">
          <w:t>ConstructedAttr</w:t>
        </w:r>
      </w:ins>
      <w:proofErr w:type="spellEnd"/>
      <w:ins w:id="678" w:author="Martin Lindström" w:date="2016-08-22T12:00:00Z">
        <w:r>
          <w:t>]</w:t>
        </w:r>
      </w:ins>
    </w:p>
    <w:p w14:paraId="59C409FF" w14:textId="4E0811A5" w:rsidR="00BE394D" w:rsidRDefault="00BE394D" w:rsidP="001967DA">
      <w:pPr>
        <w:rPr>
          <w:ins w:id="679" w:author="Martin Lindström" w:date="2016-08-22T12:01:00Z"/>
        </w:rPr>
      </w:pPr>
      <w:ins w:id="680" w:author="Martin Lindström" w:date="2016-08-22T12:01:00Z">
        <w:r>
          <w:tab/>
        </w:r>
      </w:ins>
      <w:proofErr w:type="gramStart"/>
      <w:ins w:id="681" w:author="Martin Lindström" w:date="2016-08-26T14:26:00Z">
        <w:r w:rsidR="00F50498" w:rsidRPr="00C27706">
          <w:rPr>
            <w:lang w:val="en-US"/>
          </w:rPr>
          <w:t>eIDAS</w:t>
        </w:r>
        <w:proofErr w:type="gramEnd"/>
        <w:r w:rsidR="00F50498" w:rsidRPr="00C27706">
          <w:rPr>
            <w:lang w:val="en-US"/>
          </w:rPr>
          <w:t xml:space="preserve"> </w:t>
        </w:r>
        <w:r w:rsidR="00F50498">
          <w:rPr>
            <w:lang w:val="en-US"/>
          </w:rPr>
          <w:t>Con</w:t>
        </w:r>
      </w:ins>
      <w:ins w:id="682" w:author="Martin Lindström" w:date="2016-08-26T14:27:00Z">
        <w:r w:rsidR="00790102">
          <w:rPr>
            <w:lang w:val="en-US"/>
          </w:rPr>
          <w:t>s</w:t>
        </w:r>
      </w:ins>
      <w:ins w:id="683" w:author="Martin Lindström" w:date="2016-08-26T14:26:00Z">
        <w:r w:rsidR="00F50498">
          <w:rPr>
            <w:lang w:val="en-US"/>
          </w:rPr>
          <w:t>tructed Attributes</w:t>
        </w:r>
        <w:r w:rsidR="00F50498" w:rsidRPr="00C27706">
          <w:rPr>
            <w:lang w:val="en-US"/>
          </w:rPr>
          <w:t xml:space="preserve"> Specification for the Swedish eID Framework</w:t>
        </w:r>
      </w:ins>
      <w:ins w:id="684" w:author="Martin Lindström" w:date="2016-08-22T12:01:00Z">
        <w:r w:rsidR="001C1ECC">
          <w:rPr>
            <w:lang w:val="en-US"/>
          </w:rPr>
          <w:t>.</w:t>
        </w:r>
      </w:ins>
    </w:p>
    <w:p w14:paraId="50C06BA7" w14:textId="77777777" w:rsidR="00BE394D" w:rsidRDefault="00BE394D" w:rsidP="001967DA">
      <w:pPr>
        <w:rPr>
          <w:ins w:id="685" w:author="Martin Lindström" w:date="2016-08-22T12:00:00Z"/>
        </w:rPr>
      </w:pPr>
    </w:p>
    <w:p w14:paraId="0E3A0D5B" w14:textId="17225DC2" w:rsidR="00A6713D" w:rsidRDefault="00A6713D" w:rsidP="001967DA">
      <w:pPr>
        <w:rPr>
          <w:ins w:id="686" w:author="Martin Lindström" w:date="2016-06-27T17:44:00Z"/>
        </w:rPr>
      </w:pPr>
      <w:ins w:id="687" w:author="Martin Lindström" w:date="2016-06-27T17:44:00Z">
        <w:r>
          <w:t>[eIDAS_Attr]</w:t>
        </w:r>
      </w:ins>
    </w:p>
    <w:p w14:paraId="4F867861" w14:textId="6161AFE9" w:rsidR="001967DA" w:rsidRPr="001967DA" w:rsidRDefault="00A6713D" w:rsidP="001967DA">
      <w:pPr>
        <w:rPr>
          <w:ins w:id="688" w:author="Martin Lindström" w:date="2016-06-27T17:44:00Z"/>
          <w:lang w:val="en-US"/>
        </w:rPr>
      </w:pPr>
      <w:ins w:id="689" w:author="Martin Lindström" w:date="2016-06-27T17:44:00Z">
        <w:r>
          <w:tab/>
        </w:r>
      </w:ins>
      <w:ins w:id="690" w:author="Martin Lindström" w:date="2016-06-27T17:45:00Z">
        <w:r w:rsidR="001967DA">
          <w:rPr>
            <w:lang w:val="en-US"/>
          </w:rPr>
          <w:fldChar w:fldCharType="begin"/>
        </w:r>
        <w:r w:rsidR="001967DA">
          <w:rPr>
            <w:lang w:val="en-US"/>
          </w:rPr>
          <w:instrText xml:space="preserve"> HYPERLINK "https://joinup.ec.europa.eu/sites/default/files/eidas_saml_attribute_profile_v1.0_2.pdf" </w:instrText>
        </w:r>
        <w:r w:rsidR="001967DA">
          <w:rPr>
            <w:lang w:val="en-US"/>
          </w:rPr>
          <w:fldChar w:fldCharType="separate"/>
        </w:r>
        <w:proofErr w:type="gramStart"/>
        <w:r w:rsidR="001967DA" w:rsidRPr="001967DA">
          <w:rPr>
            <w:rStyle w:val="Hyperlink"/>
            <w:lang w:val="en-US"/>
          </w:rPr>
          <w:t>eIDAS</w:t>
        </w:r>
        <w:proofErr w:type="gramEnd"/>
        <w:r w:rsidR="001967DA" w:rsidRPr="001967DA">
          <w:rPr>
            <w:rStyle w:val="Hyperlink"/>
            <w:lang w:val="en-US"/>
          </w:rPr>
          <w:t xml:space="preserve"> SAML Attribute Profile</w:t>
        </w:r>
        <w:r w:rsidR="001967DA">
          <w:rPr>
            <w:lang w:val="en-US"/>
          </w:rPr>
          <w:fldChar w:fldCharType="end"/>
        </w:r>
        <w:r w:rsidR="0015768A">
          <w:rPr>
            <w:lang w:val="en-US"/>
          </w:rPr>
          <w:t>, 22 June 2015</w:t>
        </w:r>
      </w:ins>
      <w:ins w:id="691" w:author="Martin Lindström" w:date="2016-06-27T17:44:00Z">
        <w:r w:rsidR="001967DA">
          <w:rPr>
            <w:lang w:val="en-US"/>
          </w:rPr>
          <w:t>.</w:t>
        </w:r>
      </w:ins>
    </w:p>
    <w:p w14:paraId="641F12D5" w14:textId="1C738FEE" w:rsidR="00A6713D" w:rsidRDefault="00A6713D" w:rsidP="001967DA">
      <w:pPr>
        <w:rPr>
          <w:lang w:val="en-US"/>
        </w:rPr>
      </w:pP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692" w:name="_Toc333491202"/>
      <w:r>
        <w:rPr>
          <w:lang w:val="en-US"/>
        </w:rPr>
        <w:lastRenderedPageBreak/>
        <w:t>Changes between versions</w:t>
      </w:r>
      <w:bookmarkEnd w:id="692"/>
    </w:p>
    <w:p w14:paraId="611009AA" w14:textId="00A70089" w:rsidR="001F3CE3" w:rsidRDefault="001F3CE3" w:rsidP="00E6674C">
      <w:pPr>
        <w:rPr>
          <w:ins w:id="693" w:author="Martin Lindström" w:date="2016-05-26T12:34:00Z"/>
          <w:b/>
          <w:lang w:val="en-US"/>
        </w:rPr>
      </w:pPr>
      <w:ins w:id="694" w:author="Martin Lindström" w:date="2016-05-26T12:34:00Z">
        <w:r>
          <w:rPr>
            <w:b/>
            <w:lang w:val="en-US"/>
          </w:rPr>
          <w:t>Changes between version 1.3 and version 1.4:</w:t>
        </w:r>
      </w:ins>
    </w:p>
    <w:p w14:paraId="21CC4630" w14:textId="77777777" w:rsidR="001F3CE3" w:rsidRDefault="001F3CE3" w:rsidP="00E6674C">
      <w:pPr>
        <w:rPr>
          <w:ins w:id="695" w:author="Martin Lindström" w:date="2016-05-26T12:34:00Z"/>
          <w:b/>
          <w:lang w:val="en-US"/>
        </w:rPr>
      </w:pPr>
    </w:p>
    <w:p w14:paraId="34AD5EAE" w14:textId="688CB016" w:rsidR="001F3CE3" w:rsidRPr="00FA0E5E" w:rsidRDefault="00087AC7" w:rsidP="001F3CE3">
      <w:pPr>
        <w:pStyle w:val="ListParagraph"/>
        <w:numPr>
          <w:ilvl w:val="0"/>
          <w:numId w:val="40"/>
        </w:numPr>
        <w:rPr>
          <w:ins w:id="696" w:author="Martin Lindström" w:date="2016-08-22T13:14:00Z"/>
          <w:b/>
          <w:lang w:val="en-US"/>
        </w:rPr>
      </w:pPr>
      <w:ins w:id="697" w:author="Martin Lindström" w:date="2016-08-22T13:14:00Z">
        <w:r>
          <w:rPr>
            <w:lang w:val="en-US"/>
          </w:rPr>
          <w:t xml:space="preserve">Attributes for </w:t>
        </w:r>
      </w:ins>
      <w:ins w:id="698" w:author="Martin Lindström" w:date="2016-08-22T13:16:00Z">
        <w:r>
          <w:rPr>
            <w:lang w:val="en-US"/>
          </w:rPr>
          <w:t xml:space="preserve">mapping </w:t>
        </w:r>
      </w:ins>
      <w:ins w:id="699" w:author="Martin Lindström" w:date="2016-08-22T13:14:00Z">
        <w:r>
          <w:rPr>
            <w:lang w:val="en-US"/>
          </w:rPr>
          <w:t xml:space="preserve">eIDAS-attributes have been </w:t>
        </w:r>
      </w:ins>
      <w:ins w:id="700" w:author="Martin Lindström" w:date="2016-08-22T13:15:00Z">
        <w:r>
          <w:rPr>
            <w:lang w:val="en-US"/>
          </w:rPr>
          <w:t>defined</w:t>
        </w:r>
      </w:ins>
      <w:ins w:id="701" w:author="Martin Lindström" w:date="2016-08-22T13:14:00Z">
        <w:r>
          <w:rPr>
            <w:lang w:val="en-US"/>
          </w:rPr>
          <w:t>.</w:t>
        </w:r>
      </w:ins>
    </w:p>
    <w:p w14:paraId="7452C33F" w14:textId="5092CC4F" w:rsidR="00087AC7" w:rsidRPr="001F3CE3" w:rsidRDefault="00087AC7" w:rsidP="001F3CE3">
      <w:pPr>
        <w:pStyle w:val="ListParagraph"/>
        <w:numPr>
          <w:ilvl w:val="0"/>
          <w:numId w:val="40"/>
        </w:numPr>
        <w:rPr>
          <w:ins w:id="702" w:author="Martin Lindström" w:date="2016-05-26T12:34:00Z"/>
          <w:b/>
          <w:lang w:val="en-US"/>
        </w:rPr>
      </w:pPr>
      <w:ins w:id="703" w:author="Martin Lindström" w:date="2016-08-22T13:15:00Z">
        <w:r>
          <w:rPr>
            <w:lang w:val="en-US"/>
          </w:rPr>
          <w:t xml:space="preserve">The </w:t>
        </w:r>
        <w:r w:rsidRPr="00087AC7">
          <w:rPr>
            <w:lang w:val="en-US"/>
          </w:rPr>
          <w:t>eIDAS Natural Person Attribute Set</w:t>
        </w:r>
        <w:r>
          <w:rPr>
            <w:lang w:val="en-US"/>
          </w:rPr>
          <w:t xml:space="preserve"> has been defined</w:t>
        </w:r>
      </w:ins>
      <w:ins w:id="704" w:author="Martin Lindström" w:date="2016-08-22T13:16:00Z">
        <w:r>
          <w:rPr>
            <w:lang w:val="en-US"/>
          </w:rPr>
          <w:t xml:space="preserve"> (section </w:t>
        </w:r>
        <w:r w:rsidR="00FA0E5E">
          <w:rPr>
            <w:lang w:val="en-US"/>
          </w:rPr>
          <w:fldChar w:fldCharType="begin"/>
        </w:r>
        <w:r w:rsidR="00FA0E5E">
          <w:rPr>
            <w:lang w:val="en-US"/>
          </w:rPr>
          <w:instrText xml:space="preserve"> REF _Ref333491138 \r \h </w:instrText>
        </w:r>
      </w:ins>
      <w:r w:rsidR="00FA0E5E">
        <w:rPr>
          <w:lang w:val="en-US"/>
        </w:rPr>
      </w:r>
      <w:r w:rsidR="00FA0E5E">
        <w:rPr>
          <w:lang w:val="en-US"/>
        </w:rPr>
        <w:fldChar w:fldCharType="separate"/>
      </w:r>
      <w:ins w:id="705" w:author="Martin Lindström" w:date="2016-08-22T13:16:00Z">
        <w:r w:rsidR="00FA0E5E">
          <w:rPr>
            <w:lang w:val="en-US"/>
          </w:rPr>
          <w:t>2.5</w:t>
        </w:r>
        <w:r w:rsidR="00FA0E5E">
          <w:rPr>
            <w:lang w:val="en-US"/>
          </w:rPr>
          <w:fldChar w:fldCharType="end"/>
        </w:r>
        <w:r>
          <w:rPr>
            <w:lang w:val="en-US"/>
          </w:rPr>
          <w:t>)</w:t>
        </w:r>
      </w:ins>
      <w:ins w:id="706" w:author="Martin Lindström" w:date="2016-08-22T13:15:00Z">
        <w:r>
          <w:rPr>
            <w:lang w:val="en-US"/>
          </w:rPr>
          <w:t>.</w:t>
        </w:r>
      </w:ins>
    </w:p>
    <w:p w14:paraId="7007A46D" w14:textId="77777777" w:rsidR="001F3CE3" w:rsidRDefault="001F3CE3" w:rsidP="00E6674C">
      <w:pPr>
        <w:rPr>
          <w:ins w:id="707" w:author="Martin Lindström" w:date="2016-05-26T12:34:00Z"/>
          <w:b/>
          <w:lang w:val="en-US"/>
        </w:rPr>
      </w:pPr>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even" r:id="rId20"/>
      <w:headerReference w:type="default" r:id="rId21"/>
      <w:footerReference w:type="even" r:id="rId22"/>
      <w:footerReference w:type="default" r:id="rId23"/>
      <w:headerReference w:type="first" r:id="rId24"/>
      <w:footerReference w:type="first" r:id="rId25"/>
      <w:pgSz w:w="11905" w:h="16837"/>
      <w:pgMar w:top="2268" w:right="851" w:bottom="1928" w:left="1134" w:header="851" w:footer="567" w:gutter="0"/>
      <w:cols w:space="720"/>
      <w:docGrid w:linePitch="360" w:charSpace="3276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8" w:author="Martin Lindström" w:date="2016-08-26T10:16:00Z" w:initials="ML">
    <w:p w14:paraId="1FA9738E" w14:textId="474AC994" w:rsidR="004E361D" w:rsidRPr="00CE78E7" w:rsidRDefault="004E361D">
      <w:pPr>
        <w:pStyle w:val="CommentText"/>
        <w:rPr>
          <w:lang w:val="en-GB"/>
        </w:rPr>
      </w:pPr>
      <w:r>
        <w:rPr>
          <w:rStyle w:val="CommentReference"/>
        </w:rPr>
        <w:annotationRef/>
      </w:r>
      <w:r w:rsidRPr="00CE78E7">
        <w:rPr>
          <w:lang w:val="en-GB"/>
        </w:rPr>
        <w:t>TODO: Change name</w:t>
      </w:r>
    </w:p>
  </w:comment>
  <w:comment w:id="274" w:author="Stefan Santesson" w:date="2016-08-26T11:58:00Z" w:initials="SS">
    <w:p w14:paraId="11FF0A1E" w14:textId="5ECBFFB0" w:rsidR="004E361D" w:rsidRDefault="004E361D">
      <w:pPr>
        <w:pStyle w:val="CommentText"/>
        <w:rPr>
          <w:lang w:val="en-US"/>
        </w:rPr>
      </w:pPr>
      <w:r>
        <w:rPr>
          <w:rStyle w:val="CommentReference"/>
        </w:rPr>
        <w:annotationRef/>
      </w:r>
      <w:r>
        <w:rPr>
          <w:lang w:val="en-US"/>
        </w:rPr>
        <w:t>I usually try to maintain a distinction between attribute conversion and attribute mapping. Mapping having the meaning that the exact same attribute value is carried in a compatible attribute with a different name (id). Conversion having the meaning that the attribute value is converted to another format but preser</w:t>
      </w:r>
      <w:r>
        <w:rPr>
          <w:lang w:val="en-US"/>
        </w:rPr>
        <w:t>v</w:t>
      </w:r>
      <w:r>
        <w:rPr>
          <w:lang w:val="en-US"/>
        </w:rPr>
        <w:t>ing the information content of the conver</w:t>
      </w:r>
      <w:r>
        <w:rPr>
          <w:lang w:val="en-US"/>
        </w:rPr>
        <w:t>t</w:t>
      </w:r>
      <w:r>
        <w:rPr>
          <w:lang w:val="en-US"/>
        </w:rPr>
        <w:t>ed data, into a new attribute with a diffe</w:t>
      </w:r>
      <w:r>
        <w:rPr>
          <w:lang w:val="en-US"/>
        </w:rPr>
        <w:t>r</w:t>
      </w:r>
      <w:r>
        <w:rPr>
          <w:lang w:val="en-US"/>
        </w:rPr>
        <w:t>ent name (id). Attribute conversion may convert all or parts of the data in the orig</w:t>
      </w:r>
      <w:r>
        <w:rPr>
          <w:lang w:val="en-US"/>
        </w:rPr>
        <w:t>i</w:t>
      </w:r>
      <w:r>
        <w:rPr>
          <w:lang w:val="en-US"/>
        </w:rPr>
        <w:t xml:space="preserve">nal attribute but the data that is converted MUST preserve all information and MUST NOT change that information. Example “FEMALE” </w:t>
      </w:r>
      <w:r w:rsidRPr="00E4008E">
        <w:rPr>
          <w:lang w:val="en-US"/>
        </w:rPr>
        <w:sym w:font="Wingdings" w:char="F0E0"/>
      </w:r>
      <w:r>
        <w:rPr>
          <w:lang w:val="en-US"/>
        </w:rPr>
        <w:t xml:space="preserve"> “F”. Is this relevant here?</w:t>
      </w:r>
    </w:p>
    <w:p w14:paraId="752EB215" w14:textId="77777777" w:rsidR="004E361D" w:rsidRDefault="004E361D">
      <w:pPr>
        <w:pStyle w:val="CommentText"/>
        <w:rPr>
          <w:lang w:val="en-US"/>
        </w:rPr>
      </w:pPr>
    </w:p>
    <w:p w14:paraId="287F8FF0" w14:textId="391139BA" w:rsidR="004E361D" w:rsidRPr="00955EC0" w:rsidRDefault="004E361D">
      <w:pPr>
        <w:pStyle w:val="CommentText"/>
        <w:rPr>
          <w:lang w:val="en-US"/>
        </w:rPr>
      </w:pPr>
      <w:r w:rsidRPr="00480B98">
        <w:rPr>
          <w:b/>
          <w:lang w:val="en-US"/>
        </w:rPr>
        <w:t>Note</w:t>
      </w:r>
      <w:r>
        <w:rPr>
          <w:b/>
          <w:lang w:val="en-US"/>
        </w:rPr>
        <w:t>:</w:t>
      </w:r>
      <w:r>
        <w:rPr>
          <w:lang w:val="en-US"/>
        </w:rPr>
        <w:t xml:space="preserve"> This logic is not consistent with the naming of the new document “Attribute Mapping Specification”.</w:t>
      </w:r>
    </w:p>
  </w:comment>
  <w:comment w:id="299" w:author="Martin Lindström" w:date="2016-08-22T11:37:00Z" w:initials="ML">
    <w:p w14:paraId="2C45984A" w14:textId="5FB16A47" w:rsidR="004E361D" w:rsidRPr="00C6770B" w:rsidRDefault="004E361D">
      <w:pPr>
        <w:pStyle w:val="CommentText"/>
        <w:rPr>
          <w:lang w:val="en-GB"/>
        </w:rPr>
      </w:pPr>
      <w:r w:rsidRPr="00C6770B">
        <w:rPr>
          <w:rStyle w:val="CommentReference"/>
          <w:lang w:val="en-GB"/>
        </w:rPr>
        <w:annotationRef/>
      </w:r>
      <w:r w:rsidRPr="00C6770B">
        <w:rPr>
          <w:lang w:val="en-GB"/>
        </w:rPr>
        <w:t>Perhaps we also s</w:t>
      </w:r>
      <w:r>
        <w:rPr>
          <w:lang w:val="en-GB"/>
        </w:rPr>
        <w:t xml:space="preserve">hould handle eIDAS </w:t>
      </w:r>
      <w:proofErr w:type="spellStart"/>
      <w:r>
        <w:rPr>
          <w:lang w:val="en-GB"/>
        </w:rPr>
        <w:t>CurrentAddress</w:t>
      </w:r>
      <w:proofErr w:type="spellEnd"/>
      <w:r>
        <w:rPr>
          <w:lang w:val="en-GB"/>
        </w:rPr>
        <w:t xml:space="preserve">, Gender and </w:t>
      </w:r>
      <w:proofErr w:type="spellStart"/>
      <w:r>
        <w:rPr>
          <w:lang w:val="en-GB"/>
        </w:rPr>
        <w:t>PlaceOfBirth</w:t>
      </w:r>
      <w:proofErr w:type="spellEnd"/>
      <w:r>
        <w:rPr>
          <w:lang w:val="en-GB"/>
        </w:rPr>
        <w:t xml:space="preserve"> and convert them.</w:t>
      </w:r>
    </w:p>
  </w:comment>
  <w:comment w:id="356" w:author="Martin Lindström" w:date="2016-08-26T10:17:00Z" w:initials="ML">
    <w:p w14:paraId="1B240F9B" w14:textId="6C166D32" w:rsidR="004E361D" w:rsidRPr="00CE78E7" w:rsidRDefault="004E361D">
      <w:pPr>
        <w:pStyle w:val="CommentText"/>
        <w:rPr>
          <w:lang w:val="en-GB"/>
        </w:rPr>
      </w:pPr>
      <w:r w:rsidRPr="00CE78E7">
        <w:rPr>
          <w:rStyle w:val="CommentReference"/>
          <w:lang w:val="en-GB"/>
        </w:rPr>
        <w:annotationRef/>
      </w:r>
      <w:r w:rsidRPr="00CE78E7">
        <w:rPr>
          <w:lang w:val="en-GB"/>
        </w:rPr>
        <w:t>TODO: Change name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A9738E" w15:done="0"/>
  <w15:commentEx w15:paraId="287F8FF0" w15:done="0"/>
  <w15:commentEx w15:paraId="2C45984A" w15:done="0"/>
  <w15:commentEx w15:paraId="1B240F9B"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7476F" w14:textId="77777777" w:rsidR="004E361D" w:rsidRDefault="004E361D">
      <w:pPr>
        <w:spacing w:line="240" w:lineRule="auto"/>
      </w:pPr>
      <w:r>
        <w:separator/>
      </w:r>
    </w:p>
  </w:endnote>
  <w:endnote w:type="continuationSeparator" w:id="0">
    <w:p w14:paraId="73700E35" w14:textId="77777777" w:rsidR="004E361D" w:rsidRDefault="004E36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Helvetica"/>
    <w:charset w:val="00"/>
    <w:family w:val="swiss"/>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B439AEE" w14:textId="77777777" w:rsidR="004E361D" w:rsidRDefault="004E361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4E361D" w:rsidRPr="00C912BA" w14:paraId="3F26EF42" w14:textId="77777777" w:rsidTr="00D74D00">
      <w:tc>
        <w:tcPr>
          <w:tcW w:w="7208" w:type="dxa"/>
          <w:gridSpan w:val="4"/>
          <w:tcBorders>
            <w:bottom w:val="single" w:sz="4" w:space="0" w:color="auto"/>
          </w:tcBorders>
        </w:tcPr>
        <w:p w14:paraId="3B08F497" w14:textId="77777777" w:rsidR="004E361D" w:rsidRPr="00C912BA" w:rsidRDefault="004E361D" w:rsidP="00F27527">
          <w:pPr>
            <w:pStyle w:val="Ledtext"/>
            <w:rPr>
              <w:spacing w:val="20"/>
              <w:sz w:val="16"/>
              <w:szCs w:val="16"/>
              <w:lang w:val="sv-SE"/>
            </w:rPr>
          </w:pPr>
          <w:bookmarkStart w:id="711" w:name="www"/>
          <w:r w:rsidRPr="00C912BA">
            <w:rPr>
              <w:b/>
              <w:bCs/>
              <w:sz w:val="16"/>
              <w:lang w:val="sv-SE"/>
            </w:rPr>
            <w:t>www.</w:t>
          </w:r>
          <w:r>
            <w:rPr>
              <w:b/>
              <w:bCs/>
              <w:sz w:val="16"/>
              <w:lang w:val="sv-SE"/>
            </w:rPr>
            <w:t>elegnamnden</w:t>
          </w:r>
          <w:r w:rsidRPr="00C912BA">
            <w:rPr>
              <w:b/>
              <w:bCs/>
              <w:sz w:val="16"/>
              <w:lang w:val="sv-SE"/>
            </w:rPr>
            <w:t>.se</w:t>
          </w:r>
          <w:bookmarkEnd w:id="711"/>
        </w:p>
      </w:tc>
      <w:tc>
        <w:tcPr>
          <w:tcW w:w="2347" w:type="dxa"/>
          <w:tcBorders>
            <w:bottom w:val="single" w:sz="4" w:space="0" w:color="auto"/>
          </w:tcBorders>
        </w:tcPr>
        <w:p w14:paraId="619C2AE8" w14:textId="77777777" w:rsidR="004E361D" w:rsidRPr="00C912BA" w:rsidRDefault="004E361D" w:rsidP="00F27527">
          <w:pPr>
            <w:pStyle w:val="Ledtext"/>
            <w:rPr>
              <w:sz w:val="16"/>
              <w:lang w:val="sv-SE"/>
            </w:rPr>
          </w:pPr>
        </w:p>
      </w:tc>
    </w:tr>
    <w:tr w:rsidR="004E361D" w:rsidRPr="00C912BA" w14:paraId="0BBF8E42" w14:textId="77777777" w:rsidTr="00D74D00">
      <w:tc>
        <w:tcPr>
          <w:tcW w:w="1988" w:type="dxa"/>
          <w:tcBorders>
            <w:top w:val="single" w:sz="4" w:space="0" w:color="auto"/>
          </w:tcBorders>
        </w:tcPr>
        <w:p w14:paraId="53B57CCF" w14:textId="77777777" w:rsidR="004E361D" w:rsidRPr="00C912BA" w:rsidRDefault="004E361D" w:rsidP="00F27527">
          <w:pPr>
            <w:pStyle w:val="Ledtext"/>
            <w:rPr>
              <w:lang w:val="sv-SE"/>
            </w:rPr>
          </w:pPr>
          <w:bookmarkStart w:id="712" w:name="PostadressLed"/>
          <w:r>
            <w:rPr>
              <w:lang w:val="sv-SE"/>
            </w:rPr>
            <w:t>Postadress</w:t>
          </w:r>
          <w:bookmarkEnd w:id="712"/>
        </w:p>
      </w:tc>
      <w:tc>
        <w:tcPr>
          <w:tcW w:w="1620" w:type="dxa"/>
          <w:tcBorders>
            <w:top w:val="single" w:sz="4" w:space="0" w:color="auto"/>
          </w:tcBorders>
        </w:tcPr>
        <w:p w14:paraId="7481F620" w14:textId="77777777" w:rsidR="004E361D" w:rsidRPr="00C912BA" w:rsidRDefault="004E361D"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4E361D" w:rsidRPr="00C912BA" w:rsidRDefault="004E361D" w:rsidP="00F27527">
          <w:pPr>
            <w:pStyle w:val="Ledtext"/>
            <w:rPr>
              <w:lang w:val="sv-SE"/>
            </w:rPr>
          </w:pPr>
          <w:bookmarkStart w:id="713" w:name="TelefonVaxelLed"/>
          <w:r>
            <w:rPr>
              <w:lang w:val="sv-SE"/>
            </w:rPr>
            <w:t>Telefon växel</w:t>
          </w:r>
          <w:bookmarkEnd w:id="713"/>
        </w:p>
      </w:tc>
      <w:tc>
        <w:tcPr>
          <w:tcW w:w="1800" w:type="dxa"/>
          <w:tcBorders>
            <w:top w:val="single" w:sz="4" w:space="0" w:color="auto"/>
          </w:tcBorders>
        </w:tcPr>
        <w:p w14:paraId="0987B1B2" w14:textId="77777777" w:rsidR="004E361D" w:rsidRPr="00C912BA" w:rsidRDefault="004E361D" w:rsidP="00F27527">
          <w:pPr>
            <w:pStyle w:val="Ledtext"/>
            <w:rPr>
              <w:lang w:val="sv-SE"/>
            </w:rPr>
          </w:pPr>
          <w:bookmarkStart w:id="714" w:name="TelefonVaxelUtlLedtext"/>
          <w:bookmarkEnd w:id="714"/>
        </w:p>
      </w:tc>
      <w:tc>
        <w:tcPr>
          <w:tcW w:w="2347" w:type="dxa"/>
          <w:tcBorders>
            <w:top w:val="single" w:sz="4" w:space="0" w:color="auto"/>
          </w:tcBorders>
        </w:tcPr>
        <w:p w14:paraId="35B8C08C" w14:textId="77777777" w:rsidR="004E361D" w:rsidRPr="00C912BA" w:rsidRDefault="004E361D" w:rsidP="00F27527">
          <w:pPr>
            <w:pStyle w:val="Ledtext"/>
            <w:rPr>
              <w:lang w:val="sv-SE"/>
            </w:rPr>
          </w:pPr>
          <w:bookmarkStart w:id="715" w:name="EpostLed"/>
          <w:r>
            <w:rPr>
              <w:lang w:val="sv-SE"/>
            </w:rPr>
            <w:t>E-postadress</w:t>
          </w:r>
          <w:bookmarkEnd w:id="715"/>
        </w:p>
      </w:tc>
    </w:tr>
    <w:tr w:rsidR="004E361D" w:rsidRPr="00C912BA" w14:paraId="06607072" w14:textId="77777777" w:rsidTr="00D74D00">
      <w:tc>
        <w:tcPr>
          <w:tcW w:w="1988" w:type="dxa"/>
        </w:tcPr>
        <w:p w14:paraId="4EC133D2" w14:textId="77777777" w:rsidR="004E361D" w:rsidRPr="00C912BA" w:rsidRDefault="004E361D" w:rsidP="00F27527">
          <w:pPr>
            <w:pStyle w:val="Ledtext"/>
            <w:rPr>
              <w:b/>
              <w:bCs/>
              <w:lang w:val="sv-SE"/>
            </w:rPr>
          </w:pPr>
          <w:bookmarkStart w:id="716" w:name="Postadress"/>
          <w:r>
            <w:rPr>
              <w:b/>
              <w:bCs/>
              <w:lang w:val="sv-SE"/>
            </w:rPr>
            <w:t xml:space="preserve">171 94  SOLNA </w:t>
          </w:r>
          <w:bookmarkEnd w:id="716"/>
        </w:p>
      </w:tc>
      <w:tc>
        <w:tcPr>
          <w:tcW w:w="1620" w:type="dxa"/>
        </w:tcPr>
        <w:p w14:paraId="64EDE1D1" w14:textId="77777777" w:rsidR="004E361D" w:rsidRPr="00C912BA" w:rsidRDefault="004E361D" w:rsidP="00F27527">
          <w:pPr>
            <w:pStyle w:val="Ledtext"/>
            <w:ind w:left="-57"/>
            <w:rPr>
              <w:b/>
              <w:bCs/>
              <w:lang w:val="sv-SE"/>
            </w:rPr>
          </w:pPr>
          <w:r>
            <w:rPr>
              <w:b/>
              <w:bCs/>
              <w:lang w:val="sv-SE"/>
            </w:rPr>
            <w:t>Korta gatan 10</w:t>
          </w:r>
        </w:p>
      </w:tc>
      <w:tc>
        <w:tcPr>
          <w:tcW w:w="1800" w:type="dxa"/>
        </w:tcPr>
        <w:p w14:paraId="14FD09A9" w14:textId="77777777" w:rsidR="004E361D" w:rsidRPr="00C912BA" w:rsidRDefault="004E361D" w:rsidP="00F27527">
          <w:pPr>
            <w:pStyle w:val="Ledtext"/>
            <w:rPr>
              <w:b/>
              <w:bCs/>
              <w:lang w:val="sv-SE"/>
            </w:rPr>
          </w:pPr>
          <w:bookmarkStart w:id="717" w:name="TelefonVaxel"/>
          <w:r>
            <w:rPr>
              <w:b/>
              <w:bCs/>
              <w:lang w:val="sv-SE"/>
            </w:rPr>
            <w:t xml:space="preserve">010-574 21 00 </w:t>
          </w:r>
          <w:bookmarkEnd w:id="717"/>
          <w:r>
            <w:rPr>
              <w:b/>
              <w:bCs/>
              <w:lang w:val="sv-SE"/>
            </w:rPr>
            <w:t xml:space="preserve"> </w:t>
          </w:r>
        </w:p>
      </w:tc>
      <w:tc>
        <w:tcPr>
          <w:tcW w:w="1800" w:type="dxa"/>
        </w:tcPr>
        <w:p w14:paraId="4A68601A" w14:textId="77777777" w:rsidR="004E361D" w:rsidRPr="00C912BA" w:rsidRDefault="004E361D" w:rsidP="00F27527">
          <w:pPr>
            <w:pStyle w:val="Ledtext"/>
            <w:rPr>
              <w:b/>
              <w:bCs/>
              <w:lang w:val="sv-SE"/>
            </w:rPr>
          </w:pPr>
          <w:bookmarkStart w:id="718" w:name="TelefonVaxelUtl"/>
          <w:bookmarkEnd w:id="718"/>
        </w:p>
      </w:tc>
      <w:tc>
        <w:tcPr>
          <w:tcW w:w="2347" w:type="dxa"/>
        </w:tcPr>
        <w:p w14:paraId="213B98C5" w14:textId="77777777" w:rsidR="004E361D" w:rsidRPr="00C912BA" w:rsidRDefault="004E361D" w:rsidP="00F27527">
          <w:pPr>
            <w:pStyle w:val="Ledtext"/>
            <w:rPr>
              <w:b/>
              <w:bCs/>
              <w:lang w:val="sv-SE"/>
            </w:rPr>
          </w:pPr>
          <w:bookmarkStart w:id="719" w:name="EmailFot"/>
          <w:r>
            <w:rPr>
              <w:b/>
              <w:bCs/>
              <w:lang w:val="sv-SE"/>
            </w:rPr>
            <w:t>kansliet@elegnamnden.se</w:t>
          </w:r>
          <w:bookmarkEnd w:id="719"/>
        </w:p>
      </w:tc>
    </w:tr>
  </w:tbl>
  <w:p w14:paraId="07C1B5E6" w14:textId="4AB8A180" w:rsidR="004E361D" w:rsidRDefault="004E361D"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2F0AE0">
      <w:rPr>
        <w:noProof/>
        <w:color w:val="808080"/>
        <w:sz w:val="16"/>
      </w:rPr>
      <w:t>9</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2F0AE0">
      <w:rPr>
        <w:noProof/>
        <w:color w:val="808080"/>
        <w:sz w:val="16"/>
      </w:rPr>
      <w:t>12</w:t>
    </w:r>
    <w:r>
      <w:rPr>
        <w:color w:val="808080"/>
        <w:sz w:val="16"/>
      </w:rPr>
      <w:fldChar w:fldCharType="end"/>
    </w:r>
    <w:r>
      <w:rPr>
        <w:color w:val="808080"/>
        <w:sz w:val="16"/>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B7317B" w14:textId="77777777" w:rsidR="004E361D" w:rsidRDefault="004E36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60DFE2" w14:textId="77777777" w:rsidR="004E361D" w:rsidRDefault="004E361D">
      <w:pPr>
        <w:spacing w:line="240" w:lineRule="auto"/>
      </w:pPr>
      <w:r>
        <w:separator/>
      </w:r>
    </w:p>
  </w:footnote>
  <w:footnote w:type="continuationSeparator" w:id="0">
    <w:p w14:paraId="3B171778" w14:textId="77777777" w:rsidR="004E361D" w:rsidRDefault="004E361D">
      <w:pPr>
        <w:spacing w:line="240" w:lineRule="auto"/>
      </w:pPr>
      <w:r>
        <w:continuationSeparator/>
      </w:r>
    </w:p>
  </w:footnote>
  <w:footnote w:id="1">
    <w:p w14:paraId="3D03898C" w14:textId="77777777" w:rsidR="004E361D" w:rsidRPr="001734AE" w:rsidRDefault="004E361D"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 w:id="2">
    <w:p w14:paraId="76BDFAC6" w14:textId="09034B3F" w:rsidR="004E361D" w:rsidRPr="00220BBE" w:rsidRDefault="004E361D">
      <w:pPr>
        <w:pStyle w:val="FootnoteText"/>
        <w:rPr>
          <w:lang w:val="en-GB"/>
        </w:rPr>
      </w:pPr>
      <w:ins w:id="286" w:author="Martin Lindström" w:date="2016-08-22T11:19:00Z">
        <w:r w:rsidRPr="00220BBE">
          <w:rPr>
            <w:rStyle w:val="FootnoteReference"/>
            <w:lang w:val="en-GB"/>
          </w:rPr>
          <w:footnoteRef/>
        </w:r>
        <w:r w:rsidRPr="00220BBE">
          <w:rPr>
            <w:lang w:val="en-GB"/>
          </w:rPr>
          <w:t xml:space="preserve"> </w:t>
        </w:r>
        <w:r>
          <w:rPr>
            <w:lang w:val="en-GB"/>
          </w:rPr>
          <w:t xml:space="preserve">The attributes specified </w:t>
        </w:r>
      </w:ins>
      <w:ins w:id="287" w:author="Martin Lindström" w:date="2016-08-22T11:22:00Z">
        <w:r>
          <w:rPr>
            <w:lang w:val="en-GB"/>
          </w:rPr>
          <w:t>within</w:t>
        </w:r>
      </w:ins>
      <w:ins w:id="288" w:author="Martin Lindström" w:date="2016-08-22T11:19:00Z">
        <w:r>
          <w:rPr>
            <w:lang w:val="en-GB"/>
          </w:rPr>
          <w:t xml:space="preserve"> eIDAS (</w:t>
        </w:r>
      </w:ins>
      <w:ins w:id="289" w:author="Martin Lindström" w:date="2016-08-22T11:20:00Z">
        <w:r>
          <w:rPr>
            <w:lang w:val="en-US"/>
          </w:rPr>
          <w:t>[eIDAS_Attr]) are not simple string types. Instead each attribute is re</w:t>
        </w:r>
        <w:r>
          <w:rPr>
            <w:lang w:val="en-US"/>
          </w:rPr>
          <w:t>p</w:t>
        </w:r>
        <w:r>
          <w:rPr>
            <w:lang w:val="en-US"/>
          </w:rPr>
          <w:t xml:space="preserve">resented using its own </w:t>
        </w:r>
      </w:ins>
      <w:ins w:id="290" w:author="Martin Lindström" w:date="2016-08-22T11:22:00Z">
        <w:r>
          <w:rPr>
            <w:lang w:val="en-US"/>
          </w:rPr>
          <w:t xml:space="preserve">dedicated </w:t>
        </w:r>
      </w:ins>
      <w:ins w:id="291" w:author="Martin Lindström" w:date="2016-08-22T11:20:00Z">
        <w:r>
          <w:rPr>
            <w:lang w:val="en-US"/>
          </w:rPr>
          <w:t xml:space="preserve">XML data type. This </w:t>
        </w:r>
      </w:ins>
      <w:ins w:id="292" w:author="Martin Lindström" w:date="2016-08-22T11:21:00Z">
        <w:r>
          <w:rPr>
            <w:lang w:val="en-US"/>
          </w:rPr>
          <w:t xml:space="preserve">affects interoperability in a negative way since most standard SAML software need to be </w:t>
        </w:r>
      </w:ins>
      <w:ins w:id="293" w:author="Martin Lindström" w:date="2016-08-22T11:22:00Z">
        <w:r>
          <w:rPr>
            <w:lang w:val="en-US"/>
          </w:rPr>
          <w:t>modified to support these attributes. Therefore, the Swedish eID Fram</w:t>
        </w:r>
        <w:r>
          <w:rPr>
            <w:lang w:val="en-US"/>
          </w:rPr>
          <w:t>e</w:t>
        </w:r>
        <w:r>
          <w:rPr>
            <w:lang w:val="en-US"/>
          </w:rPr>
          <w:t>work will offer mappings for all (mandatory) eIDAS attributes where they are represented as XML strings.</w:t>
        </w:r>
      </w:ins>
    </w:p>
  </w:footnote>
  <w:footnote w:id="3">
    <w:p w14:paraId="073F4CC9" w14:textId="0EE2C256" w:rsidR="004E361D" w:rsidRPr="008C4CF8" w:rsidRDefault="004E361D">
      <w:pPr>
        <w:pStyle w:val="FootnoteText"/>
        <w:rPr>
          <w:lang w:val="en-GB"/>
        </w:rPr>
      </w:pPr>
      <w:ins w:id="311" w:author="Martin Lindström" w:date="2016-08-22T11:36:00Z">
        <w:r w:rsidRPr="008C4CF8">
          <w:rPr>
            <w:rStyle w:val="FootnoteReference"/>
            <w:lang w:val="en-GB"/>
          </w:rPr>
          <w:footnoteRef/>
        </w:r>
        <w:r w:rsidRPr="008C4CF8">
          <w:rPr>
            <w:lang w:val="en-GB"/>
          </w:rPr>
          <w:t xml:space="preserve"> That is, </w:t>
        </w:r>
        <w:r>
          <w:rPr>
            <w:lang w:val="en-GB"/>
          </w:rPr>
          <w:t>attributes that are not defined by the eIDAS attribute specification.</w:t>
        </w:r>
      </w:ins>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41AC97" w14:textId="37C63A68" w:rsidR="004E361D" w:rsidRDefault="004E361D">
    <w:pPr>
      <w:pStyle w:val="Header"/>
    </w:pPr>
    <w:ins w:id="708" w:author="Martin Lindström" w:date="2016-05-26T12:42:00Z">
      <w:r>
        <w:rPr>
          <w:noProof/>
          <w:lang w:val="en-US" w:eastAsia="en-US"/>
        </w:rPr>
        <w:pict w14:anchorId="0454798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6pt;height:248pt;z-index:-251655168;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CEC393" w14:textId="05DD4FA5" w:rsidR="004E361D" w:rsidRDefault="004E361D">
    <w:pPr>
      <w:rPr>
        <w:rFonts w:eastAsia="Arial" w:cs="Arial"/>
        <w:color w:val="808080"/>
        <w:sz w:val="16"/>
        <w:szCs w:val="16"/>
      </w:rPr>
    </w:pPr>
    <w:ins w:id="709" w:author="Martin Lindström" w:date="2016-05-26T12:42:00Z">
      <w:r>
        <w:rPr>
          <w:noProof/>
          <w:lang w:val="en-US" w:eastAsia="en-US"/>
        </w:rPr>
        <w:pict w14:anchorId="5B421FB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6pt;height:248pt;z-index:-251657216;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r w:rsidRPr="004F03AE">
      <w:rPr>
        <w:rFonts w:ascii="SKVKFMSYMB" w:hAnsi="SKVKFMSYMB"/>
        <w:noProof/>
        <w:sz w:val="64"/>
        <w:szCs w:val="64"/>
        <w:lang w:val="en-US" w:eastAsia="en-US"/>
      </w:rPr>
      <w:drawing>
        <wp:inline distT="0" distB="0" distL="0" distR="0" wp14:anchorId="7A9AAE1C" wp14:editId="5A026433">
          <wp:extent cx="864000" cy="86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og_cmyk_transp_ny.jpg"/>
                  <pic:cNvPicPr/>
                </pic:nvPicPr>
                <pic:blipFill>
                  <a:blip r:embed="rId1">
                    <a:extLst>
                      <a:ext uri="{28A0092B-C50C-407E-A947-70E740481C1C}">
                        <a14:useLocalDpi xmlns:a14="http://schemas.microsoft.com/office/drawing/2010/main" val="0"/>
                      </a:ext>
                    </a:extLst>
                  </a:blip>
                  <a:stretch>
                    <a:fillRect/>
                  </a:stretch>
                </pic:blipFill>
                <pic:spPr>
                  <a:xfrm>
                    <a:off x="0" y="0"/>
                    <a:ext cx="864000" cy="864000"/>
                  </a:xfrm>
                  <a:prstGeom prst="rect">
                    <a:avLst/>
                  </a:prstGeom>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ins w:id="710" w:author="Martin Lindström" w:date="2016-05-26T12:30:00Z">
      <w:r>
        <w:rPr>
          <w:rFonts w:eastAsia="Arial" w:cs="Arial"/>
          <w:color w:val="808080"/>
          <w:sz w:val="16"/>
          <w:szCs w:val="16"/>
        </w:rPr>
        <w:t>4</w: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5FF3AAE" w14:textId="41E7B5C6" w:rsidR="004E361D" w:rsidRDefault="004E361D">
    <w:pPr>
      <w:pStyle w:val="Header"/>
    </w:pPr>
    <w:ins w:id="720" w:author="Martin Lindström" w:date="2016-05-26T12:42:00Z">
      <w:r>
        <w:rPr>
          <w:noProof/>
          <w:lang w:val="en-US" w:eastAsia="en-US"/>
        </w:rPr>
        <w:pict w14:anchorId="745026A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6pt;height:248pt;z-index:-251653120;mso-wrap-edited:f;mso-position-horizontal:center;mso-position-horizontal-relative:margin;mso-position-vertical:center;mso-position-vertical-relative:margin" wrapcoords="17842 3458 718 3589 718 17488 11960 17619 13299 17619 21011 17619 21567 17554 21469 15987 20586 14943 20586 9658 21436 8744 21436 7504 20554 6590 20554 3980 20292 3850 19051 3458 17842 3458" fillcolor="silver" stroked="f">
            <v:textpath style="font-family:&quot;Arial&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14E5C1D"/>
    <w:multiLevelType w:val="hybridMultilevel"/>
    <w:tmpl w:val="42B486B6"/>
    <w:lvl w:ilvl="0" w:tplc="962A309C">
      <w:numFmt w:val="bullet"/>
      <w:lvlText w:val="-"/>
      <w:lvlJc w:val="left"/>
      <w:pPr>
        <w:ind w:left="720" w:hanging="360"/>
      </w:pPr>
      <w:rPr>
        <w:rFonts w:ascii="Arial" w:eastAsia="ヒラギノ角ゴ Pro W3"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7A5039"/>
    <w:multiLevelType w:val="hybridMultilevel"/>
    <w:tmpl w:val="A710B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31">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nsid w:val="7A15399F"/>
    <w:multiLevelType w:val="hybridMultilevel"/>
    <w:tmpl w:val="7472D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4"/>
  </w:num>
  <w:num w:numId="2">
    <w:abstractNumId w:val="37"/>
  </w:num>
  <w:num w:numId="3">
    <w:abstractNumId w:val="5"/>
  </w:num>
  <w:num w:numId="4">
    <w:abstractNumId w:val="7"/>
  </w:num>
  <w:num w:numId="5">
    <w:abstractNumId w:val="10"/>
  </w:num>
  <w:num w:numId="6">
    <w:abstractNumId w:val="15"/>
  </w:num>
  <w:num w:numId="7">
    <w:abstractNumId w:val="35"/>
  </w:num>
  <w:num w:numId="8">
    <w:abstractNumId w:val="36"/>
  </w:num>
  <w:num w:numId="9">
    <w:abstractNumId w:val="8"/>
  </w:num>
  <w:num w:numId="10">
    <w:abstractNumId w:val="41"/>
  </w:num>
  <w:num w:numId="11">
    <w:abstractNumId w:val="16"/>
  </w:num>
  <w:num w:numId="12">
    <w:abstractNumId w:val="34"/>
  </w:num>
  <w:num w:numId="13">
    <w:abstractNumId w:val="32"/>
  </w:num>
  <w:num w:numId="14">
    <w:abstractNumId w:val="11"/>
  </w:num>
  <w:num w:numId="15">
    <w:abstractNumId w:val="9"/>
  </w:num>
  <w:num w:numId="16">
    <w:abstractNumId w:val="23"/>
  </w:num>
  <w:num w:numId="17">
    <w:abstractNumId w:val="33"/>
  </w:num>
  <w:num w:numId="18">
    <w:abstractNumId w:val="31"/>
  </w:num>
  <w:num w:numId="19">
    <w:abstractNumId w:val="14"/>
  </w:num>
  <w:num w:numId="20">
    <w:abstractNumId w:val="25"/>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40"/>
  </w:num>
  <w:num w:numId="29">
    <w:abstractNumId w:val="28"/>
  </w:num>
  <w:num w:numId="30">
    <w:abstractNumId w:val="27"/>
  </w:num>
  <w:num w:numId="31">
    <w:abstractNumId w:val="21"/>
  </w:num>
  <w:num w:numId="32">
    <w:abstractNumId w:val="12"/>
  </w:num>
  <w:num w:numId="33">
    <w:abstractNumId w:val="29"/>
  </w:num>
  <w:num w:numId="34">
    <w:abstractNumId w:val="6"/>
  </w:num>
  <w:num w:numId="35">
    <w:abstractNumId w:val="30"/>
  </w:num>
  <w:num w:numId="36">
    <w:abstractNumId w:val="1"/>
  </w:num>
  <w:num w:numId="37">
    <w:abstractNumId w:val="39"/>
  </w:num>
  <w:num w:numId="38">
    <w:abstractNumId w:val="18"/>
  </w:num>
  <w:num w:numId="39">
    <w:abstractNumId w:val="2"/>
  </w:num>
  <w:num w:numId="40">
    <w:abstractNumId w:val="38"/>
  </w:num>
  <w:num w:numId="41">
    <w:abstractNumId w:val="22"/>
  </w:num>
  <w:num w:numId="42">
    <w:abstractNumId w:val="26"/>
  </w:num>
  <w:numIdMacAtCleanup w:val="20"/>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Santesson">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proofState w:spelling="clean" w:grammar="clean"/>
  <w:trackRevisions/>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DD6"/>
    <w:rsid w:val="00017E70"/>
    <w:rsid w:val="00020132"/>
    <w:rsid w:val="00020AF4"/>
    <w:rsid w:val="0002172F"/>
    <w:rsid w:val="00022596"/>
    <w:rsid w:val="00022B89"/>
    <w:rsid w:val="00023102"/>
    <w:rsid w:val="00023349"/>
    <w:rsid w:val="00023874"/>
    <w:rsid w:val="00023D2F"/>
    <w:rsid w:val="000240AD"/>
    <w:rsid w:val="00024167"/>
    <w:rsid w:val="00024602"/>
    <w:rsid w:val="000268AA"/>
    <w:rsid w:val="00026A5E"/>
    <w:rsid w:val="0003158A"/>
    <w:rsid w:val="00031F53"/>
    <w:rsid w:val="00034115"/>
    <w:rsid w:val="00037826"/>
    <w:rsid w:val="000411EC"/>
    <w:rsid w:val="000422C6"/>
    <w:rsid w:val="00043A22"/>
    <w:rsid w:val="000446C8"/>
    <w:rsid w:val="000458DE"/>
    <w:rsid w:val="00045AEC"/>
    <w:rsid w:val="00047AF4"/>
    <w:rsid w:val="00047CDA"/>
    <w:rsid w:val="00050932"/>
    <w:rsid w:val="00052118"/>
    <w:rsid w:val="00052565"/>
    <w:rsid w:val="0005627F"/>
    <w:rsid w:val="00057444"/>
    <w:rsid w:val="00062CD8"/>
    <w:rsid w:val="000660C7"/>
    <w:rsid w:val="00066869"/>
    <w:rsid w:val="00066A85"/>
    <w:rsid w:val="00067451"/>
    <w:rsid w:val="000674D5"/>
    <w:rsid w:val="00067669"/>
    <w:rsid w:val="00067F93"/>
    <w:rsid w:val="000718A7"/>
    <w:rsid w:val="000718BF"/>
    <w:rsid w:val="00071C48"/>
    <w:rsid w:val="0007485F"/>
    <w:rsid w:val="00074A3A"/>
    <w:rsid w:val="000815C6"/>
    <w:rsid w:val="00083649"/>
    <w:rsid w:val="00083B49"/>
    <w:rsid w:val="00083F02"/>
    <w:rsid w:val="00084B2C"/>
    <w:rsid w:val="00085F2D"/>
    <w:rsid w:val="000879AC"/>
    <w:rsid w:val="00087AC7"/>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4D24"/>
    <w:rsid w:val="000B58AA"/>
    <w:rsid w:val="000B65E6"/>
    <w:rsid w:val="000B76FC"/>
    <w:rsid w:val="000C0772"/>
    <w:rsid w:val="000C0EA7"/>
    <w:rsid w:val="000C16AA"/>
    <w:rsid w:val="000C189F"/>
    <w:rsid w:val="000C1E54"/>
    <w:rsid w:val="000C21E8"/>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28B"/>
    <w:rsid w:val="00111E69"/>
    <w:rsid w:val="001122C1"/>
    <w:rsid w:val="0011413D"/>
    <w:rsid w:val="0011414C"/>
    <w:rsid w:val="00115F3F"/>
    <w:rsid w:val="0011689F"/>
    <w:rsid w:val="00116B1B"/>
    <w:rsid w:val="00120562"/>
    <w:rsid w:val="00121870"/>
    <w:rsid w:val="00121C91"/>
    <w:rsid w:val="00126E1B"/>
    <w:rsid w:val="00126E5C"/>
    <w:rsid w:val="00127303"/>
    <w:rsid w:val="0013043F"/>
    <w:rsid w:val="00131BCB"/>
    <w:rsid w:val="00131C51"/>
    <w:rsid w:val="0013271B"/>
    <w:rsid w:val="0013275F"/>
    <w:rsid w:val="00132E1C"/>
    <w:rsid w:val="0013346B"/>
    <w:rsid w:val="0013543F"/>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7FB"/>
    <w:rsid w:val="00154CC4"/>
    <w:rsid w:val="0015513B"/>
    <w:rsid w:val="0015638E"/>
    <w:rsid w:val="00156B8E"/>
    <w:rsid w:val="0015768A"/>
    <w:rsid w:val="00157ECF"/>
    <w:rsid w:val="00160EA6"/>
    <w:rsid w:val="00161403"/>
    <w:rsid w:val="00163C96"/>
    <w:rsid w:val="00164DA0"/>
    <w:rsid w:val="00165083"/>
    <w:rsid w:val="00165C6D"/>
    <w:rsid w:val="001704A9"/>
    <w:rsid w:val="0017176B"/>
    <w:rsid w:val="0017245D"/>
    <w:rsid w:val="00173853"/>
    <w:rsid w:val="00174B3B"/>
    <w:rsid w:val="00175985"/>
    <w:rsid w:val="00175D68"/>
    <w:rsid w:val="001761C6"/>
    <w:rsid w:val="001771E3"/>
    <w:rsid w:val="00177F6C"/>
    <w:rsid w:val="0018029E"/>
    <w:rsid w:val="00181FAC"/>
    <w:rsid w:val="00182C9D"/>
    <w:rsid w:val="0018374D"/>
    <w:rsid w:val="00183888"/>
    <w:rsid w:val="00184CDC"/>
    <w:rsid w:val="001873DB"/>
    <w:rsid w:val="001914E8"/>
    <w:rsid w:val="00191DE0"/>
    <w:rsid w:val="00192ACF"/>
    <w:rsid w:val="001938D3"/>
    <w:rsid w:val="00193FD4"/>
    <w:rsid w:val="00194169"/>
    <w:rsid w:val="001967DA"/>
    <w:rsid w:val="001969C2"/>
    <w:rsid w:val="001A0750"/>
    <w:rsid w:val="001A1CDD"/>
    <w:rsid w:val="001A335B"/>
    <w:rsid w:val="001A3799"/>
    <w:rsid w:val="001A3B49"/>
    <w:rsid w:val="001A409D"/>
    <w:rsid w:val="001A549D"/>
    <w:rsid w:val="001A549E"/>
    <w:rsid w:val="001A5B2D"/>
    <w:rsid w:val="001A5DE1"/>
    <w:rsid w:val="001A6741"/>
    <w:rsid w:val="001B0106"/>
    <w:rsid w:val="001B10A1"/>
    <w:rsid w:val="001B12D7"/>
    <w:rsid w:val="001B1BB0"/>
    <w:rsid w:val="001B39FF"/>
    <w:rsid w:val="001B4998"/>
    <w:rsid w:val="001B4EEA"/>
    <w:rsid w:val="001C1ECC"/>
    <w:rsid w:val="001C30FD"/>
    <w:rsid w:val="001C3401"/>
    <w:rsid w:val="001C4934"/>
    <w:rsid w:val="001C4B5E"/>
    <w:rsid w:val="001C59CA"/>
    <w:rsid w:val="001C605C"/>
    <w:rsid w:val="001C6904"/>
    <w:rsid w:val="001C74FE"/>
    <w:rsid w:val="001C7F14"/>
    <w:rsid w:val="001D07BB"/>
    <w:rsid w:val="001D0903"/>
    <w:rsid w:val="001D3542"/>
    <w:rsid w:val="001D4483"/>
    <w:rsid w:val="001D4BBF"/>
    <w:rsid w:val="001D4D6B"/>
    <w:rsid w:val="001D52F9"/>
    <w:rsid w:val="001D6C55"/>
    <w:rsid w:val="001D74A2"/>
    <w:rsid w:val="001D7CF2"/>
    <w:rsid w:val="001E05CC"/>
    <w:rsid w:val="001E0B16"/>
    <w:rsid w:val="001E1411"/>
    <w:rsid w:val="001E2405"/>
    <w:rsid w:val="001E2535"/>
    <w:rsid w:val="001E3C77"/>
    <w:rsid w:val="001E4658"/>
    <w:rsid w:val="001E4834"/>
    <w:rsid w:val="001E4F33"/>
    <w:rsid w:val="001E5645"/>
    <w:rsid w:val="001E5F48"/>
    <w:rsid w:val="001E600A"/>
    <w:rsid w:val="001F11A9"/>
    <w:rsid w:val="001F235E"/>
    <w:rsid w:val="001F3290"/>
    <w:rsid w:val="001F3C70"/>
    <w:rsid w:val="001F3CE3"/>
    <w:rsid w:val="001F416F"/>
    <w:rsid w:val="001F456A"/>
    <w:rsid w:val="001F53FB"/>
    <w:rsid w:val="002014D1"/>
    <w:rsid w:val="00201FC9"/>
    <w:rsid w:val="0020276C"/>
    <w:rsid w:val="00203AE6"/>
    <w:rsid w:val="002045C1"/>
    <w:rsid w:val="00205A45"/>
    <w:rsid w:val="002069EF"/>
    <w:rsid w:val="002077EB"/>
    <w:rsid w:val="00207F82"/>
    <w:rsid w:val="0021133C"/>
    <w:rsid w:val="002118E1"/>
    <w:rsid w:val="002139B3"/>
    <w:rsid w:val="00213CDF"/>
    <w:rsid w:val="002150CE"/>
    <w:rsid w:val="00215361"/>
    <w:rsid w:val="0021556B"/>
    <w:rsid w:val="0021556C"/>
    <w:rsid w:val="0021658B"/>
    <w:rsid w:val="002165B3"/>
    <w:rsid w:val="00217C88"/>
    <w:rsid w:val="00220BBE"/>
    <w:rsid w:val="00221687"/>
    <w:rsid w:val="00224272"/>
    <w:rsid w:val="0022514F"/>
    <w:rsid w:val="00225F4F"/>
    <w:rsid w:val="0022798A"/>
    <w:rsid w:val="00227E48"/>
    <w:rsid w:val="002327FE"/>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58C"/>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521"/>
    <w:rsid w:val="00261B26"/>
    <w:rsid w:val="00261FA2"/>
    <w:rsid w:val="00264A8E"/>
    <w:rsid w:val="0026503C"/>
    <w:rsid w:val="002654CE"/>
    <w:rsid w:val="00265B87"/>
    <w:rsid w:val="00265F4F"/>
    <w:rsid w:val="00266F1B"/>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97E0F"/>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2C7"/>
    <w:rsid w:val="002D44AD"/>
    <w:rsid w:val="002D4B01"/>
    <w:rsid w:val="002D4B05"/>
    <w:rsid w:val="002D4E98"/>
    <w:rsid w:val="002D6AE2"/>
    <w:rsid w:val="002D73BD"/>
    <w:rsid w:val="002E207E"/>
    <w:rsid w:val="002E20B9"/>
    <w:rsid w:val="002E3159"/>
    <w:rsid w:val="002E36C8"/>
    <w:rsid w:val="002E6625"/>
    <w:rsid w:val="002E72FF"/>
    <w:rsid w:val="002F0238"/>
    <w:rsid w:val="002F05AA"/>
    <w:rsid w:val="002F0AE0"/>
    <w:rsid w:val="002F0B2B"/>
    <w:rsid w:val="002F0F2D"/>
    <w:rsid w:val="002F28DA"/>
    <w:rsid w:val="002F3B2B"/>
    <w:rsid w:val="002F4642"/>
    <w:rsid w:val="002F4C53"/>
    <w:rsid w:val="002F5672"/>
    <w:rsid w:val="002F695F"/>
    <w:rsid w:val="002F77B8"/>
    <w:rsid w:val="002F7B7D"/>
    <w:rsid w:val="00300589"/>
    <w:rsid w:val="00300F01"/>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6F74"/>
    <w:rsid w:val="003375BA"/>
    <w:rsid w:val="00340AB8"/>
    <w:rsid w:val="00341A98"/>
    <w:rsid w:val="00341B0E"/>
    <w:rsid w:val="00342424"/>
    <w:rsid w:val="003447EF"/>
    <w:rsid w:val="00345E29"/>
    <w:rsid w:val="00346F90"/>
    <w:rsid w:val="0035055C"/>
    <w:rsid w:val="003508B5"/>
    <w:rsid w:val="00351E41"/>
    <w:rsid w:val="00352820"/>
    <w:rsid w:val="00357DF4"/>
    <w:rsid w:val="00357FB5"/>
    <w:rsid w:val="00360B51"/>
    <w:rsid w:val="003629F7"/>
    <w:rsid w:val="0036355C"/>
    <w:rsid w:val="003639E3"/>
    <w:rsid w:val="00363C50"/>
    <w:rsid w:val="003649A9"/>
    <w:rsid w:val="00370934"/>
    <w:rsid w:val="00371921"/>
    <w:rsid w:val="003735D5"/>
    <w:rsid w:val="00373E82"/>
    <w:rsid w:val="00374930"/>
    <w:rsid w:val="003775DE"/>
    <w:rsid w:val="00381775"/>
    <w:rsid w:val="00382CFC"/>
    <w:rsid w:val="0038444C"/>
    <w:rsid w:val="00384BAB"/>
    <w:rsid w:val="0038648C"/>
    <w:rsid w:val="00391224"/>
    <w:rsid w:val="00395513"/>
    <w:rsid w:val="0039596B"/>
    <w:rsid w:val="00395EB7"/>
    <w:rsid w:val="003A1262"/>
    <w:rsid w:val="003A1735"/>
    <w:rsid w:val="003A3D31"/>
    <w:rsid w:val="003A3D93"/>
    <w:rsid w:val="003A47DD"/>
    <w:rsid w:val="003A51FF"/>
    <w:rsid w:val="003A6400"/>
    <w:rsid w:val="003A7522"/>
    <w:rsid w:val="003B1E09"/>
    <w:rsid w:val="003B2564"/>
    <w:rsid w:val="003B3864"/>
    <w:rsid w:val="003B3DA5"/>
    <w:rsid w:val="003B47A5"/>
    <w:rsid w:val="003C0A35"/>
    <w:rsid w:val="003C0AFD"/>
    <w:rsid w:val="003C0D16"/>
    <w:rsid w:val="003C0DE8"/>
    <w:rsid w:val="003C1D26"/>
    <w:rsid w:val="003C23C1"/>
    <w:rsid w:val="003C615F"/>
    <w:rsid w:val="003C69D1"/>
    <w:rsid w:val="003C7FF5"/>
    <w:rsid w:val="003D04BA"/>
    <w:rsid w:val="003D6DEF"/>
    <w:rsid w:val="003E1A79"/>
    <w:rsid w:val="003E7E89"/>
    <w:rsid w:val="003F0475"/>
    <w:rsid w:val="003F0A0C"/>
    <w:rsid w:val="003F0BA0"/>
    <w:rsid w:val="003F15CD"/>
    <w:rsid w:val="003F184F"/>
    <w:rsid w:val="003F2F0A"/>
    <w:rsid w:val="003F5EF5"/>
    <w:rsid w:val="003F6F5C"/>
    <w:rsid w:val="003F7B0F"/>
    <w:rsid w:val="003F7E6E"/>
    <w:rsid w:val="00401540"/>
    <w:rsid w:val="00401ABF"/>
    <w:rsid w:val="00403025"/>
    <w:rsid w:val="00403B81"/>
    <w:rsid w:val="00404787"/>
    <w:rsid w:val="00405CB9"/>
    <w:rsid w:val="00410616"/>
    <w:rsid w:val="00411204"/>
    <w:rsid w:val="004136F9"/>
    <w:rsid w:val="00413C86"/>
    <w:rsid w:val="00416267"/>
    <w:rsid w:val="00416CA1"/>
    <w:rsid w:val="004217A2"/>
    <w:rsid w:val="00422F1A"/>
    <w:rsid w:val="00424BC1"/>
    <w:rsid w:val="00427A52"/>
    <w:rsid w:val="004303CD"/>
    <w:rsid w:val="004321BC"/>
    <w:rsid w:val="004333BC"/>
    <w:rsid w:val="004343BC"/>
    <w:rsid w:val="00437893"/>
    <w:rsid w:val="00437AF4"/>
    <w:rsid w:val="0044042C"/>
    <w:rsid w:val="00441E57"/>
    <w:rsid w:val="00443897"/>
    <w:rsid w:val="00443CBA"/>
    <w:rsid w:val="0044481D"/>
    <w:rsid w:val="004466BB"/>
    <w:rsid w:val="00446DCC"/>
    <w:rsid w:val="004529A7"/>
    <w:rsid w:val="00452E0F"/>
    <w:rsid w:val="00454B4C"/>
    <w:rsid w:val="00455108"/>
    <w:rsid w:val="00455EB8"/>
    <w:rsid w:val="00455EE1"/>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0B98"/>
    <w:rsid w:val="00481180"/>
    <w:rsid w:val="00485153"/>
    <w:rsid w:val="00486A38"/>
    <w:rsid w:val="00487EAE"/>
    <w:rsid w:val="0049161E"/>
    <w:rsid w:val="00493490"/>
    <w:rsid w:val="0049386A"/>
    <w:rsid w:val="00495D31"/>
    <w:rsid w:val="004A207C"/>
    <w:rsid w:val="004A3AD1"/>
    <w:rsid w:val="004A4054"/>
    <w:rsid w:val="004A5278"/>
    <w:rsid w:val="004A59C2"/>
    <w:rsid w:val="004A5FC9"/>
    <w:rsid w:val="004A6204"/>
    <w:rsid w:val="004A65FE"/>
    <w:rsid w:val="004A7125"/>
    <w:rsid w:val="004B01AA"/>
    <w:rsid w:val="004B0B9C"/>
    <w:rsid w:val="004B18C3"/>
    <w:rsid w:val="004B3B09"/>
    <w:rsid w:val="004B476D"/>
    <w:rsid w:val="004B4EE7"/>
    <w:rsid w:val="004C085A"/>
    <w:rsid w:val="004C19A2"/>
    <w:rsid w:val="004C39A7"/>
    <w:rsid w:val="004C3A70"/>
    <w:rsid w:val="004C492C"/>
    <w:rsid w:val="004C53CD"/>
    <w:rsid w:val="004C553F"/>
    <w:rsid w:val="004C7714"/>
    <w:rsid w:val="004D0861"/>
    <w:rsid w:val="004D2613"/>
    <w:rsid w:val="004D53A4"/>
    <w:rsid w:val="004D56B4"/>
    <w:rsid w:val="004D663D"/>
    <w:rsid w:val="004D6875"/>
    <w:rsid w:val="004D6A2D"/>
    <w:rsid w:val="004D7673"/>
    <w:rsid w:val="004D7C5A"/>
    <w:rsid w:val="004E0FEF"/>
    <w:rsid w:val="004E165E"/>
    <w:rsid w:val="004E2E56"/>
    <w:rsid w:val="004E361D"/>
    <w:rsid w:val="004E5143"/>
    <w:rsid w:val="004E5A62"/>
    <w:rsid w:val="004E7F9B"/>
    <w:rsid w:val="004F0337"/>
    <w:rsid w:val="004F03AE"/>
    <w:rsid w:val="004F0B02"/>
    <w:rsid w:val="004F4A2F"/>
    <w:rsid w:val="004F5D69"/>
    <w:rsid w:val="004F678D"/>
    <w:rsid w:val="004F744E"/>
    <w:rsid w:val="00500322"/>
    <w:rsid w:val="00501135"/>
    <w:rsid w:val="005020F3"/>
    <w:rsid w:val="005023F3"/>
    <w:rsid w:val="00504150"/>
    <w:rsid w:val="00505DFB"/>
    <w:rsid w:val="0050654E"/>
    <w:rsid w:val="00507090"/>
    <w:rsid w:val="0050778B"/>
    <w:rsid w:val="00510735"/>
    <w:rsid w:val="005115F1"/>
    <w:rsid w:val="00511A6E"/>
    <w:rsid w:val="00511DD4"/>
    <w:rsid w:val="00512018"/>
    <w:rsid w:val="005124BF"/>
    <w:rsid w:val="005124CB"/>
    <w:rsid w:val="00512A75"/>
    <w:rsid w:val="005136E7"/>
    <w:rsid w:val="00514099"/>
    <w:rsid w:val="0051520A"/>
    <w:rsid w:val="00515CEE"/>
    <w:rsid w:val="00520F49"/>
    <w:rsid w:val="005217AA"/>
    <w:rsid w:val="005235B0"/>
    <w:rsid w:val="005235B5"/>
    <w:rsid w:val="005243DA"/>
    <w:rsid w:val="005253B8"/>
    <w:rsid w:val="005257E0"/>
    <w:rsid w:val="00527020"/>
    <w:rsid w:val="00527972"/>
    <w:rsid w:val="00527FDD"/>
    <w:rsid w:val="00530260"/>
    <w:rsid w:val="00530783"/>
    <w:rsid w:val="00531D00"/>
    <w:rsid w:val="00533D96"/>
    <w:rsid w:val="00535FA4"/>
    <w:rsid w:val="00536F1D"/>
    <w:rsid w:val="005373E3"/>
    <w:rsid w:val="005378ED"/>
    <w:rsid w:val="00537F9A"/>
    <w:rsid w:val="00540CEF"/>
    <w:rsid w:val="00540F92"/>
    <w:rsid w:val="005410BE"/>
    <w:rsid w:val="00545356"/>
    <w:rsid w:val="00545753"/>
    <w:rsid w:val="0054775B"/>
    <w:rsid w:val="005477BB"/>
    <w:rsid w:val="005509BF"/>
    <w:rsid w:val="00551E99"/>
    <w:rsid w:val="00552284"/>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4D0C"/>
    <w:rsid w:val="00577DFF"/>
    <w:rsid w:val="00577E86"/>
    <w:rsid w:val="00582BB0"/>
    <w:rsid w:val="005845C7"/>
    <w:rsid w:val="00584F06"/>
    <w:rsid w:val="0058519F"/>
    <w:rsid w:val="005878A4"/>
    <w:rsid w:val="00590ABB"/>
    <w:rsid w:val="00590E52"/>
    <w:rsid w:val="00593B1D"/>
    <w:rsid w:val="00593F3B"/>
    <w:rsid w:val="005954E3"/>
    <w:rsid w:val="005969E8"/>
    <w:rsid w:val="005A093F"/>
    <w:rsid w:val="005A0BA6"/>
    <w:rsid w:val="005A3A1C"/>
    <w:rsid w:val="005A3AD7"/>
    <w:rsid w:val="005A3E92"/>
    <w:rsid w:val="005B08D0"/>
    <w:rsid w:val="005B20E1"/>
    <w:rsid w:val="005B23D8"/>
    <w:rsid w:val="005B43B2"/>
    <w:rsid w:val="005B53F8"/>
    <w:rsid w:val="005B5A67"/>
    <w:rsid w:val="005B5F65"/>
    <w:rsid w:val="005B6204"/>
    <w:rsid w:val="005B7FB9"/>
    <w:rsid w:val="005C013D"/>
    <w:rsid w:val="005C0D8B"/>
    <w:rsid w:val="005C3A6D"/>
    <w:rsid w:val="005C3F61"/>
    <w:rsid w:val="005C4110"/>
    <w:rsid w:val="005C48A2"/>
    <w:rsid w:val="005C4B9D"/>
    <w:rsid w:val="005C52BE"/>
    <w:rsid w:val="005C5339"/>
    <w:rsid w:val="005C72AC"/>
    <w:rsid w:val="005D1417"/>
    <w:rsid w:val="005D4B11"/>
    <w:rsid w:val="005D557B"/>
    <w:rsid w:val="005D5595"/>
    <w:rsid w:val="005D5E6A"/>
    <w:rsid w:val="005E19B1"/>
    <w:rsid w:val="005E1BFC"/>
    <w:rsid w:val="005E215C"/>
    <w:rsid w:val="005E2D62"/>
    <w:rsid w:val="005E3695"/>
    <w:rsid w:val="005E39F4"/>
    <w:rsid w:val="005E6B6B"/>
    <w:rsid w:val="005E7B02"/>
    <w:rsid w:val="005E7EAF"/>
    <w:rsid w:val="005F054F"/>
    <w:rsid w:val="005F0ED9"/>
    <w:rsid w:val="005F282C"/>
    <w:rsid w:val="005F28FF"/>
    <w:rsid w:val="005F3CDC"/>
    <w:rsid w:val="005F58F5"/>
    <w:rsid w:val="005F6B89"/>
    <w:rsid w:val="005F7944"/>
    <w:rsid w:val="00600A05"/>
    <w:rsid w:val="006011BC"/>
    <w:rsid w:val="00601DE3"/>
    <w:rsid w:val="006047E8"/>
    <w:rsid w:val="00606396"/>
    <w:rsid w:val="00606CD2"/>
    <w:rsid w:val="00606E4E"/>
    <w:rsid w:val="006072C1"/>
    <w:rsid w:val="00610651"/>
    <w:rsid w:val="006116AC"/>
    <w:rsid w:val="00611DBF"/>
    <w:rsid w:val="00612993"/>
    <w:rsid w:val="00613133"/>
    <w:rsid w:val="00613297"/>
    <w:rsid w:val="00613FD0"/>
    <w:rsid w:val="00616AD5"/>
    <w:rsid w:val="00616B9C"/>
    <w:rsid w:val="00620BD7"/>
    <w:rsid w:val="0062172E"/>
    <w:rsid w:val="00622F52"/>
    <w:rsid w:val="00623570"/>
    <w:rsid w:val="00623CD6"/>
    <w:rsid w:val="00624AD5"/>
    <w:rsid w:val="00624F3F"/>
    <w:rsid w:val="006266D5"/>
    <w:rsid w:val="006275B9"/>
    <w:rsid w:val="00632D31"/>
    <w:rsid w:val="00633ADA"/>
    <w:rsid w:val="00633C8C"/>
    <w:rsid w:val="00633F84"/>
    <w:rsid w:val="00634896"/>
    <w:rsid w:val="0064015E"/>
    <w:rsid w:val="006407A2"/>
    <w:rsid w:val="0064653B"/>
    <w:rsid w:val="006473C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6FB"/>
    <w:rsid w:val="00667826"/>
    <w:rsid w:val="00670FF0"/>
    <w:rsid w:val="00671792"/>
    <w:rsid w:val="00673247"/>
    <w:rsid w:val="00674B69"/>
    <w:rsid w:val="00675047"/>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B40"/>
    <w:rsid w:val="00694DE2"/>
    <w:rsid w:val="00695082"/>
    <w:rsid w:val="00695F62"/>
    <w:rsid w:val="0069779F"/>
    <w:rsid w:val="006A1D3D"/>
    <w:rsid w:val="006A20A7"/>
    <w:rsid w:val="006A2834"/>
    <w:rsid w:val="006A2C7D"/>
    <w:rsid w:val="006A332E"/>
    <w:rsid w:val="006A59F0"/>
    <w:rsid w:val="006A7A86"/>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0BC"/>
    <w:rsid w:val="006D05AF"/>
    <w:rsid w:val="006D1B6F"/>
    <w:rsid w:val="006D268B"/>
    <w:rsid w:val="006D2E2C"/>
    <w:rsid w:val="006D3A20"/>
    <w:rsid w:val="006D3BCA"/>
    <w:rsid w:val="006D52FD"/>
    <w:rsid w:val="006D63F7"/>
    <w:rsid w:val="006D7B67"/>
    <w:rsid w:val="006E0666"/>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28F9"/>
    <w:rsid w:val="00703147"/>
    <w:rsid w:val="00705041"/>
    <w:rsid w:val="00706716"/>
    <w:rsid w:val="0070674C"/>
    <w:rsid w:val="00712271"/>
    <w:rsid w:val="00713851"/>
    <w:rsid w:val="00713AB2"/>
    <w:rsid w:val="0071447D"/>
    <w:rsid w:val="0071582C"/>
    <w:rsid w:val="00716376"/>
    <w:rsid w:val="00716528"/>
    <w:rsid w:val="007201BC"/>
    <w:rsid w:val="0072193D"/>
    <w:rsid w:val="00722D39"/>
    <w:rsid w:val="0072312A"/>
    <w:rsid w:val="00724FD1"/>
    <w:rsid w:val="007250D7"/>
    <w:rsid w:val="007279AF"/>
    <w:rsid w:val="007279FA"/>
    <w:rsid w:val="00730049"/>
    <w:rsid w:val="00730412"/>
    <w:rsid w:val="00730444"/>
    <w:rsid w:val="007310B1"/>
    <w:rsid w:val="0073114B"/>
    <w:rsid w:val="007315BC"/>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478A6"/>
    <w:rsid w:val="007503D5"/>
    <w:rsid w:val="00750BA6"/>
    <w:rsid w:val="00752892"/>
    <w:rsid w:val="007554BF"/>
    <w:rsid w:val="00755DC9"/>
    <w:rsid w:val="007561FB"/>
    <w:rsid w:val="00757116"/>
    <w:rsid w:val="007576DC"/>
    <w:rsid w:val="00757C6C"/>
    <w:rsid w:val="00761180"/>
    <w:rsid w:val="00761C17"/>
    <w:rsid w:val="00761FFC"/>
    <w:rsid w:val="007622CB"/>
    <w:rsid w:val="00762836"/>
    <w:rsid w:val="00763CEA"/>
    <w:rsid w:val="00764175"/>
    <w:rsid w:val="00774C42"/>
    <w:rsid w:val="00776025"/>
    <w:rsid w:val="00776767"/>
    <w:rsid w:val="0077714C"/>
    <w:rsid w:val="00781E67"/>
    <w:rsid w:val="00782707"/>
    <w:rsid w:val="00782D7E"/>
    <w:rsid w:val="00783EE3"/>
    <w:rsid w:val="007852B7"/>
    <w:rsid w:val="00785777"/>
    <w:rsid w:val="00790102"/>
    <w:rsid w:val="00790699"/>
    <w:rsid w:val="00791680"/>
    <w:rsid w:val="00792071"/>
    <w:rsid w:val="007921FA"/>
    <w:rsid w:val="007927BF"/>
    <w:rsid w:val="007936D9"/>
    <w:rsid w:val="00793C8E"/>
    <w:rsid w:val="00794ADE"/>
    <w:rsid w:val="00794B1B"/>
    <w:rsid w:val="00796E85"/>
    <w:rsid w:val="00796F49"/>
    <w:rsid w:val="00797B9B"/>
    <w:rsid w:val="007A0CA6"/>
    <w:rsid w:val="007A1207"/>
    <w:rsid w:val="007A1DB0"/>
    <w:rsid w:val="007A2088"/>
    <w:rsid w:val="007A2449"/>
    <w:rsid w:val="007A2625"/>
    <w:rsid w:val="007A3E03"/>
    <w:rsid w:val="007A571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0954"/>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2416"/>
    <w:rsid w:val="00803115"/>
    <w:rsid w:val="00805200"/>
    <w:rsid w:val="0080632B"/>
    <w:rsid w:val="00810332"/>
    <w:rsid w:val="008103A2"/>
    <w:rsid w:val="00811464"/>
    <w:rsid w:val="00811D52"/>
    <w:rsid w:val="0081401A"/>
    <w:rsid w:val="00815B9F"/>
    <w:rsid w:val="00816C7D"/>
    <w:rsid w:val="008176D1"/>
    <w:rsid w:val="00817A9B"/>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5DD5"/>
    <w:rsid w:val="00836108"/>
    <w:rsid w:val="00840ED4"/>
    <w:rsid w:val="00841207"/>
    <w:rsid w:val="00841BA6"/>
    <w:rsid w:val="00843CE6"/>
    <w:rsid w:val="008441BC"/>
    <w:rsid w:val="00844299"/>
    <w:rsid w:val="0084518C"/>
    <w:rsid w:val="008466D3"/>
    <w:rsid w:val="00846A6B"/>
    <w:rsid w:val="008472EF"/>
    <w:rsid w:val="00850B66"/>
    <w:rsid w:val="008518FE"/>
    <w:rsid w:val="008533CD"/>
    <w:rsid w:val="00853F14"/>
    <w:rsid w:val="008556BB"/>
    <w:rsid w:val="00855E6D"/>
    <w:rsid w:val="00856CE2"/>
    <w:rsid w:val="008573FD"/>
    <w:rsid w:val="00857845"/>
    <w:rsid w:val="0085795A"/>
    <w:rsid w:val="00861241"/>
    <w:rsid w:val="008614CB"/>
    <w:rsid w:val="00861559"/>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2036"/>
    <w:rsid w:val="008838A5"/>
    <w:rsid w:val="00883BDF"/>
    <w:rsid w:val="00884820"/>
    <w:rsid w:val="00885062"/>
    <w:rsid w:val="0088556B"/>
    <w:rsid w:val="00887489"/>
    <w:rsid w:val="0089055F"/>
    <w:rsid w:val="008919AD"/>
    <w:rsid w:val="008924E5"/>
    <w:rsid w:val="0089334E"/>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4CF8"/>
    <w:rsid w:val="008C54C8"/>
    <w:rsid w:val="008D0B56"/>
    <w:rsid w:val="008D112C"/>
    <w:rsid w:val="008D29D6"/>
    <w:rsid w:val="008D3B76"/>
    <w:rsid w:val="008D3FAE"/>
    <w:rsid w:val="008D55C3"/>
    <w:rsid w:val="008D5FE5"/>
    <w:rsid w:val="008D764F"/>
    <w:rsid w:val="008D7BB1"/>
    <w:rsid w:val="008E100A"/>
    <w:rsid w:val="008E293F"/>
    <w:rsid w:val="008E2CB7"/>
    <w:rsid w:val="008E6671"/>
    <w:rsid w:val="008E6AC2"/>
    <w:rsid w:val="008F0923"/>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4084"/>
    <w:rsid w:val="00925238"/>
    <w:rsid w:val="00926429"/>
    <w:rsid w:val="00927164"/>
    <w:rsid w:val="00927DDE"/>
    <w:rsid w:val="00930193"/>
    <w:rsid w:val="0093055B"/>
    <w:rsid w:val="009306C9"/>
    <w:rsid w:val="009307F7"/>
    <w:rsid w:val="00930D2A"/>
    <w:rsid w:val="0093153E"/>
    <w:rsid w:val="00931DEB"/>
    <w:rsid w:val="00931E51"/>
    <w:rsid w:val="00934760"/>
    <w:rsid w:val="00943B94"/>
    <w:rsid w:val="00944AD4"/>
    <w:rsid w:val="00947866"/>
    <w:rsid w:val="009504C7"/>
    <w:rsid w:val="00950AC3"/>
    <w:rsid w:val="009519B7"/>
    <w:rsid w:val="00952FD2"/>
    <w:rsid w:val="00954966"/>
    <w:rsid w:val="00955EC0"/>
    <w:rsid w:val="00961534"/>
    <w:rsid w:val="009618AD"/>
    <w:rsid w:val="00963047"/>
    <w:rsid w:val="00966865"/>
    <w:rsid w:val="00966A9F"/>
    <w:rsid w:val="009706E4"/>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1A1"/>
    <w:rsid w:val="009B02F9"/>
    <w:rsid w:val="009B0EBF"/>
    <w:rsid w:val="009B132C"/>
    <w:rsid w:val="009B1439"/>
    <w:rsid w:val="009B1C27"/>
    <w:rsid w:val="009B2037"/>
    <w:rsid w:val="009B27AA"/>
    <w:rsid w:val="009B2AB4"/>
    <w:rsid w:val="009B4E05"/>
    <w:rsid w:val="009B54E6"/>
    <w:rsid w:val="009B5D0E"/>
    <w:rsid w:val="009B7A8A"/>
    <w:rsid w:val="009C08F0"/>
    <w:rsid w:val="009C0D6B"/>
    <w:rsid w:val="009C1FA7"/>
    <w:rsid w:val="009C505B"/>
    <w:rsid w:val="009C661F"/>
    <w:rsid w:val="009C6872"/>
    <w:rsid w:val="009C6FCF"/>
    <w:rsid w:val="009D00D6"/>
    <w:rsid w:val="009D1530"/>
    <w:rsid w:val="009D17AF"/>
    <w:rsid w:val="009D2BDC"/>
    <w:rsid w:val="009D3350"/>
    <w:rsid w:val="009D3E58"/>
    <w:rsid w:val="009D43B7"/>
    <w:rsid w:val="009D4E7B"/>
    <w:rsid w:val="009D4F45"/>
    <w:rsid w:val="009D55CD"/>
    <w:rsid w:val="009D60FF"/>
    <w:rsid w:val="009D7306"/>
    <w:rsid w:val="009D7C72"/>
    <w:rsid w:val="009E1B88"/>
    <w:rsid w:val="009E1E4C"/>
    <w:rsid w:val="009E4493"/>
    <w:rsid w:val="009E762C"/>
    <w:rsid w:val="009E7F9A"/>
    <w:rsid w:val="009F021E"/>
    <w:rsid w:val="009F10E8"/>
    <w:rsid w:val="009F2AFC"/>
    <w:rsid w:val="009F39C8"/>
    <w:rsid w:val="009F4081"/>
    <w:rsid w:val="009F415C"/>
    <w:rsid w:val="009F4258"/>
    <w:rsid w:val="009F5AC7"/>
    <w:rsid w:val="009F6B7B"/>
    <w:rsid w:val="009F7303"/>
    <w:rsid w:val="009F7BE3"/>
    <w:rsid w:val="00A00C5B"/>
    <w:rsid w:val="00A014BA"/>
    <w:rsid w:val="00A0263F"/>
    <w:rsid w:val="00A02ACB"/>
    <w:rsid w:val="00A02EBC"/>
    <w:rsid w:val="00A035BB"/>
    <w:rsid w:val="00A03AFF"/>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6B1C"/>
    <w:rsid w:val="00A1792A"/>
    <w:rsid w:val="00A205F7"/>
    <w:rsid w:val="00A2077F"/>
    <w:rsid w:val="00A20D2E"/>
    <w:rsid w:val="00A22B10"/>
    <w:rsid w:val="00A23960"/>
    <w:rsid w:val="00A23A6C"/>
    <w:rsid w:val="00A24EB8"/>
    <w:rsid w:val="00A271E3"/>
    <w:rsid w:val="00A27A33"/>
    <w:rsid w:val="00A27AFE"/>
    <w:rsid w:val="00A27C59"/>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2D56"/>
    <w:rsid w:val="00A57375"/>
    <w:rsid w:val="00A577C2"/>
    <w:rsid w:val="00A6080D"/>
    <w:rsid w:val="00A60DF0"/>
    <w:rsid w:val="00A6285C"/>
    <w:rsid w:val="00A63558"/>
    <w:rsid w:val="00A65287"/>
    <w:rsid w:val="00A6713D"/>
    <w:rsid w:val="00A675AD"/>
    <w:rsid w:val="00A70D8B"/>
    <w:rsid w:val="00A71660"/>
    <w:rsid w:val="00A71D12"/>
    <w:rsid w:val="00A72B9F"/>
    <w:rsid w:val="00A7440E"/>
    <w:rsid w:val="00A74557"/>
    <w:rsid w:val="00A750DB"/>
    <w:rsid w:val="00A75F2F"/>
    <w:rsid w:val="00A82119"/>
    <w:rsid w:val="00A821EE"/>
    <w:rsid w:val="00A829D4"/>
    <w:rsid w:val="00A82A8F"/>
    <w:rsid w:val="00A82BEC"/>
    <w:rsid w:val="00A837A8"/>
    <w:rsid w:val="00A84295"/>
    <w:rsid w:val="00A84344"/>
    <w:rsid w:val="00A85CD2"/>
    <w:rsid w:val="00A86B04"/>
    <w:rsid w:val="00A870F5"/>
    <w:rsid w:val="00A87602"/>
    <w:rsid w:val="00A913A3"/>
    <w:rsid w:val="00A92519"/>
    <w:rsid w:val="00A929EF"/>
    <w:rsid w:val="00A92BD7"/>
    <w:rsid w:val="00A94433"/>
    <w:rsid w:val="00A95835"/>
    <w:rsid w:val="00A9604F"/>
    <w:rsid w:val="00AA199C"/>
    <w:rsid w:val="00AA343E"/>
    <w:rsid w:val="00AA6E64"/>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0FD6"/>
    <w:rsid w:val="00AD1551"/>
    <w:rsid w:val="00AD1CB0"/>
    <w:rsid w:val="00AD297E"/>
    <w:rsid w:val="00AD48AF"/>
    <w:rsid w:val="00AD4C79"/>
    <w:rsid w:val="00AD4D27"/>
    <w:rsid w:val="00AD53ED"/>
    <w:rsid w:val="00AD5BE5"/>
    <w:rsid w:val="00AD5EF9"/>
    <w:rsid w:val="00AD6451"/>
    <w:rsid w:val="00AD677F"/>
    <w:rsid w:val="00AD74D3"/>
    <w:rsid w:val="00AD78DA"/>
    <w:rsid w:val="00AE00EA"/>
    <w:rsid w:val="00AE094F"/>
    <w:rsid w:val="00AE1D1D"/>
    <w:rsid w:val="00AE235C"/>
    <w:rsid w:val="00AE4151"/>
    <w:rsid w:val="00AE4DA4"/>
    <w:rsid w:val="00AE7E81"/>
    <w:rsid w:val="00AF4303"/>
    <w:rsid w:val="00B00508"/>
    <w:rsid w:val="00B00E94"/>
    <w:rsid w:val="00B01B79"/>
    <w:rsid w:val="00B02DAE"/>
    <w:rsid w:val="00B04593"/>
    <w:rsid w:val="00B04818"/>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17E9B"/>
    <w:rsid w:val="00B21C74"/>
    <w:rsid w:val="00B21DC6"/>
    <w:rsid w:val="00B21E75"/>
    <w:rsid w:val="00B24FFC"/>
    <w:rsid w:val="00B25812"/>
    <w:rsid w:val="00B260DB"/>
    <w:rsid w:val="00B325AA"/>
    <w:rsid w:val="00B32EE8"/>
    <w:rsid w:val="00B35DA5"/>
    <w:rsid w:val="00B364F2"/>
    <w:rsid w:val="00B36F63"/>
    <w:rsid w:val="00B36F86"/>
    <w:rsid w:val="00B4043D"/>
    <w:rsid w:val="00B44F31"/>
    <w:rsid w:val="00B47EC1"/>
    <w:rsid w:val="00B536E2"/>
    <w:rsid w:val="00B537BF"/>
    <w:rsid w:val="00B53A56"/>
    <w:rsid w:val="00B546F1"/>
    <w:rsid w:val="00B555CE"/>
    <w:rsid w:val="00B573F0"/>
    <w:rsid w:val="00B574B4"/>
    <w:rsid w:val="00B60680"/>
    <w:rsid w:val="00B61FE0"/>
    <w:rsid w:val="00B630FC"/>
    <w:rsid w:val="00B6573D"/>
    <w:rsid w:val="00B659CB"/>
    <w:rsid w:val="00B66392"/>
    <w:rsid w:val="00B67B2C"/>
    <w:rsid w:val="00B70663"/>
    <w:rsid w:val="00B71785"/>
    <w:rsid w:val="00B7179B"/>
    <w:rsid w:val="00B724D9"/>
    <w:rsid w:val="00B7275F"/>
    <w:rsid w:val="00B73B98"/>
    <w:rsid w:val="00B7472E"/>
    <w:rsid w:val="00B7510D"/>
    <w:rsid w:val="00B75297"/>
    <w:rsid w:val="00B772B9"/>
    <w:rsid w:val="00B775FF"/>
    <w:rsid w:val="00B776FC"/>
    <w:rsid w:val="00B81A5E"/>
    <w:rsid w:val="00B86067"/>
    <w:rsid w:val="00B8637F"/>
    <w:rsid w:val="00B863E7"/>
    <w:rsid w:val="00B8655C"/>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AE5"/>
    <w:rsid w:val="00BB2B17"/>
    <w:rsid w:val="00BB5DDB"/>
    <w:rsid w:val="00BB6B23"/>
    <w:rsid w:val="00BC0008"/>
    <w:rsid w:val="00BC0676"/>
    <w:rsid w:val="00BC0F65"/>
    <w:rsid w:val="00BC1E1C"/>
    <w:rsid w:val="00BC53D6"/>
    <w:rsid w:val="00BC5FBA"/>
    <w:rsid w:val="00BC755D"/>
    <w:rsid w:val="00BD0416"/>
    <w:rsid w:val="00BD09C2"/>
    <w:rsid w:val="00BD23C8"/>
    <w:rsid w:val="00BE1161"/>
    <w:rsid w:val="00BE1317"/>
    <w:rsid w:val="00BE2D14"/>
    <w:rsid w:val="00BE2EC9"/>
    <w:rsid w:val="00BE2EEC"/>
    <w:rsid w:val="00BE3419"/>
    <w:rsid w:val="00BE394D"/>
    <w:rsid w:val="00BE3D7E"/>
    <w:rsid w:val="00BE797F"/>
    <w:rsid w:val="00BE7C97"/>
    <w:rsid w:val="00BF0C6A"/>
    <w:rsid w:val="00BF0FBC"/>
    <w:rsid w:val="00BF14D3"/>
    <w:rsid w:val="00BF1826"/>
    <w:rsid w:val="00BF1ACC"/>
    <w:rsid w:val="00BF1B8C"/>
    <w:rsid w:val="00BF2AEF"/>
    <w:rsid w:val="00BF3105"/>
    <w:rsid w:val="00BF4DAD"/>
    <w:rsid w:val="00BF707C"/>
    <w:rsid w:val="00BF7534"/>
    <w:rsid w:val="00C00D57"/>
    <w:rsid w:val="00C010E2"/>
    <w:rsid w:val="00C01B70"/>
    <w:rsid w:val="00C04AF0"/>
    <w:rsid w:val="00C04E5D"/>
    <w:rsid w:val="00C06067"/>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27706"/>
    <w:rsid w:val="00C3129B"/>
    <w:rsid w:val="00C31753"/>
    <w:rsid w:val="00C32DAD"/>
    <w:rsid w:val="00C3422B"/>
    <w:rsid w:val="00C3672B"/>
    <w:rsid w:val="00C37177"/>
    <w:rsid w:val="00C37E5E"/>
    <w:rsid w:val="00C37F25"/>
    <w:rsid w:val="00C45305"/>
    <w:rsid w:val="00C45344"/>
    <w:rsid w:val="00C45AFE"/>
    <w:rsid w:val="00C46175"/>
    <w:rsid w:val="00C46CFF"/>
    <w:rsid w:val="00C47FFB"/>
    <w:rsid w:val="00C5186D"/>
    <w:rsid w:val="00C52999"/>
    <w:rsid w:val="00C55658"/>
    <w:rsid w:val="00C62093"/>
    <w:rsid w:val="00C63743"/>
    <w:rsid w:val="00C65F4A"/>
    <w:rsid w:val="00C6770B"/>
    <w:rsid w:val="00C737B2"/>
    <w:rsid w:val="00C737DE"/>
    <w:rsid w:val="00C74303"/>
    <w:rsid w:val="00C74664"/>
    <w:rsid w:val="00C74ADE"/>
    <w:rsid w:val="00C75D5C"/>
    <w:rsid w:val="00C760A2"/>
    <w:rsid w:val="00C813D3"/>
    <w:rsid w:val="00C82226"/>
    <w:rsid w:val="00C823F0"/>
    <w:rsid w:val="00C84789"/>
    <w:rsid w:val="00C8501C"/>
    <w:rsid w:val="00C86E0C"/>
    <w:rsid w:val="00C87798"/>
    <w:rsid w:val="00C910AA"/>
    <w:rsid w:val="00C92738"/>
    <w:rsid w:val="00C936B6"/>
    <w:rsid w:val="00C976B7"/>
    <w:rsid w:val="00C97CBF"/>
    <w:rsid w:val="00CA03C6"/>
    <w:rsid w:val="00CA0931"/>
    <w:rsid w:val="00CA0E6D"/>
    <w:rsid w:val="00CA10EA"/>
    <w:rsid w:val="00CA215C"/>
    <w:rsid w:val="00CA217B"/>
    <w:rsid w:val="00CA21CB"/>
    <w:rsid w:val="00CA2B44"/>
    <w:rsid w:val="00CA44EE"/>
    <w:rsid w:val="00CA5D17"/>
    <w:rsid w:val="00CA5D22"/>
    <w:rsid w:val="00CA65ED"/>
    <w:rsid w:val="00CA6FC0"/>
    <w:rsid w:val="00CA7329"/>
    <w:rsid w:val="00CA7CC3"/>
    <w:rsid w:val="00CA7FD2"/>
    <w:rsid w:val="00CB1781"/>
    <w:rsid w:val="00CB185A"/>
    <w:rsid w:val="00CB2AB7"/>
    <w:rsid w:val="00CB3772"/>
    <w:rsid w:val="00CB5AB4"/>
    <w:rsid w:val="00CB697C"/>
    <w:rsid w:val="00CC25D3"/>
    <w:rsid w:val="00CC3649"/>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D7408"/>
    <w:rsid w:val="00CE0194"/>
    <w:rsid w:val="00CE154E"/>
    <w:rsid w:val="00CE34E4"/>
    <w:rsid w:val="00CE4BDB"/>
    <w:rsid w:val="00CE4CF0"/>
    <w:rsid w:val="00CE70BC"/>
    <w:rsid w:val="00CE78E7"/>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5C05"/>
    <w:rsid w:val="00D06D96"/>
    <w:rsid w:val="00D07A6E"/>
    <w:rsid w:val="00D11263"/>
    <w:rsid w:val="00D11ED4"/>
    <w:rsid w:val="00D12BA6"/>
    <w:rsid w:val="00D13106"/>
    <w:rsid w:val="00D144C5"/>
    <w:rsid w:val="00D149A8"/>
    <w:rsid w:val="00D176A3"/>
    <w:rsid w:val="00D17B08"/>
    <w:rsid w:val="00D20845"/>
    <w:rsid w:val="00D216D2"/>
    <w:rsid w:val="00D22041"/>
    <w:rsid w:val="00D22D5A"/>
    <w:rsid w:val="00D24517"/>
    <w:rsid w:val="00D24BE0"/>
    <w:rsid w:val="00D25016"/>
    <w:rsid w:val="00D255C7"/>
    <w:rsid w:val="00D25A1E"/>
    <w:rsid w:val="00D309C0"/>
    <w:rsid w:val="00D3143A"/>
    <w:rsid w:val="00D318D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42F8"/>
    <w:rsid w:val="00D554A8"/>
    <w:rsid w:val="00D55735"/>
    <w:rsid w:val="00D55F84"/>
    <w:rsid w:val="00D56425"/>
    <w:rsid w:val="00D56D0D"/>
    <w:rsid w:val="00D57700"/>
    <w:rsid w:val="00D65017"/>
    <w:rsid w:val="00D66F99"/>
    <w:rsid w:val="00D70625"/>
    <w:rsid w:val="00D72F40"/>
    <w:rsid w:val="00D74D00"/>
    <w:rsid w:val="00D756AF"/>
    <w:rsid w:val="00D75855"/>
    <w:rsid w:val="00D761A1"/>
    <w:rsid w:val="00D80F2D"/>
    <w:rsid w:val="00D81E7B"/>
    <w:rsid w:val="00D82935"/>
    <w:rsid w:val="00D830EF"/>
    <w:rsid w:val="00D834E8"/>
    <w:rsid w:val="00D8362E"/>
    <w:rsid w:val="00D83774"/>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0819"/>
    <w:rsid w:val="00DB11DC"/>
    <w:rsid w:val="00DB137A"/>
    <w:rsid w:val="00DB2116"/>
    <w:rsid w:val="00DB236D"/>
    <w:rsid w:val="00DB4892"/>
    <w:rsid w:val="00DB50F2"/>
    <w:rsid w:val="00DB52AB"/>
    <w:rsid w:val="00DB6FA3"/>
    <w:rsid w:val="00DC0112"/>
    <w:rsid w:val="00DC047E"/>
    <w:rsid w:val="00DC3102"/>
    <w:rsid w:val="00DC4287"/>
    <w:rsid w:val="00DC512E"/>
    <w:rsid w:val="00DC5704"/>
    <w:rsid w:val="00DC7440"/>
    <w:rsid w:val="00DD255D"/>
    <w:rsid w:val="00DD38CB"/>
    <w:rsid w:val="00DD7544"/>
    <w:rsid w:val="00DE13CD"/>
    <w:rsid w:val="00DE2A93"/>
    <w:rsid w:val="00DE2F91"/>
    <w:rsid w:val="00DE36CB"/>
    <w:rsid w:val="00DE4ECA"/>
    <w:rsid w:val="00DF1693"/>
    <w:rsid w:val="00DF3315"/>
    <w:rsid w:val="00DF4507"/>
    <w:rsid w:val="00DF6717"/>
    <w:rsid w:val="00DF72F5"/>
    <w:rsid w:val="00DF73EF"/>
    <w:rsid w:val="00E01DF3"/>
    <w:rsid w:val="00E0203A"/>
    <w:rsid w:val="00E03481"/>
    <w:rsid w:val="00E03A41"/>
    <w:rsid w:val="00E04009"/>
    <w:rsid w:val="00E0491D"/>
    <w:rsid w:val="00E04F4A"/>
    <w:rsid w:val="00E0702D"/>
    <w:rsid w:val="00E0742E"/>
    <w:rsid w:val="00E103C0"/>
    <w:rsid w:val="00E103E5"/>
    <w:rsid w:val="00E115E8"/>
    <w:rsid w:val="00E11802"/>
    <w:rsid w:val="00E11866"/>
    <w:rsid w:val="00E1268F"/>
    <w:rsid w:val="00E14684"/>
    <w:rsid w:val="00E1557A"/>
    <w:rsid w:val="00E16CA9"/>
    <w:rsid w:val="00E17C0C"/>
    <w:rsid w:val="00E17FE9"/>
    <w:rsid w:val="00E21A7F"/>
    <w:rsid w:val="00E2221A"/>
    <w:rsid w:val="00E22674"/>
    <w:rsid w:val="00E22F57"/>
    <w:rsid w:val="00E24D91"/>
    <w:rsid w:val="00E250FE"/>
    <w:rsid w:val="00E306DD"/>
    <w:rsid w:val="00E3109C"/>
    <w:rsid w:val="00E31CAB"/>
    <w:rsid w:val="00E3246D"/>
    <w:rsid w:val="00E32BDD"/>
    <w:rsid w:val="00E33E29"/>
    <w:rsid w:val="00E340E1"/>
    <w:rsid w:val="00E3412F"/>
    <w:rsid w:val="00E34816"/>
    <w:rsid w:val="00E4008E"/>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374"/>
    <w:rsid w:val="00E76569"/>
    <w:rsid w:val="00E766D1"/>
    <w:rsid w:val="00E76AF9"/>
    <w:rsid w:val="00E76B74"/>
    <w:rsid w:val="00E77D9E"/>
    <w:rsid w:val="00E82884"/>
    <w:rsid w:val="00E8454A"/>
    <w:rsid w:val="00E84CD3"/>
    <w:rsid w:val="00E86902"/>
    <w:rsid w:val="00E86D88"/>
    <w:rsid w:val="00E91494"/>
    <w:rsid w:val="00E94CE0"/>
    <w:rsid w:val="00E958B7"/>
    <w:rsid w:val="00E95F86"/>
    <w:rsid w:val="00E972B0"/>
    <w:rsid w:val="00EA0560"/>
    <w:rsid w:val="00EA14EF"/>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03A"/>
    <w:rsid w:val="00EF0572"/>
    <w:rsid w:val="00EF07FC"/>
    <w:rsid w:val="00EF0EA7"/>
    <w:rsid w:val="00EF0EE0"/>
    <w:rsid w:val="00EF16E6"/>
    <w:rsid w:val="00EF185E"/>
    <w:rsid w:val="00EF4AB8"/>
    <w:rsid w:val="00EF7102"/>
    <w:rsid w:val="00EF74BF"/>
    <w:rsid w:val="00EF7F3A"/>
    <w:rsid w:val="00F01652"/>
    <w:rsid w:val="00F01864"/>
    <w:rsid w:val="00F02C56"/>
    <w:rsid w:val="00F0433D"/>
    <w:rsid w:val="00F04AF6"/>
    <w:rsid w:val="00F05BEE"/>
    <w:rsid w:val="00F060B6"/>
    <w:rsid w:val="00F0613A"/>
    <w:rsid w:val="00F108C6"/>
    <w:rsid w:val="00F1122D"/>
    <w:rsid w:val="00F12C44"/>
    <w:rsid w:val="00F13AAB"/>
    <w:rsid w:val="00F13ECB"/>
    <w:rsid w:val="00F17065"/>
    <w:rsid w:val="00F17E7B"/>
    <w:rsid w:val="00F235A9"/>
    <w:rsid w:val="00F236F4"/>
    <w:rsid w:val="00F23C05"/>
    <w:rsid w:val="00F2425F"/>
    <w:rsid w:val="00F24A36"/>
    <w:rsid w:val="00F25BA1"/>
    <w:rsid w:val="00F25BE1"/>
    <w:rsid w:val="00F25CD6"/>
    <w:rsid w:val="00F26652"/>
    <w:rsid w:val="00F26A5F"/>
    <w:rsid w:val="00F26BA0"/>
    <w:rsid w:val="00F27527"/>
    <w:rsid w:val="00F279EE"/>
    <w:rsid w:val="00F30FA2"/>
    <w:rsid w:val="00F3147C"/>
    <w:rsid w:val="00F321A3"/>
    <w:rsid w:val="00F321BD"/>
    <w:rsid w:val="00F33089"/>
    <w:rsid w:val="00F331E0"/>
    <w:rsid w:val="00F338E2"/>
    <w:rsid w:val="00F3394B"/>
    <w:rsid w:val="00F34FF6"/>
    <w:rsid w:val="00F361E1"/>
    <w:rsid w:val="00F4137B"/>
    <w:rsid w:val="00F41A9D"/>
    <w:rsid w:val="00F44857"/>
    <w:rsid w:val="00F45206"/>
    <w:rsid w:val="00F46214"/>
    <w:rsid w:val="00F50498"/>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267"/>
    <w:rsid w:val="00F73305"/>
    <w:rsid w:val="00F73C3F"/>
    <w:rsid w:val="00F73F96"/>
    <w:rsid w:val="00F74AF8"/>
    <w:rsid w:val="00F77196"/>
    <w:rsid w:val="00F806B9"/>
    <w:rsid w:val="00F80921"/>
    <w:rsid w:val="00F81735"/>
    <w:rsid w:val="00F84975"/>
    <w:rsid w:val="00F8566E"/>
    <w:rsid w:val="00F85C05"/>
    <w:rsid w:val="00F8722E"/>
    <w:rsid w:val="00F8750C"/>
    <w:rsid w:val="00F904E0"/>
    <w:rsid w:val="00F91152"/>
    <w:rsid w:val="00F91DC5"/>
    <w:rsid w:val="00F92032"/>
    <w:rsid w:val="00F922E3"/>
    <w:rsid w:val="00F92331"/>
    <w:rsid w:val="00F936AD"/>
    <w:rsid w:val="00F93BD6"/>
    <w:rsid w:val="00F93F60"/>
    <w:rsid w:val="00F956E8"/>
    <w:rsid w:val="00F9716C"/>
    <w:rsid w:val="00FA009D"/>
    <w:rsid w:val="00FA0E5E"/>
    <w:rsid w:val="00FA0EF8"/>
    <w:rsid w:val="00FA132C"/>
    <w:rsid w:val="00FA1935"/>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11A"/>
    <w:rsid w:val="00FD2252"/>
    <w:rsid w:val="00FD23DF"/>
    <w:rsid w:val="00FD3431"/>
    <w:rsid w:val="00FD4CBD"/>
    <w:rsid w:val="00FD5AE5"/>
    <w:rsid w:val="00FE0803"/>
    <w:rsid w:val="00FE17CE"/>
    <w:rsid w:val="00FE1CA5"/>
    <w:rsid w:val="00FE2913"/>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 w:type="paragraph" w:styleId="NormalWeb">
    <w:name w:val="Normal (Web)"/>
    <w:basedOn w:val="Normal"/>
    <w:uiPriority w:val="99"/>
    <w:semiHidden/>
    <w:unhideWhenUsed/>
    <w:rsid w:val="00B6068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697678">
      <w:bodyDiv w:val="1"/>
      <w:marLeft w:val="0"/>
      <w:marRight w:val="0"/>
      <w:marTop w:val="0"/>
      <w:marBottom w:val="0"/>
      <w:divBdr>
        <w:top w:val="none" w:sz="0" w:space="0" w:color="auto"/>
        <w:left w:val="none" w:sz="0" w:space="0" w:color="auto"/>
        <w:bottom w:val="none" w:sz="0" w:space="0" w:color="auto"/>
        <w:right w:val="none" w:sz="0" w:space="0" w:color="auto"/>
      </w:divBdr>
      <w:divsChild>
        <w:div w:id="1883245709">
          <w:marLeft w:val="0"/>
          <w:marRight w:val="0"/>
          <w:marTop w:val="0"/>
          <w:marBottom w:val="0"/>
          <w:divBdr>
            <w:top w:val="none" w:sz="0" w:space="0" w:color="auto"/>
            <w:left w:val="none" w:sz="0" w:space="0" w:color="auto"/>
            <w:bottom w:val="none" w:sz="0" w:space="0" w:color="auto"/>
            <w:right w:val="none" w:sz="0" w:space="0" w:color="auto"/>
          </w:divBdr>
          <w:divsChild>
            <w:div w:id="171186557">
              <w:marLeft w:val="0"/>
              <w:marRight w:val="0"/>
              <w:marTop w:val="0"/>
              <w:marBottom w:val="0"/>
              <w:divBdr>
                <w:top w:val="none" w:sz="0" w:space="0" w:color="auto"/>
                <w:left w:val="none" w:sz="0" w:space="0" w:color="auto"/>
                <w:bottom w:val="none" w:sz="0" w:space="0" w:color="auto"/>
                <w:right w:val="none" w:sz="0" w:space="0" w:color="auto"/>
              </w:divBdr>
              <w:divsChild>
                <w:div w:id="162195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071690">
      <w:bodyDiv w:val="1"/>
      <w:marLeft w:val="0"/>
      <w:marRight w:val="0"/>
      <w:marTop w:val="0"/>
      <w:marBottom w:val="0"/>
      <w:divBdr>
        <w:top w:val="none" w:sz="0" w:space="0" w:color="auto"/>
        <w:left w:val="none" w:sz="0" w:space="0" w:color="auto"/>
        <w:bottom w:val="none" w:sz="0" w:space="0" w:color="auto"/>
        <w:right w:val="none" w:sz="0" w:space="0" w:color="auto"/>
      </w:divBdr>
      <w:divsChild>
        <w:div w:id="229459777">
          <w:marLeft w:val="0"/>
          <w:marRight w:val="0"/>
          <w:marTop w:val="0"/>
          <w:marBottom w:val="0"/>
          <w:divBdr>
            <w:top w:val="none" w:sz="0" w:space="0" w:color="auto"/>
            <w:left w:val="none" w:sz="0" w:space="0" w:color="auto"/>
            <w:bottom w:val="none" w:sz="0" w:space="0" w:color="auto"/>
            <w:right w:val="none" w:sz="0" w:space="0" w:color="auto"/>
          </w:divBdr>
          <w:divsChild>
            <w:div w:id="198711728">
              <w:marLeft w:val="0"/>
              <w:marRight w:val="0"/>
              <w:marTop w:val="0"/>
              <w:marBottom w:val="0"/>
              <w:divBdr>
                <w:top w:val="none" w:sz="0" w:space="0" w:color="auto"/>
                <w:left w:val="none" w:sz="0" w:space="0" w:color="auto"/>
                <w:bottom w:val="none" w:sz="0" w:space="0" w:color="auto"/>
                <w:right w:val="none" w:sz="0" w:space="0" w:color="auto"/>
              </w:divBdr>
              <w:divsChild>
                <w:div w:id="14237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fontTable" Target="fontTable.xml"/><Relationship Id="rId27" Type="http://schemas.openxmlformats.org/officeDocument/2006/relationships/theme" Target="theme/theme1.xml"/><Relationship Id="rId28" Type="http://schemas.microsoft.com/office/2011/relationships/people" Target="people.xml"/><Relationship Id="rId29" Type="http://schemas.microsoft.com/office/2011/relationships/commentsExtended" Target="commentsExtended.xml"/><Relationship Id="rId10" Type="http://schemas.openxmlformats.org/officeDocument/2006/relationships/hyperlink" Target="http://www.skatteverket.se/download/18.1e6d5f87115319ffba380001857/70408.pdf" TargetMode="External"/><Relationship Id="rId11" Type="http://schemas.openxmlformats.org/officeDocument/2006/relationships/hyperlink" Target="http://www.skatteverket.se/download/18.3dfca4f410f4fc63c86800016382/70702.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skatteverket.se/download/18.70ac421612e2a997f85800040302/70909svartvit.pdf" TargetMode="External"/><Relationship Id="rId14" Type="http://schemas.openxmlformats.org/officeDocument/2006/relationships/hyperlink" Target="http://www.ietf.org/rfc/rfc2119.txt" TargetMode="External"/><Relationship Id="rId15" Type="http://schemas.openxmlformats.org/officeDocument/2006/relationships/hyperlink" Target="http://docs.oasis-open.org/security/saml/v2.0/saml-core-2.0-os.pdf" TargetMode="External"/><Relationship Id="rId16" Type="http://schemas.openxmlformats.org/officeDocument/2006/relationships/hyperlink" Target="http://www.skatteverket.se/download/18.1e6d5f87115319ffba380001857/70408.pdf" TargetMode="External"/><Relationship Id="rId17" Type="http://schemas.openxmlformats.org/officeDocument/2006/relationships/hyperlink" Target="http://www.skatteverket.se/download/18.3dfca4f410f4fc63c86800016382/70702.pdf" TargetMode="External"/><Relationship Id="rId18" Type="http://schemas.openxmlformats.org/officeDocument/2006/relationships/hyperlink" Target="http://www.oasisopen.org/committees/security/" TargetMode="External"/><Relationship Id="rId19" Type="http://schemas.openxmlformats.org/officeDocument/2006/relationships/hyperlink" Target="http://www.w3.org/TR/xmlschema-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D70F74-6F44-2047-A107-8096035A2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12</Pages>
  <Words>3946</Words>
  <Characters>22498</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Heimore Group AB</Company>
  <LinksUpToDate>false</LinksUpToDate>
  <CharactersWithSpaces>26392</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277</cp:revision>
  <cp:lastPrinted>2015-10-05T20:08:00Z</cp:lastPrinted>
  <dcterms:created xsi:type="dcterms:W3CDTF">2015-08-12T08:02:00Z</dcterms:created>
  <dcterms:modified xsi:type="dcterms:W3CDTF">2016-08-26T12:29:00Z</dcterms:modified>
</cp:coreProperties>
</file>