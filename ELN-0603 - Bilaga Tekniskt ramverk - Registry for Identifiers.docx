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5BB14E" w14:textId="77777777" w:rsidR="00471134" w:rsidRPr="006C4EAB" w:rsidRDefault="00471134" w:rsidP="00471134">
      <w:pPr>
        <w:spacing w:line="240" w:lineRule="auto"/>
        <w:jc w:val="center"/>
        <w:rPr>
          <w:sz w:val="72"/>
          <w:szCs w:val="72"/>
          <w:lang w:val="en-US"/>
        </w:rPr>
      </w:pPr>
    </w:p>
    <w:p w14:paraId="6CADB7C7" w14:textId="77777777" w:rsidR="00471134" w:rsidRPr="006C4EAB" w:rsidRDefault="00471134" w:rsidP="0058503A">
      <w:pPr>
        <w:spacing w:line="240" w:lineRule="auto"/>
        <w:rPr>
          <w:sz w:val="72"/>
          <w:szCs w:val="72"/>
          <w:lang w:val="en-US"/>
        </w:rPr>
      </w:pPr>
    </w:p>
    <w:p w14:paraId="5F704135" w14:textId="77777777" w:rsidR="00471134" w:rsidRPr="006C4EAB" w:rsidRDefault="00471134" w:rsidP="00471134">
      <w:pPr>
        <w:spacing w:line="240" w:lineRule="auto"/>
        <w:jc w:val="center"/>
        <w:rPr>
          <w:sz w:val="72"/>
          <w:szCs w:val="72"/>
          <w:lang w:val="en-US"/>
        </w:rPr>
      </w:pPr>
    </w:p>
    <w:p w14:paraId="70826817" w14:textId="77777777" w:rsidR="00471134" w:rsidRPr="006C4EAB" w:rsidRDefault="00471134" w:rsidP="00471134">
      <w:pPr>
        <w:spacing w:line="240" w:lineRule="auto"/>
        <w:jc w:val="center"/>
        <w:rPr>
          <w:sz w:val="72"/>
          <w:szCs w:val="72"/>
          <w:lang w:val="en-US"/>
        </w:rPr>
      </w:pPr>
    </w:p>
    <w:p w14:paraId="55E03264" w14:textId="77777777" w:rsidR="00AC49F3" w:rsidRPr="009741FB" w:rsidRDefault="009741FB" w:rsidP="00FA7E6F">
      <w:pPr>
        <w:pStyle w:val="Title"/>
        <w:rPr>
          <w:lang w:val="en-US"/>
        </w:rPr>
      </w:pPr>
      <w:r w:rsidRPr="009741FB">
        <w:rPr>
          <w:lang w:val="en-US"/>
        </w:rPr>
        <w:t>Registry for identifiers assigned by the Swedish e-identification bo</w:t>
      </w:r>
      <w:r>
        <w:rPr>
          <w:lang w:val="en-US"/>
        </w:rPr>
        <w:t>ard</w:t>
      </w:r>
    </w:p>
    <w:p w14:paraId="14F9FFDF" w14:textId="614403C2" w:rsidR="000269AC" w:rsidRDefault="000269AC" w:rsidP="00471134">
      <w:pPr>
        <w:spacing w:line="240" w:lineRule="auto"/>
        <w:jc w:val="center"/>
        <w:rPr>
          <w:lang w:val="en-US"/>
        </w:rPr>
      </w:pPr>
      <w:r>
        <w:rPr>
          <w:lang w:val="en-US"/>
        </w:rPr>
        <w:t>ELN-0603-v1.</w:t>
      </w:r>
      <w:r w:rsidR="00C058B1">
        <w:rPr>
          <w:lang w:val="en-US"/>
        </w:rPr>
        <w:t>1</w:t>
      </w:r>
    </w:p>
    <w:p w14:paraId="55D9C3CF" w14:textId="095119DF" w:rsidR="00B05A68" w:rsidRPr="00AF119B" w:rsidRDefault="006E23A8" w:rsidP="00471134">
      <w:pPr>
        <w:spacing w:line="240" w:lineRule="auto"/>
        <w:jc w:val="center"/>
        <w:rPr>
          <w:lang w:val="en-US"/>
        </w:rPr>
      </w:pPr>
      <w:r w:rsidRPr="00AF119B">
        <w:rPr>
          <w:lang w:val="en-US"/>
        </w:rPr>
        <w:t xml:space="preserve">Version </w:t>
      </w:r>
      <w:r w:rsidR="00627164">
        <w:rPr>
          <w:lang w:val="en-US"/>
        </w:rPr>
        <w:t>1</w:t>
      </w:r>
      <w:r w:rsidRPr="00AF119B">
        <w:rPr>
          <w:lang w:val="en-US"/>
        </w:rPr>
        <w:t>.</w:t>
      </w:r>
      <w:r w:rsidR="00C058B1">
        <w:rPr>
          <w:lang w:val="en-US"/>
        </w:rPr>
        <w:t>1</w:t>
      </w:r>
    </w:p>
    <w:p w14:paraId="1E39C613" w14:textId="498AD4E5" w:rsidR="005D5595" w:rsidRPr="00AF119B" w:rsidRDefault="00374930" w:rsidP="00471134">
      <w:pPr>
        <w:spacing w:line="240" w:lineRule="auto"/>
        <w:jc w:val="center"/>
        <w:rPr>
          <w:lang w:val="en-US"/>
        </w:rPr>
      </w:pPr>
      <w:r w:rsidRPr="00AF119B">
        <w:rPr>
          <w:lang w:val="en-US"/>
        </w:rPr>
        <w:t>201</w:t>
      </w:r>
      <w:r w:rsidR="00C058B1">
        <w:rPr>
          <w:lang w:val="en-US"/>
        </w:rPr>
        <w:t>4-04-2</w:t>
      </w:r>
      <w:r w:rsidR="0051130D">
        <w:rPr>
          <w:lang w:val="en-US"/>
        </w:rPr>
        <w:t>8</w:t>
      </w:r>
    </w:p>
    <w:p w14:paraId="297093A1" w14:textId="77777777" w:rsidR="00471134" w:rsidRPr="00AF119B" w:rsidRDefault="00471134" w:rsidP="00471134">
      <w:pPr>
        <w:spacing w:line="240" w:lineRule="auto"/>
        <w:jc w:val="center"/>
        <w:rPr>
          <w:b/>
          <w:sz w:val="28"/>
          <w:szCs w:val="20"/>
          <w:lang w:val="en-US" w:eastAsia="en-US"/>
        </w:rPr>
      </w:pPr>
      <w:r w:rsidRPr="00AF119B">
        <w:rPr>
          <w:lang w:val="en-US"/>
        </w:rPr>
        <w:br w:type="page"/>
      </w:r>
    </w:p>
    <w:p w14:paraId="62C3F46B" w14:textId="77777777" w:rsidR="008019CE" w:rsidRDefault="00037E77">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1E49B3">
        <w:rPr>
          <w:b w:val="0"/>
          <w:bCs w:val="0"/>
          <w:caps w:val="0"/>
          <w:lang w:val="en-US"/>
        </w:rPr>
        <w:lastRenderedPageBreak/>
        <w:fldChar w:fldCharType="begin"/>
      </w:r>
      <w:r>
        <w:rPr>
          <w:b w:val="0"/>
          <w:bCs w:val="0"/>
          <w:caps w:val="0"/>
          <w:lang w:val="en-US"/>
        </w:rPr>
        <w:instrText xml:space="preserve"> TOC \o "1-4" </w:instrText>
      </w:r>
      <w:r w:rsidRPr="001E49B3">
        <w:rPr>
          <w:b w:val="0"/>
          <w:bCs w:val="0"/>
          <w:caps w:val="0"/>
          <w:lang w:val="en-US"/>
        </w:rPr>
        <w:fldChar w:fldCharType="separate"/>
      </w:r>
      <w:r w:rsidR="008019CE" w:rsidRPr="00CB59F6">
        <w:rPr>
          <w:noProof/>
          <w:lang w:val="en-US"/>
        </w:rPr>
        <w:t>1</w:t>
      </w:r>
      <w:r w:rsidR="008019CE">
        <w:rPr>
          <w:rFonts w:asciiTheme="minorHAnsi" w:eastAsiaTheme="minorEastAsia" w:hAnsiTheme="minorHAnsi" w:cstheme="minorBidi"/>
          <w:b w:val="0"/>
          <w:bCs w:val="0"/>
          <w:caps w:val="0"/>
          <w:noProof/>
          <w:color w:val="auto"/>
          <w:kern w:val="0"/>
          <w:sz w:val="24"/>
          <w:szCs w:val="24"/>
          <w:u w:val="none"/>
          <w:lang w:val="en-US" w:eastAsia="ja-JP"/>
        </w:rPr>
        <w:tab/>
      </w:r>
      <w:r w:rsidR="008019CE" w:rsidRPr="00CB59F6">
        <w:rPr>
          <w:noProof/>
          <w:lang w:val="en-US"/>
        </w:rPr>
        <w:t>Background</w:t>
      </w:r>
      <w:r w:rsidR="008019CE">
        <w:rPr>
          <w:noProof/>
        </w:rPr>
        <w:tab/>
      </w:r>
      <w:r w:rsidR="008019CE">
        <w:rPr>
          <w:noProof/>
        </w:rPr>
        <w:fldChar w:fldCharType="begin"/>
      </w:r>
      <w:r w:rsidR="008019CE">
        <w:rPr>
          <w:noProof/>
        </w:rPr>
        <w:instrText xml:space="preserve"> PAGEREF _Toc263960343 \h </w:instrText>
      </w:r>
      <w:r w:rsidR="008019CE">
        <w:rPr>
          <w:noProof/>
        </w:rPr>
      </w:r>
      <w:r w:rsidR="008019CE">
        <w:rPr>
          <w:noProof/>
        </w:rPr>
        <w:fldChar w:fldCharType="separate"/>
      </w:r>
      <w:r w:rsidR="00AF5025">
        <w:rPr>
          <w:noProof/>
        </w:rPr>
        <w:t>3</w:t>
      </w:r>
      <w:r w:rsidR="008019CE">
        <w:rPr>
          <w:noProof/>
        </w:rPr>
        <w:fldChar w:fldCharType="end"/>
      </w:r>
    </w:p>
    <w:p w14:paraId="1284964C" w14:textId="77777777" w:rsidR="008019CE" w:rsidRDefault="008019CE">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CB59F6">
        <w:rPr>
          <w:noProof/>
          <w:lang w:val="en-US"/>
        </w:rPr>
        <w:t>2</w:t>
      </w:r>
      <w:r>
        <w:rPr>
          <w:rFonts w:asciiTheme="minorHAnsi" w:eastAsiaTheme="minorEastAsia" w:hAnsiTheme="minorHAnsi" w:cstheme="minorBidi"/>
          <w:b w:val="0"/>
          <w:bCs w:val="0"/>
          <w:caps w:val="0"/>
          <w:noProof/>
          <w:color w:val="auto"/>
          <w:kern w:val="0"/>
          <w:sz w:val="24"/>
          <w:szCs w:val="24"/>
          <w:u w:val="none"/>
          <w:lang w:val="en-US" w:eastAsia="ja-JP"/>
        </w:rPr>
        <w:tab/>
      </w:r>
      <w:r w:rsidRPr="00CB59F6">
        <w:rPr>
          <w:noProof/>
          <w:lang w:val="en-US"/>
        </w:rPr>
        <w:t>Structure</w:t>
      </w:r>
      <w:r>
        <w:rPr>
          <w:noProof/>
        </w:rPr>
        <w:tab/>
      </w:r>
      <w:r>
        <w:rPr>
          <w:noProof/>
        </w:rPr>
        <w:fldChar w:fldCharType="begin"/>
      </w:r>
      <w:r>
        <w:rPr>
          <w:noProof/>
        </w:rPr>
        <w:instrText xml:space="preserve"> PAGEREF _Toc263960344 \h </w:instrText>
      </w:r>
      <w:r>
        <w:rPr>
          <w:noProof/>
        </w:rPr>
      </w:r>
      <w:r>
        <w:rPr>
          <w:noProof/>
        </w:rPr>
        <w:fldChar w:fldCharType="separate"/>
      </w:r>
      <w:r w:rsidR="00AF5025">
        <w:rPr>
          <w:noProof/>
        </w:rPr>
        <w:t>4</w:t>
      </w:r>
      <w:r>
        <w:rPr>
          <w:noProof/>
        </w:rPr>
        <w:fldChar w:fldCharType="end"/>
      </w:r>
    </w:p>
    <w:p w14:paraId="0386AAE5" w14:textId="77777777" w:rsidR="008019CE" w:rsidRDefault="008019CE">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CB59F6">
        <w:rPr>
          <w:noProof/>
          <w:lang w:val="en-US"/>
        </w:rPr>
        <w:t>2.1</w:t>
      </w:r>
      <w:r>
        <w:rPr>
          <w:rFonts w:asciiTheme="minorHAnsi" w:eastAsiaTheme="minorEastAsia" w:hAnsiTheme="minorHAnsi" w:cstheme="minorBidi"/>
          <w:b w:val="0"/>
          <w:bCs w:val="0"/>
          <w:smallCaps w:val="0"/>
          <w:noProof/>
          <w:color w:val="auto"/>
          <w:kern w:val="0"/>
          <w:sz w:val="24"/>
          <w:szCs w:val="24"/>
          <w:lang w:val="en-US" w:eastAsia="ja-JP"/>
        </w:rPr>
        <w:tab/>
      </w:r>
      <w:r w:rsidRPr="00CB59F6">
        <w:rPr>
          <w:noProof/>
          <w:lang w:val="en-US"/>
        </w:rPr>
        <w:t>URI identifiers</w:t>
      </w:r>
      <w:r>
        <w:rPr>
          <w:noProof/>
        </w:rPr>
        <w:tab/>
      </w:r>
      <w:r>
        <w:rPr>
          <w:noProof/>
        </w:rPr>
        <w:fldChar w:fldCharType="begin"/>
      </w:r>
      <w:r>
        <w:rPr>
          <w:noProof/>
        </w:rPr>
        <w:instrText xml:space="preserve"> PAGEREF _Toc263960345 \h </w:instrText>
      </w:r>
      <w:r>
        <w:rPr>
          <w:noProof/>
        </w:rPr>
      </w:r>
      <w:r>
        <w:rPr>
          <w:noProof/>
        </w:rPr>
        <w:fldChar w:fldCharType="separate"/>
      </w:r>
      <w:r w:rsidR="00AF5025">
        <w:rPr>
          <w:noProof/>
        </w:rPr>
        <w:t>4</w:t>
      </w:r>
      <w:r>
        <w:rPr>
          <w:noProof/>
        </w:rPr>
        <w:fldChar w:fldCharType="end"/>
      </w:r>
    </w:p>
    <w:p w14:paraId="6056B907" w14:textId="77777777" w:rsidR="008019CE" w:rsidRDefault="008019CE">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CB59F6">
        <w:rPr>
          <w:noProof/>
          <w:lang w:val="en-US"/>
        </w:rPr>
        <w:t>2.2</w:t>
      </w:r>
      <w:r>
        <w:rPr>
          <w:rFonts w:asciiTheme="minorHAnsi" w:eastAsiaTheme="minorEastAsia" w:hAnsiTheme="minorHAnsi" w:cstheme="minorBidi"/>
          <w:b w:val="0"/>
          <w:bCs w:val="0"/>
          <w:smallCaps w:val="0"/>
          <w:noProof/>
          <w:color w:val="auto"/>
          <w:kern w:val="0"/>
          <w:sz w:val="24"/>
          <w:szCs w:val="24"/>
          <w:lang w:val="en-US" w:eastAsia="ja-JP"/>
        </w:rPr>
        <w:tab/>
      </w:r>
      <w:r w:rsidRPr="00CB59F6">
        <w:rPr>
          <w:noProof/>
          <w:lang w:val="en-US"/>
        </w:rPr>
        <w:t>OID identifiers</w:t>
      </w:r>
      <w:r>
        <w:rPr>
          <w:noProof/>
        </w:rPr>
        <w:tab/>
      </w:r>
      <w:r>
        <w:rPr>
          <w:noProof/>
        </w:rPr>
        <w:fldChar w:fldCharType="begin"/>
      </w:r>
      <w:r>
        <w:rPr>
          <w:noProof/>
        </w:rPr>
        <w:instrText xml:space="preserve"> PAGEREF _Toc263960346 \h </w:instrText>
      </w:r>
      <w:r>
        <w:rPr>
          <w:noProof/>
        </w:rPr>
      </w:r>
      <w:r>
        <w:rPr>
          <w:noProof/>
        </w:rPr>
        <w:fldChar w:fldCharType="separate"/>
      </w:r>
      <w:r w:rsidR="00AF5025">
        <w:rPr>
          <w:noProof/>
        </w:rPr>
        <w:t>4</w:t>
      </w:r>
      <w:r>
        <w:rPr>
          <w:noProof/>
        </w:rPr>
        <w:fldChar w:fldCharType="end"/>
      </w:r>
    </w:p>
    <w:p w14:paraId="7A053754" w14:textId="77777777" w:rsidR="008019CE" w:rsidRDefault="008019CE">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CB59F6">
        <w:rPr>
          <w:noProof/>
          <w:lang w:val="en-US"/>
        </w:rPr>
        <w:t>3</w:t>
      </w:r>
      <w:r>
        <w:rPr>
          <w:rFonts w:asciiTheme="minorHAnsi" w:eastAsiaTheme="minorEastAsia" w:hAnsiTheme="minorHAnsi" w:cstheme="minorBidi"/>
          <w:b w:val="0"/>
          <w:bCs w:val="0"/>
          <w:caps w:val="0"/>
          <w:noProof/>
          <w:color w:val="auto"/>
          <w:kern w:val="0"/>
          <w:sz w:val="24"/>
          <w:szCs w:val="24"/>
          <w:u w:val="none"/>
          <w:lang w:val="en-US" w:eastAsia="ja-JP"/>
        </w:rPr>
        <w:tab/>
      </w:r>
      <w:r w:rsidRPr="00CB59F6">
        <w:rPr>
          <w:noProof/>
          <w:lang w:val="en-US"/>
        </w:rPr>
        <w:t>Assigned Identifiers</w:t>
      </w:r>
      <w:r>
        <w:rPr>
          <w:noProof/>
        </w:rPr>
        <w:tab/>
      </w:r>
      <w:r>
        <w:rPr>
          <w:noProof/>
        </w:rPr>
        <w:fldChar w:fldCharType="begin"/>
      </w:r>
      <w:r>
        <w:rPr>
          <w:noProof/>
        </w:rPr>
        <w:instrText xml:space="preserve"> PAGEREF _Toc263960347 \h </w:instrText>
      </w:r>
      <w:r>
        <w:rPr>
          <w:noProof/>
        </w:rPr>
      </w:r>
      <w:r>
        <w:rPr>
          <w:noProof/>
        </w:rPr>
        <w:fldChar w:fldCharType="separate"/>
      </w:r>
      <w:r w:rsidR="00AF5025">
        <w:rPr>
          <w:noProof/>
        </w:rPr>
        <w:t>6</w:t>
      </w:r>
      <w:r>
        <w:rPr>
          <w:noProof/>
        </w:rPr>
        <w:fldChar w:fldCharType="end"/>
      </w:r>
    </w:p>
    <w:p w14:paraId="35288009" w14:textId="77777777" w:rsidR="008019CE" w:rsidRDefault="008019CE">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CB59F6">
        <w:rPr>
          <w:noProof/>
          <w:lang w:val="en-US"/>
        </w:rPr>
        <w:t>3.1</w:t>
      </w:r>
      <w:r>
        <w:rPr>
          <w:rFonts w:asciiTheme="minorHAnsi" w:eastAsiaTheme="minorEastAsia" w:hAnsiTheme="minorHAnsi" w:cstheme="minorBidi"/>
          <w:b w:val="0"/>
          <w:bCs w:val="0"/>
          <w:smallCaps w:val="0"/>
          <w:noProof/>
          <w:color w:val="auto"/>
          <w:kern w:val="0"/>
          <w:sz w:val="24"/>
          <w:szCs w:val="24"/>
          <w:lang w:val="en-US" w:eastAsia="ja-JP"/>
        </w:rPr>
        <w:tab/>
      </w:r>
      <w:r w:rsidRPr="00CB59F6">
        <w:rPr>
          <w:noProof/>
          <w:lang w:val="en-US"/>
        </w:rPr>
        <w:t>URL identifiers</w:t>
      </w:r>
      <w:r>
        <w:rPr>
          <w:noProof/>
        </w:rPr>
        <w:tab/>
      </w:r>
      <w:r>
        <w:rPr>
          <w:noProof/>
        </w:rPr>
        <w:fldChar w:fldCharType="begin"/>
      </w:r>
      <w:r>
        <w:rPr>
          <w:noProof/>
        </w:rPr>
        <w:instrText xml:space="preserve"> PAGEREF _Toc263960348 \h </w:instrText>
      </w:r>
      <w:r>
        <w:rPr>
          <w:noProof/>
        </w:rPr>
      </w:r>
      <w:r>
        <w:rPr>
          <w:noProof/>
        </w:rPr>
        <w:fldChar w:fldCharType="separate"/>
      </w:r>
      <w:r w:rsidR="00AF5025">
        <w:rPr>
          <w:noProof/>
        </w:rPr>
        <w:t>6</w:t>
      </w:r>
      <w:r>
        <w:rPr>
          <w:noProof/>
        </w:rPr>
        <w:fldChar w:fldCharType="end"/>
      </w:r>
    </w:p>
    <w:p w14:paraId="6DC4B01C"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3.1.1</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Level of Assurance (</w:t>
      </w:r>
      <w:r>
        <w:rPr>
          <w:noProof/>
        </w:rPr>
        <w:t>Tillitsnivå</w:t>
      </w:r>
      <w:r w:rsidRPr="00CB59F6">
        <w:rPr>
          <w:noProof/>
          <w:lang w:val="en-US"/>
        </w:rPr>
        <w:t>)</w:t>
      </w:r>
      <w:r>
        <w:rPr>
          <w:noProof/>
        </w:rPr>
        <w:tab/>
      </w:r>
      <w:r>
        <w:rPr>
          <w:noProof/>
        </w:rPr>
        <w:fldChar w:fldCharType="begin"/>
      </w:r>
      <w:r>
        <w:rPr>
          <w:noProof/>
        </w:rPr>
        <w:instrText xml:space="preserve"> PAGEREF _Toc263960349 \h </w:instrText>
      </w:r>
      <w:r>
        <w:rPr>
          <w:noProof/>
        </w:rPr>
      </w:r>
      <w:r>
        <w:rPr>
          <w:noProof/>
        </w:rPr>
        <w:fldChar w:fldCharType="separate"/>
      </w:r>
      <w:r w:rsidR="00AF5025">
        <w:rPr>
          <w:noProof/>
        </w:rPr>
        <w:t>6</w:t>
      </w:r>
      <w:r>
        <w:rPr>
          <w:noProof/>
        </w:rPr>
        <w:fldChar w:fldCharType="end"/>
      </w:r>
    </w:p>
    <w:p w14:paraId="2DA51005"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3.1.2</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Entity category identifiers</w:t>
      </w:r>
      <w:r>
        <w:rPr>
          <w:noProof/>
        </w:rPr>
        <w:tab/>
      </w:r>
      <w:r>
        <w:rPr>
          <w:noProof/>
        </w:rPr>
        <w:fldChar w:fldCharType="begin"/>
      </w:r>
      <w:r>
        <w:rPr>
          <w:noProof/>
        </w:rPr>
        <w:instrText xml:space="preserve"> PAGEREF _Toc263960350 \h </w:instrText>
      </w:r>
      <w:r>
        <w:rPr>
          <w:noProof/>
        </w:rPr>
      </w:r>
      <w:r>
        <w:rPr>
          <w:noProof/>
        </w:rPr>
        <w:fldChar w:fldCharType="separate"/>
      </w:r>
      <w:r w:rsidR="00AF5025">
        <w:rPr>
          <w:noProof/>
        </w:rPr>
        <w:t>7</w:t>
      </w:r>
      <w:r>
        <w:rPr>
          <w:noProof/>
        </w:rPr>
        <w:fldChar w:fldCharType="end"/>
      </w:r>
    </w:p>
    <w:p w14:paraId="30644E62" w14:textId="77777777" w:rsidR="008019CE" w:rsidRDefault="008019CE">
      <w:pPr>
        <w:pStyle w:val="TOC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CB59F6">
        <w:rPr>
          <w:noProof/>
          <w:lang w:val="en-US"/>
        </w:rPr>
        <w:t>3.1.2.1</w:t>
      </w:r>
      <w:r>
        <w:rPr>
          <w:rFonts w:asciiTheme="minorHAnsi" w:eastAsiaTheme="minorEastAsia" w:hAnsiTheme="minorHAnsi" w:cstheme="minorBidi"/>
          <w:noProof/>
          <w:color w:val="auto"/>
          <w:kern w:val="0"/>
          <w:sz w:val="24"/>
          <w:szCs w:val="24"/>
          <w:lang w:val="en-US" w:eastAsia="ja-JP"/>
        </w:rPr>
        <w:tab/>
      </w:r>
      <w:r w:rsidRPr="00CB59F6">
        <w:rPr>
          <w:noProof/>
          <w:lang w:val="en-US"/>
        </w:rPr>
        <w:t>Service Entity Categorie</w:t>
      </w:r>
      <w:bookmarkStart w:id="0" w:name="_GoBack"/>
      <w:bookmarkEnd w:id="0"/>
      <w:r w:rsidRPr="00CB59F6">
        <w:rPr>
          <w:noProof/>
          <w:lang w:val="en-US"/>
        </w:rPr>
        <w:t>s</w:t>
      </w:r>
      <w:r>
        <w:rPr>
          <w:noProof/>
        </w:rPr>
        <w:tab/>
      </w:r>
      <w:r>
        <w:rPr>
          <w:noProof/>
        </w:rPr>
        <w:fldChar w:fldCharType="begin"/>
      </w:r>
      <w:r>
        <w:rPr>
          <w:noProof/>
        </w:rPr>
        <w:instrText xml:space="preserve"> PAGEREF _Toc263960351 \h </w:instrText>
      </w:r>
      <w:r>
        <w:rPr>
          <w:noProof/>
        </w:rPr>
      </w:r>
      <w:r>
        <w:rPr>
          <w:noProof/>
        </w:rPr>
        <w:fldChar w:fldCharType="separate"/>
      </w:r>
      <w:r w:rsidR="00AF5025">
        <w:rPr>
          <w:noProof/>
        </w:rPr>
        <w:t>7</w:t>
      </w:r>
      <w:r>
        <w:rPr>
          <w:noProof/>
        </w:rPr>
        <w:fldChar w:fldCharType="end"/>
      </w:r>
    </w:p>
    <w:p w14:paraId="131FD2C8" w14:textId="77777777" w:rsidR="008019CE" w:rsidRDefault="008019CE">
      <w:pPr>
        <w:pStyle w:val="TOC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CB59F6">
        <w:rPr>
          <w:noProof/>
          <w:lang w:val="en-US"/>
        </w:rPr>
        <w:t>3.1.2.2</w:t>
      </w:r>
      <w:r>
        <w:rPr>
          <w:rFonts w:asciiTheme="minorHAnsi" w:eastAsiaTheme="minorEastAsia" w:hAnsiTheme="minorHAnsi" w:cstheme="minorBidi"/>
          <w:noProof/>
          <w:color w:val="auto"/>
          <w:kern w:val="0"/>
          <w:sz w:val="24"/>
          <w:szCs w:val="24"/>
          <w:lang w:val="en-US" w:eastAsia="ja-JP"/>
        </w:rPr>
        <w:tab/>
      </w:r>
      <w:r w:rsidRPr="00CB59F6">
        <w:rPr>
          <w:noProof/>
          <w:lang w:val="en-US"/>
        </w:rPr>
        <w:t>Entity Categories for Service Properties</w:t>
      </w:r>
      <w:r>
        <w:rPr>
          <w:noProof/>
        </w:rPr>
        <w:tab/>
      </w:r>
      <w:r>
        <w:rPr>
          <w:noProof/>
        </w:rPr>
        <w:fldChar w:fldCharType="begin"/>
      </w:r>
      <w:r>
        <w:rPr>
          <w:noProof/>
        </w:rPr>
        <w:instrText xml:space="preserve"> PAGEREF _Toc263960352 \h </w:instrText>
      </w:r>
      <w:r>
        <w:rPr>
          <w:noProof/>
        </w:rPr>
      </w:r>
      <w:r>
        <w:rPr>
          <w:noProof/>
        </w:rPr>
        <w:fldChar w:fldCharType="separate"/>
      </w:r>
      <w:r w:rsidR="00AF5025">
        <w:rPr>
          <w:noProof/>
        </w:rPr>
        <w:t>7</w:t>
      </w:r>
      <w:r>
        <w:rPr>
          <w:noProof/>
        </w:rPr>
        <w:fldChar w:fldCharType="end"/>
      </w:r>
    </w:p>
    <w:p w14:paraId="46E5F994" w14:textId="77777777" w:rsidR="008019CE" w:rsidRDefault="008019CE">
      <w:pPr>
        <w:pStyle w:val="TOC4"/>
        <w:tabs>
          <w:tab w:val="left" w:pos="863"/>
          <w:tab w:val="right" w:leader="dot" w:pos="12614"/>
        </w:tabs>
        <w:rPr>
          <w:rFonts w:asciiTheme="minorHAnsi" w:eastAsiaTheme="minorEastAsia" w:hAnsiTheme="minorHAnsi" w:cstheme="minorBidi"/>
          <w:noProof/>
          <w:color w:val="auto"/>
          <w:kern w:val="0"/>
          <w:sz w:val="24"/>
          <w:szCs w:val="24"/>
          <w:lang w:val="en-US" w:eastAsia="ja-JP"/>
        </w:rPr>
      </w:pPr>
      <w:r w:rsidRPr="00CB59F6">
        <w:rPr>
          <w:noProof/>
          <w:lang w:val="en-US"/>
        </w:rPr>
        <w:t>3.1.2.3</w:t>
      </w:r>
      <w:r>
        <w:rPr>
          <w:rFonts w:asciiTheme="minorHAnsi" w:eastAsiaTheme="minorEastAsia" w:hAnsiTheme="minorHAnsi" w:cstheme="minorBidi"/>
          <w:noProof/>
          <w:color w:val="auto"/>
          <w:kern w:val="0"/>
          <w:sz w:val="24"/>
          <w:szCs w:val="24"/>
          <w:lang w:val="en-US" w:eastAsia="ja-JP"/>
        </w:rPr>
        <w:tab/>
      </w:r>
      <w:r w:rsidRPr="00CB59F6">
        <w:rPr>
          <w:noProof/>
          <w:lang w:val="en-US"/>
        </w:rPr>
        <w:t>Entity Categories for Service Type</w:t>
      </w:r>
      <w:r>
        <w:rPr>
          <w:noProof/>
        </w:rPr>
        <w:tab/>
      </w:r>
      <w:r>
        <w:rPr>
          <w:noProof/>
        </w:rPr>
        <w:fldChar w:fldCharType="begin"/>
      </w:r>
      <w:r>
        <w:rPr>
          <w:noProof/>
        </w:rPr>
        <w:instrText xml:space="preserve"> PAGEREF _Toc263960353 \h </w:instrText>
      </w:r>
      <w:r>
        <w:rPr>
          <w:noProof/>
        </w:rPr>
      </w:r>
      <w:r>
        <w:rPr>
          <w:noProof/>
        </w:rPr>
        <w:fldChar w:fldCharType="separate"/>
      </w:r>
      <w:r w:rsidR="00AF5025">
        <w:rPr>
          <w:noProof/>
        </w:rPr>
        <w:t>7</w:t>
      </w:r>
      <w:r>
        <w:rPr>
          <w:noProof/>
        </w:rPr>
        <w:fldChar w:fldCharType="end"/>
      </w:r>
    </w:p>
    <w:p w14:paraId="7FA48212"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3.1.3</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Central Signing</w:t>
      </w:r>
      <w:r>
        <w:rPr>
          <w:noProof/>
        </w:rPr>
        <w:tab/>
      </w:r>
      <w:r>
        <w:rPr>
          <w:noProof/>
        </w:rPr>
        <w:fldChar w:fldCharType="begin"/>
      </w:r>
      <w:r>
        <w:rPr>
          <w:noProof/>
        </w:rPr>
        <w:instrText xml:space="preserve"> PAGEREF _Toc263960354 \h </w:instrText>
      </w:r>
      <w:r>
        <w:rPr>
          <w:noProof/>
        </w:rPr>
      </w:r>
      <w:r>
        <w:rPr>
          <w:noProof/>
        </w:rPr>
        <w:fldChar w:fldCharType="separate"/>
      </w:r>
      <w:r w:rsidR="00AF5025">
        <w:rPr>
          <w:noProof/>
        </w:rPr>
        <w:t>8</w:t>
      </w:r>
      <w:r>
        <w:rPr>
          <w:noProof/>
        </w:rPr>
        <w:fldChar w:fldCharType="end"/>
      </w:r>
    </w:p>
    <w:p w14:paraId="651EEE8A"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3.1.4</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Authentication context</w:t>
      </w:r>
      <w:r>
        <w:rPr>
          <w:noProof/>
        </w:rPr>
        <w:tab/>
      </w:r>
      <w:r>
        <w:rPr>
          <w:noProof/>
        </w:rPr>
        <w:fldChar w:fldCharType="begin"/>
      </w:r>
      <w:r>
        <w:rPr>
          <w:noProof/>
        </w:rPr>
        <w:instrText xml:space="preserve"> PAGEREF _Toc263960355 \h </w:instrText>
      </w:r>
      <w:r>
        <w:rPr>
          <w:noProof/>
        </w:rPr>
      </w:r>
      <w:r>
        <w:rPr>
          <w:noProof/>
        </w:rPr>
        <w:fldChar w:fldCharType="separate"/>
      </w:r>
      <w:r w:rsidR="00AF5025">
        <w:rPr>
          <w:noProof/>
        </w:rPr>
        <w:t>8</w:t>
      </w:r>
      <w:r>
        <w:rPr>
          <w:noProof/>
        </w:rPr>
        <w:fldChar w:fldCharType="end"/>
      </w:r>
    </w:p>
    <w:p w14:paraId="6EB203AA"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3.1.5</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Sign Response Status Codes</w:t>
      </w:r>
      <w:r>
        <w:rPr>
          <w:noProof/>
        </w:rPr>
        <w:tab/>
      </w:r>
      <w:r>
        <w:rPr>
          <w:noProof/>
        </w:rPr>
        <w:fldChar w:fldCharType="begin"/>
      </w:r>
      <w:r>
        <w:rPr>
          <w:noProof/>
        </w:rPr>
        <w:instrText xml:space="preserve"> PAGEREF _Toc263960356 \h </w:instrText>
      </w:r>
      <w:r>
        <w:rPr>
          <w:noProof/>
        </w:rPr>
      </w:r>
      <w:r>
        <w:rPr>
          <w:noProof/>
        </w:rPr>
        <w:fldChar w:fldCharType="separate"/>
      </w:r>
      <w:r w:rsidR="00AF5025">
        <w:rPr>
          <w:noProof/>
        </w:rPr>
        <w:t>9</w:t>
      </w:r>
      <w:r>
        <w:rPr>
          <w:noProof/>
        </w:rPr>
        <w:fldChar w:fldCharType="end"/>
      </w:r>
    </w:p>
    <w:p w14:paraId="3E43814D"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3.1.6</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XML Schema namespaces</w:t>
      </w:r>
      <w:r>
        <w:rPr>
          <w:noProof/>
        </w:rPr>
        <w:tab/>
      </w:r>
      <w:r>
        <w:rPr>
          <w:noProof/>
        </w:rPr>
        <w:fldChar w:fldCharType="begin"/>
      </w:r>
      <w:r>
        <w:rPr>
          <w:noProof/>
        </w:rPr>
        <w:instrText xml:space="preserve"> PAGEREF _Toc263960357 \h </w:instrText>
      </w:r>
      <w:r>
        <w:rPr>
          <w:noProof/>
        </w:rPr>
      </w:r>
      <w:r>
        <w:rPr>
          <w:noProof/>
        </w:rPr>
        <w:fldChar w:fldCharType="separate"/>
      </w:r>
      <w:r w:rsidR="00AF5025">
        <w:rPr>
          <w:noProof/>
        </w:rPr>
        <w:t>9</w:t>
      </w:r>
      <w:r>
        <w:rPr>
          <w:noProof/>
        </w:rPr>
        <w:fldChar w:fldCharType="end"/>
      </w:r>
    </w:p>
    <w:p w14:paraId="3EC43A38" w14:textId="77777777" w:rsidR="008019CE" w:rsidRDefault="008019CE">
      <w:pPr>
        <w:pStyle w:val="TOC2"/>
        <w:tabs>
          <w:tab w:val="left" w:pos="552"/>
          <w:tab w:val="right" w:leader="dot" w:pos="12614"/>
        </w:tabs>
        <w:rPr>
          <w:rFonts w:asciiTheme="minorHAnsi" w:eastAsiaTheme="minorEastAsia" w:hAnsiTheme="minorHAnsi" w:cstheme="minorBidi"/>
          <w:b w:val="0"/>
          <w:bCs w:val="0"/>
          <w:smallCaps w:val="0"/>
          <w:noProof/>
          <w:color w:val="auto"/>
          <w:kern w:val="0"/>
          <w:sz w:val="24"/>
          <w:szCs w:val="24"/>
          <w:lang w:val="en-US" w:eastAsia="ja-JP"/>
        </w:rPr>
      </w:pPr>
      <w:r w:rsidRPr="00CB59F6">
        <w:rPr>
          <w:noProof/>
          <w:lang w:val="en-US"/>
        </w:rPr>
        <w:t>3.2</w:t>
      </w:r>
      <w:r>
        <w:rPr>
          <w:rFonts w:asciiTheme="minorHAnsi" w:eastAsiaTheme="minorEastAsia" w:hAnsiTheme="minorHAnsi" w:cstheme="minorBidi"/>
          <w:b w:val="0"/>
          <w:bCs w:val="0"/>
          <w:smallCaps w:val="0"/>
          <w:noProof/>
          <w:color w:val="auto"/>
          <w:kern w:val="0"/>
          <w:sz w:val="24"/>
          <w:szCs w:val="24"/>
          <w:lang w:val="en-US" w:eastAsia="ja-JP"/>
        </w:rPr>
        <w:tab/>
      </w:r>
      <w:r w:rsidRPr="00CB59F6">
        <w:rPr>
          <w:noProof/>
          <w:lang w:val="en-US"/>
        </w:rPr>
        <w:t>OID identifiers</w:t>
      </w:r>
      <w:r>
        <w:rPr>
          <w:noProof/>
        </w:rPr>
        <w:tab/>
      </w:r>
      <w:r>
        <w:rPr>
          <w:noProof/>
        </w:rPr>
        <w:fldChar w:fldCharType="begin"/>
      </w:r>
      <w:r>
        <w:rPr>
          <w:noProof/>
        </w:rPr>
        <w:instrText xml:space="preserve"> PAGEREF _Toc263960358 \h </w:instrText>
      </w:r>
      <w:r>
        <w:rPr>
          <w:noProof/>
        </w:rPr>
      </w:r>
      <w:r>
        <w:rPr>
          <w:noProof/>
        </w:rPr>
        <w:fldChar w:fldCharType="separate"/>
      </w:r>
      <w:r w:rsidR="00AF5025">
        <w:rPr>
          <w:noProof/>
        </w:rPr>
        <w:t>10</w:t>
      </w:r>
      <w:r>
        <w:rPr>
          <w:noProof/>
        </w:rPr>
        <w:fldChar w:fldCharType="end"/>
      </w:r>
    </w:p>
    <w:p w14:paraId="08FA489E" w14:textId="77777777" w:rsidR="008019CE" w:rsidRDefault="008019CE">
      <w:pPr>
        <w:pStyle w:val="TOC3"/>
        <w:tabs>
          <w:tab w:val="left" w:pos="696"/>
          <w:tab w:val="right" w:leader="dot" w:pos="12614"/>
        </w:tabs>
        <w:rPr>
          <w:rFonts w:asciiTheme="minorHAnsi" w:eastAsiaTheme="minorEastAsia" w:hAnsiTheme="minorHAnsi" w:cstheme="minorBidi"/>
          <w:smallCaps w:val="0"/>
          <w:noProof/>
          <w:color w:val="auto"/>
          <w:kern w:val="0"/>
          <w:sz w:val="24"/>
          <w:szCs w:val="24"/>
          <w:lang w:val="en-US" w:eastAsia="ja-JP"/>
        </w:rPr>
      </w:pPr>
      <w:r w:rsidRPr="00CB59F6">
        <w:rPr>
          <w:noProof/>
          <w:lang w:val="en-US"/>
        </w:rPr>
        <w:t>3.2.1</w:t>
      </w:r>
      <w:r>
        <w:rPr>
          <w:rFonts w:asciiTheme="minorHAnsi" w:eastAsiaTheme="minorEastAsia" w:hAnsiTheme="minorHAnsi" w:cstheme="minorBidi"/>
          <w:smallCaps w:val="0"/>
          <w:noProof/>
          <w:color w:val="auto"/>
          <w:kern w:val="0"/>
          <w:sz w:val="24"/>
          <w:szCs w:val="24"/>
          <w:lang w:val="en-US" w:eastAsia="ja-JP"/>
        </w:rPr>
        <w:tab/>
      </w:r>
      <w:r w:rsidRPr="00CB59F6">
        <w:rPr>
          <w:noProof/>
          <w:lang w:val="en-US"/>
        </w:rPr>
        <w:t>ASN.1 declarations</w:t>
      </w:r>
      <w:r>
        <w:rPr>
          <w:noProof/>
        </w:rPr>
        <w:tab/>
      </w:r>
      <w:r>
        <w:rPr>
          <w:noProof/>
        </w:rPr>
        <w:fldChar w:fldCharType="begin"/>
      </w:r>
      <w:r>
        <w:rPr>
          <w:noProof/>
        </w:rPr>
        <w:instrText xml:space="preserve"> PAGEREF _Toc263960359 \h </w:instrText>
      </w:r>
      <w:r>
        <w:rPr>
          <w:noProof/>
        </w:rPr>
      </w:r>
      <w:r>
        <w:rPr>
          <w:noProof/>
        </w:rPr>
        <w:fldChar w:fldCharType="separate"/>
      </w:r>
      <w:r w:rsidR="00AF5025">
        <w:rPr>
          <w:noProof/>
        </w:rPr>
        <w:t>11</w:t>
      </w:r>
      <w:r>
        <w:rPr>
          <w:noProof/>
        </w:rPr>
        <w:fldChar w:fldCharType="end"/>
      </w:r>
    </w:p>
    <w:p w14:paraId="04C099D0" w14:textId="77777777" w:rsidR="008019CE" w:rsidRDefault="008019CE">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CB59F6">
        <w:rPr>
          <w:noProof/>
          <w:lang w:val="en-US"/>
        </w:rPr>
        <w:t>4</w:t>
      </w:r>
      <w:r>
        <w:rPr>
          <w:rFonts w:asciiTheme="minorHAnsi" w:eastAsiaTheme="minorEastAsia" w:hAnsiTheme="minorHAnsi" w:cstheme="minorBidi"/>
          <w:b w:val="0"/>
          <w:bCs w:val="0"/>
          <w:caps w:val="0"/>
          <w:noProof/>
          <w:color w:val="auto"/>
          <w:kern w:val="0"/>
          <w:sz w:val="24"/>
          <w:szCs w:val="24"/>
          <w:u w:val="none"/>
          <w:lang w:val="en-US" w:eastAsia="ja-JP"/>
        </w:rPr>
        <w:tab/>
      </w:r>
      <w:r w:rsidRPr="00CB59F6">
        <w:rPr>
          <w:noProof/>
          <w:lang w:val="en-US"/>
        </w:rPr>
        <w:t>References</w:t>
      </w:r>
      <w:r>
        <w:rPr>
          <w:noProof/>
        </w:rPr>
        <w:tab/>
      </w:r>
      <w:r>
        <w:rPr>
          <w:noProof/>
        </w:rPr>
        <w:fldChar w:fldCharType="begin"/>
      </w:r>
      <w:r>
        <w:rPr>
          <w:noProof/>
        </w:rPr>
        <w:instrText xml:space="preserve"> PAGEREF _Toc263960360 \h </w:instrText>
      </w:r>
      <w:r>
        <w:rPr>
          <w:noProof/>
        </w:rPr>
      </w:r>
      <w:r>
        <w:rPr>
          <w:noProof/>
        </w:rPr>
        <w:fldChar w:fldCharType="separate"/>
      </w:r>
      <w:r w:rsidR="00AF5025">
        <w:rPr>
          <w:noProof/>
        </w:rPr>
        <w:t>12</w:t>
      </w:r>
      <w:r>
        <w:rPr>
          <w:noProof/>
        </w:rPr>
        <w:fldChar w:fldCharType="end"/>
      </w:r>
    </w:p>
    <w:p w14:paraId="6BD96DD1" w14:textId="77777777" w:rsidR="008019CE" w:rsidRDefault="008019CE">
      <w:pPr>
        <w:pStyle w:val="TOC1"/>
        <w:tabs>
          <w:tab w:val="left" w:pos="370"/>
          <w:tab w:val="right" w:leader="dot" w:pos="12614"/>
        </w:tabs>
        <w:rPr>
          <w:rFonts w:asciiTheme="minorHAnsi" w:eastAsiaTheme="minorEastAsia" w:hAnsiTheme="minorHAnsi" w:cstheme="minorBidi"/>
          <w:b w:val="0"/>
          <w:bCs w:val="0"/>
          <w:caps w:val="0"/>
          <w:noProof/>
          <w:color w:val="auto"/>
          <w:kern w:val="0"/>
          <w:sz w:val="24"/>
          <w:szCs w:val="24"/>
          <w:u w:val="none"/>
          <w:lang w:val="en-US" w:eastAsia="ja-JP"/>
        </w:rPr>
      </w:pPr>
      <w:r w:rsidRPr="00CB59F6">
        <w:rPr>
          <w:noProof/>
          <w:lang w:val="en-US"/>
        </w:rPr>
        <w:t>5</w:t>
      </w:r>
      <w:r>
        <w:rPr>
          <w:rFonts w:asciiTheme="minorHAnsi" w:eastAsiaTheme="minorEastAsia" w:hAnsiTheme="minorHAnsi" w:cstheme="minorBidi"/>
          <w:b w:val="0"/>
          <w:bCs w:val="0"/>
          <w:caps w:val="0"/>
          <w:noProof/>
          <w:color w:val="auto"/>
          <w:kern w:val="0"/>
          <w:sz w:val="24"/>
          <w:szCs w:val="24"/>
          <w:u w:val="none"/>
          <w:lang w:val="en-US" w:eastAsia="ja-JP"/>
        </w:rPr>
        <w:tab/>
      </w:r>
      <w:r w:rsidRPr="00CB59F6">
        <w:rPr>
          <w:noProof/>
          <w:lang w:val="en-US"/>
        </w:rPr>
        <w:t>Changes between versions</w:t>
      </w:r>
      <w:r>
        <w:rPr>
          <w:noProof/>
        </w:rPr>
        <w:tab/>
      </w:r>
      <w:r>
        <w:rPr>
          <w:noProof/>
        </w:rPr>
        <w:fldChar w:fldCharType="begin"/>
      </w:r>
      <w:r>
        <w:rPr>
          <w:noProof/>
        </w:rPr>
        <w:instrText xml:space="preserve"> PAGEREF _Toc263960361 \h </w:instrText>
      </w:r>
      <w:r>
        <w:rPr>
          <w:noProof/>
        </w:rPr>
      </w:r>
      <w:r>
        <w:rPr>
          <w:noProof/>
        </w:rPr>
        <w:fldChar w:fldCharType="separate"/>
      </w:r>
      <w:r w:rsidR="00AF5025">
        <w:rPr>
          <w:noProof/>
        </w:rPr>
        <w:t>13</w:t>
      </w:r>
      <w:r>
        <w:rPr>
          <w:noProof/>
        </w:rPr>
        <w:fldChar w:fldCharType="end"/>
      </w:r>
    </w:p>
    <w:p w14:paraId="1965433F" w14:textId="77777777" w:rsidR="00885062" w:rsidRPr="001E49B3" w:rsidRDefault="00037E77" w:rsidP="0058503A">
      <w:pPr>
        <w:tabs>
          <w:tab w:val="right" w:pos="11624"/>
        </w:tabs>
        <w:rPr>
          <w:rFonts w:ascii="Calibri" w:eastAsia="MS Gothic" w:hAnsi="Calibri"/>
          <w:b/>
          <w:bCs/>
          <w:color w:val="345A8A"/>
          <w:sz w:val="32"/>
          <w:szCs w:val="32"/>
          <w:lang w:val="en-US"/>
        </w:rPr>
      </w:pPr>
      <w:r w:rsidRPr="001E49B3">
        <w:rPr>
          <w:rFonts w:ascii="Cambria" w:hAnsi="Cambria"/>
          <w:b/>
          <w:bCs/>
          <w:caps/>
          <w:color w:val="1F497D"/>
          <w:kern w:val="22"/>
          <w:sz w:val="22"/>
          <w:szCs w:val="22"/>
          <w:u w:val="single"/>
          <w:lang w:val="en-US"/>
        </w:rPr>
        <w:fldChar w:fldCharType="end"/>
      </w:r>
      <w:r w:rsidR="00885062" w:rsidRPr="006C4EAB">
        <w:rPr>
          <w:lang w:val="en-US"/>
        </w:rPr>
        <w:br w:type="page"/>
      </w:r>
    </w:p>
    <w:p w14:paraId="5CD18D0B" w14:textId="77777777" w:rsidR="0058503A" w:rsidRPr="009741FB" w:rsidRDefault="009741FB" w:rsidP="0004704B">
      <w:pPr>
        <w:pStyle w:val="Heading1"/>
        <w:rPr>
          <w:lang w:val="en-US"/>
        </w:rPr>
      </w:pPr>
      <w:bookmarkStart w:id="1" w:name="_Toc263960343"/>
      <w:r w:rsidRPr="009741FB">
        <w:rPr>
          <w:lang w:val="en-US"/>
        </w:rPr>
        <w:lastRenderedPageBreak/>
        <w:t>Background</w:t>
      </w:r>
      <w:bookmarkEnd w:id="1"/>
    </w:p>
    <w:p w14:paraId="6E1CD1EF" w14:textId="77777777" w:rsidR="009741FB" w:rsidRDefault="009741FB" w:rsidP="0058503A"/>
    <w:p w14:paraId="62AEB017" w14:textId="77777777" w:rsidR="009741FB" w:rsidRDefault="009741FB" w:rsidP="0058503A">
      <w:pPr>
        <w:rPr>
          <w:lang w:val="en-US"/>
        </w:rPr>
      </w:pPr>
      <w:r w:rsidRPr="009741FB">
        <w:rPr>
          <w:lang w:val="en-US"/>
        </w:rPr>
        <w:t>The implementation of a Swedish infrastructure f</w:t>
      </w:r>
      <w:r>
        <w:rPr>
          <w:lang w:val="en-US"/>
        </w:rPr>
        <w:t>o</w:t>
      </w:r>
      <w:r w:rsidRPr="009741FB">
        <w:rPr>
          <w:lang w:val="en-US"/>
        </w:rPr>
        <w:t>r electronic identification and electronic signature requires various t</w:t>
      </w:r>
      <w:r>
        <w:rPr>
          <w:lang w:val="en-US"/>
        </w:rPr>
        <w:t>ypes of identifiers to re</w:t>
      </w:r>
      <w:r>
        <w:rPr>
          <w:lang w:val="en-US"/>
        </w:rPr>
        <w:t>p</w:t>
      </w:r>
      <w:r>
        <w:rPr>
          <w:lang w:val="en-US"/>
        </w:rPr>
        <w:t>resent objects in protocols and data structures.</w:t>
      </w:r>
    </w:p>
    <w:p w14:paraId="62A63C58" w14:textId="77777777" w:rsidR="009741FB" w:rsidRDefault="009741FB" w:rsidP="0058503A">
      <w:pPr>
        <w:rPr>
          <w:lang w:val="en-US"/>
        </w:rPr>
      </w:pPr>
    </w:p>
    <w:p w14:paraId="1E65DB94" w14:textId="77777777" w:rsidR="009741FB" w:rsidRDefault="009741FB" w:rsidP="0058503A">
      <w:pPr>
        <w:rPr>
          <w:lang w:val="en-US"/>
        </w:rPr>
      </w:pPr>
      <w:r>
        <w:rPr>
          <w:lang w:val="en-US"/>
        </w:rPr>
        <w:t>This document defines the structure for identifiers assigned by the Swedish e-identification board and provides a registry for assigned identif</w:t>
      </w:r>
      <w:r>
        <w:rPr>
          <w:lang w:val="en-US"/>
        </w:rPr>
        <w:t>i</w:t>
      </w:r>
      <w:r>
        <w:rPr>
          <w:lang w:val="en-US"/>
        </w:rPr>
        <w:t>ers.</w:t>
      </w:r>
    </w:p>
    <w:p w14:paraId="44A58DEA" w14:textId="77777777" w:rsidR="009741FB" w:rsidRDefault="009741FB" w:rsidP="0058503A">
      <w:pPr>
        <w:rPr>
          <w:lang w:val="en-US"/>
        </w:rPr>
      </w:pPr>
    </w:p>
    <w:p w14:paraId="1E4218FC" w14:textId="77777777" w:rsidR="009741FB" w:rsidRDefault="009741FB" w:rsidP="0058503A">
      <w:pPr>
        <w:rPr>
          <w:lang w:val="en-US"/>
        </w:rPr>
      </w:pPr>
      <w:r>
        <w:rPr>
          <w:lang w:val="en-US"/>
        </w:rPr>
        <w:t>The following types of identifiers are assigned in this document:</w:t>
      </w:r>
    </w:p>
    <w:p w14:paraId="68C54041" w14:textId="77777777" w:rsidR="009741FB" w:rsidRDefault="009741FB" w:rsidP="0058503A">
      <w:pPr>
        <w:rPr>
          <w:lang w:val="en-US"/>
        </w:rPr>
      </w:pPr>
    </w:p>
    <w:p w14:paraId="723EED1B" w14:textId="77777777" w:rsidR="009741FB" w:rsidRDefault="009741FB" w:rsidP="009741FB">
      <w:pPr>
        <w:pStyle w:val="ListParagraph"/>
        <w:numPr>
          <w:ilvl w:val="0"/>
          <w:numId w:val="32"/>
        </w:numPr>
        <w:rPr>
          <w:lang w:val="en-US"/>
        </w:rPr>
      </w:pPr>
      <w:r>
        <w:rPr>
          <w:lang w:val="en-US"/>
        </w:rPr>
        <w:t>URI (Uniform Resource Identifier)</w:t>
      </w:r>
    </w:p>
    <w:p w14:paraId="731B096F" w14:textId="77777777" w:rsidR="009741FB" w:rsidRDefault="009741FB" w:rsidP="009741FB">
      <w:pPr>
        <w:pStyle w:val="ListParagraph"/>
        <w:numPr>
          <w:ilvl w:val="0"/>
          <w:numId w:val="32"/>
        </w:numPr>
        <w:rPr>
          <w:lang w:val="en-US"/>
        </w:rPr>
      </w:pPr>
      <w:r>
        <w:rPr>
          <w:lang w:val="en-US"/>
        </w:rPr>
        <w:t>OID (Object Identifier)</w:t>
      </w:r>
    </w:p>
    <w:p w14:paraId="6F45E56D" w14:textId="77777777" w:rsidR="009741FB" w:rsidRDefault="009741FB" w:rsidP="009741FB">
      <w:pPr>
        <w:rPr>
          <w:lang w:val="en-US"/>
        </w:rPr>
      </w:pPr>
    </w:p>
    <w:p w14:paraId="677F7B69" w14:textId="77777777" w:rsidR="009741FB" w:rsidRDefault="009741FB" w:rsidP="009741FB">
      <w:pPr>
        <w:rPr>
          <w:lang w:val="en-US"/>
        </w:rPr>
      </w:pPr>
      <w:r>
        <w:rPr>
          <w:lang w:val="en-US"/>
        </w:rPr>
        <w:t>This registry is limited to regi</w:t>
      </w:r>
      <w:r w:rsidR="000556C9">
        <w:rPr>
          <w:lang w:val="en-US"/>
        </w:rPr>
        <w:t>stering assigned identifiers. Identifiers in this registry are typically defined within the context of a separate specif</w:t>
      </w:r>
      <w:r w:rsidR="000556C9">
        <w:rPr>
          <w:lang w:val="en-US"/>
        </w:rPr>
        <w:t>i</w:t>
      </w:r>
      <w:r w:rsidR="000556C9">
        <w:rPr>
          <w:lang w:val="en-US"/>
        </w:rPr>
        <w:t xml:space="preserve">cation, which defines the semantic meaning of the identifier within the context of a particular protocol and/or data structure. Where applicable, this registry provides references to the documents where the exact meaning of each identifier is defined. </w:t>
      </w:r>
    </w:p>
    <w:p w14:paraId="20AE4BE1" w14:textId="77777777" w:rsidR="0058503A" w:rsidRPr="000269AC" w:rsidRDefault="0058503A" w:rsidP="0058503A">
      <w:pPr>
        <w:rPr>
          <w:lang w:val="en-US"/>
        </w:rPr>
      </w:pPr>
    </w:p>
    <w:p w14:paraId="59A1BD52" w14:textId="77777777" w:rsidR="0058503A" w:rsidRPr="000269AC" w:rsidRDefault="0058503A" w:rsidP="0058503A">
      <w:pPr>
        <w:rPr>
          <w:lang w:val="en-US"/>
        </w:rPr>
      </w:pPr>
    </w:p>
    <w:p w14:paraId="2CE8D0AD" w14:textId="77777777" w:rsidR="0058503A" w:rsidRPr="000269AC" w:rsidRDefault="0058503A">
      <w:pPr>
        <w:spacing w:line="240" w:lineRule="auto"/>
        <w:rPr>
          <w:rFonts w:ascii="Calibri" w:eastAsia="MS Gothic" w:hAnsi="Calibri"/>
          <w:b/>
          <w:bCs/>
          <w:color w:val="345A8A"/>
          <w:sz w:val="32"/>
          <w:szCs w:val="32"/>
          <w:lang w:val="en-US"/>
        </w:rPr>
      </w:pPr>
      <w:r w:rsidRPr="000269AC">
        <w:rPr>
          <w:lang w:val="en-US"/>
        </w:rPr>
        <w:br w:type="page"/>
      </w:r>
    </w:p>
    <w:p w14:paraId="7A9A472C" w14:textId="77777777" w:rsidR="0058503A" w:rsidRPr="0090288A" w:rsidRDefault="0058503A" w:rsidP="0004704B">
      <w:pPr>
        <w:pStyle w:val="Heading1"/>
        <w:rPr>
          <w:lang w:val="en-US"/>
        </w:rPr>
      </w:pPr>
      <w:bookmarkStart w:id="2" w:name="_Toc263960344"/>
      <w:r w:rsidRPr="0090288A">
        <w:rPr>
          <w:lang w:val="en-US"/>
        </w:rPr>
        <w:lastRenderedPageBreak/>
        <w:t>Stru</w:t>
      </w:r>
      <w:r w:rsidR="000556C9" w:rsidRPr="0090288A">
        <w:rPr>
          <w:lang w:val="en-US"/>
        </w:rPr>
        <w:t>c</w:t>
      </w:r>
      <w:r w:rsidRPr="0090288A">
        <w:rPr>
          <w:lang w:val="en-US"/>
        </w:rPr>
        <w:t>tur</w:t>
      </w:r>
      <w:r w:rsidR="000556C9" w:rsidRPr="0090288A">
        <w:rPr>
          <w:lang w:val="en-US"/>
        </w:rPr>
        <w:t>e</w:t>
      </w:r>
      <w:bookmarkEnd w:id="2"/>
    </w:p>
    <w:p w14:paraId="0BA96A62" w14:textId="77777777" w:rsidR="000556C9" w:rsidRDefault="000556C9" w:rsidP="0058503A">
      <w:pPr>
        <w:rPr>
          <w:lang w:val="en-US"/>
        </w:rPr>
      </w:pPr>
    </w:p>
    <w:p w14:paraId="7D62EDC4" w14:textId="77777777" w:rsidR="000556C9" w:rsidRPr="000556C9" w:rsidRDefault="000556C9" w:rsidP="0058503A">
      <w:pPr>
        <w:rPr>
          <w:lang w:val="en-US"/>
        </w:rPr>
      </w:pPr>
      <w:r w:rsidRPr="000556C9">
        <w:rPr>
          <w:lang w:val="en-US"/>
        </w:rPr>
        <w:t>The basic structure of identifiers assigned by the Swedish e-identification board</w:t>
      </w:r>
      <w:r>
        <w:rPr>
          <w:lang w:val="en-US"/>
        </w:rPr>
        <w:t xml:space="preserve"> is based on the following components</w:t>
      </w:r>
    </w:p>
    <w:p w14:paraId="574872EF" w14:textId="77777777" w:rsidR="000556C9" w:rsidRPr="000556C9" w:rsidRDefault="000556C9" w:rsidP="0058503A">
      <w:pPr>
        <w:rPr>
          <w:lang w:val="en-US"/>
        </w:rPr>
      </w:pPr>
    </w:p>
    <w:p w14:paraId="116E290C" w14:textId="77777777" w:rsidR="0058503A" w:rsidRPr="00593BCA" w:rsidRDefault="0058503A" w:rsidP="0058503A">
      <w:r w:rsidRPr="00593BCA">
        <w:t>Grundstruktur för E-legitimationsnämndens identifierare bygger på följande grundläggande parametrar:</w:t>
      </w:r>
    </w:p>
    <w:p w14:paraId="4A296C41" w14:textId="77777777" w:rsidR="0058503A" w:rsidRDefault="0058503A" w:rsidP="0058503A"/>
    <w:tbl>
      <w:tblPr>
        <w:tblW w:w="13008"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951"/>
        <w:gridCol w:w="11057"/>
      </w:tblGrid>
      <w:tr w:rsidR="0058503A" w:rsidRPr="008A7500" w14:paraId="0AA867DB" w14:textId="77777777" w:rsidTr="001E49B3">
        <w:tc>
          <w:tcPr>
            <w:tcW w:w="1951" w:type="dxa"/>
            <w:tcBorders>
              <w:top w:val="single" w:sz="8" w:space="0" w:color="78C0D4"/>
              <w:left w:val="single" w:sz="8" w:space="0" w:color="78C0D4"/>
              <w:bottom w:val="single" w:sz="8" w:space="0" w:color="78C0D4"/>
            </w:tcBorders>
            <w:shd w:val="clear" w:color="auto" w:fill="4BACC6"/>
          </w:tcPr>
          <w:p w14:paraId="322ACA9D" w14:textId="77777777" w:rsidR="0058503A" w:rsidRPr="00AD71D6" w:rsidRDefault="0058503A" w:rsidP="0058503A">
            <w:pPr>
              <w:rPr>
                <w:b/>
                <w:bCs/>
                <w:szCs w:val="20"/>
                <w:lang w:val="en-US"/>
              </w:rPr>
            </w:pPr>
            <w:r w:rsidRPr="00AD71D6">
              <w:rPr>
                <w:b/>
                <w:bCs/>
                <w:szCs w:val="20"/>
                <w:lang w:val="en-US"/>
              </w:rPr>
              <w:t>Parameter</w:t>
            </w:r>
          </w:p>
        </w:tc>
        <w:tc>
          <w:tcPr>
            <w:tcW w:w="11057" w:type="dxa"/>
            <w:tcBorders>
              <w:top w:val="single" w:sz="8" w:space="0" w:color="78C0D4"/>
              <w:bottom w:val="single" w:sz="8" w:space="0" w:color="78C0D4"/>
              <w:right w:val="single" w:sz="8" w:space="0" w:color="78C0D4"/>
            </w:tcBorders>
            <w:shd w:val="clear" w:color="auto" w:fill="4BACC6"/>
          </w:tcPr>
          <w:p w14:paraId="2EABAA13" w14:textId="77777777" w:rsidR="0058503A" w:rsidRPr="00AD71D6" w:rsidRDefault="0090288A" w:rsidP="0090288A">
            <w:pPr>
              <w:rPr>
                <w:b/>
                <w:bCs/>
                <w:szCs w:val="20"/>
                <w:lang w:val="en-US"/>
              </w:rPr>
            </w:pPr>
            <w:r w:rsidRPr="00AD71D6">
              <w:rPr>
                <w:b/>
                <w:bCs/>
                <w:szCs w:val="20"/>
                <w:lang w:val="en-US"/>
              </w:rPr>
              <w:t>Description</w:t>
            </w:r>
          </w:p>
        </w:tc>
      </w:tr>
      <w:tr w:rsidR="000556C9" w:rsidRPr="000269AC" w14:paraId="10001083" w14:textId="77777777" w:rsidTr="001E49B3">
        <w:tc>
          <w:tcPr>
            <w:tcW w:w="1951" w:type="dxa"/>
            <w:shd w:val="clear" w:color="auto" w:fill="D2EAF1"/>
          </w:tcPr>
          <w:p w14:paraId="79A504F0" w14:textId="77777777" w:rsidR="000556C9" w:rsidRPr="00AD71D6" w:rsidRDefault="000556C9" w:rsidP="0058503A">
            <w:pPr>
              <w:rPr>
                <w:b/>
                <w:bCs/>
                <w:szCs w:val="20"/>
                <w:lang w:val="en-US"/>
              </w:rPr>
            </w:pPr>
            <w:r w:rsidRPr="00AD71D6">
              <w:rPr>
                <w:b/>
                <w:bCs/>
                <w:szCs w:val="20"/>
                <w:lang w:val="en-US"/>
              </w:rPr>
              <w:t>Prefix</w:t>
            </w:r>
          </w:p>
        </w:tc>
        <w:tc>
          <w:tcPr>
            <w:tcW w:w="11057" w:type="dxa"/>
            <w:shd w:val="clear" w:color="auto" w:fill="D2EAF1"/>
          </w:tcPr>
          <w:p w14:paraId="4ABB56DC" w14:textId="77777777" w:rsidR="000556C9" w:rsidRPr="00AD71D6" w:rsidRDefault="000556C9" w:rsidP="008A7500">
            <w:pPr>
              <w:rPr>
                <w:szCs w:val="20"/>
                <w:lang w:val="en-US"/>
              </w:rPr>
            </w:pPr>
            <w:r w:rsidRPr="00AD71D6">
              <w:rPr>
                <w:szCs w:val="20"/>
                <w:lang w:val="en-US"/>
              </w:rPr>
              <w:t xml:space="preserve">The leading portion of the </w:t>
            </w:r>
            <w:proofErr w:type="gramStart"/>
            <w:r w:rsidRPr="00AD71D6">
              <w:rPr>
                <w:szCs w:val="20"/>
                <w:lang w:val="en-US"/>
              </w:rPr>
              <w:t>identifier which</w:t>
            </w:r>
            <w:proofErr w:type="gramEnd"/>
            <w:r w:rsidR="008A7500" w:rsidRPr="00AD71D6">
              <w:rPr>
                <w:szCs w:val="20"/>
                <w:lang w:val="en-US"/>
              </w:rPr>
              <w:t xml:space="preserve"> associates the identifier with this registry and </w:t>
            </w:r>
            <w:r w:rsidRPr="00AD71D6">
              <w:rPr>
                <w:szCs w:val="20"/>
                <w:lang w:val="en-US"/>
              </w:rPr>
              <w:t xml:space="preserve">identifies the Swedish e-identification board as </w:t>
            </w:r>
            <w:r w:rsidR="008A7500" w:rsidRPr="00AD71D6">
              <w:rPr>
                <w:szCs w:val="20"/>
                <w:lang w:val="en-US"/>
              </w:rPr>
              <w:t>the assigner of the identifier.</w:t>
            </w:r>
          </w:p>
        </w:tc>
      </w:tr>
      <w:tr w:rsidR="0058503A" w:rsidRPr="000269AC" w14:paraId="75320482" w14:textId="77777777" w:rsidTr="001E49B3">
        <w:tc>
          <w:tcPr>
            <w:tcW w:w="1951" w:type="dxa"/>
            <w:tcBorders>
              <w:right w:val="nil"/>
            </w:tcBorders>
            <w:shd w:val="clear" w:color="auto" w:fill="auto"/>
          </w:tcPr>
          <w:p w14:paraId="6D863C37" w14:textId="77777777" w:rsidR="0058503A" w:rsidRPr="00AD71D6" w:rsidRDefault="000556C9" w:rsidP="0058503A">
            <w:pPr>
              <w:rPr>
                <w:b/>
                <w:bCs/>
                <w:szCs w:val="20"/>
                <w:lang w:val="en-US"/>
              </w:rPr>
            </w:pPr>
            <w:r w:rsidRPr="00AD71D6">
              <w:rPr>
                <w:b/>
                <w:bCs/>
                <w:szCs w:val="20"/>
                <w:lang w:val="en-US"/>
              </w:rPr>
              <w:t>Category</w:t>
            </w:r>
          </w:p>
        </w:tc>
        <w:tc>
          <w:tcPr>
            <w:tcW w:w="11057" w:type="dxa"/>
            <w:tcBorders>
              <w:left w:val="nil"/>
            </w:tcBorders>
            <w:shd w:val="clear" w:color="auto" w:fill="auto"/>
          </w:tcPr>
          <w:p w14:paraId="51C106E3" w14:textId="77777777" w:rsidR="0058503A" w:rsidRPr="00AD71D6" w:rsidRDefault="008A7500" w:rsidP="0058503A">
            <w:pPr>
              <w:rPr>
                <w:szCs w:val="20"/>
                <w:lang w:val="en-US"/>
              </w:rPr>
            </w:pPr>
            <w:r w:rsidRPr="00AD71D6">
              <w:rPr>
                <w:szCs w:val="20"/>
                <w:lang w:val="en-US"/>
              </w:rPr>
              <w:t>A code for the category of an identifier. Each category is a defined context for a collection of identifiers within the scope of a protocol, service or object type.</w:t>
            </w:r>
          </w:p>
        </w:tc>
      </w:tr>
      <w:tr w:rsidR="0058503A" w:rsidRPr="000269AC" w14:paraId="1D1911C9" w14:textId="77777777" w:rsidTr="001E49B3">
        <w:tc>
          <w:tcPr>
            <w:tcW w:w="1951" w:type="dxa"/>
            <w:shd w:val="clear" w:color="auto" w:fill="D2EAF1"/>
          </w:tcPr>
          <w:p w14:paraId="1AE3EB76" w14:textId="77777777" w:rsidR="008A7500" w:rsidRPr="00AD71D6" w:rsidRDefault="000556C9" w:rsidP="0058503A">
            <w:pPr>
              <w:rPr>
                <w:b/>
                <w:bCs/>
                <w:szCs w:val="20"/>
                <w:lang w:val="en-US"/>
              </w:rPr>
            </w:pPr>
            <w:r w:rsidRPr="00AD71D6">
              <w:rPr>
                <w:b/>
                <w:bCs/>
                <w:szCs w:val="20"/>
                <w:lang w:val="en-US"/>
              </w:rPr>
              <w:t xml:space="preserve">Version </w:t>
            </w:r>
          </w:p>
          <w:p w14:paraId="34CCC7A3" w14:textId="77777777" w:rsidR="0058503A" w:rsidRPr="00AD71D6" w:rsidRDefault="000556C9" w:rsidP="0058503A">
            <w:pPr>
              <w:rPr>
                <w:b/>
                <w:bCs/>
                <w:szCs w:val="20"/>
                <w:lang w:val="en-US"/>
              </w:rPr>
            </w:pPr>
            <w:r w:rsidRPr="00AD71D6">
              <w:rPr>
                <w:b/>
                <w:bCs/>
                <w:szCs w:val="20"/>
                <w:lang w:val="en-US"/>
              </w:rPr>
              <w:t>(</w:t>
            </w:r>
            <w:proofErr w:type="gramStart"/>
            <w:r w:rsidRPr="00AD71D6">
              <w:rPr>
                <w:b/>
                <w:bCs/>
                <w:szCs w:val="20"/>
                <w:lang w:val="en-US"/>
              </w:rPr>
              <w:t>optional</w:t>
            </w:r>
            <w:proofErr w:type="gramEnd"/>
            <w:r w:rsidRPr="00AD71D6">
              <w:rPr>
                <w:b/>
                <w:bCs/>
                <w:szCs w:val="20"/>
                <w:lang w:val="en-US"/>
              </w:rPr>
              <w:t>)</w:t>
            </w:r>
          </w:p>
        </w:tc>
        <w:tc>
          <w:tcPr>
            <w:tcW w:w="11057" w:type="dxa"/>
            <w:shd w:val="clear" w:color="auto" w:fill="D2EAF1"/>
          </w:tcPr>
          <w:p w14:paraId="2F1393C7" w14:textId="77777777" w:rsidR="0058503A" w:rsidRPr="00AD71D6" w:rsidRDefault="008A7500" w:rsidP="0058503A">
            <w:pPr>
              <w:rPr>
                <w:szCs w:val="20"/>
                <w:lang w:val="en-US"/>
              </w:rPr>
            </w:pPr>
            <w:r w:rsidRPr="00AD71D6">
              <w:rPr>
                <w:szCs w:val="20"/>
                <w:lang w:val="en-US"/>
              </w:rPr>
              <w:t>An indicator of the version of the object represented by this identifier. The exact semantic of the version indicator, if pr</w:t>
            </w:r>
            <w:r w:rsidRPr="00AD71D6">
              <w:rPr>
                <w:szCs w:val="20"/>
                <w:lang w:val="en-US"/>
              </w:rPr>
              <w:t>e</w:t>
            </w:r>
            <w:r w:rsidRPr="00AD71D6">
              <w:rPr>
                <w:szCs w:val="20"/>
                <w:lang w:val="en-US"/>
              </w:rPr>
              <w:t>sent, is defined within each category.</w:t>
            </w:r>
          </w:p>
        </w:tc>
      </w:tr>
      <w:tr w:rsidR="0058503A" w:rsidRPr="000269AC" w14:paraId="2045879E" w14:textId="77777777" w:rsidTr="001E49B3">
        <w:tc>
          <w:tcPr>
            <w:tcW w:w="1951" w:type="dxa"/>
            <w:tcBorders>
              <w:right w:val="nil"/>
            </w:tcBorders>
            <w:shd w:val="clear" w:color="auto" w:fill="auto"/>
          </w:tcPr>
          <w:p w14:paraId="65CC1359" w14:textId="77777777" w:rsidR="0058503A" w:rsidRPr="00AD71D6" w:rsidRDefault="009E273F" w:rsidP="008A7500">
            <w:pPr>
              <w:rPr>
                <w:b/>
                <w:bCs/>
                <w:szCs w:val="20"/>
                <w:lang w:val="en-US"/>
              </w:rPr>
            </w:pPr>
            <w:r w:rsidRPr="00AD71D6">
              <w:rPr>
                <w:b/>
                <w:bCs/>
                <w:szCs w:val="20"/>
                <w:lang w:val="en-US"/>
              </w:rPr>
              <w:t>I</w:t>
            </w:r>
            <w:r w:rsidR="0058503A" w:rsidRPr="00AD71D6">
              <w:rPr>
                <w:b/>
                <w:bCs/>
                <w:szCs w:val="20"/>
                <w:lang w:val="en-US"/>
              </w:rPr>
              <w:t>dentifier</w:t>
            </w:r>
          </w:p>
        </w:tc>
        <w:tc>
          <w:tcPr>
            <w:tcW w:w="11057" w:type="dxa"/>
            <w:tcBorders>
              <w:left w:val="nil"/>
            </w:tcBorders>
            <w:shd w:val="clear" w:color="auto" w:fill="auto"/>
          </w:tcPr>
          <w:p w14:paraId="610F3A89" w14:textId="77777777" w:rsidR="0058503A" w:rsidRPr="00AD71D6" w:rsidRDefault="009E273F" w:rsidP="0058503A">
            <w:pPr>
              <w:rPr>
                <w:szCs w:val="20"/>
                <w:lang w:val="en-US"/>
              </w:rPr>
            </w:pPr>
            <w:r w:rsidRPr="00AD71D6">
              <w:rPr>
                <w:szCs w:val="20"/>
                <w:lang w:val="en-US"/>
              </w:rPr>
              <w:t>A sequence of characters or numbers (according to the syntax of the identifier type), which distinguish this identifier among all other identifiers within a particular prefix, category and version.</w:t>
            </w:r>
          </w:p>
        </w:tc>
      </w:tr>
    </w:tbl>
    <w:p w14:paraId="267076D1" w14:textId="77777777" w:rsidR="0058503A" w:rsidRPr="009E273F" w:rsidRDefault="0058503A" w:rsidP="0058503A">
      <w:pPr>
        <w:rPr>
          <w:lang w:val="en-US"/>
        </w:rPr>
      </w:pPr>
    </w:p>
    <w:p w14:paraId="438AEF2A" w14:textId="77777777" w:rsidR="0058503A" w:rsidRPr="00361DAE" w:rsidRDefault="0058503A" w:rsidP="0058503A">
      <w:pPr>
        <w:pStyle w:val="Heading2"/>
        <w:spacing w:before="200" w:after="0" w:line="240" w:lineRule="auto"/>
        <w:rPr>
          <w:lang w:val="en-US"/>
        </w:rPr>
      </w:pPr>
      <w:bookmarkStart w:id="3" w:name="_Toc263960345"/>
      <w:r w:rsidRPr="00361DAE">
        <w:rPr>
          <w:lang w:val="en-US"/>
        </w:rPr>
        <w:t>URI identifier</w:t>
      </w:r>
      <w:r w:rsidR="00E11883" w:rsidRPr="00361DAE">
        <w:rPr>
          <w:lang w:val="en-US"/>
        </w:rPr>
        <w:t>s</w:t>
      </w:r>
      <w:bookmarkEnd w:id="3"/>
    </w:p>
    <w:p w14:paraId="440603C9" w14:textId="77777777" w:rsidR="009E273F" w:rsidRDefault="009E273F" w:rsidP="0058503A">
      <w:pPr>
        <w:rPr>
          <w:lang w:val="en-US"/>
        </w:rPr>
      </w:pPr>
      <w:r w:rsidRPr="009E273F">
        <w:rPr>
          <w:lang w:val="en-US"/>
        </w:rPr>
        <w:t>All URI identifiers in this registry are of URL type (Uniform Resource Locator)</w:t>
      </w:r>
      <w:r>
        <w:rPr>
          <w:lang w:val="en-US"/>
        </w:rPr>
        <w:t>, assigned under the prefix “http://id.elegnamnden.se”.</w:t>
      </w:r>
    </w:p>
    <w:p w14:paraId="35CC1494" w14:textId="77777777" w:rsidR="0058503A" w:rsidRPr="000269AC" w:rsidRDefault="0058503A" w:rsidP="0058503A">
      <w:pPr>
        <w:rPr>
          <w:lang w:val="en-US"/>
        </w:rPr>
      </w:pPr>
    </w:p>
    <w:p w14:paraId="713E5472" w14:textId="77777777" w:rsidR="009E273F" w:rsidRPr="009E273F" w:rsidRDefault="00E1309B" w:rsidP="009E273F">
      <w:pPr>
        <w:rPr>
          <w:lang w:val="en-US"/>
        </w:rPr>
      </w:pPr>
      <w:r>
        <w:rPr>
          <w:lang w:val="en-US"/>
        </w:rPr>
        <w:t xml:space="preserve">These </w:t>
      </w:r>
      <w:r w:rsidR="009E273F" w:rsidRPr="009E273F">
        <w:rPr>
          <w:lang w:val="en-US"/>
        </w:rPr>
        <w:t xml:space="preserve">URL </w:t>
      </w:r>
      <w:r w:rsidR="009E273F">
        <w:rPr>
          <w:lang w:val="en-US"/>
        </w:rPr>
        <w:t>identifiers are defined using the following structure:</w:t>
      </w:r>
    </w:p>
    <w:p w14:paraId="7F3A7BB7" w14:textId="77777777" w:rsidR="009E273F" w:rsidRPr="009E273F" w:rsidRDefault="009E273F" w:rsidP="009E273F">
      <w:pPr>
        <w:ind w:firstLine="576"/>
        <w:rPr>
          <w:b/>
          <w:lang w:val="en-US"/>
        </w:rPr>
      </w:pPr>
      <w:r w:rsidRPr="009E273F">
        <w:rPr>
          <w:b/>
          <w:lang w:val="en-US"/>
        </w:rPr>
        <w:t>http://id.elegnamnden.se/{</w:t>
      </w:r>
      <w:r>
        <w:rPr>
          <w:b/>
          <w:lang w:val="en-US"/>
        </w:rPr>
        <w:t>category</w:t>
      </w:r>
      <w:r w:rsidRPr="009E273F">
        <w:rPr>
          <w:b/>
          <w:lang w:val="en-US"/>
        </w:rPr>
        <w:t>}[/{version}]/{identifier}</w:t>
      </w:r>
    </w:p>
    <w:p w14:paraId="01A927AD" w14:textId="77777777" w:rsidR="009E273F" w:rsidRPr="00E1309B" w:rsidRDefault="009E273F" w:rsidP="0058503A">
      <w:pPr>
        <w:rPr>
          <w:lang w:val="en-US"/>
        </w:rPr>
      </w:pPr>
    </w:p>
    <w:p w14:paraId="5163C5A1" w14:textId="77777777" w:rsidR="0058503A" w:rsidRPr="00361DAE" w:rsidRDefault="0058503A" w:rsidP="0058503A">
      <w:pPr>
        <w:pStyle w:val="Heading2"/>
        <w:spacing w:before="200" w:after="0" w:line="240" w:lineRule="auto"/>
        <w:rPr>
          <w:lang w:val="en-US"/>
        </w:rPr>
      </w:pPr>
      <w:bookmarkStart w:id="4" w:name="_Toc263960346"/>
      <w:r w:rsidRPr="00361DAE">
        <w:rPr>
          <w:lang w:val="en-US"/>
        </w:rPr>
        <w:t>OID identifier</w:t>
      </w:r>
      <w:r w:rsidR="00E11883" w:rsidRPr="00361DAE">
        <w:rPr>
          <w:lang w:val="en-US"/>
        </w:rPr>
        <w:t>s</w:t>
      </w:r>
      <w:bookmarkEnd w:id="4"/>
    </w:p>
    <w:p w14:paraId="7BA18AA7" w14:textId="77777777" w:rsidR="005E5F64" w:rsidRDefault="005E5F64" w:rsidP="0058503A">
      <w:pPr>
        <w:rPr>
          <w:lang w:val="en-US"/>
        </w:rPr>
      </w:pPr>
      <w:r>
        <w:rPr>
          <w:lang w:val="en-US"/>
        </w:rPr>
        <w:t>An object identifier</w:t>
      </w:r>
      <w:r w:rsidRPr="005E5F64">
        <w:rPr>
          <w:lang w:val="en-US"/>
        </w:rPr>
        <w:t xml:space="preserve"> consists of a node in a </w:t>
      </w:r>
      <w:proofErr w:type="gramStart"/>
      <w:r w:rsidRPr="005E5F64">
        <w:rPr>
          <w:lang w:val="en-US"/>
        </w:rPr>
        <w:t>hierarchically-assigned</w:t>
      </w:r>
      <w:proofErr w:type="gramEnd"/>
      <w:r w:rsidRPr="005E5F64">
        <w:rPr>
          <w:lang w:val="en-US"/>
        </w:rPr>
        <w:t xml:space="preserve"> namespace, formally defined using the ITU-T's ASN.1 standard, X.690. Su</w:t>
      </w:r>
      <w:r w:rsidRPr="005E5F64">
        <w:rPr>
          <w:lang w:val="en-US"/>
        </w:rPr>
        <w:t>c</w:t>
      </w:r>
      <w:r w:rsidRPr="005E5F64">
        <w:rPr>
          <w:lang w:val="en-US"/>
        </w:rPr>
        <w:t>cessive numbers of the nodes, starting at the root of the tree, identify each node in the tree. Designers set up new nodes by registering them under the node's registration authority</w:t>
      </w:r>
      <w:r>
        <w:rPr>
          <w:lang w:val="en-US"/>
        </w:rPr>
        <w:t xml:space="preserve">. </w:t>
      </w:r>
      <w:r w:rsidRPr="005E5F64">
        <w:rPr>
          <w:lang w:val="en-US"/>
        </w:rPr>
        <w:t>The root of the tree contains the following three</w:t>
      </w:r>
      <w:r>
        <w:rPr>
          <w:lang w:val="en-US"/>
        </w:rPr>
        <w:t xml:space="preserve"> arcs:</w:t>
      </w:r>
    </w:p>
    <w:p w14:paraId="7F5113D0" w14:textId="77777777" w:rsidR="005E5F64" w:rsidRDefault="005E5F64" w:rsidP="0058503A">
      <w:pPr>
        <w:rPr>
          <w:lang w:val="en-US"/>
        </w:rPr>
      </w:pPr>
    </w:p>
    <w:p w14:paraId="6472092C" w14:textId="77777777" w:rsidR="005E5F64" w:rsidRDefault="005E5F64" w:rsidP="005E5F64">
      <w:pPr>
        <w:pStyle w:val="ListParagraph"/>
        <w:numPr>
          <w:ilvl w:val="0"/>
          <w:numId w:val="29"/>
        </w:numPr>
        <w:spacing w:line="240" w:lineRule="auto"/>
      </w:pPr>
      <w:r>
        <w:t>0: ITU-T</w:t>
      </w:r>
    </w:p>
    <w:p w14:paraId="05D6CB82" w14:textId="77777777" w:rsidR="005E5F64" w:rsidRDefault="005E5F64" w:rsidP="005E5F64">
      <w:pPr>
        <w:pStyle w:val="ListParagraph"/>
        <w:numPr>
          <w:ilvl w:val="0"/>
          <w:numId w:val="29"/>
        </w:numPr>
        <w:spacing w:line="240" w:lineRule="auto"/>
      </w:pPr>
      <w:r>
        <w:t>1: ISO</w:t>
      </w:r>
    </w:p>
    <w:p w14:paraId="1C49EAA2" w14:textId="77777777" w:rsidR="005E5F64" w:rsidRDefault="005E5F64" w:rsidP="005E5F64">
      <w:pPr>
        <w:pStyle w:val="ListParagraph"/>
        <w:numPr>
          <w:ilvl w:val="0"/>
          <w:numId w:val="29"/>
        </w:numPr>
        <w:spacing w:line="240" w:lineRule="auto"/>
      </w:pPr>
      <w:r>
        <w:lastRenderedPageBreak/>
        <w:t>2: joint-</w:t>
      </w:r>
      <w:proofErr w:type="spellStart"/>
      <w:r>
        <w:t>iso</w:t>
      </w:r>
      <w:proofErr w:type="spellEnd"/>
      <w:r>
        <w:t>-itu-t</w:t>
      </w:r>
    </w:p>
    <w:p w14:paraId="5ABB095D" w14:textId="77777777" w:rsidR="005E5F64" w:rsidRDefault="005E5F64" w:rsidP="0058503A">
      <w:pPr>
        <w:rPr>
          <w:lang w:val="en-US"/>
        </w:rPr>
      </w:pPr>
      <w:r>
        <w:rPr>
          <w:lang w:val="en-US"/>
        </w:rPr>
        <w:t>Object identifiers are in this document represented as a string containing a sequence of integers separated by a dot (“.”), e.g. 2.3.4.25, where each integer represents a node in the hierarchy.</w:t>
      </w:r>
    </w:p>
    <w:p w14:paraId="54631DAF" w14:textId="77777777" w:rsidR="005E5F64" w:rsidRDefault="005E5F64" w:rsidP="0058503A">
      <w:pPr>
        <w:rPr>
          <w:lang w:val="en-US"/>
        </w:rPr>
      </w:pPr>
    </w:p>
    <w:p w14:paraId="7976A7CD" w14:textId="77777777" w:rsidR="005E5F64" w:rsidRDefault="005E5F64" w:rsidP="0058503A">
      <w:pPr>
        <w:rPr>
          <w:lang w:val="en-US"/>
        </w:rPr>
      </w:pPr>
      <w:r>
        <w:rPr>
          <w:lang w:val="en-US"/>
        </w:rPr>
        <w:t>The node assigned to the Swedish e-identification board is:</w:t>
      </w:r>
    </w:p>
    <w:p w14:paraId="58104C85" w14:textId="77777777" w:rsidR="005E5F64" w:rsidRPr="005E5F64" w:rsidRDefault="005E5F64" w:rsidP="005E5F64">
      <w:pPr>
        <w:rPr>
          <w:lang w:val="en-US"/>
        </w:rPr>
      </w:pPr>
    </w:p>
    <w:p w14:paraId="04547DA3" w14:textId="77777777" w:rsidR="005E5F64" w:rsidRPr="000269AC" w:rsidRDefault="005E5F64" w:rsidP="005E5F64">
      <w:pPr>
        <w:rPr>
          <w:lang w:val="en-US"/>
        </w:rPr>
      </w:pPr>
      <w:r w:rsidRPr="005E5F64">
        <w:rPr>
          <w:lang w:val="en-US"/>
        </w:rPr>
        <w:tab/>
      </w:r>
      <w:r w:rsidRPr="000269AC">
        <w:rPr>
          <w:lang w:val="en-US"/>
        </w:rPr>
        <w:t>1.2.752.201</w:t>
      </w:r>
    </w:p>
    <w:p w14:paraId="3864783C" w14:textId="77777777" w:rsidR="005E5F64" w:rsidRDefault="005E5F64" w:rsidP="0058503A">
      <w:pPr>
        <w:rPr>
          <w:lang w:val="en-US"/>
        </w:rPr>
      </w:pPr>
    </w:p>
    <w:p w14:paraId="01655B1C" w14:textId="77777777" w:rsidR="00555EA6" w:rsidRDefault="00555EA6" w:rsidP="0058503A">
      <w:pPr>
        <w:rPr>
          <w:lang w:val="en-US"/>
        </w:rPr>
      </w:pPr>
      <w:r>
        <w:rPr>
          <w:lang w:val="en-US"/>
        </w:rPr>
        <w:t>This represents a hierarchical structure of nodes in the following sequence:</w:t>
      </w:r>
    </w:p>
    <w:p w14:paraId="2864F553" w14:textId="77777777" w:rsidR="00555EA6" w:rsidRDefault="00555EA6" w:rsidP="0058503A">
      <w:pPr>
        <w:rPr>
          <w:lang w:val="en-US"/>
        </w:rPr>
      </w:pPr>
    </w:p>
    <w:p w14:paraId="442434D0" w14:textId="77777777" w:rsidR="00555EA6" w:rsidRPr="00555EA6" w:rsidRDefault="00555EA6" w:rsidP="00555EA6">
      <w:pPr>
        <w:pStyle w:val="ListParagraph"/>
        <w:numPr>
          <w:ilvl w:val="0"/>
          <w:numId w:val="30"/>
        </w:numPr>
        <w:spacing w:line="240" w:lineRule="auto"/>
        <w:rPr>
          <w:lang w:val="en-US"/>
        </w:rPr>
      </w:pPr>
      <w:r w:rsidRPr="00555EA6">
        <w:rPr>
          <w:lang w:val="en-US"/>
        </w:rPr>
        <w:t>1 = ISO</w:t>
      </w:r>
    </w:p>
    <w:p w14:paraId="3C0AF5BA" w14:textId="77777777" w:rsidR="00555EA6" w:rsidRPr="00555EA6" w:rsidRDefault="00555EA6" w:rsidP="00555EA6">
      <w:pPr>
        <w:pStyle w:val="ListParagraph"/>
        <w:numPr>
          <w:ilvl w:val="0"/>
          <w:numId w:val="30"/>
        </w:numPr>
        <w:spacing w:line="240" w:lineRule="auto"/>
        <w:rPr>
          <w:lang w:val="en-US"/>
        </w:rPr>
      </w:pPr>
      <w:r w:rsidRPr="00555EA6">
        <w:rPr>
          <w:lang w:val="en-US"/>
        </w:rPr>
        <w:t>2 = ISO member body</w:t>
      </w:r>
    </w:p>
    <w:p w14:paraId="0B81C0C8" w14:textId="77777777" w:rsidR="00555EA6" w:rsidRPr="00555EA6" w:rsidRDefault="00555EA6" w:rsidP="00555EA6">
      <w:pPr>
        <w:pStyle w:val="ListParagraph"/>
        <w:numPr>
          <w:ilvl w:val="0"/>
          <w:numId w:val="30"/>
        </w:numPr>
        <w:spacing w:line="240" w:lineRule="auto"/>
        <w:rPr>
          <w:lang w:val="en-US"/>
        </w:rPr>
      </w:pPr>
      <w:r w:rsidRPr="00555EA6">
        <w:rPr>
          <w:lang w:val="en-US"/>
        </w:rPr>
        <w:t>752 = The Swedish Standardization Institute (SIS-ITS)</w:t>
      </w:r>
    </w:p>
    <w:p w14:paraId="0BCD74D4" w14:textId="77777777" w:rsidR="00555EA6" w:rsidRPr="00555EA6" w:rsidRDefault="00555EA6" w:rsidP="00555EA6">
      <w:pPr>
        <w:pStyle w:val="ListParagraph"/>
        <w:numPr>
          <w:ilvl w:val="0"/>
          <w:numId w:val="30"/>
        </w:numPr>
        <w:spacing w:line="240" w:lineRule="auto"/>
        <w:rPr>
          <w:lang w:val="en-US"/>
        </w:rPr>
      </w:pPr>
      <w:r w:rsidRPr="00555EA6">
        <w:rPr>
          <w:lang w:val="en-US"/>
        </w:rPr>
        <w:t xml:space="preserve">201 = </w:t>
      </w:r>
      <w:r>
        <w:rPr>
          <w:lang w:val="en-US"/>
        </w:rPr>
        <w:t>Swedish e-identification board</w:t>
      </w:r>
    </w:p>
    <w:p w14:paraId="64079705" w14:textId="77777777" w:rsidR="00555EA6" w:rsidRDefault="00555EA6" w:rsidP="0058503A">
      <w:pPr>
        <w:rPr>
          <w:lang w:val="en-US"/>
        </w:rPr>
      </w:pPr>
    </w:p>
    <w:p w14:paraId="123988E4" w14:textId="77777777" w:rsidR="00555EA6" w:rsidRDefault="00555EA6" w:rsidP="0058503A">
      <w:pPr>
        <w:rPr>
          <w:lang w:val="en-US"/>
        </w:rPr>
      </w:pPr>
    </w:p>
    <w:p w14:paraId="44453FC9" w14:textId="77777777" w:rsidR="005E5F64" w:rsidRDefault="005E5F64" w:rsidP="0058503A">
      <w:pPr>
        <w:rPr>
          <w:lang w:val="en-US"/>
        </w:rPr>
      </w:pPr>
      <w:r>
        <w:rPr>
          <w:lang w:val="en-US"/>
        </w:rPr>
        <w:t xml:space="preserve">This node is </w:t>
      </w:r>
      <w:r w:rsidR="00555EA6">
        <w:rPr>
          <w:lang w:val="en-US"/>
        </w:rPr>
        <w:t>used as the Prefix (root node) for all OID identifiers in this registry, using the following structure:</w:t>
      </w:r>
    </w:p>
    <w:p w14:paraId="2FACDB43" w14:textId="77777777" w:rsidR="0058503A" w:rsidRPr="000269AC" w:rsidRDefault="0058503A" w:rsidP="0058503A">
      <w:pPr>
        <w:rPr>
          <w:lang w:val="en-US"/>
        </w:rPr>
      </w:pPr>
    </w:p>
    <w:p w14:paraId="156459A2" w14:textId="77777777" w:rsidR="0058503A" w:rsidRPr="00555EA6" w:rsidRDefault="0058503A" w:rsidP="0058503A">
      <w:pPr>
        <w:ind w:firstLine="720"/>
        <w:rPr>
          <w:b/>
          <w:lang w:val="en-US"/>
        </w:rPr>
      </w:pPr>
      <w:r w:rsidRPr="00555EA6">
        <w:rPr>
          <w:b/>
          <w:lang w:val="en-US"/>
        </w:rPr>
        <w:t>1.2.752.201</w:t>
      </w:r>
      <w:proofErr w:type="gramStart"/>
      <w:r w:rsidRPr="00555EA6">
        <w:rPr>
          <w:b/>
          <w:lang w:val="en-US"/>
        </w:rPr>
        <w:t>.{</w:t>
      </w:r>
      <w:proofErr w:type="gramEnd"/>
      <w:r w:rsidR="00555EA6" w:rsidRPr="00555EA6">
        <w:rPr>
          <w:b/>
          <w:lang w:val="en-US"/>
        </w:rPr>
        <w:t>category</w:t>
      </w:r>
      <w:r w:rsidRPr="00555EA6">
        <w:rPr>
          <w:b/>
          <w:lang w:val="en-US"/>
        </w:rPr>
        <w:t>}.{identifier}</w:t>
      </w:r>
    </w:p>
    <w:p w14:paraId="45CF497C" w14:textId="77777777" w:rsidR="0058503A" w:rsidRPr="000269AC" w:rsidRDefault="0058503A" w:rsidP="0058503A">
      <w:pPr>
        <w:rPr>
          <w:lang w:val="en-US"/>
        </w:rPr>
      </w:pPr>
    </w:p>
    <w:p w14:paraId="3C42E547" w14:textId="77777777" w:rsidR="00555EA6" w:rsidRPr="000269AC" w:rsidRDefault="00555EA6" w:rsidP="0058503A">
      <w:pPr>
        <w:rPr>
          <w:lang w:val="en-US"/>
        </w:rPr>
      </w:pPr>
    </w:p>
    <w:p w14:paraId="6D62965A" w14:textId="77777777" w:rsidR="0058503A" w:rsidRPr="00506204" w:rsidRDefault="00555EA6" w:rsidP="0058503A">
      <w:pPr>
        <w:rPr>
          <w:lang w:val="en-US"/>
        </w:rPr>
      </w:pPr>
      <w:r w:rsidRPr="00555EA6">
        <w:rPr>
          <w:lang w:val="en-US"/>
        </w:rPr>
        <w:t xml:space="preserve">OID </w:t>
      </w:r>
      <w:r w:rsidR="00506204" w:rsidRPr="00555EA6">
        <w:rPr>
          <w:lang w:val="en-US"/>
        </w:rPr>
        <w:t xml:space="preserve">identifiers according to this structure </w:t>
      </w:r>
      <w:r w:rsidR="00506204">
        <w:rPr>
          <w:lang w:val="en-US"/>
        </w:rPr>
        <w:t>assign</w:t>
      </w:r>
      <w:r>
        <w:rPr>
          <w:lang w:val="en-US"/>
        </w:rPr>
        <w:t xml:space="preserve"> a node for each category and an identifier node under this category node</w:t>
      </w:r>
      <w:r w:rsidR="00506204">
        <w:rPr>
          <w:lang w:val="en-US"/>
        </w:rPr>
        <w:t>. No node in this structure is assigned as version node. Version is handled, when necessary, within the identifier portion of the OID, typically by assigning a new identifier.</w:t>
      </w:r>
    </w:p>
    <w:p w14:paraId="7A2EF86C" w14:textId="77777777" w:rsidR="0058503A" w:rsidRPr="001E49B3" w:rsidRDefault="0058503A">
      <w:pPr>
        <w:spacing w:line="240" w:lineRule="auto"/>
        <w:rPr>
          <w:rFonts w:ascii="Calibri" w:eastAsia="MS Gothic" w:hAnsi="Calibri"/>
          <w:b/>
          <w:bCs/>
          <w:color w:val="345A8A"/>
          <w:sz w:val="32"/>
          <w:szCs w:val="32"/>
          <w:lang w:val="en-US"/>
        </w:rPr>
      </w:pPr>
      <w:r w:rsidRPr="00506204">
        <w:rPr>
          <w:lang w:val="en-US"/>
        </w:rPr>
        <w:br w:type="page"/>
      </w:r>
    </w:p>
    <w:p w14:paraId="13189AC2" w14:textId="77777777" w:rsidR="0058503A" w:rsidRPr="00D44410" w:rsidRDefault="00D44410" w:rsidP="0004704B">
      <w:pPr>
        <w:pStyle w:val="Heading1"/>
        <w:rPr>
          <w:lang w:val="en-US"/>
        </w:rPr>
      </w:pPr>
      <w:bookmarkStart w:id="5" w:name="_Toc263960347"/>
      <w:r>
        <w:rPr>
          <w:lang w:val="en-US"/>
        </w:rPr>
        <w:lastRenderedPageBreak/>
        <w:t xml:space="preserve">Assigned </w:t>
      </w:r>
      <w:r w:rsidR="0058503A" w:rsidRPr="00D44410">
        <w:rPr>
          <w:lang w:val="en-US"/>
        </w:rPr>
        <w:t>Identifier</w:t>
      </w:r>
      <w:r>
        <w:rPr>
          <w:lang w:val="en-US"/>
        </w:rPr>
        <w:t>s</w:t>
      </w:r>
      <w:bookmarkEnd w:id="5"/>
    </w:p>
    <w:p w14:paraId="31F5C67D" w14:textId="77777777" w:rsidR="0058503A" w:rsidRPr="00D44410" w:rsidRDefault="0058503A" w:rsidP="0058503A">
      <w:pPr>
        <w:rPr>
          <w:lang w:val="en-US"/>
        </w:rPr>
      </w:pPr>
    </w:p>
    <w:p w14:paraId="3CCC8439" w14:textId="77777777" w:rsidR="0058503A" w:rsidRPr="00D44410" w:rsidRDefault="0058503A" w:rsidP="0058503A">
      <w:pPr>
        <w:pStyle w:val="Heading2"/>
        <w:spacing w:before="200" w:after="0" w:line="240" w:lineRule="auto"/>
        <w:rPr>
          <w:lang w:val="en-US"/>
        </w:rPr>
      </w:pPr>
      <w:bookmarkStart w:id="6" w:name="_Toc263960348"/>
      <w:r w:rsidRPr="00D44410">
        <w:rPr>
          <w:lang w:val="en-US"/>
        </w:rPr>
        <w:t>URL identifier</w:t>
      </w:r>
      <w:r w:rsidR="00D44410">
        <w:rPr>
          <w:lang w:val="en-US"/>
        </w:rPr>
        <w:t>s</w:t>
      </w:r>
      <w:bookmarkEnd w:id="6"/>
    </w:p>
    <w:p w14:paraId="0CF95E3E" w14:textId="77777777" w:rsidR="0058503A" w:rsidRPr="00D44410" w:rsidRDefault="0058503A" w:rsidP="0058503A">
      <w:pPr>
        <w:rPr>
          <w:lang w:val="en-US"/>
        </w:rPr>
      </w:pPr>
    </w:p>
    <w:p w14:paraId="55A13AB4" w14:textId="77777777" w:rsidR="0058503A" w:rsidRDefault="00D44410" w:rsidP="0058503A">
      <w:pPr>
        <w:rPr>
          <w:lang w:val="en-US"/>
        </w:rPr>
      </w:pPr>
      <w:r>
        <w:rPr>
          <w:lang w:val="en-US"/>
        </w:rPr>
        <w:t>The following category codes are defined:</w:t>
      </w:r>
    </w:p>
    <w:p w14:paraId="2555DE7D" w14:textId="77777777" w:rsidR="00D44410" w:rsidRPr="00D44410" w:rsidRDefault="00D44410"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526"/>
        <w:gridCol w:w="11198"/>
      </w:tblGrid>
      <w:tr w:rsidR="0058503A" w:rsidRPr="00D44410" w14:paraId="36BD9B81" w14:textId="77777777" w:rsidTr="001E49B3">
        <w:tc>
          <w:tcPr>
            <w:tcW w:w="1526" w:type="dxa"/>
            <w:tcBorders>
              <w:top w:val="single" w:sz="8" w:space="0" w:color="78C0D4"/>
              <w:left w:val="single" w:sz="8" w:space="0" w:color="78C0D4"/>
              <w:bottom w:val="single" w:sz="8" w:space="0" w:color="78C0D4"/>
            </w:tcBorders>
            <w:shd w:val="clear" w:color="auto" w:fill="4BACC6"/>
          </w:tcPr>
          <w:p w14:paraId="6A4525BE" w14:textId="77777777" w:rsidR="0058503A" w:rsidRPr="00AD71D6" w:rsidRDefault="00D44410" w:rsidP="0058503A">
            <w:pPr>
              <w:rPr>
                <w:b/>
                <w:bCs/>
                <w:szCs w:val="20"/>
                <w:lang w:val="en-US"/>
              </w:rPr>
            </w:pPr>
            <w:r w:rsidRPr="00AD71D6">
              <w:rPr>
                <w:b/>
                <w:bCs/>
                <w:szCs w:val="20"/>
                <w:lang w:val="en-US"/>
              </w:rPr>
              <w:t>Code</w:t>
            </w:r>
          </w:p>
        </w:tc>
        <w:tc>
          <w:tcPr>
            <w:tcW w:w="11198" w:type="dxa"/>
            <w:tcBorders>
              <w:top w:val="single" w:sz="8" w:space="0" w:color="78C0D4"/>
              <w:bottom w:val="single" w:sz="8" w:space="0" w:color="78C0D4"/>
              <w:right w:val="single" w:sz="8" w:space="0" w:color="78C0D4"/>
            </w:tcBorders>
            <w:shd w:val="clear" w:color="auto" w:fill="4BACC6"/>
          </w:tcPr>
          <w:p w14:paraId="79C5DD09" w14:textId="77777777" w:rsidR="0058503A" w:rsidRPr="00AD71D6" w:rsidRDefault="00D44410" w:rsidP="0058503A">
            <w:pPr>
              <w:rPr>
                <w:b/>
                <w:bCs/>
                <w:szCs w:val="20"/>
                <w:lang w:val="en-US"/>
              </w:rPr>
            </w:pPr>
            <w:r w:rsidRPr="00AD71D6">
              <w:rPr>
                <w:b/>
                <w:bCs/>
                <w:szCs w:val="20"/>
                <w:lang w:val="en-US"/>
              </w:rPr>
              <w:t>Category</w:t>
            </w:r>
          </w:p>
        </w:tc>
      </w:tr>
      <w:tr w:rsidR="0058503A" w:rsidRPr="000269AC" w14:paraId="4E5EA0E3" w14:textId="77777777" w:rsidTr="001E49B3">
        <w:tc>
          <w:tcPr>
            <w:tcW w:w="1526" w:type="dxa"/>
            <w:shd w:val="clear" w:color="auto" w:fill="D2EAF1"/>
          </w:tcPr>
          <w:p w14:paraId="230379CF" w14:textId="77777777" w:rsidR="0058503A" w:rsidRPr="00AD71D6" w:rsidRDefault="0058503A" w:rsidP="0058503A">
            <w:pPr>
              <w:rPr>
                <w:b/>
                <w:bCs/>
                <w:szCs w:val="20"/>
                <w:lang w:val="en-US"/>
              </w:rPr>
            </w:pPr>
            <w:proofErr w:type="spellStart"/>
            <w:proofErr w:type="gramStart"/>
            <w:r w:rsidRPr="00AD71D6">
              <w:rPr>
                <w:b/>
                <w:bCs/>
                <w:szCs w:val="20"/>
                <w:lang w:val="en-US"/>
              </w:rPr>
              <w:t>loa</w:t>
            </w:r>
            <w:proofErr w:type="spellEnd"/>
            <w:proofErr w:type="gramEnd"/>
          </w:p>
        </w:tc>
        <w:tc>
          <w:tcPr>
            <w:tcW w:w="11198" w:type="dxa"/>
            <w:shd w:val="clear" w:color="auto" w:fill="D2EAF1"/>
          </w:tcPr>
          <w:p w14:paraId="5764BAC9" w14:textId="77777777" w:rsidR="0058503A" w:rsidRPr="00AD71D6" w:rsidRDefault="00D44410" w:rsidP="00E86C94">
            <w:pPr>
              <w:rPr>
                <w:szCs w:val="20"/>
                <w:lang w:val="en-US"/>
              </w:rPr>
            </w:pPr>
            <w:r w:rsidRPr="00AD71D6">
              <w:rPr>
                <w:szCs w:val="20"/>
                <w:lang w:val="en-US"/>
              </w:rPr>
              <w:t>Level of Assurance</w:t>
            </w:r>
            <w:r w:rsidR="00E86C94" w:rsidRPr="00AD71D6">
              <w:rPr>
                <w:szCs w:val="20"/>
                <w:lang w:val="en-US"/>
              </w:rPr>
              <w:t xml:space="preserve">. </w:t>
            </w:r>
            <w:r w:rsidRPr="00AD71D6">
              <w:rPr>
                <w:szCs w:val="20"/>
                <w:lang w:val="en-US"/>
              </w:rPr>
              <w:t>Identifiers representing level of assurance for federated identity (</w:t>
            </w:r>
            <w:proofErr w:type="spellStart"/>
            <w:r w:rsidRPr="00AD71D6">
              <w:rPr>
                <w:szCs w:val="20"/>
                <w:lang w:val="en-US"/>
              </w:rPr>
              <w:t>Tillitsnivå</w:t>
            </w:r>
            <w:proofErr w:type="spellEnd"/>
            <w:r w:rsidRPr="00AD71D6">
              <w:rPr>
                <w:szCs w:val="20"/>
                <w:lang w:val="en-US"/>
              </w:rPr>
              <w:t>)</w:t>
            </w:r>
          </w:p>
        </w:tc>
      </w:tr>
      <w:tr w:rsidR="0058503A" w:rsidRPr="000269AC" w14:paraId="4779ED83" w14:textId="77777777" w:rsidTr="001E49B3">
        <w:tc>
          <w:tcPr>
            <w:tcW w:w="1526" w:type="dxa"/>
            <w:tcBorders>
              <w:right w:val="nil"/>
            </w:tcBorders>
            <w:shd w:val="clear" w:color="auto" w:fill="auto"/>
          </w:tcPr>
          <w:p w14:paraId="1F4F0593" w14:textId="77777777" w:rsidR="0058503A" w:rsidRPr="00AD71D6" w:rsidRDefault="0058503A" w:rsidP="0058503A">
            <w:pPr>
              <w:rPr>
                <w:b/>
                <w:bCs/>
                <w:szCs w:val="20"/>
                <w:lang w:val="en-US"/>
              </w:rPr>
            </w:pPr>
            <w:proofErr w:type="spellStart"/>
            <w:proofErr w:type="gramStart"/>
            <w:r w:rsidRPr="00AD71D6">
              <w:rPr>
                <w:b/>
                <w:bCs/>
                <w:szCs w:val="20"/>
                <w:lang w:val="en-US"/>
              </w:rPr>
              <w:t>ec</w:t>
            </w:r>
            <w:proofErr w:type="spellEnd"/>
            <w:proofErr w:type="gramEnd"/>
          </w:p>
        </w:tc>
        <w:tc>
          <w:tcPr>
            <w:tcW w:w="11198" w:type="dxa"/>
            <w:tcBorders>
              <w:left w:val="nil"/>
            </w:tcBorders>
            <w:shd w:val="clear" w:color="auto" w:fill="auto"/>
          </w:tcPr>
          <w:p w14:paraId="35959B77" w14:textId="77777777" w:rsidR="0058503A" w:rsidRPr="00AD71D6" w:rsidRDefault="00D44410" w:rsidP="00C141D1">
            <w:pPr>
              <w:rPr>
                <w:szCs w:val="20"/>
                <w:lang w:val="en-US"/>
              </w:rPr>
            </w:pPr>
            <w:r w:rsidRPr="00AD71D6">
              <w:rPr>
                <w:szCs w:val="20"/>
                <w:lang w:val="en-US"/>
              </w:rPr>
              <w:t xml:space="preserve">Entity </w:t>
            </w:r>
            <w:r w:rsidR="00E86C94" w:rsidRPr="00AD71D6">
              <w:rPr>
                <w:szCs w:val="20"/>
                <w:lang w:val="en-US"/>
              </w:rPr>
              <w:t>C</w:t>
            </w:r>
            <w:r w:rsidRPr="00AD71D6">
              <w:rPr>
                <w:szCs w:val="20"/>
                <w:lang w:val="en-US"/>
              </w:rPr>
              <w:t>ategory</w:t>
            </w:r>
            <w:r w:rsidR="00C141D1" w:rsidRPr="00AD71D6">
              <w:rPr>
                <w:szCs w:val="20"/>
                <w:lang w:val="en-US"/>
              </w:rPr>
              <w:t>. Generic service type declarations for service matching.</w:t>
            </w:r>
          </w:p>
        </w:tc>
      </w:tr>
      <w:tr w:rsidR="00C141D1" w:rsidRPr="000269AC" w14:paraId="72020523" w14:textId="77777777" w:rsidTr="001E49B3">
        <w:tc>
          <w:tcPr>
            <w:tcW w:w="1526" w:type="dxa"/>
            <w:shd w:val="clear" w:color="auto" w:fill="D2EAF1"/>
          </w:tcPr>
          <w:p w14:paraId="2B9986CB" w14:textId="77777777" w:rsidR="00C141D1" w:rsidRPr="00AD71D6" w:rsidRDefault="00C141D1" w:rsidP="0058503A">
            <w:pPr>
              <w:rPr>
                <w:b/>
                <w:bCs/>
                <w:szCs w:val="20"/>
                <w:lang w:val="en-US"/>
              </w:rPr>
            </w:pPr>
            <w:proofErr w:type="spellStart"/>
            <w:proofErr w:type="gramStart"/>
            <w:r w:rsidRPr="00AD71D6">
              <w:rPr>
                <w:b/>
                <w:bCs/>
                <w:szCs w:val="20"/>
                <w:lang w:val="en-US"/>
              </w:rPr>
              <w:t>s</w:t>
            </w:r>
            <w:r w:rsidR="00BD73EC" w:rsidRPr="00AD71D6">
              <w:rPr>
                <w:b/>
                <w:bCs/>
                <w:szCs w:val="20"/>
                <w:lang w:val="en-US"/>
              </w:rPr>
              <w:t>prop</w:t>
            </w:r>
            <w:proofErr w:type="spellEnd"/>
            <w:proofErr w:type="gramEnd"/>
          </w:p>
        </w:tc>
        <w:tc>
          <w:tcPr>
            <w:tcW w:w="11198" w:type="dxa"/>
            <w:shd w:val="clear" w:color="auto" w:fill="D2EAF1"/>
          </w:tcPr>
          <w:p w14:paraId="3BD4E92C" w14:textId="77777777" w:rsidR="00C141D1" w:rsidRPr="00AD71D6" w:rsidRDefault="007F145D" w:rsidP="00BD73EC">
            <w:pPr>
              <w:rPr>
                <w:szCs w:val="20"/>
                <w:lang w:val="en-US"/>
              </w:rPr>
            </w:pPr>
            <w:r w:rsidRPr="00AD71D6">
              <w:rPr>
                <w:szCs w:val="20"/>
                <w:lang w:val="en-US"/>
              </w:rPr>
              <w:t xml:space="preserve">Service </w:t>
            </w:r>
            <w:r w:rsidR="00BD73EC" w:rsidRPr="00AD71D6">
              <w:rPr>
                <w:szCs w:val="20"/>
                <w:lang w:val="en-US"/>
              </w:rPr>
              <w:t>Property</w:t>
            </w:r>
            <w:r w:rsidRPr="00AD71D6">
              <w:rPr>
                <w:szCs w:val="20"/>
                <w:lang w:val="en-US"/>
              </w:rPr>
              <w:t xml:space="preserve">. Specific entity category identifiers for specific service </w:t>
            </w:r>
            <w:r w:rsidR="00BD73EC" w:rsidRPr="00AD71D6">
              <w:rPr>
                <w:szCs w:val="20"/>
                <w:lang w:val="en-US"/>
              </w:rPr>
              <w:t>property.</w:t>
            </w:r>
          </w:p>
        </w:tc>
      </w:tr>
      <w:tr w:rsidR="009A5E8C" w:rsidRPr="000269AC" w14:paraId="5BA1559C" w14:textId="77777777" w:rsidTr="001E49B3">
        <w:tc>
          <w:tcPr>
            <w:tcW w:w="1526" w:type="dxa"/>
            <w:tcBorders>
              <w:right w:val="nil"/>
            </w:tcBorders>
            <w:shd w:val="clear" w:color="auto" w:fill="auto"/>
          </w:tcPr>
          <w:p w14:paraId="528C0CD8" w14:textId="77777777" w:rsidR="009A5E8C" w:rsidRPr="00AD71D6" w:rsidRDefault="009A5E8C" w:rsidP="009A5E8C">
            <w:pPr>
              <w:rPr>
                <w:b/>
                <w:bCs/>
                <w:szCs w:val="20"/>
                <w:lang w:val="en-US"/>
              </w:rPr>
            </w:pPr>
            <w:proofErr w:type="spellStart"/>
            <w:proofErr w:type="gramStart"/>
            <w:r w:rsidRPr="00AD71D6">
              <w:rPr>
                <w:b/>
                <w:bCs/>
                <w:szCs w:val="20"/>
                <w:lang w:val="en-US"/>
              </w:rPr>
              <w:t>st</w:t>
            </w:r>
            <w:proofErr w:type="spellEnd"/>
            <w:proofErr w:type="gramEnd"/>
          </w:p>
        </w:tc>
        <w:tc>
          <w:tcPr>
            <w:tcW w:w="11198" w:type="dxa"/>
            <w:tcBorders>
              <w:left w:val="nil"/>
            </w:tcBorders>
            <w:shd w:val="clear" w:color="auto" w:fill="auto"/>
          </w:tcPr>
          <w:p w14:paraId="61D5A17E" w14:textId="77777777" w:rsidR="009A5E8C" w:rsidRPr="00AD71D6" w:rsidRDefault="009A5E8C" w:rsidP="009A5E8C">
            <w:pPr>
              <w:rPr>
                <w:szCs w:val="20"/>
                <w:lang w:val="en-US"/>
              </w:rPr>
            </w:pPr>
            <w:r w:rsidRPr="00AD71D6">
              <w:rPr>
                <w:szCs w:val="20"/>
                <w:lang w:val="en-US"/>
              </w:rPr>
              <w:t>Service Type. Specific entity category identifiers for defined types of services in the federation.</w:t>
            </w:r>
          </w:p>
        </w:tc>
      </w:tr>
      <w:tr w:rsidR="0058503A" w:rsidRPr="000269AC" w14:paraId="16523D24" w14:textId="77777777" w:rsidTr="001E49B3">
        <w:tc>
          <w:tcPr>
            <w:tcW w:w="1526" w:type="dxa"/>
            <w:shd w:val="clear" w:color="auto" w:fill="D2EAF1"/>
          </w:tcPr>
          <w:p w14:paraId="575E1EA8" w14:textId="77777777" w:rsidR="0058503A" w:rsidRPr="00AD71D6" w:rsidRDefault="0058503A" w:rsidP="0058503A">
            <w:pPr>
              <w:rPr>
                <w:b/>
                <w:bCs/>
                <w:szCs w:val="20"/>
                <w:lang w:val="en-US"/>
              </w:rPr>
            </w:pPr>
            <w:proofErr w:type="spellStart"/>
            <w:proofErr w:type="gramStart"/>
            <w:r w:rsidRPr="00AD71D6">
              <w:rPr>
                <w:b/>
                <w:bCs/>
                <w:szCs w:val="20"/>
                <w:lang w:val="en-US"/>
              </w:rPr>
              <w:t>csig</w:t>
            </w:r>
            <w:proofErr w:type="spellEnd"/>
            <w:proofErr w:type="gramEnd"/>
          </w:p>
        </w:tc>
        <w:tc>
          <w:tcPr>
            <w:tcW w:w="11198" w:type="dxa"/>
            <w:shd w:val="clear" w:color="auto" w:fill="D2EAF1"/>
          </w:tcPr>
          <w:p w14:paraId="50CAFCD4" w14:textId="77777777" w:rsidR="0058503A" w:rsidRPr="00AD71D6" w:rsidRDefault="0058503A" w:rsidP="00D44410">
            <w:pPr>
              <w:rPr>
                <w:szCs w:val="20"/>
                <w:lang w:val="en-US"/>
              </w:rPr>
            </w:pPr>
            <w:r w:rsidRPr="00AD71D6">
              <w:rPr>
                <w:szCs w:val="20"/>
                <w:lang w:val="en-US"/>
              </w:rPr>
              <w:t>Central Signing</w:t>
            </w:r>
            <w:r w:rsidR="00D44410" w:rsidRPr="00AD71D6">
              <w:rPr>
                <w:szCs w:val="20"/>
                <w:lang w:val="en-US"/>
              </w:rPr>
              <w:t xml:space="preserve"> Service – Identifiers used by the central signing service infrastructure</w:t>
            </w:r>
          </w:p>
        </w:tc>
      </w:tr>
      <w:tr w:rsidR="0058503A" w:rsidRPr="00D44410" w14:paraId="32809B6E" w14:textId="77777777" w:rsidTr="001E49B3">
        <w:tc>
          <w:tcPr>
            <w:tcW w:w="1526" w:type="dxa"/>
            <w:tcBorders>
              <w:right w:val="nil"/>
            </w:tcBorders>
            <w:shd w:val="clear" w:color="auto" w:fill="auto"/>
          </w:tcPr>
          <w:p w14:paraId="6C0045AC" w14:textId="77777777" w:rsidR="0058503A" w:rsidRPr="00AD71D6" w:rsidRDefault="0058503A" w:rsidP="0058503A">
            <w:pPr>
              <w:rPr>
                <w:b/>
                <w:bCs/>
                <w:szCs w:val="20"/>
                <w:lang w:val="en-US"/>
              </w:rPr>
            </w:pPr>
            <w:proofErr w:type="spellStart"/>
            <w:proofErr w:type="gramStart"/>
            <w:r w:rsidRPr="00AD71D6">
              <w:rPr>
                <w:b/>
                <w:bCs/>
                <w:szCs w:val="20"/>
                <w:lang w:val="en-US"/>
              </w:rPr>
              <w:t>auth</w:t>
            </w:r>
            <w:proofErr w:type="gramEnd"/>
            <w:r w:rsidRPr="00AD71D6">
              <w:rPr>
                <w:b/>
                <w:bCs/>
                <w:szCs w:val="20"/>
                <w:lang w:val="en-US"/>
              </w:rPr>
              <w:t>-cont</w:t>
            </w:r>
            <w:proofErr w:type="spellEnd"/>
          </w:p>
        </w:tc>
        <w:tc>
          <w:tcPr>
            <w:tcW w:w="11198" w:type="dxa"/>
            <w:tcBorders>
              <w:left w:val="nil"/>
            </w:tcBorders>
            <w:shd w:val="clear" w:color="auto" w:fill="auto"/>
          </w:tcPr>
          <w:p w14:paraId="617DCF25" w14:textId="77777777" w:rsidR="0058503A" w:rsidRPr="00AD71D6" w:rsidRDefault="0058503A" w:rsidP="0058503A">
            <w:pPr>
              <w:rPr>
                <w:szCs w:val="20"/>
                <w:lang w:val="en-US"/>
              </w:rPr>
            </w:pPr>
            <w:r w:rsidRPr="00AD71D6">
              <w:rPr>
                <w:szCs w:val="20"/>
                <w:lang w:val="en-US"/>
              </w:rPr>
              <w:t>Authentication context information schema</w:t>
            </w:r>
          </w:p>
        </w:tc>
      </w:tr>
      <w:tr w:rsidR="00482D4B" w:rsidRPr="00D44410" w14:paraId="37859D86" w14:textId="77777777" w:rsidTr="0076675A">
        <w:tc>
          <w:tcPr>
            <w:tcW w:w="1526" w:type="dxa"/>
            <w:tcBorders>
              <w:bottom w:val="single" w:sz="8" w:space="0" w:color="78C0D4"/>
            </w:tcBorders>
            <w:shd w:val="clear" w:color="auto" w:fill="D2EAF1"/>
          </w:tcPr>
          <w:p w14:paraId="0AD78E66" w14:textId="77777777" w:rsidR="00482D4B" w:rsidRPr="00AD71D6" w:rsidRDefault="00482D4B" w:rsidP="0058503A">
            <w:pPr>
              <w:rPr>
                <w:b/>
                <w:bCs/>
                <w:szCs w:val="20"/>
                <w:lang w:val="en-US"/>
              </w:rPr>
            </w:pPr>
            <w:proofErr w:type="gramStart"/>
            <w:r w:rsidRPr="00AD71D6">
              <w:rPr>
                <w:b/>
                <w:bCs/>
                <w:szCs w:val="20"/>
                <w:lang w:val="en-US"/>
              </w:rPr>
              <w:t>sig</w:t>
            </w:r>
            <w:proofErr w:type="gramEnd"/>
            <w:r w:rsidRPr="00AD71D6">
              <w:rPr>
                <w:b/>
                <w:bCs/>
                <w:szCs w:val="20"/>
                <w:lang w:val="en-US"/>
              </w:rPr>
              <w:t>-status</w:t>
            </w:r>
          </w:p>
        </w:tc>
        <w:tc>
          <w:tcPr>
            <w:tcW w:w="11198" w:type="dxa"/>
            <w:tcBorders>
              <w:bottom w:val="single" w:sz="8" w:space="0" w:color="78C0D4"/>
            </w:tcBorders>
            <w:shd w:val="clear" w:color="auto" w:fill="D2EAF1"/>
          </w:tcPr>
          <w:p w14:paraId="0A7EA4D1" w14:textId="77777777" w:rsidR="00482D4B" w:rsidRPr="00AD71D6" w:rsidRDefault="00482D4B" w:rsidP="0058503A">
            <w:pPr>
              <w:rPr>
                <w:szCs w:val="20"/>
                <w:lang w:val="en-US"/>
              </w:rPr>
            </w:pPr>
            <w:r w:rsidRPr="00AD71D6">
              <w:rPr>
                <w:szCs w:val="20"/>
                <w:lang w:val="en-US"/>
              </w:rPr>
              <w:t>Sign response status codes</w:t>
            </w:r>
          </w:p>
        </w:tc>
      </w:tr>
      <w:tr w:rsidR="00A84DE6" w:rsidRPr="00D44410" w14:paraId="0741FF90" w14:textId="77777777" w:rsidTr="0076675A">
        <w:tc>
          <w:tcPr>
            <w:tcW w:w="1526" w:type="dxa"/>
            <w:shd w:val="clear" w:color="auto" w:fill="auto"/>
          </w:tcPr>
          <w:p w14:paraId="3BBA06B1" w14:textId="09F5EBFE" w:rsidR="00A84DE6" w:rsidRPr="00AD71D6" w:rsidRDefault="00A84DE6" w:rsidP="0058503A">
            <w:pPr>
              <w:rPr>
                <w:b/>
                <w:bCs/>
                <w:szCs w:val="20"/>
                <w:lang w:val="en-US"/>
              </w:rPr>
            </w:pPr>
            <w:proofErr w:type="gramStart"/>
            <w:r w:rsidRPr="00AD71D6">
              <w:rPr>
                <w:b/>
                <w:bCs/>
                <w:szCs w:val="20"/>
                <w:lang w:val="en-US"/>
              </w:rPr>
              <w:t>ns</w:t>
            </w:r>
            <w:proofErr w:type="gramEnd"/>
          </w:p>
        </w:tc>
        <w:tc>
          <w:tcPr>
            <w:tcW w:w="11198" w:type="dxa"/>
            <w:shd w:val="clear" w:color="auto" w:fill="auto"/>
          </w:tcPr>
          <w:p w14:paraId="6A9F95C8" w14:textId="4BD63A3A" w:rsidR="00A84DE6" w:rsidRPr="00AD71D6" w:rsidRDefault="00A84DE6" w:rsidP="0058503A">
            <w:pPr>
              <w:rPr>
                <w:szCs w:val="20"/>
                <w:lang w:val="en-US"/>
              </w:rPr>
            </w:pPr>
            <w:r w:rsidRPr="00AD71D6">
              <w:rPr>
                <w:szCs w:val="20"/>
                <w:lang w:val="en-US"/>
              </w:rPr>
              <w:t>XML Schema namespaces</w:t>
            </w:r>
          </w:p>
        </w:tc>
      </w:tr>
    </w:tbl>
    <w:p w14:paraId="1BF8EEFB" w14:textId="77777777" w:rsidR="0058503A" w:rsidRDefault="00D44410" w:rsidP="0058503A">
      <w:pPr>
        <w:pStyle w:val="Heading3"/>
        <w:spacing w:before="200" w:after="0" w:line="240" w:lineRule="auto"/>
        <w:rPr>
          <w:lang w:val="en-US"/>
        </w:rPr>
      </w:pPr>
      <w:bookmarkStart w:id="7" w:name="_Toc263960349"/>
      <w:r>
        <w:rPr>
          <w:lang w:val="en-US"/>
        </w:rPr>
        <w:t>Level of Assurance (</w:t>
      </w:r>
      <w:r w:rsidRPr="0076675A">
        <w:t>Tillitsnivå</w:t>
      </w:r>
      <w:r>
        <w:rPr>
          <w:lang w:val="en-US"/>
        </w:rPr>
        <w:t>)</w:t>
      </w:r>
      <w:bookmarkEnd w:id="7"/>
    </w:p>
    <w:p w14:paraId="37F4C9BB" w14:textId="77777777" w:rsidR="00DB3066" w:rsidRPr="00DB3066" w:rsidRDefault="00DB3066" w:rsidP="00DB3066">
      <w:pPr>
        <w:rPr>
          <w:lang w:val="en-US"/>
        </w:rPr>
      </w:pPr>
      <w:r w:rsidRPr="00DB3066">
        <w:rPr>
          <w:lang w:val="en-US"/>
        </w:rPr>
        <w:t>Assurance level</w:t>
      </w:r>
      <w:r>
        <w:rPr>
          <w:lang w:val="en-US"/>
        </w:rPr>
        <w:t>s</w:t>
      </w:r>
      <w:r w:rsidRPr="00DB3066">
        <w:rPr>
          <w:lang w:val="en-US"/>
        </w:rPr>
        <w:t xml:space="preserve"> (</w:t>
      </w:r>
      <w:r w:rsidRPr="0076675A">
        <w:t>Tillitsnivåer</w:t>
      </w:r>
      <w:r w:rsidRPr="00DB3066">
        <w:rPr>
          <w:lang w:val="en-US"/>
        </w:rPr>
        <w:t xml:space="preserve">) according to the assurance framework for the </w:t>
      </w:r>
      <w:r>
        <w:rPr>
          <w:lang w:val="en-US"/>
        </w:rPr>
        <w:t>Swedish eID framework</w:t>
      </w:r>
      <w:r w:rsidRPr="00DB3066">
        <w:rPr>
          <w:lang w:val="en-US"/>
        </w:rPr>
        <w:t xml:space="preserve"> </w:t>
      </w:r>
      <w:r>
        <w:rPr>
          <w:lang w:val="en-US"/>
        </w:rPr>
        <w:t>(</w:t>
      </w:r>
      <w:r w:rsidRPr="005346E9">
        <w:t>Tillitsramverket för svensk e-legitimation</w:t>
      </w:r>
      <w:r>
        <w:rPr>
          <w:lang w:val="en-US"/>
        </w:rPr>
        <w:t>).</w:t>
      </w:r>
    </w:p>
    <w:p w14:paraId="44EBEDC4" w14:textId="77777777" w:rsidR="0058503A" w:rsidRPr="00D44410" w:rsidRDefault="0058503A" w:rsidP="0058503A">
      <w:pPr>
        <w:rPr>
          <w:lang w:val="en-US"/>
        </w:rPr>
      </w:pPr>
    </w:p>
    <w:tbl>
      <w:tblPr>
        <w:tblW w:w="12724" w:type="dxa"/>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4644"/>
        <w:gridCol w:w="5387"/>
        <w:gridCol w:w="2693"/>
      </w:tblGrid>
      <w:tr w:rsidR="0058503A" w:rsidRPr="00D44410" w14:paraId="751AB29F" w14:textId="77777777" w:rsidTr="001E49B3">
        <w:tc>
          <w:tcPr>
            <w:tcW w:w="4644" w:type="dxa"/>
            <w:tcBorders>
              <w:top w:val="single" w:sz="8" w:space="0" w:color="78C0D4"/>
              <w:left w:val="single" w:sz="8" w:space="0" w:color="78C0D4"/>
              <w:bottom w:val="single" w:sz="8" w:space="0" w:color="78C0D4"/>
            </w:tcBorders>
            <w:shd w:val="clear" w:color="auto" w:fill="4BACC6"/>
          </w:tcPr>
          <w:p w14:paraId="2A0D4216" w14:textId="77777777" w:rsidR="0058503A" w:rsidRPr="00AD71D6" w:rsidRDefault="0058503A" w:rsidP="0058503A">
            <w:pPr>
              <w:rPr>
                <w:b/>
                <w:bCs/>
                <w:szCs w:val="20"/>
                <w:lang w:val="en-US"/>
              </w:rPr>
            </w:pPr>
            <w:r w:rsidRPr="00AD71D6">
              <w:rPr>
                <w:b/>
                <w:bCs/>
                <w:szCs w:val="20"/>
                <w:lang w:val="en-US"/>
              </w:rPr>
              <w:t>URL</w:t>
            </w:r>
          </w:p>
        </w:tc>
        <w:tc>
          <w:tcPr>
            <w:tcW w:w="5387" w:type="dxa"/>
            <w:tcBorders>
              <w:top w:val="single" w:sz="8" w:space="0" w:color="78C0D4"/>
              <w:bottom w:val="single" w:sz="8" w:space="0" w:color="78C0D4"/>
            </w:tcBorders>
            <w:shd w:val="clear" w:color="auto" w:fill="4BACC6"/>
          </w:tcPr>
          <w:p w14:paraId="59ACFD37" w14:textId="77777777" w:rsidR="0058503A" w:rsidRPr="00AD71D6" w:rsidRDefault="00DB3066" w:rsidP="0058503A">
            <w:pPr>
              <w:rPr>
                <w:b/>
                <w:bCs/>
                <w:szCs w:val="20"/>
                <w:lang w:val="en-US"/>
              </w:rPr>
            </w:pPr>
            <w:r w:rsidRPr="00AD71D6">
              <w:rPr>
                <w:b/>
                <w:bCs/>
                <w:szCs w:val="20"/>
                <w:lang w:val="en-US"/>
              </w:rPr>
              <w:t>Objec</w:t>
            </w:r>
            <w:r w:rsidR="0058503A"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5C7AFBCC" w14:textId="77777777" w:rsidR="0058503A" w:rsidRPr="00AD71D6" w:rsidRDefault="0058503A" w:rsidP="0058503A">
            <w:pPr>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1A5B4079" w14:textId="77777777" w:rsidTr="001E49B3">
        <w:tc>
          <w:tcPr>
            <w:tcW w:w="4644" w:type="dxa"/>
            <w:shd w:val="clear" w:color="auto" w:fill="D2EAF1"/>
          </w:tcPr>
          <w:p w14:paraId="1C438516" w14:textId="77777777" w:rsidR="0058503A" w:rsidRPr="00AD71D6" w:rsidRDefault="0058503A" w:rsidP="0058503A">
            <w:pPr>
              <w:rPr>
                <w:b/>
                <w:bCs/>
                <w:szCs w:val="20"/>
              </w:rPr>
            </w:pPr>
            <w:r w:rsidRPr="00AD71D6">
              <w:rPr>
                <w:bCs/>
                <w:szCs w:val="20"/>
              </w:rPr>
              <w:t>http://id.elegnamnden.se/loa/1.0/loa1</w:t>
            </w:r>
          </w:p>
        </w:tc>
        <w:tc>
          <w:tcPr>
            <w:tcW w:w="5387" w:type="dxa"/>
            <w:shd w:val="clear" w:color="auto" w:fill="D2EAF1"/>
          </w:tcPr>
          <w:p w14:paraId="65555244" w14:textId="77777777" w:rsidR="0058503A" w:rsidRPr="00AD71D6" w:rsidRDefault="00DB3066" w:rsidP="00DB3066">
            <w:pPr>
              <w:rPr>
                <w:szCs w:val="20"/>
                <w:lang w:val="en-US"/>
              </w:rPr>
            </w:pPr>
            <w:r w:rsidRPr="00AD71D6">
              <w:rPr>
                <w:szCs w:val="20"/>
                <w:lang w:val="en-US"/>
              </w:rPr>
              <w:t>Assurance level 1</w:t>
            </w:r>
          </w:p>
        </w:tc>
        <w:tc>
          <w:tcPr>
            <w:tcW w:w="2693" w:type="dxa"/>
            <w:shd w:val="clear" w:color="auto" w:fill="D2EAF1"/>
          </w:tcPr>
          <w:p w14:paraId="1541DA2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5AD367AC" w14:textId="77777777" w:rsidTr="001E49B3">
        <w:tc>
          <w:tcPr>
            <w:tcW w:w="4644" w:type="dxa"/>
            <w:tcBorders>
              <w:right w:val="nil"/>
            </w:tcBorders>
            <w:shd w:val="clear" w:color="auto" w:fill="auto"/>
          </w:tcPr>
          <w:p w14:paraId="39C512D0" w14:textId="77777777" w:rsidR="0058503A" w:rsidRPr="00AD71D6" w:rsidRDefault="0058503A" w:rsidP="0058503A">
            <w:pPr>
              <w:rPr>
                <w:b/>
                <w:bCs/>
                <w:szCs w:val="20"/>
              </w:rPr>
            </w:pPr>
            <w:r w:rsidRPr="00AD71D6">
              <w:rPr>
                <w:bCs/>
                <w:szCs w:val="20"/>
              </w:rPr>
              <w:t>http://id.elegnamnden.se/loa/1.0/loa2</w:t>
            </w:r>
          </w:p>
        </w:tc>
        <w:tc>
          <w:tcPr>
            <w:tcW w:w="5387" w:type="dxa"/>
            <w:tcBorders>
              <w:left w:val="nil"/>
              <w:right w:val="nil"/>
            </w:tcBorders>
            <w:shd w:val="clear" w:color="auto" w:fill="auto"/>
          </w:tcPr>
          <w:p w14:paraId="586F7985" w14:textId="77777777" w:rsidR="0058503A" w:rsidRPr="00AD71D6" w:rsidRDefault="00DB3066" w:rsidP="00DB3066">
            <w:pPr>
              <w:rPr>
                <w:szCs w:val="20"/>
                <w:lang w:val="en-US"/>
              </w:rPr>
            </w:pPr>
            <w:r w:rsidRPr="00AD71D6">
              <w:rPr>
                <w:szCs w:val="20"/>
                <w:lang w:val="en-US"/>
              </w:rPr>
              <w:t>Assurance level 2</w:t>
            </w:r>
          </w:p>
        </w:tc>
        <w:tc>
          <w:tcPr>
            <w:tcW w:w="2693" w:type="dxa"/>
            <w:tcBorders>
              <w:left w:val="nil"/>
            </w:tcBorders>
            <w:shd w:val="clear" w:color="auto" w:fill="auto"/>
          </w:tcPr>
          <w:p w14:paraId="4795D9DA"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24166C26" w14:textId="77777777" w:rsidTr="001E49B3">
        <w:tc>
          <w:tcPr>
            <w:tcW w:w="4644" w:type="dxa"/>
            <w:shd w:val="clear" w:color="auto" w:fill="D2EAF1"/>
          </w:tcPr>
          <w:p w14:paraId="7B3D0567" w14:textId="77777777" w:rsidR="0058503A" w:rsidRPr="00AD71D6" w:rsidRDefault="0058503A" w:rsidP="0058503A">
            <w:pPr>
              <w:rPr>
                <w:b/>
                <w:bCs/>
                <w:szCs w:val="20"/>
              </w:rPr>
            </w:pPr>
            <w:r w:rsidRPr="00AD71D6">
              <w:rPr>
                <w:bCs/>
                <w:szCs w:val="20"/>
              </w:rPr>
              <w:t>http://id.elegnamnden.se/loa/1.0/loa3</w:t>
            </w:r>
          </w:p>
        </w:tc>
        <w:tc>
          <w:tcPr>
            <w:tcW w:w="5387" w:type="dxa"/>
            <w:shd w:val="clear" w:color="auto" w:fill="D2EAF1"/>
          </w:tcPr>
          <w:p w14:paraId="6F052B0A" w14:textId="77777777" w:rsidR="0058503A" w:rsidRPr="00AD71D6" w:rsidRDefault="00DB3066" w:rsidP="00DB3066">
            <w:pPr>
              <w:rPr>
                <w:szCs w:val="20"/>
                <w:lang w:val="en-US"/>
              </w:rPr>
            </w:pPr>
            <w:r w:rsidRPr="00AD71D6">
              <w:rPr>
                <w:szCs w:val="20"/>
                <w:lang w:val="en-US"/>
              </w:rPr>
              <w:t>Assurance level 3</w:t>
            </w:r>
          </w:p>
        </w:tc>
        <w:tc>
          <w:tcPr>
            <w:tcW w:w="2693" w:type="dxa"/>
            <w:shd w:val="clear" w:color="auto" w:fill="D2EAF1"/>
          </w:tcPr>
          <w:p w14:paraId="34510AC1"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r w:rsidR="0058503A" w:rsidRPr="00D44410" w14:paraId="66217590" w14:textId="77777777" w:rsidTr="001E49B3">
        <w:tc>
          <w:tcPr>
            <w:tcW w:w="4644" w:type="dxa"/>
            <w:tcBorders>
              <w:right w:val="nil"/>
            </w:tcBorders>
            <w:shd w:val="clear" w:color="auto" w:fill="auto"/>
          </w:tcPr>
          <w:p w14:paraId="0B3FC613" w14:textId="77777777" w:rsidR="0058503A" w:rsidRPr="00AD71D6" w:rsidRDefault="0058503A" w:rsidP="0058503A">
            <w:pPr>
              <w:rPr>
                <w:bCs/>
                <w:szCs w:val="20"/>
              </w:rPr>
            </w:pPr>
            <w:r w:rsidRPr="00AD71D6">
              <w:rPr>
                <w:bCs/>
                <w:szCs w:val="20"/>
              </w:rPr>
              <w:t>http://id.elegnamnden.se/loa/1.0/loa4</w:t>
            </w:r>
          </w:p>
        </w:tc>
        <w:tc>
          <w:tcPr>
            <w:tcW w:w="5387" w:type="dxa"/>
            <w:tcBorders>
              <w:left w:val="nil"/>
              <w:right w:val="nil"/>
            </w:tcBorders>
            <w:shd w:val="clear" w:color="auto" w:fill="auto"/>
          </w:tcPr>
          <w:p w14:paraId="289E7955" w14:textId="77777777" w:rsidR="0058503A" w:rsidRPr="00AD71D6" w:rsidRDefault="00DB3066" w:rsidP="00DB3066">
            <w:pPr>
              <w:rPr>
                <w:szCs w:val="20"/>
                <w:lang w:val="en-US"/>
              </w:rPr>
            </w:pPr>
            <w:r w:rsidRPr="00AD71D6">
              <w:rPr>
                <w:szCs w:val="20"/>
                <w:lang w:val="en-US"/>
              </w:rPr>
              <w:t>Assurance level 4</w:t>
            </w:r>
          </w:p>
        </w:tc>
        <w:tc>
          <w:tcPr>
            <w:tcW w:w="2693" w:type="dxa"/>
            <w:tcBorders>
              <w:left w:val="nil"/>
            </w:tcBorders>
            <w:shd w:val="clear" w:color="auto" w:fill="auto"/>
          </w:tcPr>
          <w:p w14:paraId="62A16EB8" w14:textId="77777777" w:rsidR="0058503A" w:rsidRPr="00AD71D6" w:rsidRDefault="005022E1" w:rsidP="0058503A">
            <w:pPr>
              <w:rPr>
                <w:szCs w:val="20"/>
                <w:lang w:val="en-US"/>
              </w:rPr>
            </w:pPr>
            <w:r w:rsidRPr="00AD71D6">
              <w:rPr>
                <w:b/>
                <w:szCs w:val="20"/>
                <w:lang w:val="en-US"/>
              </w:rPr>
              <w:t>[</w:t>
            </w:r>
            <w:proofErr w:type="spellStart"/>
            <w:r w:rsidRPr="00AD71D6">
              <w:rPr>
                <w:b/>
                <w:szCs w:val="20"/>
                <w:lang w:val="en-US"/>
              </w:rPr>
              <w:t>TillitRamv</w:t>
            </w:r>
            <w:proofErr w:type="spellEnd"/>
            <w:r w:rsidRPr="00AD71D6">
              <w:rPr>
                <w:b/>
                <w:szCs w:val="20"/>
                <w:lang w:val="en-US"/>
              </w:rPr>
              <w:t>]</w:t>
            </w:r>
          </w:p>
        </w:tc>
      </w:tr>
    </w:tbl>
    <w:p w14:paraId="2CA804A8" w14:textId="77777777" w:rsidR="0058503A" w:rsidRPr="00D44410" w:rsidRDefault="0058503A" w:rsidP="0058503A">
      <w:pPr>
        <w:rPr>
          <w:lang w:val="en-US"/>
        </w:rPr>
      </w:pPr>
    </w:p>
    <w:p w14:paraId="44C777B9" w14:textId="77777777" w:rsidR="00C141D1" w:rsidRDefault="00C141D1" w:rsidP="00727399">
      <w:pPr>
        <w:pStyle w:val="Heading3"/>
        <w:spacing w:before="200" w:after="0" w:line="240" w:lineRule="auto"/>
        <w:rPr>
          <w:lang w:val="en-US"/>
        </w:rPr>
      </w:pPr>
      <w:bookmarkStart w:id="8" w:name="_Toc263960350"/>
      <w:r>
        <w:rPr>
          <w:lang w:val="en-US"/>
        </w:rPr>
        <w:lastRenderedPageBreak/>
        <w:t>Entity category identifiers</w:t>
      </w:r>
      <w:bookmarkEnd w:id="8"/>
    </w:p>
    <w:p w14:paraId="3348D41E" w14:textId="77777777" w:rsidR="00C141D1" w:rsidRPr="000269AC" w:rsidRDefault="00C141D1" w:rsidP="00727399">
      <w:pPr>
        <w:keepNext/>
        <w:keepLines/>
        <w:rPr>
          <w:lang w:val="en-US"/>
        </w:rPr>
      </w:pPr>
      <w:r w:rsidRPr="00DB3066">
        <w:rPr>
          <w:lang w:val="en-US"/>
        </w:rPr>
        <w:t xml:space="preserve">Identifiers </w:t>
      </w:r>
      <w:r w:rsidR="00125844">
        <w:rPr>
          <w:lang w:val="en-US"/>
        </w:rPr>
        <w:t xml:space="preserve">for </w:t>
      </w:r>
      <w:r>
        <w:rPr>
          <w:lang w:val="en-US"/>
        </w:rPr>
        <w:t xml:space="preserve">categories of </w:t>
      </w:r>
      <w:r w:rsidR="009F7883">
        <w:rPr>
          <w:lang w:val="en-US"/>
        </w:rPr>
        <w:t xml:space="preserve">service </w:t>
      </w:r>
      <w:r>
        <w:rPr>
          <w:lang w:val="en-US"/>
        </w:rPr>
        <w:t>entities</w:t>
      </w:r>
      <w:r w:rsidR="00125844">
        <w:rPr>
          <w:lang w:val="en-US"/>
        </w:rPr>
        <w:t xml:space="preserve">, </w:t>
      </w:r>
      <w:r w:rsidR="00125844" w:rsidRPr="00DB3066">
        <w:rPr>
          <w:lang w:val="en-US"/>
        </w:rPr>
        <w:t xml:space="preserve">specified as an </w:t>
      </w:r>
      <w:proofErr w:type="spellStart"/>
      <w:r w:rsidR="00125844" w:rsidRPr="00DB3066">
        <w:rPr>
          <w:lang w:val="en-US"/>
        </w:rPr>
        <w:t>EntityAttribute</w:t>
      </w:r>
      <w:proofErr w:type="spellEnd"/>
      <w:r>
        <w:rPr>
          <w:lang w:val="en-US"/>
        </w:rPr>
        <w:t xml:space="preserve"> in the federation metadata</w:t>
      </w:r>
      <w:r w:rsidRPr="00DB3066">
        <w:rPr>
          <w:lang w:val="en-US"/>
        </w:rPr>
        <w:t>.</w:t>
      </w:r>
    </w:p>
    <w:p w14:paraId="0BFE498F" w14:textId="1FAA8E68" w:rsidR="0058503A" w:rsidRPr="00D44410" w:rsidRDefault="00442EA3" w:rsidP="00C141D1">
      <w:pPr>
        <w:pStyle w:val="Heading4"/>
        <w:rPr>
          <w:lang w:val="en-US"/>
        </w:rPr>
      </w:pPr>
      <w:bookmarkStart w:id="9" w:name="_Ref263960075"/>
      <w:bookmarkStart w:id="10" w:name="_Ref263960079"/>
      <w:bookmarkStart w:id="11" w:name="_Toc263960351"/>
      <w:bookmarkStart w:id="12" w:name="_Ref263960391"/>
      <w:r>
        <w:rPr>
          <w:lang w:val="en-US"/>
        </w:rPr>
        <w:t xml:space="preserve">Service </w:t>
      </w:r>
      <w:r w:rsidR="00DB3066">
        <w:rPr>
          <w:lang w:val="en-US"/>
        </w:rPr>
        <w:t>Entity Categor</w:t>
      </w:r>
      <w:bookmarkEnd w:id="9"/>
      <w:bookmarkEnd w:id="10"/>
      <w:r w:rsidR="00240C61">
        <w:rPr>
          <w:lang w:val="en-US"/>
        </w:rPr>
        <w:t>ies</w:t>
      </w:r>
      <w:bookmarkEnd w:id="11"/>
      <w:bookmarkEnd w:id="12"/>
    </w:p>
    <w:p w14:paraId="3558B171" w14:textId="77777777" w:rsidR="0058503A" w:rsidRPr="00DB3066" w:rsidRDefault="009A5E8C" w:rsidP="009F69C0">
      <w:pPr>
        <w:keepNext/>
        <w:rPr>
          <w:lang w:val="en-US"/>
        </w:rPr>
      </w:pPr>
      <w:proofErr w:type="gramStart"/>
      <w:r>
        <w:rPr>
          <w:lang w:val="en-US"/>
        </w:rPr>
        <w:t>Identifiers for entity categories representing alternative sets of requirements</w:t>
      </w:r>
      <w:r w:rsidR="00AE559B">
        <w:rPr>
          <w:lang w:val="en-US"/>
        </w:rPr>
        <w:t>.</w:t>
      </w:r>
      <w:proofErr w:type="gramEnd"/>
    </w:p>
    <w:p w14:paraId="269C0243" w14:textId="77777777" w:rsidR="0058503A" w:rsidRPr="00DB3066" w:rsidRDefault="0058503A" w:rsidP="009F69C0">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38747F2A" w14:textId="77777777" w:rsidTr="001E49B3">
        <w:tc>
          <w:tcPr>
            <w:tcW w:w="5353" w:type="dxa"/>
            <w:tcBorders>
              <w:top w:val="single" w:sz="8" w:space="0" w:color="78C0D4"/>
              <w:left w:val="single" w:sz="8" w:space="0" w:color="78C0D4"/>
              <w:bottom w:val="single" w:sz="8" w:space="0" w:color="78C0D4"/>
            </w:tcBorders>
            <w:shd w:val="clear" w:color="auto" w:fill="4BACC6"/>
          </w:tcPr>
          <w:p w14:paraId="4A0F7F62"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F96B189"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325B3ED"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31DDB9C9" w14:textId="77777777" w:rsidTr="0076675A">
        <w:tc>
          <w:tcPr>
            <w:tcW w:w="5353" w:type="dxa"/>
            <w:tcBorders>
              <w:bottom w:val="single" w:sz="8" w:space="0" w:color="78C0D4"/>
            </w:tcBorders>
            <w:shd w:val="clear" w:color="auto" w:fill="D2EAF1"/>
          </w:tcPr>
          <w:p w14:paraId="683F2F98" w14:textId="73238C29" w:rsidR="0058503A" w:rsidRPr="00AD71D6" w:rsidRDefault="0058503A" w:rsidP="00C058B1">
            <w:pPr>
              <w:keepNext/>
              <w:rPr>
                <w:b/>
                <w:bCs/>
                <w:szCs w:val="20"/>
              </w:rPr>
            </w:pPr>
            <w:r w:rsidRPr="00AD71D6">
              <w:rPr>
                <w:bCs/>
                <w:szCs w:val="20"/>
              </w:rPr>
              <w:t>http://id.elegnamnden.se/ec/1.0/loa</w:t>
            </w:r>
            <w:r w:rsidR="00C058B1" w:rsidRPr="00AD71D6">
              <w:rPr>
                <w:bCs/>
                <w:szCs w:val="20"/>
              </w:rPr>
              <w:t>2</w:t>
            </w:r>
            <w:r w:rsidRPr="00AD71D6">
              <w:rPr>
                <w:bCs/>
                <w:szCs w:val="20"/>
              </w:rPr>
              <w:t>-pnr</w:t>
            </w:r>
          </w:p>
        </w:tc>
        <w:tc>
          <w:tcPr>
            <w:tcW w:w="4678" w:type="dxa"/>
            <w:tcBorders>
              <w:bottom w:val="single" w:sz="8" w:space="0" w:color="78C0D4"/>
            </w:tcBorders>
            <w:shd w:val="clear" w:color="auto" w:fill="D2EAF1"/>
          </w:tcPr>
          <w:p w14:paraId="5B11C30B" w14:textId="35C4F20A" w:rsidR="0058503A" w:rsidRPr="00AD71D6" w:rsidRDefault="007F145D" w:rsidP="00C058B1">
            <w:pPr>
              <w:keepNext/>
              <w:rPr>
                <w:szCs w:val="20"/>
                <w:lang w:val="en-US"/>
              </w:rPr>
            </w:pPr>
            <w:r w:rsidRPr="00AD71D6">
              <w:rPr>
                <w:szCs w:val="20"/>
                <w:lang w:val="en-US"/>
              </w:rPr>
              <w:t>Service consuming/providing a</w:t>
            </w:r>
            <w:r w:rsidR="009F69C0" w:rsidRPr="00AD71D6">
              <w:rPr>
                <w:szCs w:val="20"/>
                <w:lang w:val="en-US"/>
              </w:rPr>
              <w:t xml:space="preserve">ssertions based on assurance level </w:t>
            </w:r>
            <w:r w:rsidR="00C058B1" w:rsidRPr="00AD71D6">
              <w:rPr>
                <w:szCs w:val="20"/>
                <w:lang w:val="en-US"/>
              </w:rPr>
              <w:t>2</w:t>
            </w:r>
            <w:r w:rsidR="009F69C0" w:rsidRPr="00AD71D6">
              <w:rPr>
                <w:szCs w:val="20"/>
                <w:lang w:val="en-US"/>
              </w:rPr>
              <w:t>, implementing the attribute pr</w:t>
            </w:r>
            <w:r w:rsidR="009F69C0" w:rsidRPr="00AD71D6">
              <w:rPr>
                <w:szCs w:val="20"/>
                <w:lang w:val="en-US"/>
              </w:rPr>
              <w:t>o</w:t>
            </w:r>
            <w:r w:rsidR="009F69C0" w:rsidRPr="00AD71D6">
              <w:rPr>
                <w:szCs w:val="20"/>
                <w:lang w:val="en-US"/>
              </w:rPr>
              <w:t>file ”ELN-AP-Pnr-01”</w:t>
            </w:r>
            <w:r w:rsidR="0058503A" w:rsidRPr="00AD71D6">
              <w:rPr>
                <w:szCs w:val="20"/>
                <w:lang w:val="en-US"/>
              </w:rPr>
              <w:t>.</w:t>
            </w:r>
          </w:p>
        </w:tc>
        <w:tc>
          <w:tcPr>
            <w:tcW w:w="2693" w:type="dxa"/>
            <w:tcBorders>
              <w:bottom w:val="single" w:sz="8" w:space="0" w:color="78C0D4"/>
            </w:tcBorders>
            <w:shd w:val="clear" w:color="auto" w:fill="D2EAF1"/>
          </w:tcPr>
          <w:p w14:paraId="53745B41" w14:textId="77777777" w:rsidR="0058503A" w:rsidRPr="00AD71D6" w:rsidRDefault="005022E1" w:rsidP="001E49B3">
            <w:pPr>
              <w:keepNext/>
              <w:rPr>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r w:rsidR="00C058B1" w:rsidRPr="00D44410" w14:paraId="1ADAEC9B" w14:textId="77777777" w:rsidTr="0076675A">
        <w:tc>
          <w:tcPr>
            <w:tcW w:w="5353" w:type="dxa"/>
            <w:shd w:val="clear" w:color="auto" w:fill="auto"/>
          </w:tcPr>
          <w:p w14:paraId="222D2073" w14:textId="77777777" w:rsidR="00C058B1" w:rsidRPr="00AD71D6" w:rsidRDefault="00C058B1" w:rsidP="001E49B3">
            <w:pPr>
              <w:keepNext/>
              <w:rPr>
                <w:bCs/>
                <w:szCs w:val="20"/>
              </w:rPr>
            </w:pPr>
            <w:r w:rsidRPr="00AD71D6">
              <w:rPr>
                <w:bCs/>
                <w:szCs w:val="20"/>
              </w:rPr>
              <w:t>http://id.elegnamnden.se/ec/1.0/loa3-pnr</w:t>
            </w:r>
          </w:p>
        </w:tc>
        <w:tc>
          <w:tcPr>
            <w:tcW w:w="4678" w:type="dxa"/>
            <w:shd w:val="clear" w:color="auto" w:fill="auto"/>
          </w:tcPr>
          <w:p w14:paraId="384299BE" w14:textId="77777777" w:rsidR="00C058B1" w:rsidRPr="00AD71D6" w:rsidRDefault="00C058B1" w:rsidP="001E49B3">
            <w:pPr>
              <w:keepNext/>
              <w:rPr>
                <w:szCs w:val="20"/>
                <w:lang w:val="en-US"/>
              </w:rPr>
            </w:pPr>
            <w:r w:rsidRPr="00AD71D6">
              <w:rPr>
                <w:szCs w:val="20"/>
                <w:lang w:val="en-US"/>
              </w:rPr>
              <w:t>Service consuming/providing assertions based on assurance level 3, implementing the attribute pr</w:t>
            </w:r>
            <w:r w:rsidRPr="00AD71D6">
              <w:rPr>
                <w:szCs w:val="20"/>
                <w:lang w:val="en-US"/>
              </w:rPr>
              <w:t>o</w:t>
            </w:r>
            <w:r w:rsidRPr="00AD71D6">
              <w:rPr>
                <w:szCs w:val="20"/>
                <w:lang w:val="en-US"/>
              </w:rPr>
              <w:t>file ”ELN-AP-Pnr-01”.</w:t>
            </w:r>
          </w:p>
        </w:tc>
        <w:tc>
          <w:tcPr>
            <w:tcW w:w="2693" w:type="dxa"/>
            <w:shd w:val="clear" w:color="auto" w:fill="auto"/>
          </w:tcPr>
          <w:p w14:paraId="6E10F02D" w14:textId="77777777" w:rsidR="00C058B1" w:rsidRPr="00AD71D6" w:rsidRDefault="00C058B1" w:rsidP="001E49B3">
            <w:pPr>
              <w:keepNext/>
              <w:rPr>
                <w:b/>
                <w:szCs w:val="20"/>
                <w:lang w:val="en-US"/>
              </w:rPr>
            </w:pPr>
            <w:r w:rsidRPr="00AD71D6">
              <w:rPr>
                <w:b/>
                <w:szCs w:val="20"/>
                <w:lang w:val="en-US"/>
              </w:rPr>
              <w:t>[EntityCat]</w:t>
            </w:r>
          </w:p>
        </w:tc>
      </w:tr>
      <w:tr w:rsidR="00C058B1" w:rsidRPr="00D44410" w14:paraId="4A223B6B" w14:textId="77777777" w:rsidTr="001E49B3">
        <w:tc>
          <w:tcPr>
            <w:tcW w:w="5353" w:type="dxa"/>
            <w:shd w:val="clear" w:color="auto" w:fill="D2EAF1"/>
          </w:tcPr>
          <w:p w14:paraId="5BB3AC55" w14:textId="77777777" w:rsidR="00C058B1" w:rsidRPr="00AD71D6" w:rsidRDefault="00C058B1" w:rsidP="00C058B1">
            <w:pPr>
              <w:keepNext/>
              <w:rPr>
                <w:bCs/>
                <w:szCs w:val="20"/>
              </w:rPr>
            </w:pPr>
            <w:r w:rsidRPr="00AD71D6">
              <w:rPr>
                <w:bCs/>
                <w:szCs w:val="20"/>
              </w:rPr>
              <w:t>http://id.elegnamnden.se/ec/1.0/loa4-pnr</w:t>
            </w:r>
          </w:p>
        </w:tc>
        <w:tc>
          <w:tcPr>
            <w:tcW w:w="4678" w:type="dxa"/>
            <w:shd w:val="clear" w:color="auto" w:fill="D2EAF1"/>
          </w:tcPr>
          <w:p w14:paraId="16E7114C" w14:textId="77777777" w:rsidR="00C058B1" w:rsidRPr="00AD71D6" w:rsidRDefault="00C058B1" w:rsidP="00C058B1">
            <w:pPr>
              <w:keepNext/>
              <w:rPr>
                <w:szCs w:val="20"/>
                <w:lang w:val="en-US"/>
              </w:rPr>
            </w:pPr>
            <w:r w:rsidRPr="00AD71D6">
              <w:rPr>
                <w:szCs w:val="20"/>
                <w:lang w:val="en-US"/>
              </w:rPr>
              <w:t>Service consuming/providing assertions based on assurance level 4, implementing the attribute pr</w:t>
            </w:r>
            <w:r w:rsidRPr="00AD71D6">
              <w:rPr>
                <w:szCs w:val="20"/>
                <w:lang w:val="en-US"/>
              </w:rPr>
              <w:t>o</w:t>
            </w:r>
            <w:r w:rsidRPr="00AD71D6">
              <w:rPr>
                <w:szCs w:val="20"/>
                <w:lang w:val="en-US"/>
              </w:rPr>
              <w:t>file ”ELN-AP-Pnr-01”.</w:t>
            </w:r>
          </w:p>
        </w:tc>
        <w:tc>
          <w:tcPr>
            <w:tcW w:w="2693" w:type="dxa"/>
            <w:shd w:val="clear" w:color="auto" w:fill="D2EAF1"/>
          </w:tcPr>
          <w:p w14:paraId="398F50F9" w14:textId="77777777" w:rsidR="00C058B1" w:rsidRPr="00AD71D6" w:rsidRDefault="00C058B1"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E4E6558" w14:textId="77777777" w:rsidR="0058503A" w:rsidRDefault="0058503A" w:rsidP="0058503A">
      <w:pPr>
        <w:rPr>
          <w:lang w:val="en-US"/>
        </w:rPr>
      </w:pPr>
    </w:p>
    <w:p w14:paraId="4092A2E8" w14:textId="4524BEB4" w:rsidR="009A5E8C" w:rsidRDefault="00A30B89" w:rsidP="009A5E8C">
      <w:pPr>
        <w:pStyle w:val="Heading4"/>
        <w:rPr>
          <w:lang w:val="en-US"/>
        </w:rPr>
      </w:pPr>
      <w:bookmarkStart w:id="13" w:name="_Toc263960352"/>
      <w:r>
        <w:rPr>
          <w:lang w:val="en-US"/>
        </w:rPr>
        <w:t>Entity Categories</w:t>
      </w:r>
      <w:r w:rsidR="009A5E8C">
        <w:rPr>
          <w:lang w:val="en-US"/>
        </w:rPr>
        <w:t xml:space="preserve"> for Service Propert</w:t>
      </w:r>
      <w:r w:rsidR="00DB647B">
        <w:rPr>
          <w:lang w:val="en-US"/>
        </w:rPr>
        <w:t>ies</w:t>
      </w:r>
      <w:bookmarkEnd w:id="13"/>
    </w:p>
    <w:p w14:paraId="54807220" w14:textId="77777777" w:rsidR="009A5E8C" w:rsidRDefault="009A5E8C" w:rsidP="009A5E8C">
      <w:pPr>
        <w:keepNext/>
        <w:rPr>
          <w:lang w:val="en-US"/>
        </w:rPr>
      </w:pPr>
      <w:r>
        <w:rPr>
          <w:lang w:val="en-US"/>
        </w:rPr>
        <w:t>Identifiers for defined service properties.</w:t>
      </w:r>
    </w:p>
    <w:p w14:paraId="5EA71947" w14:textId="77777777" w:rsidR="009A5E8C" w:rsidRPr="00C57782" w:rsidRDefault="009A5E8C" w:rsidP="009A5E8C">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9A5E8C" w:rsidRPr="00D44410" w14:paraId="549F0530" w14:textId="77777777" w:rsidTr="001E49B3">
        <w:tc>
          <w:tcPr>
            <w:tcW w:w="5353" w:type="dxa"/>
            <w:tcBorders>
              <w:top w:val="single" w:sz="8" w:space="0" w:color="78C0D4"/>
              <w:left w:val="single" w:sz="8" w:space="0" w:color="78C0D4"/>
              <w:bottom w:val="single" w:sz="8" w:space="0" w:color="78C0D4"/>
            </w:tcBorders>
            <w:shd w:val="clear" w:color="auto" w:fill="4BACC6"/>
          </w:tcPr>
          <w:p w14:paraId="4B81A8F6" w14:textId="77777777" w:rsidR="009A5E8C" w:rsidRPr="00AD71D6" w:rsidRDefault="009A5E8C"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483BBBFC" w14:textId="77777777" w:rsidR="009A5E8C" w:rsidRPr="00AD71D6" w:rsidRDefault="009A5E8C"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36A78B7D" w14:textId="77777777" w:rsidR="009A5E8C" w:rsidRPr="00AD71D6" w:rsidRDefault="009A5E8C" w:rsidP="001E49B3">
            <w:pPr>
              <w:keepNext/>
              <w:rPr>
                <w:b/>
                <w:bCs/>
                <w:szCs w:val="20"/>
                <w:lang w:val="en-US"/>
              </w:rPr>
            </w:pPr>
            <w:r w:rsidRPr="00AD71D6">
              <w:rPr>
                <w:b/>
                <w:bCs/>
                <w:szCs w:val="20"/>
                <w:lang w:val="en-US"/>
              </w:rPr>
              <w:t>Referen</w:t>
            </w:r>
            <w:r w:rsidR="0090288A" w:rsidRPr="00AD71D6">
              <w:rPr>
                <w:b/>
                <w:bCs/>
                <w:szCs w:val="20"/>
                <w:lang w:val="en-US"/>
              </w:rPr>
              <w:t>ce</w:t>
            </w:r>
          </w:p>
        </w:tc>
      </w:tr>
      <w:tr w:rsidR="009A5E8C" w:rsidRPr="00D44410" w14:paraId="2B107DDB" w14:textId="77777777" w:rsidTr="001E49B3">
        <w:tc>
          <w:tcPr>
            <w:tcW w:w="5353" w:type="dxa"/>
            <w:shd w:val="clear" w:color="auto" w:fill="D2EAF1"/>
          </w:tcPr>
          <w:p w14:paraId="7396E6EA" w14:textId="77777777" w:rsidR="009A5E8C" w:rsidRPr="00AD71D6" w:rsidRDefault="009A5E8C" w:rsidP="001E49B3">
            <w:pPr>
              <w:keepNext/>
              <w:rPr>
                <w:bCs/>
                <w:szCs w:val="20"/>
              </w:rPr>
            </w:pPr>
            <w:r w:rsidRPr="00AD71D6">
              <w:rPr>
                <w:bCs/>
                <w:iCs/>
                <w:szCs w:val="20"/>
              </w:rPr>
              <w:t>http://id.elegnamnden.se/sprop/1.0/mobile-auth</w:t>
            </w:r>
          </w:p>
        </w:tc>
        <w:tc>
          <w:tcPr>
            <w:tcW w:w="4678" w:type="dxa"/>
            <w:shd w:val="clear" w:color="auto" w:fill="D2EAF1"/>
          </w:tcPr>
          <w:p w14:paraId="7F258F19" w14:textId="77777777" w:rsidR="009A5E8C" w:rsidRPr="00AD71D6" w:rsidRDefault="009A5E8C" w:rsidP="001E49B3">
            <w:pPr>
              <w:keepNext/>
              <w:rPr>
                <w:szCs w:val="20"/>
                <w:lang w:val="en-US"/>
              </w:rPr>
            </w:pPr>
            <w:r w:rsidRPr="00AD71D6">
              <w:rPr>
                <w:szCs w:val="20"/>
                <w:lang w:val="en-US"/>
              </w:rPr>
              <w:t>Service adapted to require/provide user authent</w:t>
            </w:r>
            <w:r w:rsidRPr="00AD71D6">
              <w:rPr>
                <w:szCs w:val="20"/>
                <w:lang w:val="en-US"/>
              </w:rPr>
              <w:t>i</w:t>
            </w:r>
            <w:r w:rsidRPr="00AD71D6">
              <w:rPr>
                <w:szCs w:val="20"/>
                <w:lang w:val="en-US"/>
              </w:rPr>
              <w:t>cation based on mobile devices.</w:t>
            </w:r>
          </w:p>
        </w:tc>
        <w:tc>
          <w:tcPr>
            <w:tcW w:w="2693" w:type="dxa"/>
            <w:shd w:val="clear" w:color="auto" w:fill="D2EAF1"/>
          </w:tcPr>
          <w:p w14:paraId="5EEFA818" w14:textId="77777777" w:rsidR="009A5E8C" w:rsidRPr="00AD71D6" w:rsidRDefault="009A5E8C"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32B90BEF" w14:textId="77777777" w:rsidR="009A5E8C" w:rsidRPr="00D44410" w:rsidRDefault="009A5E8C" w:rsidP="009A5E8C">
      <w:pPr>
        <w:rPr>
          <w:lang w:val="en-US"/>
        </w:rPr>
      </w:pPr>
    </w:p>
    <w:p w14:paraId="000B8D58" w14:textId="0D188874" w:rsidR="00E86C94" w:rsidRPr="00D44410" w:rsidRDefault="00A30B89" w:rsidP="00C141D1">
      <w:pPr>
        <w:pStyle w:val="Heading4"/>
        <w:rPr>
          <w:lang w:val="en-US"/>
        </w:rPr>
      </w:pPr>
      <w:bookmarkStart w:id="14" w:name="_Toc263960353"/>
      <w:r>
        <w:rPr>
          <w:lang w:val="en-US"/>
        </w:rPr>
        <w:t>Entity Categories</w:t>
      </w:r>
      <w:r w:rsidR="00C57782">
        <w:rPr>
          <w:lang w:val="en-US"/>
        </w:rPr>
        <w:t xml:space="preserve"> for </w:t>
      </w:r>
      <w:r w:rsidR="00BD73EC">
        <w:rPr>
          <w:lang w:val="en-US"/>
        </w:rPr>
        <w:t>S</w:t>
      </w:r>
      <w:r w:rsidR="00E86C94">
        <w:rPr>
          <w:lang w:val="en-US"/>
        </w:rPr>
        <w:t xml:space="preserve">ervice </w:t>
      </w:r>
      <w:r w:rsidR="00BD73EC">
        <w:rPr>
          <w:lang w:val="en-US"/>
        </w:rPr>
        <w:t>T</w:t>
      </w:r>
      <w:r w:rsidR="00E86C94">
        <w:rPr>
          <w:lang w:val="en-US"/>
        </w:rPr>
        <w:t>ype</w:t>
      </w:r>
      <w:bookmarkEnd w:id="14"/>
    </w:p>
    <w:p w14:paraId="563A2150" w14:textId="77777777" w:rsidR="00E86C94" w:rsidRPr="00DB3066" w:rsidRDefault="007F145D" w:rsidP="00E86C94">
      <w:pPr>
        <w:keepNext/>
        <w:rPr>
          <w:lang w:val="en-US"/>
        </w:rPr>
      </w:pPr>
      <w:r>
        <w:rPr>
          <w:lang w:val="en-US"/>
        </w:rPr>
        <w:t>I</w:t>
      </w:r>
      <w:r w:rsidR="00E86C94">
        <w:rPr>
          <w:lang w:val="en-US"/>
        </w:rPr>
        <w:t>dentifier</w:t>
      </w:r>
      <w:r>
        <w:rPr>
          <w:lang w:val="en-US"/>
        </w:rPr>
        <w:t>s</w:t>
      </w:r>
      <w:r w:rsidR="00E86C94">
        <w:rPr>
          <w:lang w:val="en-US"/>
        </w:rPr>
        <w:t xml:space="preserve"> </w:t>
      </w:r>
      <w:r w:rsidR="009F7883">
        <w:rPr>
          <w:lang w:val="en-US"/>
        </w:rPr>
        <w:t>for</w:t>
      </w:r>
      <w:r w:rsidR="00E86C94">
        <w:rPr>
          <w:lang w:val="en-US"/>
        </w:rPr>
        <w:t xml:space="preserve"> </w:t>
      </w:r>
      <w:r w:rsidR="009F7883">
        <w:rPr>
          <w:lang w:val="en-US"/>
        </w:rPr>
        <w:t>defined</w:t>
      </w:r>
      <w:r w:rsidR="00E86C94">
        <w:rPr>
          <w:lang w:val="en-US"/>
        </w:rPr>
        <w:t xml:space="preserve"> service type</w:t>
      </w:r>
      <w:r w:rsidR="009F7883">
        <w:rPr>
          <w:lang w:val="en-US"/>
        </w:rPr>
        <w:t>s</w:t>
      </w:r>
      <w:r w:rsidR="00E86C94">
        <w:rPr>
          <w:lang w:val="en-US"/>
        </w:rPr>
        <w:t>.</w:t>
      </w:r>
    </w:p>
    <w:p w14:paraId="0F1CEAAF" w14:textId="77777777" w:rsidR="00E86C94" w:rsidRPr="00DB3066" w:rsidRDefault="00E86C94" w:rsidP="00E86C94">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E86C94" w:rsidRPr="00D44410" w14:paraId="5FC0045D" w14:textId="77777777" w:rsidTr="001E49B3">
        <w:tc>
          <w:tcPr>
            <w:tcW w:w="5353" w:type="dxa"/>
            <w:tcBorders>
              <w:top w:val="single" w:sz="8" w:space="0" w:color="78C0D4"/>
              <w:left w:val="single" w:sz="8" w:space="0" w:color="78C0D4"/>
              <w:bottom w:val="single" w:sz="8" w:space="0" w:color="78C0D4"/>
            </w:tcBorders>
            <w:shd w:val="clear" w:color="auto" w:fill="4BACC6"/>
          </w:tcPr>
          <w:p w14:paraId="6363FCE9" w14:textId="77777777" w:rsidR="00E86C94" w:rsidRPr="00AD71D6" w:rsidRDefault="00E86C94"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0DEA5F79" w14:textId="77777777" w:rsidR="00E86C94" w:rsidRPr="00AD71D6" w:rsidRDefault="00E86C94" w:rsidP="001E49B3">
            <w:pPr>
              <w:keepNext/>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735D5CDA" w14:textId="77777777" w:rsidR="00E86C94" w:rsidRPr="00AD71D6" w:rsidRDefault="00E86C94" w:rsidP="001E49B3">
            <w:pPr>
              <w:keepNext/>
              <w:rPr>
                <w:b/>
                <w:bCs/>
                <w:szCs w:val="20"/>
                <w:lang w:val="en-US"/>
              </w:rPr>
            </w:pPr>
            <w:r w:rsidRPr="00AD71D6">
              <w:rPr>
                <w:b/>
                <w:bCs/>
                <w:szCs w:val="20"/>
                <w:lang w:val="en-US"/>
              </w:rPr>
              <w:t>Referen</w:t>
            </w:r>
            <w:r w:rsidR="0090288A" w:rsidRPr="00AD71D6">
              <w:rPr>
                <w:b/>
                <w:bCs/>
                <w:szCs w:val="20"/>
                <w:lang w:val="en-US"/>
              </w:rPr>
              <w:t>ce</w:t>
            </w:r>
          </w:p>
        </w:tc>
      </w:tr>
      <w:tr w:rsidR="00E86C94" w:rsidRPr="00D44410" w14:paraId="35081373" w14:textId="77777777" w:rsidTr="001E49B3">
        <w:tc>
          <w:tcPr>
            <w:tcW w:w="5353" w:type="dxa"/>
            <w:shd w:val="clear" w:color="auto" w:fill="D2EAF1"/>
          </w:tcPr>
          <w:p w14:paraId="647456A6" w14:textId="77777777" w:rsidR="00E86C94" w:rsidRPr="00AD71D6" w:rsidRDefault="00E86C94" w:rsidP="001E49B3">
            <w:pPr>
              <w:keepNext/>
              <w:rPr>
                <w:bCs/>
                <w:szCs w:val="20"/>
              </w:rPr>
            </w:pPr>
            <w:r w:rsidRPr="00AD71D6">
              <w:rPr>
                <w:bCs/>
                <w:iCs/>
                <w:szCs w:val="20"/>
              </w:rPr>
              <w:t>http://id.elegnamnden.se/s</w:t>
            </w:r>
            <w:r w:rsidR="006B7628" w:rsidRPr="00AD71D6">
              <w:rPr>
                <w:bCs/>
                <w:iCs/>
                <w:szCs w:val="20"/>
              </w:rPr>
              <w:t>t</w:t>
            </w:r>
            <w:r w:rsidRPr="00AD71D6">
              <w:rPr>
                <w:bCs/>
                <w:iCs/>
                <w:szCs w:val="20"/>
              </w:rPr>
              <w:t>/1.0/sigservice</w:t>
            </w:r>
          </w:p>
        </w:tc>
        <w:tc>
          <w:tcPr>
            <w:tcW w:w="4678" w:type="dxa"/>
            <w:shd w:val="clear" w:color="auto" w:fill="D2EAF1"/>
          </w:tcPr>
          <w:p w14:paraId="5E2D099A" w14:textId="77777777" w:rsidR="00E86C94" w:rsidRPr="00AD71D6" w:rsidRDefault="00BD73EC" w:rsidP="001E49B3">
            <w:pPr>
              <w:keepNext/>
              <w:rPr>
                <w:szCs w:val="20"/>
                <w:lang w:val="en-US"/>
              </w:rPr>
            </w:pPr>
            <w:r w:rsidRPr="00AD71D6">
              <w:rPr>
                <w:szCs w:val="20"/>
                <w:lang w:val="en-US"/>
              </w:rPr>
              <w:t>E</w:t>
            </w:r>
            <w:r w:rsidR="00E86C94" w:rsidRPr="00AD71D6">
              <w:rPr>
                <w:szCs w:val="20"/>
                <w:lang w:val="en-US"/>
              </w:rPr>
              <w:t>lectronic signature serv</w:t>
            </w:r>
            <w:r w:rsidRPr="00AD71D6">
              <w:rPr>
                <w:szCs w:val="20"/>
                <w:lang w:val="en-US"/>
              </w:rPr>
              <w:t>i</w:t>
            </w:r>
            <w:r w:rsidR="00E86C94" w:rsidRPr="00AD71D6">
              <w:rPr>
                <w:szCs w:val="20"/>
                <w:lang w:val="en-US"/>
              </w:rPr>
              <w:t>ce</w:t>
            </w:r>
          </w:p>
        </w:tc>
        <w:tc>
          <w:tcPr>
            <w:tcW w:w="2693" w:type="dxa"/>
            <w:shd w:val="clear" w:color="auto" w:fill="D2EAF1"/>
          </w:tcPr>
          <w:p w14:paraId="00D636FC" w14:textId="77777777" w:rsidR="00E86C94" w:rsidRPr="00AD71D6" w:rsidRDefault="00E86C94" w:rsidP="001E49B3">
            <w:pPr>
              <w:keepNext/>
              <w:rPr>
                <w:b/>
                <w:szCs w:val="20"/>
                <w:lang w:val="en-US"/>
              </w:rPr>
            </w:pPr>
            <w:r w:rsidRPr="00AD71D6">
              <w:rPr>
                <w:b/>
                <w:szCs w:val="20"/>
                <w:lang w:val="en-US"/>
              </w:rPr>
              <w:t>[</w:t>
            </w:r>
            <w:proofErr w:type="spellStart"/>
            <w:r w:rsidRPr="00AD71D6">
              <w:rPr>
                <w:b/>
                <w:szCs w:val="20"/>
                <w:lang w:val="en-US"/>
              </w:rPr>
              <w:t>EntityCat</w:t>
            </w:r>
            <w:proofErr w:type="spellEnd"/>
            <w:r w:rsidRPr="00AD71D6">
              <w:rPr>
                <w:b/>
                <w:szCs w:val="20"/>
                <w:lang w:val="en-US"/>
              </w:rPr>
              <w:t>]</w:t>
            </w:r>
          </w:p>
        </w:tc>
      </w:tr>
    </w:tbl>
    <w:p w14:paraId="11DEFB92" w14:textId="77777777" w:rsidR="00E86C94" w:rsidRDefault="00E86C94" w:rsidP="0058503A">
      <w:pPr>
        <w:rPr>
          <w:lang w:val="en-US"/>
        </w:rPr>
      </w:pPr>
    </w:p>
    <w:p w14:paraId="3265D862" w14:textId="5F8627E6" w:rsidR="0058503A" w:rsidRDefault="0058503A" w:rsidP="00A4651E">
      <w:pPr>
        <w:pStyle w:val="Heading3"/>
        <w:spacing w:before="200" w:after="0" w:line="240" w:lineRule="auto"/>
        <w:rPr>
          <w:lang w:val="en-US"/>
        </w:rPr>
      </w:pPr>
      <w:bookmarkStart w:id="15" w:name="_Toc263960354"/>
      <w:r w:rsidRPr="00D44410">
        <w:rPr>
          <w:lang w:val="en-US"/>
        </w:rPr>
        <w:lastRenderedPageBreak/>
        <w:t>Central Sign</w:t>
      </w:r>
      <w:r w:rsidR="00F45009">
        <w:rPr>
          <w:lang w:val="en-US"/>
        </w:rPr>
        <w:t>ing</w:t>
      </w:r>
      <w:bookmarkEnd w:id="15"/>
    </w:p>
    <w:p w14:paraId="082AFC9D" w14:textId="77777777" w:rsidR="00A4651E" w:rsidRPr="00A4651E" w:rsidRDefault="00A4651E" w:rsidP="00A4651E">
      <w:pPr>
        <w:keepNext/>
        <w:rPr>
          <w:lang w:val="en-US"/>
        </w:rPr>
      </w:pPr>
      <w:r>
        <w:rPr>
          <w:lang w:val="en-US"/>
        </w:rPr>
        <w:t>Identifiers used in the protocol for requesting services form a central signing service.</w:t>
      </w:r>
    </w:p>
    <w:p w14:paraId="7429B610" w14:textId="77777777" w:rsidR="0058503A" w:rsidRPr="00D44410" w:rsidRDefault="0058503A" w:rsidP="00A4651E">
      <w:pPr>
        <w:keepNext/>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15B1E9F0" w14:textId="77777777" w:rsidTr="001E49B3">
        <w:tc>
          <w:tcPr>
            <w:tcW w:w="5353" w:type="dxa"/>
            <w:tcBorders>
              <w:top w:val="single" w:sz="8" w:space="0" w:color="78C0D4"/>
              <w:left w:val="single" w:sz="8" w:space="0" w:color="78C0D4"/>
              <w:bottom w:val="single" w:sz="8" w:space="0" w:color="78C0D4"/>
            </w:tcBorders>
            <w:shd w:val="clear" w:color="auto" w:fill="4BACC6"/>
          </w:tcPr>
          <w:p w14:paraId="7F3A6DA5" w14:textId="77777777" w:rsidR="0058503A" w:rsidRPr="00AD71D6" w:rsidRDefault="0058503A" w:rsidP="001E49B3">
            <w:pPr>
              <w:keepNext/>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7F8D55D6" w14:textId="77777777" w:rsidR="0058503A" w:rsidRPr="00AD71D6" w:rsidRDefault="0058503A" w:rsidP="001E49B3">
            <w:pPr>
              <w:keepNext/>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6C22FF88" w14:textId="77777777" w:rsidR="0058503A" w:rsidRPr="00AD71D6" w:rsidRDefault="0058503A" w:rsidP="001E49B3">
            <w:pPr>
              <w:keepNext/>
              <w:rPr>
                <w:b/>
                <w:bCs/>
                <w:szCs w:val="20"/>
                <w:lang w:val="en-US"/>
              </w:rPr>
            </w:pPr>
            <w:r w:rsidRPr="00AD71D6">
              <w:rPr>
                <w:b/>
                <w:bCs/>
                <w:szCs w:val="20"/>
                <w:lang w:val="en-US"/>
              </w:rPr>
              <w:t>Referen</w:t>
            </w:r>
            <w:r w:rsidR="0090288A" w:rsidRPr="00AD71D6">
              <w:rPr>
                <w:b/>
                <w:bCs/>
                <w:szCs w:val="20"/>
                <w:lang w:val="en-US"/>
              </w:rPr>
              <w:t>ce</w:t>
            </w:r>
          </w:p>
        </w:tc>
      </w:tr>
      <w:tr w:rsidR="0058503A" w:rsidRPr="00D44410" w14:paraId="43A5A6F9" w14:textId="77777777" w:rsidTr="001E49B3">
        <w:tc>
          <w:tcPr>
            <w:tcW w:w="5353" w:type="dxa"/>
            <w:shd w:val="clear" w:color="auto" w:fill="D2EAF1"/>
          </w:tcPr>
          <w:p w14:paraId="65685475" w14:textId="77777777" w:rsidR="0058503A" w:rsidRPr="00AD71D6" w:rsidRDefault="0058503A" w:rsidP="001E49B3">
            <w:pPr>
              <w:keepNext/>
              <w:rPr>
                <w:b/>
                <w:bCs/>
                <w:szCs w:val="20"/>
              </w:rPr>
            </w:pPr>
            <w:r w:rsidRPr="00AD71D6">
              <w:rPr>
                <w:bCs/>
                <w:szCs w:val="20"/>
              </w:rPr>
              <w:t>http://id.elegnamnden.se/csig/1.0/dss-ext/ns</w:t>
            </w:r>
          </w:p>
        </w:tc>
        <w:tc>
          <w:tcPr>
            <w:tcW w:w="4678" w:type="dxa"/>
            <w:shd w:val="clear" w:color="auto" w:fill="D2EAF1"/>
          </w:tcPr>
          <w:p w14:paraId="6E7CF626" w14:textId="77777777" w:rsidR="0058503A" w:rsidRPr="00AD71D6" w:rsidRDefault="0058503A" w:rsidP="001E49B3">
            <w:pPr>
              <w:keepNext/>
              <w:rPr>
                <w:szCs w:val="20"/>
                <w:lang w:val="en-US"/>
              </w:rPr>
            </w:pPr>
            <w:r w:rsidRPr="00AD71D6">
              <w:rPr>
                <w:szCs w:val="20"/>
                <w:lang w:val="en-US"/>
              </w:rPr>
              <w:t xml:space="preserve">XML schema name space </w:t>
            </w:r>
            <w:r w:rsidR="00A4651E" w:rsidRPr="00AD71D6">
              <w:rPr>
                <w:szCs w:val="20"/>
                <w:lang w:val="en-US"/>
              </w:rPr>
              <w:t xml:space="preserve">for the Eid2 protocol extensions to the </w:t>
            </w:r>
            <w:r w:rsidRPr="00AD71D6">
              <w:rPr>
                <w:szCs w:val="20"/>
                <w:lang w:val="en-US"/>
              </w:rPr>
              <w:t>OASIS DSS proto</w:t>
            </w:r>
            <w:r w:rsidR="00A4651E" w:rsidRPr="00AD71D6">
              <w:rPr>
                <w:szCs w:val="20"/>
                <w:lang w:val="en-US"/>
              </w:rPr>
              <w:t>col</w:t>
            </w:r>
            <w:r w:rsidRPr="00AD71D6">
              <w:rPr>
                <w:szCs w:val="20"/>
                <w:lang w:val="en-US"/>
              </w:rPr>
              <w:t>.</w:t>
            </w:r>
          </w:p>
        </w:tc>
        <w:tc>
          <w:tcPr>
            <w:tcW w:w="2693" w:type="dxa"/>
            <w:shd w:val="clear" w:color="auto" w:fill="D2EAF1"/>
          </w:tcPr>
          <w:p w14:paraId="4AFC145A" w14:textId="77777777" w:rsidR="0058503A" w:rsidRPr="00AD71D6" w:rsidRDefault="00825975" w:rsidP="001E49B3">
            <w:pPr>
              <w:keepNext/>
              <w:rPr>
                <w:szCs w:val="20"/>
                <w:lang w:val="en-US"/>
              </w:rPr>
            </w:pPr>
            <w:r w:rsidRPr="00AD71D6">
              <w:rPr>
                <w:b/>
                <w:szCs w:val="20"/>
                <w:lang w:val="en-US"/>
              </w:rPr>
              <w:t>[</w:t>
            </w:r>
            <w:proofErr w:type="spellStart"/>
            <w:r w:rsidRPr="00AD71D6">
              <w:rPr>
                <w:b/>
                <w:szCs w:val="20"/>
                <w:lang w:val="en-US"/>
              </w:rPr>
              <w:t>CSignProt</w:t>
            </w:r>
            <w:proofErr w:type="spellEnd"/>
            <w:r w:rsidRPr="00AD71D6">
              <w:rPr>
                <w:b/>
                <w:szCs w:val="20"/>
                <w:lang w:val="en-US"/>
              </w:rPr>
              <w:t>]</w:t>
            </w:r>
          </w:p>
        </w:tc>
      </w:tr>
      <w:tr w:rsidR="0058503A" w:rsidRPr="00D44410" w14:paraId="35A03ECD" w14:textId="77777777" w:rsidTr="001E49B3">
        <w:tc>
          <w:tcPr>
            <w:tcW w:w="5353" w:type="dxa"/>
            <w:tcBorders>
              <w:right w:val="nil"/>
            </w:tcBorders>
            <w:shd w:val="clear" w:color="auto" w:fill="auto"/>
          </w:tcPr>
          <w:p w14:paraId="450375F9" w14:textId="77777777" w:rsidR="0058503A" w:rsidRPr="00AD71D6" w:rsidRDefault="0058503A" w:rsidP="001E49B3">
            <w:pPr>
              <w:keepNext/>
              <w:rPr>
                <w:bCs/>
                <w:szCs w:val="20"/>
              </w:rPr>
            </w:pPr>
            <w:r w:rsidRPr="00AD71D6">
              <w:rPr>
                <w:bCs/>
                <w:szCs w:val="20"/>
              </w:rPr>
              <w:t>http://id.elegnamnden.se/csig/1.0/dss-ext/profile</w:t>
            </w:r>
          </w:p>
        </w:tc>
        <w:tc>
          <w:tcPr>
            <w:tcW w:w="4678" w:type="dxa"/>
            <w:tcBorders>
              <w:left w:val="nil"/>
              <w:right w:val="nil"/>
            </w:tcBorders>
            <w:shd w:val="clear" w:color="auto" w:fill="auto"/>
          </w:tcPr>
          <w:p w14:paraId="30D1B14B" w14:textId="77777777" w:rsidR="0058503A" w:rsidRPr="00AD71D6" w:rsidRDefault="00A4651E" w:rsidP="001E49B3">
            <w:pPr>
              <w:keepNext/>
              <w:rPr>
                <w:szCs w:val="20"/>
                <w:lang w:val="en-US"/>
              </w:rPr>
            </w:pPr>
            <w:r w:rsidRPr="00AD71D6">
              <w:rPr>
                <w:szCs w:val="20"/>
                <w:lang w:val="en-US"/>
              </w:rPr>
              <w:t>Implementation profile identifier for the Eid2 pr</w:t>
            </w:r>
            <w:r w:rsidRPr="00AD71D6">
              <w:rPr>
                <w:szCs w:val="20"/>
                <w:lang w:val="en-US"/>
              </w:rPr>
              <w:t>o</w:t>
            </w:r>
            <w:r w:rsidRPr="00AD71D6">
              <w:rPr>
                <w:szCs w:val="20"/>
                <w:lang w:val="en-US"/>
              </w:rPr>
              <w:t>tocol extensions to the OASIS DSS protocol.</w:t>
            </w:r>
          </w:p>
        </w:tc>
        <w:tc>
          <w:tcPr>
            <w:tcW w:w="2693" w:type="dxa"/>
            <w:tcBorders>
              <w:left w:val="nil"/>
            </w:tcBorders>
            <w:shd w:val="clear" w:color="auto" w:fill="auto"/>
          </w:tcPr>
          <w:p w14:paraId="778B49EF" w14:textId="77777777" w:rsidR="0058503A" w:rsidRPr="00AD71D6" w:rsidRDefault="00825975" w:rsidP="001E49B3">
            <w:pPr>
              <w:keepNext/>
              <w:rPr>
                <w:szCs w:val="20"/>
                <w:lang w:val="en-US"/>
              </w:rPr>
            </w:pPr>
            <w:r w:rsidRPr="00AD71D6">
              <w:rPr>
                <w:b/>
                <w:szCs w:val="20"/>
                <w:lang w:val="en-US"/>
              </w:rPr>
              <w:t>[</w:t>
            </w:r>
            <w:proofErr w:type="spellStart"/>
            <w:r w:rsidRPr="00AD71D6">
              <w:rPr>
                <w:b/>
                <w:szCs w:val="20"/>
                <w:lang w:val="en-US"/>
              </w:rPr>
              <w:t>CSignProf</w:t>
            </w:r>
            <w:proofErr w:type="spellEnd"/>
            <w:r w:rsidRPr="00AD71D6">
              <w:rPr>
                <w:b/>
                <w:szCs w:val="20"/>
                <w:lang w:val="en-US"/>
              </w:rPr>
              <w:t>]</w:t>
            </w:r>
          </w:p>
        </w:tc>
      </w:tr>
    </w:tbl>
    <w:p w14:paraId="5F960461" w14:textId="77777777" w:rsidR="0058503A" w:rsidRPr="00D44410" w:rsidRDefault="0058503A" w:rsidP="0058503A">
      <w:pPr>
        <w:rPr>
          <w:lang w:val="en-US"/>
        </w:rPr>
      </w:pPr>
    </w:p>
    <w:p w14:paraId="1932E923" w14:textId="77777777" w:rsidR="0058503A" w:rsidRDefault="0058503A" w:rsidP="0058503A">
      <w:pPr>
        <w:pStyle w:val="Heading3"/>
        <w:spacing w:before="200" w:after="0" w:line="240" w:lineRule="auto"/>
        <w:rPr>
          <w:lang w:val="en-US"/>
        </w:rPr>
      </w:pPr>
      <w:bookmarkStart w:id="16" w:name="_Toc263960355"/>
      <w:r w:rsidRPr="00D44410">
        <w:rPr>
          <w:lang w:val="en-US"/>
        </w:rPr>
        <w:t>Authentication context</w:t>
      </w:r>
      <w:bookmarkEnd w:id="16"/>
    </w:p>
    <w:p w14:paraId="5126ACC5" w14:textId="77777777" w:rsidR="00A4651E" w:rsidRPr="00A4651E" w:rsidRDefault="00A4651E" w:rsidP="00A4651E">
      <w:pPr>
        <w:rPr>
          <w:lang w:val="en-US"/>
        </w:rPr>
      </w:pPr>
      <w:r>
        <w:rPr>
          <w:lang w:val="en-US"/>
        </w:rPr>
        <w:t>Identifiers associated with the Authentication Context X.509 extension</w:t>
      </w:r>
    </w:p>
    <w:p w14:paraId="53BEDF3A" w14:textId="77777777" w:rsidR="0058503A" w:rsidRPr="00D44410" w:rsidRDefault="0058503A" w:rsidP="0058503A">
      <w:pPr>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5353"/>
        <w:gridCol w:w="4678"/>
        <w:gridCol w:w="2693"/>
      </w:tblGrid>
      <w:tr w:rsidR="0058503A" w:rsidRPr="00D44410" w14:paraId="7C772E6B" w14:textId="77777777" w:rsidTr="001E49B3">
        <w:tc>
          <w:tcPr>
            <w:tcW w:w="5353" w:type="dxa"/>
            <w:tcBorders>
              <w:top w:val="single" w:sz="8" w:space="0" w:color="78C0D4"/>
              <w:left w:val="single" w:sz="8" w:space="0" w:color="78C0D4"/>
              <w:bottom w:val="single" w:sz="8" w:space="0" w:color="78C0D4"/>
            </w:tcBorders>
            <w:shd w:val="clear" w:color="auto" w:fill="4BACC6"/>
          </w:tcPr>
          <w:p w14:paraId="5C868FDB" w14:textId="77777777" w:rsidR="0058503A" w:rsidRPr="00AD71D6" w:rsidRDefault="0058503A" w:rsidP="0058503A">
            <w:pPr>
              <w:rPr>
                <w:b/>
                <w:bCs/>
                <w:szCs w:val="20"/>
                <w:lang w:val="en-US"/>
              </w:rPr>
            </w:pPr>
            <w:r w:rsidRPr="00AD71D6">
              <w:rPr>
                <w:b/>
                <w:bCs/>
                <w:szCs w:val="20"/>
                <w:lang w:val="en-US"/>
              </w:rPr>
              <w:t>URL</w:t>
            </w:r>
          </w:p>
        </w:tc>
        <w:tc>
          <w:tcPr>
            <w:tcW w:w="4678" w:type="dxa"/>
            <w:tcBorders>
              <w:top w:val="single" w:sz="8" w:space="0" w:color="78C0D4"/>
              <w:bottom w:val="single" w:sz="8" w:space="0" w:color="78C0D4"/>
            </w:tcBorders>
            <w:shd w:val="clear" w:color="auto" w:fill="4BACC6"/>
          </w:tcPr>
          <w:p w14:paraId="3149B1F5" w14:textId="77777777" w:rsidR="0058503A" w:rsidRPr="00AD71D6" w:rsidRDefault="0058503A" w:rsidP="00DB3066">
            <w:pPr>
              <w:rPr>
                <w:b/>
                <w:bCs/>
                <w:szCs w:val="20"/>
                <w:lang w:val="en-US"/>
              </w:rPr>
            </w:pPr>
            <w:r w:rsidRPr="00AD71D6">
              <w:rPr>
                <w:b/>
                <w:bCs/>
                <w:szCs w:val="20"/>
                <w:lang w:val="en-US"/>
              </w:rPr>
              <w:t>Obje</w:t>
            </w:r>
            <w:r w:rsidR="00DB3066" w:rsidRPr="00AD71D6">
              <w:rPr>
                <w:b/>
                <w:bCs/>
                <w:szCs w:val="20"/>
                <w:lang w:val="en-US"/>
              </w:rPr>
              <w:t>c</w:t>
            </w:r>
            <w:r w:rsidRPr="00AD71D6">
              <w:rPr>
                <w:b/>
                <w:bCs/>
                <w:szCs w:val="20"/>
                <w:lang w:val="en-US"/>
              </w:rPr>
              <w:t>t</w:t>
            </w:r>
          </w:p>
        </w:tc>
        <w:tc>
          <w:tcPr>
            <w:tcW w:w="2693" w:type="dxa"/>
            <w:tcBorders>
              <w:top w:val="single" w:sz="8" w:space="0" w:color="78C0D4"/>
              <w:bottom w:val="single" w:sz="8" w:space="0" w:color="78C0D4"/>
              <w:right w:val="single" w:sz="8" w:space="0" w:color="78C0D4"/>
            </w:tcBorders>
            <w:shd w:val="clear" w:color="auto" w:fill="4BACC6"/>
          </w:tcPr>
          <w:p w14:paraId="733CBEF8" w14:textId="38B57A39" w:rsidR="0058503A" w:rsidRPr="00AD71D6" w:rsidRDefault="0058503A" w:rsidP="0058503A">
            <w:pPr>
              <w:rPr>
                <w:b/>
                <w:bCs/>
                <w:szCs w:val="20"/>
                <w:lang w:val="en-US"/>
              </w:rPr>
            </w:pPr>
            <w:r w:rsidRPr="00AD71D6">
              <w:rPr>
                <w:b/>
                <w:bCs/>
                <w:szCs w:val="20"/>
                <w:lang w:val="en-US"/>
              </w:rPr>
              <w:t>Referen</w:t>
            </w:r>
            <w:r w:rsidR="00D311C1" w:rsidRPr="00AD71D6">
              <w:rPr>
                <w:b/>
                <w:bCs/>
                <w:szCs w:val="20"/>
                <w:lang w:val="en-US"/>
              </w:rPr>
              <w:t>ce</w:t>
            </w:r>
          </w:p>
        </w:tc>
      </w:tr>
      <w:tr w:rsidR="0058503A" w:rsidRPr="00D44410" w14:paraId="50BB69D1" w14:textId="77777777" w:rsidTr="001E49B3">
        <w:tc>
          <w:tcPr>
            <w:tcW w:w="5353" w:type="dxa"/>
            <w:shd w:val="clear" w:color="auto" w:fill="D2EAF1"/>
          </w:tcPr>
          <w:p w14:paraId="033CC8AB" w14:textId="77777777" w:rsidR="0058503A" w:rsidRPr="00AD71D6" w:rsidRDefault="0058503A" w:rsidP="0034726F">
            <w:pPr>
              <w:rPr>
                <w:b/>
                <w:bCs/>
                <w:szCs w:val="20"/>
              </w:rPr>
            </w:pPr>
            <w:r w:rsidRPr="00AD71D6">
              <w:rPr>
                <w:bCs/>
                <w:szCs w:val="20"/>
              </w:rPr>
              <w:t>http://id.elegnamnden.se/auth-cont/1.0/sa</w:t>
            </w:r>
            <w:r w:rsidR="0034726F" w:rsidRPr="00AD71D6">
              <w:rPr>
                <w:bCs/>
                <w:szCs w:val="20"/>
              </w:rPr>
              <w:t>ci</w:t>
            </w:r>
          </w:p>
        </w:tc>
        <w:tc>
          <w:tcPr>
            <w:tcW w:w="4678" w:type="dxa"/>
            <w:shd w:val="clear" w:color="auto" w:fill="D2EAF1"/>
          </w:tcPr>
          <w:p w14:paraId="4DEAFD18" w14:textId="77777777" w:rsidR="0058503A" w:rsidRPr="00AD71D6" w:rsidRDefault="0058503A" w:rsidP="00A4651E">
            <w:pPr>
              <w:rPr>
                <w:szCs w:val="20"/>
                <w:lang w:val="en-US"/>
              </w:rPr>
            </w:pPr>
            <w:r w:rsidRPr="00AD71D6">
              <w:rPr>
                <w:szCs w:val="20"/>
                <w:lang w:val="en-US"/>
              </w:rPr>
              <w:t xml:space="preserve">XML schema name space </w:t>
            </w:r>
            <w:r w:rsidR="00A4651E" w:rsidRPr="00AD71D6">
              <w:rPr>
                <w:szCs w:val="20"/>
                <w:lang w:val="en-US"/>
              </w:rPr>
              <w:t>for</w:t>
            </w:r>
            <w:r w:rsidRPr="00AD71D6">
              <w:rPr>
                <w:szCs w:val="20"/>
                <w:lang w:val="en-US"/>
              </w:rPr>
              <w:t xml:space="preserve"> SAML Authentic</w:t>
            </w:r>
            <w:r w:rsidRPr="00AD71D6">
              <w:rPr>
                <w:szCs w:val="20"/>
                <w:lang w:val="en-US"/>
              </w:rPr>
              <w:t>a</w:t>
            </w:r>
            <w:r w:rsidRPr="00AD71D6">
              <w:rPr>
                <w:szCs w:val="20"/>
                <w:lang w:val="en-US"/>
              </w:rPr>
              <w:t xml:space="preserve">tion Context Information </w:t>
            </w:r>
            <w:r w:rsidR="00A4651E" w:rsidRPr="00AD71D6">
              <w:rPr>
                <w:szCs w:val="20"/>
                <w:lang w:val="en-US"/>
              </w:rPr>
              <w:t>in the</w:t>
            </w:r>
            <w:r w:rsidRPr="00AD71D6">
              <w:rPr>
                <w:szCs w:val="20"/>
                <w:lang w:val="en-US"/>
              </w:rPr>
              <w:t xml:space="preserve"> Authentication Context </w:t>
            </w:r>
            <w:r w:rsidR="00A4651E" w:rsidRPr="00AD71D6">
              <w:rPr>
                <w:szCs w:val="20"/>
                <w:lang w:val="en-US"/>
              </w:rPr>
              <w:t>X.509 certificate extension</w:t>
            </w:r>
          </w:p>
        </w:tc>
        <w:tc>
          <w:tcPr>
            <w:tcW w:w="2693" w:type="dxa"/>
            <w:shd w:val="clear" w:color="auto" w:fill="D2EAF1"/>
          </w:tcPr>
          <w:p w14:paraId="4AFC6BAB"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bl>
    <w:p w14:paraId="40D769F1" w14:textId="77777777" w:rsidR="0058503A" w:rsidRPr="00D44410" w:rsidRDefault="0058503A" w:rsidP="0058503A">
      <w:pPr>
        <w:rPr>
          <w:lang w:val="en-US"/>
        </w:rPr>
      </w:pPr>
    </w:p>
    <w:p w14:paraId="2308156C" w14:textId="77777777" w:rsidR="0058503A" w:rsidRDefault="0058503A" w:rsidP="0058503A">
      <w:pPr>
        <w:rPr>
          <w:lang w:val="en-US"/>
        </w:rPr>
      </w:pPr>
    </w:p>
    <w:p w14:paraId="082AA608" w14:textId="10F32CA7" w:rsidR="00482D4B" w:rsidRDefault="00FC7E74" w:rsidP="009603AD">
      <w:pPr>
        <w:pStyle w:val="Heading3"/>
        <w:spacing w:before="200" w:after="0" w:line="240" w:lineRule="auto"/>
        <w:rPr>
          <w:lang w:val="en-US"/>
        </w:rPr>
      </w:pPr>
      <w:bookmarkStart w:id="17" w:name="_Toc263960356"/>
      <w:r>
        <w:rPr>
          <w:lang w:val="en-US"/>
        </w:rPr>
        <w:lastRenderedPageBreak/>
        <w:t>Sign Response Status C</w:t>
      </w:r>
      <w:r w:rsidR="00482D4B">
        <w:rPr>
          <w:lang w:val="en-US"/>
        </w:rPr>
        <w:t>odes</w:t>
      </w:r>
      <w:bookmarkEnd w:id="17"/>
    </w:p>
    <w:p w14:paraId="6730338E" w14:textId="75B7F03A" w:rsidR="00482D4B" w:rsidRPr="00A4651E" w:rsidRDefault="00482D4B" w:rsidP="00361DAE">
      <w:pPr>
        <w:keepNext/>
        <w:keepLines/>
        <w:rPr>
          <w:lang w:val="en-US"/>
        </w:rPr>
      </w:pPr>
      <w:r>
        <w:rPr>
          <w:lang w:val="en-US"/>
        </w:rPr>
        <w:t xml:space="preserve">Status code identifiers for the </w:t>
      </w:r>
      <w:r w:rsidRPr="00482D4B">
        <w:rPr>
          <w:lang w:val="en-US"/>
        </w:rPr>
        <w:t>Eid2 DSS Extension for SAML based Central Signing service</w:t>
      </w:r>
      <w:r>
        <w:rPr>
          <w:lang w:val="en-US"/>
        </w:rPr>
        <w:t xml:space="preserve">. The following identifiers provide defined status codes for inclusion in a </w:t>
      </w:r>
      <w:r w:rsidRPr="00991D5E">
        <w:rPr>
          <w:rStyle w:val="Code"/>
        </w:rPr>
        <w:t>&lt;ResultMinor&gt;</w:t>
      </w:r>
      <w:r>
        <w:rPr>
          <w:lang w:val="en-US"/>
        </w:rPr>
        <w:t xml:space="preserve"> element of the </w:t>
      </w:r>
      <w:r w:rsidRPr="00991D5E">
        <w:rPr>
          <w:rStyle w:val="Code"/>
        </w:rPr>
        <w:t>&lt;Result&gt;</w:t>
      </w:r>
      <w:r>
        <w:rPr>
          <w:lang w:val="en-US"/>
        </w:rPr>
        <w:t xml:space="preserve"> element of a sign response message according to the OASIS standard “</w:t>
      </w:r>
      <w:r w:rsidR="00991D5E">
        <w:rPr>
          <w:lang w:val="en-US"/>
        </w:rPr>
        <w:t xml:space="preserve">Digital Signature Service Core </w:t>
      </w:r>
      <w:r w:rsidRPr="00482D4B">
        <w:rPr>
          <w:lang w:val="en-US"/>
        </w:rPr>
        <w:t>Protocols, Elements, and Bindings Version 1.0</w:t>
      </w:r>
      <w:r>
        <w:rPr>
          <w:lang w:val="en-US"/>
        </w:rPr>
        <w:t>”.</w:t>
      </w:r>
    </w:p>
    <w:p w14:paraId="3F36C6B2" w14:textId="77777777" w:rsidR="00482D4B" w:rsidRPr="00D44410" w:rsidRDefault="00482D4B" w:rsidP="00361DAE">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482D4B" w:rsidRPr="00D44410" w14:paraId="2BAB8BC3" w14:textId="77777777" w:rsidTr="001E49B3">
        <w:tc>
          <w:tcPr>
            <w:tcW w:w="6204" w:type="dxa"/>
            <w:tcBorders>
              <w:top w:val="single" w:sz="8" w:space="0" w:color="78C0D4"/>
              <w:left w:val="single" w:sz="8" w:space="0" w:color="78C0D4"/>
              <w:bottom w:val="single" w:sz="8" w:space="0" w:color="78C0D4"/>
            </w:tcBorders>
            <w:shd w:val="clear" w:color="auto" w:fill="4BACC6"/>
          </w:tcPr>
          <w:p w14:paraId="33717B06" w14:textId="77777777" w:rsidR="00482D4B" w:rsidRPr="00AD71D6" w:rsidRDefault="00482D4B" w:rsidP="001E49B3">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23895F49" w14:textId="77777777" w:rsidR="00482D4B" w:rsidRPr="00AD71D6" w:rsidRDefault="00482D4B" w:rsidP="001E49B3">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68193FA5" w14:textId="251EA41E" w:rsidR="00482D4B" w:rsidRPr="00AD71D6" w:rsidRDefault="00482D4B" w:rsidP="001E49B3">
            <w:pPr>
              <w:keepNext/>
              <w:keepLines/>
              <w:rPr>
                <w:b/>
                <w:bCs/>
                <w:szCs w:val="20"/>
                <w:lang w:val="en-US"/>
              </w:rPr>
            </w:pPr>
            <w:r w:rsidRPr="00AD71D6">
              <w:rPr>
                <w:b/>
                <w:bCs/>
                <w:szCs w:val="20"/>
                <w:lang w:val="en-US"/>
              </w:rPr>
              <w:t>Referen</w:t>
            </w:r>
            <w:r w:rsidR="00D311C1" w:rsidRPr="00AD71D6">
              <w:rPr>
                <w:b/>
                <w:bCs/>
                <w:szCs w:val="20"/>
                <w:lang w:val="en-US"/>
              </w:rPr>
              <w:t>ce</w:t>
            </w:r>
          </w:p>
        </w:tc>
      </w:tr>
      <w:tr w:rsidR="00482D4B" w:rsidRPr="00D44410" w14:paraId="01092F2C" w14:textId="77777777" w:rsidTr="001E49B3">
        <w:tc>
          <w:tcPr>
            <w:tcW w:w="6204" w:type="dxa"/>
            <w:shd w:val="clear" w:color="auto" w:fill="D2EAF1"/>
          </w:tcPr>
          <w:p w14:paraId="6F1D841D" w14:textId="77777777" w:rsidR="00482D4B" w:rsidRPr="00AD71D6" w:rsidRDefault="00FE678E" w:rsidP="001E49B3">
            <w:pPr>
              <w:keepNext/>
              <w:keepLines/>
              <w:rPr>
                <w:b/>
                <w:bCs/>
                <w:szCs w:val="20"/>
              </w:rPr>
            </w:pPr>
            <w:r w:rsidRPr="00AD71D6">
              <w:rPr>
                <w:bCs/>
                <w:szCs w:val="20"/>
              </w:rPr>
              <w:t>http://id.elegnamnden.se/sig-status/1.0/req-</w:t>
            </w:r>
            <w:r w:rsidR="00482D4B" w:rsidRPr="00AD71D6">
              <w:rPr>
                <w:bCs/>
                <w:szCs w:val="20"/>
              </w:rPr>
              <w:t>expired</w:t>
            </w:r>
          </w:p>
        </w:tc>
        <w:tc>
          <w:tcPr>
            <w:tcW w:w="3827" w:type="dxa"/>
            <w:shd w:val="clear" w:color="auto" w:fill="D2EAF1"/>
          </w:tcPr>
          <w:p w14:paraId="5A62494A" w14:textId="77777777" w:rsidR="00482D4B" w:rsidRPr="00AD71D6" w:rsidRDefault="00482D4B" w:rsidP="001E49B3">
            <w:pPr>
              <w:keepNext/>
              <w:keepLines/>
              <w:rPr>
                <w:szCs w:val="20"/>
                <w:lang w:val="en-US"/>
              </w:rPr>
            </w:pPr>
            <w:r w:rsidRPr="00AD71D6">
              <w:rPr>
                <w:szCs w:val="20"/>
                <w:lang w:val="en-US"/>
              </w:rPr>
              <w:t>The time window for the signature r</w:t>
            </w:r>
            <w:r w:rsidRPr="00AD71D6">
              <w:rPr>
                <w:szCs w:val="20"/>
                <w:lang w:val="en-US"/>
              </w:rPr>
              <w:t>e</w:t>
            </w:r>
            <w:r w:rsidRPr="00AD71D6">
              <w:rPr>
                <w:szCs w:val="20"/>
                <w:lang w:val="en-US"/>
              </w:rPr>
              <w:t>quest has expired.</w:t>
            </w:r>
          </w:p>
        </w:tc>
        <w:tc>
          <w:tcPr>
            <w:tcW w:w="2693" w:type="dxa"/>
            <w:shd w:val="clear" w:color="auto" w:fill="D2EAF1"/>
          </w:tcPr>
          <w:p w14:paraId="07A2865C" w14:textId="77777777" w:rsidR="00482D4B" w:rsidRPr="00AD71D6" w:rsidRDefault="009603AD" w:rsidP="001E49B3">
            <w:pPr>
              <w:keepNext/>
              <w:keepLines/>
              <w:rPr>
                <w:szCs w:val="20"/>
                <w:lang w:val="en-US"/>
              </w:rPr>
            </w:pPr>
            <w:r w:rsidRPr="00AD71D6">
              <w:rPr>
                <w:szCs w:val="20"/>
                <w:lang w:val="en-US"/>
              </w:rPr>
              <w:t>[OASIS-DSS]</w:t>
            </w:r>
          </w:p>
        </w:tc>
      </w:tr>
      <w:tr w:rsidR="009603AD" w:rsidRPr="00D44410" w14:paraId="045A9EDF" w14:textId="77777777" w:rsidTr="001E49B3">
        <w:tc>
          <w:tcPr>
            <w:tcW w:w="6204" w:type="dxa"/>
            <w:tcBorders>
              <w:right w:val="nil"/>
            </w:tcBorders>
            <w:shd w:val="clear" w:color="auto" w:fill="auto"/>
          </w:tcPr>
          <w:p w14:paraId="586363DB" w14:textId="77777777" w:rsidR="009603AD" w:rsidRPr="00AD71D6" w:rsidRDefault="009603AD" w:rsidP="001E49B3">
            <w:pPr>
              <w:keepNext/>
              <w:keepLines/>
              <w:rPr>
                <w:b/>
                <w:bCs/>
                <w:szCs w:val="20"/>
              </w:rPr>
            </w:pPr>
            <w:r w:rsidRPr="00AD71D6">
              <w:rPr>
                <w:bCs/>
                <w:szCs w:val="20"/>
              </w:rPr>
              <w:t>http://id.elegnamnden.se/sig-status/1.0/user-mismatch</w:t>
            </w:r>
          </w:p>
        </w:tc>
        <w:tc>
          <w:tcPr>
            <w:tcW w:w="3827" w:type="dxa"/>
            <w:tcBorders>
              <w:left w:val="nil"/>
              <w:right w:val="nil"/>
            </w:tcBorders>
            <w:shd w:val="clear" w:color="auto" w:fill="auto"/>
          </w:tcPr>
          <w:p w14:paraId="77FA9D3A" w14:textId="77777777" w:rsidR="009603AD" w:rsidRPr="00AD71D6" w:rsidRDefault="009603AD" w:rsidP="001E49B3">
            <w:pPr>
              <w:keepNext/>
              <w:keepLines/>
              <w:rPr>
                <w:szCs w:val="20"/>
                <w:lang w:val="en-US"/>
              </w:rPr>
            </w:pPr>
            <w:r w:rsidRPr="00AD71D6">
              <w:rPr>
                <w:szCs w:val="20"/>
                <w:lang w:val="en-US"/>
              </w:rPr>
              <w:t>The authenticated user does not match the signer identity attributes in the r</w:t>
            </w:r>
            <w:r w:rsidRPr="00AD71D6">
              <w:rPr>
                <w:szCs w:val="20"/>
                <w:lang w:val="en-US"/>
              </w:rPr>
              <w:t>e</w:t>
            </w:r>
            <w:r w:rsidRPr="00AD71D6">
              <w:rPr>
                <w:szCs w:val="20"/>
                <w:lang w:val="en-US"/>
              </w:rPr>
              <w:t>quest.</w:t>
            </w:r>
          </w:p>
        </w:tc>
        <w:tc>
          <w:tcPr>
            <w:tcW w:w="2693" w:type="dxa"/>
            <w:tcBorders>
              <w:left w:val="nil"/>
            </w:tcBorders>
            <w:shd w:val="clear" w:color="auto" w:fill="auto"/>
          </w:tcPr>
          <w:p w14:paraId="646EA91D" w14:textId="77777777" w:rsidR="009603AD" w:rsidRPr="00AD71D6" w:rsidRDefault="009603AD" w:rsidP="001E49B3">
            <w:pPr>
              <w:keepNext/>
              <w:keepLines/>
              <w:rPr>
                <w:szCs w:val="20"/>
                <w:lang w:val="en-US"/>
              </w:rPr>
            </w:pPr>
            <w:r w:rsidRPr="00AD71D6">
              <w:rPr>
                <w:szCs w:val="20"/>
                <w:lang w:val="en-US"/>
              </w:rPr>
              <w:t>[OASIS-DSS]</w:t>
            </w:r>
          </w:p>
        </w:tc>
      </w:tr>
      <w:tr w:rsidR="009603AD" w:rsidRPr="00D44410" w14:paraId="5405A4F9" w14:textId="77777777" w:rsidTr="001E49B3">
        <w:tc>
          <w:tcPr>
            <w:tcW w:w="6204" w:type="dxa"/>
            <w:shd w:val="clear" w:color="auto" w:fill="D2EAF1"/>
          </w:tcPr>
          <w:p w14:paraId="238D829E" w14:textId="77777777" w:rsidR="009603AD" w:rsidRPr="00AD71D6" w:rsidRDefault="009603AD" w:rsidP="001E49B3">
            <w:pPr>
              <w:keepNext/>
              <w:keepLines/>
              <w:rPr>
                <w:b/>
                <w:bCs/>
                <w:szCs w:val="20"/>
              </w:rPr>
            </w:pPr>
            <w:r w:rsidRPr="00AD71D6">
              <w:rPr>
                <w:bCs/>
                <w:szCs w:val="20"/>
              </w:rPr>
              <w:t>http://id.elegnamnden.se/sig-status/1.0/unsupported-loa</w:t>
            </w:r>
          </w:p>
        </w:tc>
        <w:tc>
          <w:tcPr>
            <w:tcW w:w="3827" w:type="dxa"/>
            <w:shd w:val="clear" w:color="auto" w:fill="D2EAF1"/>
          </w:tcPr>
          <w:p w14:paraId="06D8A452" w14:textId="77777777" w:rsidR="009603AD" w:rsidRPr="00AD71D6" w:rsidRDefault="009603AD" w:rsidP="001E49B3">
            <w:pPr>
              <w:keepNext/>
              <w:keepLines/>
              <w:rPr>
                <w:szCs w:val="20"/>
                <w:lang w:val="en-US"/>
              </w:rPr>
            </w:pPr>
            <w:r w:rsidRPr="00AD71D6">
              <w:rPr>
                <w:szCs w:val="20"/>
                <w:lang w:val="en-US"/>
              </w:rPr>
              <w:t>The requested level of assurance for user authentication is not su</w:t>
            </w:r>
            <w:r w:rsidRPr="00AD71D6">
              <w:rPr>
                <w:szCs w:val="20"/>
                <w:lang w:val="en-US"/>
              </w:rPr>
              <w:t>p</w:t>
            </w:r>
            <w:r w:rsidRPr="00AD71D6">
              <w:rPr>
                <w:szCs w:val="20"/>
                <w:lang w:val="en-US"/>
              </w:rPr>
              <w:t>ported.</w:t>
            </w:r>
          </w:p>
        </w:tc>
        <w:tc>
          <w:tcPr>
            <w:tcW w:w="2693" w:type="dxa"/>
            <w:shd w:val="clear" w:color="auto" w:fill="D2EAF1"/>
          </w:tcPr>
          <w:p w14:paraId="402484C1" w14:textId="77777777" w:rsidR="009603AD" w:rsidRPr="00AD71D6" w:rsidRDefault="00E11883" w:rsidP="001E49B3">
            <w:pPr>
              <w:keepNext/>
              <w:keepLines/>
              <w:rPr>
                <w:szCs w:val="20"/>
                <w:lang w:val="en-US"/>
              </w:rPr>
            </w:pPr>
            <w:r w:rsidRPr="00AD71D6">
              <w:rPr>
                <w:szCs w:val="20"/>
                <w:lang w:val="en-US"/>
              </w:rPr>
              <w:t>[OASIS-DSS]</w:t>
            </w:r>
          </w:p>
        </w:tc>
      </w:tr>
    </w:tbl>
    <w:p w14:paraId="7796BB85" w14:textId="77777777" w:rsidR="00482D4B" w:rsidRPr="00D44410" w:rsidRDefault="00482D4B" w:rsidP="00482D4B">
      <w:pPr>
        <w:rPr>
          <w:lang w:val="en-US"/>
        </w:rPr>
      </w:pPr>
    </w:p>
    <w:p w14:paraId="6CA4E010" w14:textId="77777777" w:rsidR="00482D4B" w:rsidRPr="00D44410" w:rsidRDefault="00482D4B" w:rsidP="0058503A">
      <w:pPr>
        <w:rPr>
          <w:lang w:val="en-US"/>
        </w:rPr>
      </w:pPr>
    </w:p>
    <w:p w14:paraId="6CBABAC2" w14:textId="14BF9944" w:rsidR="00832186" w:rsidRDefault="00832186" w:rsidP="00832186">
      <w:pPr>
        <w:pStyle w:val="Heading3"/>
        <w:spacing w:before="200" w:after="0" w:line="240" w:lineRule="auto"/>
        <w:rPr>
          <w:lang w:val="en-US"/>
        </w:rPr>
      </w:pPr>
      <w:bookmarkStart w:id="18" w:name="_Toc263960357"/>
      <w:bookmarkStart w:id="19" w:name="_Ref263960469"/>
      <w:bookmarkStart w:id="20" w:name="_Ref263960472"/>
      <w:r>
        <w:rPr>
          <w:lang w:val="en-US"/>
        </w:rPr>
        <w:t>XML Schema namespaces</w:t>
      </w:r>
      <w:bookmarkEnd w:id="18"/>
      <w:bookmarkEnd w:id="19"/>
      <w:bookmarkEnd w:id="20"/>
    </w:p>
    <w:p w14:paraId="529B922C" w14:textId="3EEB9BDD" w:rsidR="00832186" w:rsidRPr="00A4651E" w:rsidRDefault="00832186" w:rsidP="00832186">
      <w:pPr>
        <w:keepNext/>
        <w:keepLines/>
        <w:rPr>
          <w:lang w:val="en-US"/>
        </w:rPr>
      </w:pPr>
      <w:proofErr w:type="gramStart"/>
      <w:r>
        <w:rPr>
          <w:lang w:val="en-US"/>
        </w:rPr>
        <w:t>URI identifiers for XML Schema namespaces.</w:t>
      </w:r>
      <w:proofErr w:type="gramEnd"/>
    </w:p>
    <w:p w14:paraId="354378D4" w14:textId="77777777" w:rsidR="00832186" w:rsidRPr="00D44410" w:rsidRDefault="00832186" w:rsidP="00832186">
      <w:pPr>
        <w:keepNext/>
        <w:keepLines/>
        <w:rPr>
          <w:lang w:val="en-US"/>
        </w:rPr>
      </w:pP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6204"/>
        <w:gridCol w:w="3827"/>
        <w:gridCol w:w="2693"/>
      </w:tblGrid>
      <w:tr w:rsidR="00832186" w:rsidRPr="00D44410" w14:paraId="65FF8412" w14:textId="77777777" w:rsidTr="00832186">
        <w:tc>
          <w:tcPr>
            <w:tcW w:w="6204" w:type="dxa"/>
            <w:tcBorders>
              <w:top w:val="single" w:sz="8" w:space="0" w:color="78C0D4"/>
              <w:left w:val="single" w:sz="8" w:space="0" w:color="78C0D4"/>
              <w:bottom w:val="single" w:sz="8" w:space="0" w:color="78C0D4"/>
            </w:tcBorders>
            <w:shd w:val="clear" w:color="auto" w:fill="4BACC6"/>
          </w:tcPr>
          <w:p w14:paraId="787F247E" w14:textId="77777777" w:rsidR="00832186" w:rsidRPr="00AD71D6" w:rsidRDefault="00832186" w:rsidP="00832186">
            <w:pPr>
              <w:keepNext/>
              <w:keepLines/>
              <w:rPr>
                <w:b/>
                <w:bCs/>
                <w:szCs w:val="20"/>
                <w:lang w:val="en-US"/>
              </w:rPr>
            </w:pPr>
            <w:r w:rsidRPr="00AD71D6">
              <w:rPr>
                <w:b/>
                <w:bCs/>
                <w:szCs w:val="20"/>
                <w:lang w:val="en-US"/>
              </w:rPr>
              <w:t>URL</w:t>
            </w:r>
          </w:p>
        </w:tc>
        <w:tc>
          <w:tcPr>
            <w:tcW w:w="3827" w:type="dxa"/>
            <w:tcBorders>
              <w:top w:val="single" w:sz="8" w:space="0" w:color="78C0D4"/>
              <w:bottom w:val="single" w:sz="8" w:space="0" w:color="78C0D4"/>
            </w:tcBorders>
            <w:shd w:val="clear" w:color="auto" w:fill="4BACC6"/>
          </w:tcPr>
          <w:p w14:paraId="40A800EA" w14:textId="77777777" w:rsidR="00832186" w:rsidRPr="00AD71D6" w:rsidRDefault="00832186" w:rsidP="00832186">
            <w:pPr>
              <w:keepNext/>
              <w:keepLines/>
              <w:rPr>
                <w:b/>
                <w:bCs/>
                <w:szCs w:val="20"/>
                <w:lang w:val="en-US"/>
              </w:rPr>
            </w:pPr>
            <w:r w:rsidRPr="00AD71D6">
              <w:rPr>
                <w:b/>
                <w:bCs/>
                <w:szCs w:val="20"/>
                <w:lang w:val="en-US"/>
              </w:rPr>
              <w:t>Object</w:t>
            </w:r>
          </w:p>
        </w:tc>
        <w:tc>
          <w:tcPr>
            <w:tcW w:w="2693" w:type="dxa"/>
            <w:tcBorders>
              <w:top w:val="single" w:sz="8" w:space="0" w:color="78C0D4"/>
              <w:bottom w:val="single" w:sz="8" w:space="0" w:color="78C0D4"/>
              <w:right w:val="single" w:sz="8" w:space="0" w:color="78C0D4"/>
            </w:tcBorders>
            <w:shd w:val="clear" w:color="auto" w:fill="4BACC6"/>
          </w:tcPr>
          <w:p w14:paraId="0837F6B0" w14:textId="6A222150" w:rsidR="00832186" w:rsidRPr="00AD71D6" w:rsidRDefault="00832186" w:rsidP="00832186">
            <w:pPr>
              <w:keepNext/>
              <w:keepLines/>
              <w:rPr>
                <w:b/>
                <w:bCs/>
                <w:szCs w:val="20"/>
                <w:lang w:val="en-US"/>
              </w:rPr>
            </w:pPr>
            <w:r w:rsidRPr="00AD71D6">
              <w:rPr>
                <w:b/>
                <w:bCs/>
                <w:szCs w:val="20"/>
                <w:lang w:val="en-US"/>
              </w:rPr>
              <w:t>Referen</w:t>
            </w:r>
            <w:r w:rsidR="00D311C1" w:rsidRPr="00AD71D6">
              <w:rPr>
                <w:b/>
                <w:bCs/>
                <w:szCs w:val="20"/>
                <w:lang w:val="en-US"/>
              </w:rPr>
              <w:t>ce</w:t>
            </w:r>
          </w:p>
        </w:tc>
      </w:tr>
      <w:tr w:rsidR="00832186" w:rsidRPr="00D44410" w14:paraId="71330730" w14:textId="77777777" w:rsidTr="00832186">
        <w:tc>
          <w:tcPr>
            <w:tcW w:w="6204" w:type="dxa"/>
            <w:shd w:val="clear" w:color="auto" w:fill="D2EAF1"/>
          </w:tcPr>
          <w:p w14:paraId="167A80FB" w14:textId="2C93E562" w:rsidR="00832186" w:rsidRPr="00AD71D6" w:rsidRDefault="00832186" w:rsidP="00832186">
            <w:pPr>
              <w:keepNext/>
              <w:keepLines/>
              <w:rPr>
                <w:b/>
                <w:bCs/>
                <w:szCs w:val="20"/>
              </w:rPr>
            </w:pPr>
            <w:r w:rsidRPr="00AD71D6">
              <w:rPr>
                <w:bCs/>
                <w:szCs w:val="20"/>
              </w:rPr>
              <w:t>http://id.elegnamnden.se/ns/1.0/loa-context-params</w:t>
            </w:r>
          </w:p>
        </w:tc>
        <w:tc>
          <w:tcPr>
            <w:tcW w:w="3827" w:type="dxa"/>
            <w:shd w:val="clear" w:color="auto" w:fill="D2EAF1"/>
          </w:tcPr>
          <w:p w14:paraId="74B2D9DF" w14:textId="3D0D936C" w:rsidR="00832186" w:rsidRPr="00AD71D6" w:rsidRDefault="00D311C1" w:rsidP="00832186">
            <w:pPr>
              <w:keepNext/>
              <w:keepLines/>
              <w:rPr>
                <w:szCs w:val="20"/>
                <w:lang w:val="en-US"/>
              </w:rPr>
            </w:pPr>
            <w:r w:rsidRPr="00AD71D6">
              <w:rPr>
                <w:szCs w:val="20"/>
                <w:lang w:val="en-US"/>
              </w:rPr>
              <w:t>Parameter structure for Level of Assu</w:t>
            </w:r>
            <w:r w:rsidRPr="00AD71D6">
              <w:rPr>
                <w:szCs w:val="20"/>
                <w:lang w:val="en-US"/>
              </w:rPr>
              <w:t>r</w:t>
            </w:r>
            <w:r w:rsidRPr="00AD71D6">
              <w:rPr>
                <w:szCs w:val="20"/>
                <w:lang w:val="en-US"/>
              </w:rPr>
              <w:t>ance context class declar</w:t>
            </w:r>
            <w:r w:rsidRPr="00AD71D6">
              <w:rPr>
                <w:szCs w:val="20"/>
                <w:lang w:val="en-US"/>
              </w:rPr>
              <w:t>a</w:t>
            </w:r>
            <w:r w:rsidRPr="00AD71D6">
              <w:rPr>
                <w:szCs w:val="20"/>
                <w:lang w:val="en-US"/>
              </w:rPr>
              <w:t>tions</w:t>
            </w:r>
            <w:r w:rsidR="00832186" w:rsidRPr="00AD71D6">
              <w:rPr>
                <w:szCs w:val="20"/>
                <w:lang w:val="en-US"/>
              </w:rPr>
              <w:t>.</w:t>
            </w:r>
          </w:p>
        </w:tc>
        <w:tc>
          <w:tcPr>
            <w:tcW w:w="2693" w:type="dxa"/>
            <w:shd w:val="clear" w:color="auto" w:fill="D2EAF1"/>
          </w:tcPr>
          <w:p w14:paraId="0C5D452A" w14:textId="4E54FAB6" w:rsidR="00832186" w:rsidRPr="00AD71D6" w:rsidRDefault="00D311C1" w:rsidP="00832186">
            <w:pPr>
              <w:keepNext/>
              <w:keepLines/>
              <w:rPr>
                <w:szCs w:val="20"/>
                <w:lang w:val="en-US"/>
              </w:rPr>
            </w:pPr>
            <w:r w:rsidRPr="00AD71D6">
              <w:rPr>
                <w:bCs/>
                <w:szCs w:val="20"/>
                <w:lang w:val="en-US"/>
              </w:rPr>
              <w:t>[</w:t>
            </w:r>
            <w:proofErr w:type="spellStart"/>
            <w:r w:rsidRPr="00AD71D6">
              <w:rPr>
                <w:bCs/>
                <w:szCs w:val="20"/>
                <w:lang w:val="en-US"/>
              </w:rPr>
              <w:t>AuthContClass</w:t>
            </w:r>
            <w:proofErr w:type="spellEnd"/>
            <w:r w:rsidRPr="00AD71D6">
              <w:rPr>
                <w:bCs/>
                <w:szCs w:val="20"/>
                <w:lang w:val="en-US"/>
              </w:rPr>
              <w:t>]</w:t>
            </w:r>
          </w:p>
        </w:tc>
      </w:tr>
    </w:tbl>
    <w:p w14:paraId="2397955A" w14:textId="77777777" w:rsidR="00832186" w:rsidRPr="00D44410" w:rsidRDefault="00832186" w:rsidP="00832186">
      <w:pPr>
        <w:rPr>
          <w:lang w:val="en-US"/>
        </w:rPr>
      </w:pPr>
    </w:p>
    <w:p w14:paraId="0C34C4AB" w14:textId="77777777" w:rsidR="009603AD" w:rsidRPr="001E49B3" w:rsidRDefault="009603AD">
      <w:pPr>
        <w:spacing w:line="240" w:lineRule="auto"/>
        <w:rPr>
          <w:rFonts w:ascii="Calibri" w:eastAsia="MS Gothic" w:hAnsi="Calibri"/>
          <w:b/>
          <w:bCs/>
          <w:color w:val="4F81BD"/>
          <w:sz w:val="26"/>
          <w:szCs w:val="26"/>
          <w:lang w:val="en-US"/>
        </w:rPr>
      </w:pPr>
      <w:r>
        <w:rPr>
          <w:lang w:val="en-US"/>
        </w:rPr>
        <w:br w:type="page"/>
      </w:r>
    </w:p>
    <w:p w14:paraId="5F699B87" w14:textId="77777777" w:rsidR="0058503A" w:rsidRPr="00D44410" w:rsidRDefault="0058503A" w:rsidP="00A4651E">
      <w:pPr>
        <w:pStyle w:val="Heading2"/>
        <w:spacing w:before="200" w:after="0" w:line="240" w:lineRule="auto"/>
        <w:rPr>
          <w:lang w:val="en-US"/>
        </w:rPr>
      </w:pPr>
      <w:bookmarkStart w:id="21" w:name="_Toc263960358"/>
      <w:r w:rsidRPr="00D44410">
        <w:rPr>
          <w:lang w:val="en-US"/>
        </w:rPr>
        <w:lastRenderedPageBreak/>
        <w:t>OID identifier</w:t>
      </w:r>
      <w:r w:rsidR="00A4651E">
        <w:rPr>
          <w:lang w:val="en-US"/>
        </w:rPr>
        <w:t>s</w:t>
      </w:r>
      <w:bookmarkEnd w:id="21"/>
    </w:p>
    <w:p w14:paraId="718067DA" w14:textId="77777777" w:rsidR="00A4651E" w:rsidRDefault="00A4651E" w:rsidP="00A4651E">
      <w:pPr>
        <w:keepNext/>
        <w:rPr>
          <w:lang w:val="en-US"/>
        </w:rPr>
      </w:pPr>
    </w:p>
    <w:p w14:paraId="661CFFEB" w14:textId="77777777" w:rsidR="00A4651E" w:rsidRPr="00D44410" w:rsidRDefault="00A4651E" w:rsidP="00A4651E">
      <w:pPr>
        <w:keepNext/>
        <w:rPr>
          <w:lang w:val="en-US"/>
        </w:rPr>
      </w:pPr>
      <w:r>
        <w:rPr>
          <w:lang w:val="en-US"/>
        </w:rPr>
        <w:t>Defined categories:</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1101"/>
        <w:gridCol w:w="11623"/>
      </w:tblGrid>
      <w:tr w:rsidR="0058503A" w:rsidRPr="00D44410" w14:paraId="5D28C8A7" w14:textId="77777777" w:rsidTr="001E49B3">
        <w:tc>
          <w:tcPr>
            <w:tcW w:w="1101" w:type="dxa"/>
            <w:tcBorders>
              <w:top w:val="single" w:sz="8" w:space="0" w:color="78C0D4"/>
              <w:left w:val="single" w:sz="8" w:space="0" w:color="78C0D4"/>
              <w:bottom w:val="single" w:sz="8" w:space="0" w:color="78C0D4"/>
            </w:tcBorders>
            <w:shd w:val="clear" w:color="auto" w:fill="4BACC6"/>
          </w:tcPr>
          <w:p w14:paraId="0192BF9A" w14:textId="77777777" w:rsidR="0058503A" w:rsidRPr="00AD71D6" w:rsidRDefault="00A4651E" w:rsidP="001E49B3">
            <w:pPr>
              <w:keepNext/>
              <w:rPr>
                <w:b/>
                <w:bCs/>
                <w:szCs w:val="20"/>
                <w:lang w:val="en-US"/>
              </w:rPr>
            </w:pPr>
            <w:r w:rsidRPr="00AD71D6">
              <w:rPr>
                <w:b/>
                <w:bCs/>
                <w:szCs w:val="20"/>
                <w:lang w:val="en-US"/>
              </w:rPr>
              <w:t>Code</w:t>
            </w:r>
          </w:p>
        </w:tc>
        <w:tc>
          <w:tcPr>
            <w:tcW w:w="11623" w:type="dxa"/>
            <w:tcBorders>
              <w:top w:val="single" w:sz="8" w:space="0" w:color="78C0D4"/>
              <w:bottom w:val="single" w:sz="8" w:space="0" w:color="78C0D4"/>
              <w:right w:val="single" w:sz="8" w:space="0" w:color="78C0D4"/>
            </w:tcBorders>
            <w:shd w:val="clear" w:color="auto" w:fill="4BACC6"/>
          </w:tcPr>
          <w:p w14:paraId="75CD39A1" w14:textId="77777777" w:rsidR="0058503A" w:rsidRPr="00AD71D6" w:rsidRDefault="00A4651E" w:rsidP="001E49B3">
            <w:pPr>
              <w:keepNext/>
              <w:rPr>
                <w:b/>
                <w:bCs/>
                <w:szCs w:val="20"/>
                <w:lang w:val="en-US"/>
              </w:rPr>
            </w:pPr>
            <w:r w:rsidRPr="00AD71D6">
              <w:rPr>
                <w:b/>
                <w:bCs/>
                <w:szCs w:val="20"/>
                <w:lang w:val="en-US"/>
              </w:rPr>
              <w:t>Category</w:t>
            </w:r>
          </w:p>
        </w:tc>
      </w:tr>
      <w:tr w:rsidR="0058503A" w:rsidRPr="00D44410" w14:paraId="029249D5" w14:textId="77777777" w:rsidTr="001E49B3">
        <w:tc>
          <w:tcPr>
            <w:tcW w:w="1101" w:type="dxa"/>
            <w:shd w:val="clear" w:color="auto" w:fill="D2EAF1"/>
          </w:tcPr>
          <w:p w14:paraId="00A69B18" w14:textId="77777777" w:rsidR="0058503A" w:rsidRPr="00AD71D6" w:rsidRDefault="0058503A" w:rsidP="001E49B3">
            <w:pPr>
              <w:keepNext/>
              <w:rPr>
                <w:b/>
                <w:bCs/>
                <w:szCs w:val="20"/>
                <w:lang w:val="en-US"/>
              </w:rPr>
            </w:pPr>
            <w:r w:rsidRPr="00AD71D6">
              <w:rPr>
                <w:b/>
                <w:bCs/>
                <w:szCs w:val="20"/>
                <w:lang w:val="en-US"/>
              </w:rPr>
              <w:t>0</w:t>
            </w:r>
          </w:p>
        </w:tc>
        <w:tc>
          <w:tcPr>
            <w:tcW w:w="11623" w:type="dxa"/>
            <w:shd w:val="clear" w:color="auto" w:fill="D2EAF1"/>
          </w:tcPr>
          <w:p w14:paraId="129894D4" w14:textId="77777777" w:rsidR="0058503A" w:rsidRPr="00AD71D6" w:rsidRDefault="00A4651E" w:rsidP="001E49B3">
            <w:pPr>
              <w:keepNext/>
              <w:rPr>
                <w:szCs w:val="20"/>
                <w:lang w:val="en-US"/>
              </w:rPr>
            </w:pPr>
            <w:r w:rsidRPr="00AD71D6">
              <w:rPr>
                <w:szCs w:val="20"/>
                <w:lang w:val="en-US"/>
              </w:rPr>
              <w:t>ASN.1 modul</w:t>
            </w:r>
            <w:r w:rsidR="00AF119B" w:rsidRPr="00AD71D6">
              <w:rPr>
                <w:szCs w:val="20"/>
                <w:lang w:val="en-US"/>
              </w:rPr>
              <w:t>e</w:t>
            </w:r>
            <w:r w:rsidRPr="00AD71D6">
              <w:rPr>
                <w:szCs w:val="20"/>
                <w:lang w:val="en-US"/>
              </w:rPr>
              <w:t>s</w:t>
            </w:r>
          </w:p>
        </w:tc>
      </w:tr>
      <w:tr w:rsidR="0058503A" w:rsidRPr="00D44410" w14:paraId="506D3356" w14:textId="77777777" w:rsidTr="001E49B3">
        <w:tc>
          <w:tcPr>
            <w:tcW w:w="1101" w:type="dxa"/>
            <w:tcBorders>
              <w:right w:val="nil"/>
            </w:tcBorders>
            <w:shd w:val="clear" w:color="auto" w:fill="auto"/>
          </w:tcPr>
          <w:p w14:paraId="412733ED" w14:textId="77777777" w:rsidR="0058503A" w:rsidRPr="00AD71D6" w:rsidRDefault="0058503A" w:rsidP="001E49B3">
            <w:pPr>
              <w:keepNext/>
              <w:rPr>
                <w:b/>
                <w:bCs/>
                <w:szCs w:val="20"/>
                <w:lang w:val="en-US"/>
              </w:rPr>
            </w:pPr>
            <w:r w:rsidRPr="00AD71D6">
              <w:rPr>
                <w:b/>
                <w:bCs/>
                <w:szCs w:val="20"/>
                <w:lang w:val="en-US"/>
              </w:rPr>
              <w:t>1</w:t>
            </w:r>
          </w:p>
        </w:tc>
        <w:tc>
          <w:tcPr>
            <w:tcW w:w="11623" w:type="dxa"/>
            <w:tcBorders>
              <w:left w:val="nil"/>
            </w:tcBorders>
            <w:shd w:val="clear" w:color="auto" w:fill="auto"/>
          </w:tcPr>
          <w:p w14:paraId="17FFEE7F" w14:textId="77777777" w:rsidR="0058503A" w:rsidRPr="00AD71D6" w:rsidRDefault="0058503A" w:rsidP="001E49B3">
            <w:pPr>
              <w:keepNext/>
              <w:rPr>
                <w:szCs w:val="20"/>
                <w:lang w:val="en-US"/>
              </w:rPr>
            </w:pPr>
            <w:r w:rsidRPr="00AD71D6">
              <w:rPr>
                <w:szCs w:val="20"/>
                <w:lang w:val="en-US"/>
              </w:rPr>
              <w:t>Test</w:t>
            </w:r>
            <w:r w:rsidR="00A4651E" w:rsidRPr="00AD71D6">
              <w:rPr>
                <w:szCs w:val="20"/>
                <w:lang w:val="en-US"/>
              </w:rPr>
              <w:t xml:space="preserve"> identifiers</w:t>
            </w:r>
          </w:p>
        </w:tc>
      </w:tr>
      <w:tr w:rsidR="0058503A" w:rsidRPr="00D44410" w14:paraId="43541055" w14:textId="77777777" w:rsidTr="001E49B3">
        <w:tc>
          <w:tcPr>
            <w:tcW w:w="1101" w:type="dxa"/>
            <w:shd w:val="clear" w:color="auto" w:fill="D2EAF1"/>
          </w:tcPr>
          <w:p w14:paraId="085742BC" w14:textId="77777777" w:rsidR="0058503A" w:rsidRPr="00AD71D6" w:rsidRDefault="0058503A" w:rsidP="001E49B3">
            <w:pPr>
              <w:keepNext/>
              <w:rPr>
                <w:b/>
                <w:bCs/>
                <w:szCs w:val="20"/>
                <w:lang w:val="en-US"/>
              </w:rPr>
            </w:pPr>
            <w:r w:rsidRPr="00AD71D6">
              <w:rPr>
                <w:b/>
                <w:bCs/>
                <w:szCs w:val="20"/>
                <w:lang w:val="en-US"/>
              </w:rPr>
              <w:t>2</w:t>
            </w:r>
          </w:p>
        </w:tc>
        <w:tc>
          <w:tcPr>
            <w:tcW w:w="11623" w:type="dxa"/>
            <w:shd w:val="clear" w:color="auto" w:fill="D2EAF1"/>
          </w:tcPr>
          <w:p w14:paraId="16A7EDA2" w14:textId="77777777" w:rsidR="0058503A" w:rsidRPr="00AD71D6" w:rsidRDefault="00A4651E" w:rsidP="001E49B3">
            <w:pPr>
              <w:keepNext/>
              <w:rPr>
                <w:szCs w:val="20"/>
                <w:lang w:val="en-US"/>
              </w:rPr>
            </w:pPr>
            <w:r w:rsidRPr="00AD71D6">
              <w:rPr>
                <w:szCs w:val="20"/>
                <w:lang w:val="en-US"/>
              </w:rPr>
              <w:t>Policy identifiers</w:t>
            </w:r>
          </w:p>
        </w:tc>
      </w:tr>
      <w:tr w:rsidR="0058503A" w:rsidRPr="00D44410" w14:paraId="303AB422" w14:textId="77777777" w:rsidTr="001E49B3">
        <w:tc>
          <w:tcPr>
            <w:tcW w:w="1101" w:type="dxa"/>
            <w:tcBorders>
              <w:right w:val="nil"/>
            </w:tcBorders>
            <w:shd w:val="clear" w:color="auto" w:fill="auto"/>
          </w:tcPr>
          <w:p w14:paraId="0B03545D" w14:textId="77777777" w:rsidR="0058503A" w:rsidRPr="00AD71D6" w:rsidRDefault="0058503A" w:rsidP="001E49B3">
            <w:pPr>
              <w:keepNext/>
              <w:rPr>
                <w:b/>
                <w:bCs/>
                <w:szCs w:val="20"/>
                <w:lang w:val="en-US"/>
              </w:rPr>
            </w:pPr>
            <w:r w:rsidRPr="00AD71D6">
              <w:rPr>
                <w:b/>
                <w:bCs/>
                <w:szCs w:val="20"/>
                <w:lang w:val="en-US"/>
              </w:rPr>
              <w:t>3</w:t>
            </w:r>
          </w:p>
        </w:tc>
        <w:tc>
          <w:tcPr>
            <w:tcW w:w="11623" w:type="dxa"/>
            <w:tcBorders>
              <w:left w:val="nil"/>
            </w:tcBorders>
            <w:shd w:val="clear" w:color="auto" w:fill="auto"/>
          </w:tcPr>
          <w:p w14:paraId="19C83234" w14:textId="77777777" w:rsidR="0058503A" w:rsidRPr="00AD71D6" w:rsidRDefault="00AF119B" w:rsidP="001E49B3">
            <w:pPr>
              <w:keepNext/>
              <w:rPr>
                <w:szCs w:val="20"/>
                <w:lang w:val="en-US"/>
              </w:rPr>
            </w:pPr>
            <w:r w:rsidRPr="00AD71D6">
              <w:rPr>
                <w:szCs w:val="20"/>
                <w:lang w:val="en-US"/>
              </w:rPr>
              <w:t>Attribute identifiers</w:t>
            </w:r>
          </w:p>
        </w:tc>
      </w:tr>
      <w:tr w:rsidR="0058503A" w:rsidRPr="000269AC" w14:paraId="4E232545" w14:textId="77777777" w:rsidTr="001E49B3">
        <w:tc>
          <w:tcPr>
            <w:tcW w:w="1101" w:type="dxa"/>
            <w:shd w:val="clear" w:color="auto" w:fill="D2EAF1"/>
          </w:tcPr>
          <w:p w14:paraId="571D3B84" w14:textId="77777777" w:rsidR="0058503A" w:rsidRPr="00AD71D6" w:rsidRDefault="0058503A" w:rsidP="001E49B3">
            <w:pPr>
              <w:keepNext/>
              <w:rPr>
                <w:b/>
                <w:bCs/>
                <w:szCs w:val="20"/>
                <w:lang w:val="en-US"/>
              </w:rPr>
            </w:pPr>
            <w:r w:rsidRPr="00AD71D6">
              <w:rPr>
                <w:b/>
                <w:bCs/>
                <w:szCs w:val="20"/>
                <w:lang w:val="en-US"/>
              </w:rPr>
              <w:t>4</w:t>
            </w:r>
          </w:p>
        </w:tc>
        <w:tc>
          <w:tcPr>
            <w:tcW w:w="11623" w:type="dxa"/>
            <w:shd w:val="clear" w:color="auto" w:fill="D2EAF1"/>
          </w:tcPr>
          <w:p w14:paraId="17811584" w14:textId="77777777" w:rsidR="0058503A" w:rsidRPr="00AD71D6" w:rsidRDefault="0058503A" w:rsidP="001E49B3">
            <w:pPr>
              <w:keepNext/>
              <w:rPr>
                <w:szCs w:val="20"/>
                <w:lang w:val="en-US"/>
              </w:rPr>
            </w:pPr>
            <w:r w:rsidRPr="00AD71D6">
              <w:rPr>
                <w:szCs w:val="20"/>
                <w:lang w:val="en-US"/>
              </w:rPr>
              <w:t>”Q</w:t>
            </w:r>
            <w:r w:rsidR="00AF119B" w:rsidRPr="00AD71D6">
              <w:rPr>
                <w:szCs w:val="20"/>
                <w:lang w:val="en-US"/>
              </w:rPr>
              <w:t>ualified Certificate” Statement identifiers</w:t>
            </w:r>
            <w:r w:rsidRPr="00AD71D6">
              <w:rPr>
                <w:szCs w:val="20"/>
                <w:lang w:val="en-US"/>
              </w:rPr>
              <w:t xml:space="preserve"> </w:t>
            </w:r>
            <w:r w:rsidR="00AF119B" w:rsidRPr="00AD71D6">
              <w:rPr>
                <w:szCs w:val="20"/>
                <w:lang w:val="en-US"/>
              </w:rPr>
              <w:t>(RFC 3739)</w:t>
            </w:r>
          </w:p>
        </w:tc>
      </w:tr>
      <w:tr w:rsidR="0058503A" w:rsidRPr="00D44410" w14:paraId="66E9B1AC" w14:textId="77777777" w:rsidTr="001E49B3">
        <w:tc>
          <w:tcPr>
            <w:tcW w:w="1101" w:type="dxa"/>
            <w:tcBorders>
              <w:right w:val="nil"/>
            </w:tcBorders>
            <w:shd w:val="clear" w:color="auto" w:fill="auto"/>
          </w:tcPr>
          <w:p w14:paraId="3559AA60" w14:textId="77777777" w:rsidR="0058503A" w:rsidRPr="00AD71D6" w:rsidRDefault="0058503A" w:rsidP="001E49B3">
            <w:pPr>
              <w:keepNext/>
              <w:rPr>
                <w:b/>
                <w:bCs/>
                <w:szCs w:val="20"/>
                <w:lang w:val="en-US"/>
              </w:rPr>
            </w:pPr>
            <w:r w:rsidRPr="00AD71D6">
              <w:rPr>
                <w:b/>
                <w:bCs/>
                <w:szCs w:val="20"/>
                <w:lang w:val="en-US"/>
              </w:rPr>
              <w:t>5</w:t>
            </w:r>
          </w:p>
        </w:tc>
        <w:tc>
          <w:tcPr>
            <w:tcW w:w="11623" w:type="dxa"/>
            <w:tcBorders>
              <w:left w:val="nil"/>
            </w:tcBorders>
            <w:shd w:val="clear" w:color="auto" w:fill="auto"/>
          </w:tcPr>
          <w:p w14:paraId="4BE9E457" w14:textId="77777777" w:rsidR="0058503A" w:rsidRPr="00AD71D6" w:rsidRDefault="0058503A" w:rsidP="001E49B3">
            <w:pPr>
              <w:keepNext/>
              <w:rPr>
                <w:szCs w:val="20"/>
                <w:lang w:val="en-US"/>
              </w:rPr>
            </w:pPr>
            <w:r w:rsidRPr="00AD71D6">
              <w:rPr>
                <w:szCs w:val="20"/>
                <w:lang w:val="en-US"/>
              </w:rPr>
              <w:t>X.509 certifi</w:t>
            </w:r>
            <w:r w:rsidR="00AF119B" w:rsidRPr="00AD71D6">
              <w:rPr>
                <w:szCs w:val="20"/>
                <w:lang w:val="en-US"/>
              </w:rPr>
              <w:t>cate extension identifiers</w:t>
            </w:r>
          </w:p>
        </w:tc>
      </w:tr>
    </w:tbl>
    <w:p w14:paraId="2E520C0C" w14:textId="77777777" w:rsidR="0058503A" w:rsidRPr="00D44410" w:rsidRDefault="0058503A" w:rsidP="0058503A">
      <w:pPr>
        <w:rPr>
          <w:lang w:val="en-US"/>
        </w:rPr>
      </w:pPr>
    </w:p>
    <w:p w14:paraId="1CA4E5CE" w14:textId="77777777" w:rsidR="00F04B0D" w:rsidRPr="00D44410" w:rsidRDefault="00F04B0D" w:rsidP="0058503A">
      <w:pPr>
        <w:rPr>
          <w:lang w:val="en-US"/>
        </w:rPr>
      </w:pPr>
    </w:p>
    <w:p w14:paraId="7D10C136" w14:textId="77777777" w:rsidR="0058503A" w:rsidRPr="00AF119B" w:rsidRDefault="00AF119B" w:rsidP="0058503A">
      <w:pPr>
        <w:rPr>
          <w:lang w:val="en-US"/>
        </w:rPr>
      </w:pPr>
      <w:r>
        <w:rPr>
          <w:lang w:val="en-US"/>
        </w:rPr>
        <w:t xml:space="preserve">The following OIDs are defined in the ASN.1 declarations in </w:t>
      </w:r>
      <w:r>
        <w:rPr>
          <w:lang w:val="en-US"/>
        </w:rPr>
        <w:fldChar w:fldCharType="begin"/>
      </w:r>
      <w:r>
        <w:rPr>
          <w:lang w:val="en-US"/>
        </w:rPr>
        <w:instrText xml:space="preserve"> REF _Ref354589264 \r \h </w:instrText>
      </w:r>
      <w:r>
        <w:rPr>
          <w:lang w:val="en-US"/>
        </w:rPr>
      </w:r>
      <w:r>
        <w:rPr>
          <w:lang w:val="en-US"/>
        </w:rPr>
        <w:fldChar w:fldCharType="separate"/>
      </w:r>
      <w:r w:rsidR="0072166E">
        <w:rPr>
          <w:lang w:val="en-US"/>
        </w:rPr>
        <w:t>4.2.1</w:t>
      </w:r>
      <w:r>
        <w:rPr>
          <w:lang w:val="en-US"/>
        </w:rPr>
        <w:fldChar w:fldCharType="end"/>
      </w:r>
      <w:r>
        <w:rPr>
          <w:lang w:val="en-US"/>
        </w:rP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202"/>
        <w:gridCol w:w="7829"/>
        <w:gridCol w:w="2809"/>
      </w:tblGrid>
      <w:tr w:rsidR="0058503A" w:rsidRPr="00D44410" w14:paraId="2E8E3876" w14:textId="77777777" w:rsidTr="001E49B3">
        <w:tc>
          <w:tcPr>
            <w:tcW w:w="2202" w:type="dxa"/>
            <w:tcBorders>
              <w:top w:val="single" w:sz="8" w:space="0" w:color="78C0D4"/>
              <w:left w:val="single" w:sz="8" w:space="0" w:color="78C0D4"/>
              <w:bottom w:val="single" w:sz="8" w:space="0" w:color="78C0D4"/>
            </w:tcBorders>
            <w:shd w:val="clear" w:color="auto" w:fill="4BACC6"/>
          </w:tcPr>
          <w:p w14:paraId="06D1295C" w14:textId="77777777" w:rsidR="0058503A" w:rsidRPr="00AD71D6" w:rsidRDefault="0058503A" w:rsidP="0058503A">
            <w:pPr>
              <w:rPr>
                <w:b/>
                <w:bCs/>
                <w:szCs w:val="20"/>
                <w:lang w:val="en-US"/>
              </w:rPr>
            </w:pPr>
            <w:r w:rsidRPr="00AD71D6">
              <w:rPr>
                <w:b/>
                <w:bCs/>
                <w:szCs w:val="20"/>
                <w:lang w:val="en-US"/>
              </w:rPr>
              <w:t>OID</w:t>
            </w:r>
          </w:p>
        </w:tc>
        <w:tc>
          <w:tcPr>
            <w:tcW w:w="7829" w:type="dxa"/>
            <w:tcBorders>
              <w:top w:val="single" w:sz="8" w:space="0" w:color="78C0D4"/>
              <w:bottom w:val="single" w:sz="8" w:space="0" w:color="78C0D4"/>
            </w:tcBorders>
            <w:shd w:val="clear" w:color="auto" w:fill="4BACC6"/>
          </w:tcPr>
          <w:p w14:paraId="212C61E6" w14:textId="77777777" w:rsidR="0058503A" w:rsidRPr="00AD71D6" w:rsidRDefault="0090288A" w:rsidP="0058503A">
            <w:pPr>
              <w:rPr>
                <w:b/>
                <w:bCs/>
                <w:szCs w:val="20"/>
                <w:lang w:val="en-US"/>
              </w:rPr>
            </w:pPr>
            <w:r w:rsidRPr="00AD71D6">
              <w:rPr>
                <w:b/>
                <w:bCs/>
                <w:szCs w:val="20"/>
                <w:lang w:val="en-US"/>
              </w:rPr>
              <w:t>Objec</w:t>
            </w:r>
            <w:r w:rsidR="0058503A" w:rsidRPr="00AD71D6">
              <w:rPr>
                <w:b/>
                <w:bCs/>
                <w:szCs w:val="20"/>
                <w:lang w:val="en-US"/>
              </w:rPr>
              <w:t>t</w:t>
            </w:r>
          </w:p>
        </w:tc>
        <w:tc>
          <w:tcPr>
            <w:tcW w:w="2809" w:type="dxa"/>
            <w:tcBorders>
              <w:top w:val="single" w:sz="8" w:space="0" w:color="78C0D4"/>
              <w:bottom w:val="single" w:sz="8" w:space="0" w:color="78C0D4"/>
              <w:right w:val="single" w:sz="8" w:space="0" w:color="78C0D4"/>
            </w:tcBorders>
            <w:shd w:val="clear" w:color="auto" w:fill="4BACC6"/>
          </w:tcPr>
          <w:p w14:paraId="3EB4863A" w14:textId="238ACA59" w:rsidR="0058503A" w:rsidRPr="00AD71D6" w:rsidRDefault="0058503A" w:rsidP="0058503A">
            <w:pPr>
              <w:rPr>
                <w:b/>
                <w:bCs/>
                <w:szCs w:val="20"/>
                <w:lang w:val="en-US"/>
              </w:rPr>
            </w:pPr>
            <w:r w:rsidRPr="00AD71D6">
              <w:rPr>
                <w:b/>
                <w:bCs/>
                <w:szCs w:val="20"/>
                <w:lang w:val="en-US"/>
              </w:rPr>
              <w:t>Referen</w:t>
            </w:r>
            <w:r w:rsidR="00F715AD" w:rsidRPr="00AD71D6">
              <w:rPr>
                <w:b/>
                <w:bCs/>
                <w:szCs w:val="20"/>
                <w:lang w:val="en-US"/>
              </w:rPr>
              <w:t>ce</w:t>
            </w:r>
          </w:p>
        </w:tc>
      </w:tr>
      <w:tr w:rsidR="0058503A" w:rsidRPr="00D44410" w14:paraId="1D3177B5" w14:textId="77777777" w:rsidTr="001E49B3">
        <w:tc>
          <w:tcPr>
            <w:tcW w:w="2202" w:type="dxa"/>
            <w:shd w:val="clear" w:color="auto" w:fill="D2EAF1"/>
          </w:tcPr>
          <w:p w14:paraId="2118D518" w14:textId="77777777" w:rsidR="0058503A" w:rsidRPr="00AD71D6" w:rsidRDefault="0058503A" w:rsidP="0058503A">
            <w:pPr>
              <w:rPr>
                <w:bCs/>
                <w:szCs w:val="20"/>
                <w:lang w:val="en-US"/>
              </w:rPr>
            </w:pPr>
            <w:r w:rsidRPr="00AD71D6">
              <w:rPr>
                <w:bCs/>
                <w:szCs w:val="20"/>
                <w:lang w:val="en-US"/>
              </w:rPr>
              <w:t>1.2.752.201.5.1</w:t>
            </w:r>
          </w:p>
        </w:tc>
        <w:tc>
          <w:tcPr>
            <w:tcW w:w="7829" w:type="dxa"/>
            <w:shd w:val="clear" w:color="auto" w:fill="D2EAF1"/>
          </w:tcPr>
          <w:p w14:paraId="50B3C578" w14:textId="77777777" w:rsidR="0058503A" w:rsidRPr="00AD71D6" w:rsidRDefault="0058503A" w:rsidP="0058503A">
            <w:pPr>
              <w:rPr>
                <w:szCs w:val="20"/>
                <w:lang w:val="en-US"/>
              </w:rPr>
            </w:pPr>
            <w:r w:rsidRPr="00AD71D6">
              <w:rPr>
                <w:szCs w:val="20"/>
                <w:lang w:val="en-US"/>
              </w:rPr>
              <w:t>Authentication Context extension</w:t>
            </w:r>
          </w:p>
        </w:tc>
        <w:tc>
          <w:tcPr>
            <w:tcW w:w="2809" w:type="dxa"/>
            <w:shd w:val="clear" w:color="auto" w:fill="D2EAF1"/>
          </w:tcPr>
          <w:p w14:paraId="1BAB7EF0" w14:textId="77777777" w:rsidR="0058503A" w:rsidRPr="00AD71D6" w:rsidRDefault="00957C4D" w:rsidP="0058503A">
            <w:pPr>
              <w:rPr>
                <w:szCs w:val="20"/>
                <w:lang w:val="en-US"/>
              </w:rPr>
            </w:pPr>
            <w:r w:rsidRPr="00AD71D6">
              <w:rPr>
                <w:b/>
                <w:szCs w:val="20"/>
                <w:lang w:val="en-US"/>
              </w:rPr>
              <w:t>[</w:t>
            </w:r>
            <w:proofErr w:type="spellStart"/>
            <w:r w:rsidRPr="00AD71D6">
              <w:rPr>
                <w:b/>
                <w:szCs w:val="20"/>
                <w:lang w:val="en-US"/>
              </w:rPr>
              <w:t>AuthContExt</w:t>
            </w:r>
            <w:proofErr w:type="spellEnd"/>
            <w:r w:rsidRPr="00AD71D6">
              <w:rPr>
                <w:b/>
                <w:szCs w:val="20"/>
                <w:lang w:val="en-US"/>
              </w:rPr>
              <w:t>]</w:t>
            </w:r>
          </w:p>
        </w:tc>
      </w:tr>
      <w:tr w:rsidR="00F04B0D" w:rsidRPr="00D44410" w14:paraId="2354C42D" w14:textId="77777777" w:rsidTr="001E49B3">
        <w:tc>
          <w:tcPr>
            <w:tcW w:w="2202" w:type="dxa"/>
            <w:tcBorders>
              <w:right w:val="nil"/>
            </w:tcBorders>
            <w:shd w:val="clear" w:color="auto" w:fill="auto"/>
          </w:tcPr>
          <w:p w14:paraId="0DCA2F47" w14:textId="77777777" w:rsidR="00F04B0D" w:rsidRPr="00AD71D6" w:rsidRDefault="00F04B0D" w:rsidP="0058503A">
            <w:pPr>
              <w:rPr>
                <w:b/>
                <w:bCs/>
                <w:szCs w:val="20"/>
                <w:lang w:val="en-US"/>
              </w:rPr>
            </w:pPr>
            <w:r w:rsidRPr="00AD71D6">
              <w:rPr>
                <w:bCs/>
                <w:szCs w:val="20"/>
                <w:lang w:val="en-US"/>
              </w:rPr>
              <w:t>1.2.752.201.3.1</w:t>
            </w:r>
          </w:p>
        </w:tc>
        <w:tc>
          <w:tcPr>
            <w:tcW w:w="7829" w:type="dxa"/>
            <w:tcBorders>
              <w:left w:val="nil"/>
              <w:right w:val="nil"/>
            </w:tcBorders>
            <w:shd w:val="clear" w:color="auto" w:fill="auto"/>
          </w:tcPr>
          <w:p w14:paraId="20846613" w14:textId="77777777" w:rsidR="00F04B0D" w:rsidRPr="00AD71D6" w:rsidRDefault="00F04B0D" w:rsidP="0058503A">
            <w:pPr>
              <w:rPr>
                <w:szCs w:val="20"/>
                <w:lang w:val="en-US"/>
              </w:rPr>
            </w:pPr>
            <w:r w:rsidRPr="00AD71D6">
              <w:rPr>
                <w:szCs w:val="20"/>
                <w:lang w:val="en-US"/>
              </w:rPr>
              <w:t>Organization Affiliation Attribute</w:t>
            </w:r>
          </w:p>
        </w:tc>
        <w:tc>
          <w:tcPr>
            <w:tcW w:w="2809" w:type="dxa"/>
            <w:tcBorders>
              <w:left w:val="nil"/>
            </w:tcBorders>
            <w:shd w:val="clear" w:color="auto" w:fill="auto"/>
          </w:tcPr>
          <w:p w14:paraId="124CB1FC" w14:textId="77777777" w:rsidR="00F04B0D" w:rsidRPr="00AD71D6" w:rsidRDefault="00F04B0D" w:rsidP="0058503A">
            <w:pPr>
              <w:rPr>
                <w:b/>
                <w:szCs w:val="20"/>
                <w:lang w:val="en-US"/>
              </w:rPr>
            </w:pPr>
            <w:r w:rsidRPr="00AD71D6">
              <w:rPr>
                <w:b/>
                <w:szCs w:val="20"/>
                <w:lang w:val="en-US"/>
              </w:rPr>
              <w:t>[</w:t>
            </w:r>
            <w:proofErr w:type="spellStart"/>
            <w:r w:rsidRPr="00AD71D6">
              <w:rPr>
                <w:b/>
                <w:szCs w:val="20"/>
                <w:lang w:val="en-US"/>
              </w:rPr>
              <w:t>AttrProf</w:t>
            </w:r>
            <w:proofErr w:type="spellEnd"/>
            <w:r w:rsidRPr="00AD71D6">
              <w:rPr>
                <w:b/>
                <w:szCs w:val="20"/>
                <w:lang w:val="en-US"/>
              </w:rPr>
              <w:t>]</w:t>
            </w:r>
          </w:p>
        </w:tc>
      </w:tr>
    </w:tbl>
    <w:p w14:paraId="05F6AB99" w14:textId="77777777" w:rsidR="0058503A" w:rsidRPr="00D44410" w:rsidRDefault="0058503A" w:rsidP="0058503A">
      <w:pPr>
        <w:rPr>
          <w:lang w:val="en-US"/>
        </w:rPr>
      </w:pPr>
    </w:p>
    <w:p w14:paraId="6321B75D" w14:textId="77777777" w:rsidR="00957C4D" w:rsidRPr="001E49B3" w:rsidRDefault="00957C4D">
      <w:pPr>
        <w:spacing w:line="240" w:lineRule="auto"/>
        <w:rPr>
          <w:rFonts w:ascii="Calibri" w:eastAsia="MS Gothic" w:hAnsi="Calibri"/>
          <w:b/>
          <w:bCs/>
          <w:color w:val="4F81BD"/>
          <w:sz w:val="22"/>
          <w:lang w:val="en-US"/>
        </w:rPr>
      </w:pPr>
      <w:r w:rsidRPr="00D44410">
        <w:rPr>
          <w:lang w:val="en-US"/>
        </w:rPr>
        <w:br w:type="page"/>
      </w:r>
    </w:p>
    <w:p w14:paraId="1F846020" w14:textId="77777777" w:rsidR="0058503A" w:rsidRPr="00D44410" w:rsidRDefault="0058503A" w:rsidP="0058503A">
      <w:pPr>
        <w:pStyle w:val="Heading3"/>
        <w:spacing w:before="200" w:after="0" w:line="240" w:lineRule="auto"/>
        <w:rPr>
          <w:lang w:val="en-US"/>
        </w:rPr>
      </w:pPr>
      <w:bookmarkStart w:id="22" w:name="_Ref354589264"/>
      <w:bookmarkStart w:id="23" w:name="_Toc263960359"/>
      <w:r w:rsidRPr="00D44410">
        <w:rPr>
          <w:lang w:val="en-US"/>
        </w:rPr>
        <w:lastRenderedPageBreak/>
        <w:t>ASN.1 de</w:t>
      </w:r>
      <w:bookmarkEnd w:id="22"/>
      <w:r w:rsidR="00AF119B">
        <w:rPr>
          <w:lang w:val="en-US"/>
        </w:rPr>
        <w:t>clarations</w:t>
      </w:r>
      <w:bookmarkEnd w:id="23"/>
    </w:p>
    <w:p w14:paraId="3468705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Object Identifier Registry</w:t>
      </w:r>
      <w:r w:rsidR="00AF119B">
        <w:rPr>
          <w:rFonts w:ascii="Lucida Console" w:hAnsi="Lucida Console" w:cs="Lucida Grande"/>
          <w:noProof/>
          <w:sz w:val="18"/>
          <w:szCs w:val="18"/>
          <w:lang w:val="en-US"/>
        </w:rPr>
        <w:t xml:space="preserve"> for the Swedish E-identification board</w:t>
      </w:r>
    </w:p>
    <w:p w14:paraId="25AA5C60"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68D2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id-eleg OBJECT IDENTIFIER ::= {iso(1) member-body(2) se(752) e-legitimationsnamnden(201)}</w:t>
      </w:r>
    </w:p>
    <w:p w14:paraId="778175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3C8EE7C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arcs</w:t>
      </w:r>
    </w:p>
    <w:p w14:paraId="515F34A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   OBJECT IDENTIFIER ::= { id-eleg 0 }  -- ASN.1 modules</w:t>
      </w:r>
    </w:p>
    <w:p w14:paraId="4C72F5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id-test  OBJECT IDENTIFIER ::= { id-eleg 1 }  -- OIDs for test</w:t>
      </w:r>
    </w:p>
    <w:p w14:paraId="7134C6B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id-pol   OBJECT IDENTIFIER ::= { id-eleg 2 }  -- Policy</w:t>
      </w:r>
    </w:p>
    <w:p w14:paraId="10B9497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  OBJECT IDENTIFIER ::= { id-eleg 3 }  -- Attributes</w:t>
      </w:r>
    </w:p>
    <w:p w14:paraId="2F44C13C"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   OBJECT IDENTIFIER ::= { id-eleg 4 }  -- QC Statement</w:t>
      </w:r>
    </w:p>
    <w:p w14:paraId="7BB5F48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    OBJECT IDENTIFIER ::= { id-eleg 5 }  -- Cert Extensions</w:t>
      </w:r>
    </w:p>
    <w:p w14:paraId="0E74030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3A48E0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xml:space="preserve">-- E-legnamnden modules </w:t>
      </w:r>
    </w:p>
    <w:p w14:paraId="2AE9EA74"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id-mod-qcAuthCOntext  OBJECT IDENTIFIER ::= { id-mod 1 }</w:t>
      </w:r>
    </w:p>
    <w:p w14:paraId="6AD42F4B"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6927313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OIDs for test</w:t>
      </w:r>
    </w:p>
    <w:p w14:paraId="1F977388"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037E18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Policy</w:t>
      </w:r>
    </w:p>
    <w:p w14:paraId="4AD2D513"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1545111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Attributes</w:t>
      </w:r>
    </w:p>
    <w:p w14:paraId="15AE9639"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id-attr-org-affiliation OBJECT IDENTIFIER ::= { id-attr 1 }</w:t>
      </w:r>
    </w:p>
    <w:p w14:paraId="65C5D8E1"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21E1736"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QC Statement extension</w:t>
      </w:r>
    </w:p>
    <w:p w14:paraId="076D6CE7"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id-qcs-sid       OBJECT IDENTIFIER ::= { id-qcs 1 } -- Semantics Identifiers</w:t>
      </w:r>
    </w:p>
    <w:p w14:paraId="0BF79E2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id-qcs-statement OBJECT IDENTIFIER ::= { id-qcs 2 } –- QC statements</w:t>
      </w:r>
    </w:p>
    <w:p w14:paraId="357C1065"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p>
    <w:p w14:paraId="738DC9AE"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 E-legnamnden Certificate Extensions</w:t>
      </w:r>
    </w:p>
    <w:p w14:paraId="217F13FF" w14:textId="77777777" w:rsidR="0058503A" w:rsidRPr="00D44410" w:rsidRDefault="0058503A" w:rsidP="001E49B3">
      <w:pPr>
        <w:pBdr>
          <w:top w:val="single" w:sz="4" w:space="1" w:color="auto"/>
          <w:left w:val="single" w:sz="4" w:space="4" w:color="auto"/>
          <w:bottom w:val="single" w:sz="4" w:space="1" w:color="auto"/>
          <w:right w:val="single" w:sz="4" w:space="4" w:color="auto"/>
        </w:pBdr>
        <w:shd w:val="clear" w:color="auto" w:fill="F2F2F2"/>
        <w:rPr>
          <w:rFonts w:ascii="Lucida Console" w:hAnsi="Lucida Console" w:cs="Lucida Grande"/>
          <w:noProof/>
          <w:sz w:val="18"/>
          <w:szCs w:val="18"/>
          <w:lang w:val="en-US"/>
        </w:rPr>
      </w:pPr>
      <w:r w:rsidRPr="00D44410">
        <w:rPr>
          <w:rFonts w:ascii="Lucida Console" w:hAnsi="Lucida Console" w:cs="Lucida Grande"/>
          <w:noProof/>
          <w:sz w:val="18"/>
          <w:szCs w:val="18"/>
          <w:lang w:val="en-US"/>
        </w:rPr>
        <w:t>id-ce-authContext OBJECT IDENTIFIER ::= { id-ce 1 }</w:t>
      </w:r>
    </w:p>
    <w:p w14:paraId="232ED3D0" w14:textId="77777777" w:rsidR="0058503A" w:rsidRPr="00D44410" w:rsidRDefault="0058503A" w:rsidP="0058503A">
      <w:pPr>
        <w:rPr>
          <w:lang w:val="en-US"/>
        </w:rPr>
      </w:pPr>
    </w:p>
    <w:p w14:paraId="5680928D" w14:textId="77777777" w:rsidR="0058503A" w:rsidRPr="00D44410" w:rsidRDefault="0058503A" w:rsidP="0058503A">
      <w:pPr>
        <w:rPr>
          <w:lang w:val="en-US"/>
        </w:rPr>
      </w:pPr>
    </w:p>
    <w:p w14:paraId="1D8309B6" w14:textId="77777777" w:rsidR="00531D00" w:rsidRPr="00D44410" w:rsidRDefault="00531D00" w:rsidP="00374930">
      <w:pPr>
        <w:rPr>
          <w:lang w:val="en-US"/>
        </w:rPr>
      </w:pPr>
    </w:p>
    <w:p w14:paraId="47184077" w14:textId="77777777" w:rsidR="00957C4D" w:rsidRPr="001E49B3" w:rsidRDefault="00957C4D">
      <w:pPr>
        <w:spacing w:line="240" w:lineRule="auto"/>
        <w:rPr>
          <w:rFonts w:ascii="Calibri" w:eastAsia="MS Gothic" w:hAnsi="Calibri"/>
          <w:b/>
          <w:bCs/>
          <w:color w:val="345A8A"/>
          <w:sz w:val="32"/>
          <w:szCs w:val="32"/>
          <w:lang w:val="en-US"/>
        </w:rPr>
      </w:pPr>
      <w:r w:rsidRPr="00D44410">
        <w:rPr>
          <w:lang w:val="en-US"/>
        </w:rPr>
        <w:br w:type="page"/>
      </w:r>
    </w:p>
    <w:p w14:paraId="086DFBA9" w14:textId="77777777" w:rsidR="00957C4D" w:rsidRPr="00D44410" w:rsidRDefault="00957C4D" w:rsidP="0004704B">
      <w:pPr>
        <w:pStyle w:val="Heading1"/>
        <w:rPr>
          <w:lang w:val="en-US"/>
        </w:rPr>
      </w:pPr>
      <w:bookmarkStart w:id="24" w:name="_Toc263960360"/>
      <w:r w:rsidRPr="00D44410">
        <w:rPr>
          <w:lang w:val="en-US"/>
        </w:rPr>
        <w:lastRenderedPageBreak/>
        <w:t>Referen</w:t>
      </w:r>
      <w:r w:rsidR="00AF119B">
        <w:rPr>
          <w:lang w:val="en-US"/>
        </w:rPr>
        <w:t>ces</w:t>
      </w:r>
      <w:bookmarkEnd w:id="24"/>
    </w:p>
    <w:p w14:paraId="344909A4" w14:textId="7D2358DB" w:rsidR="00957C4D" w:rsidRPr="00220653" w:rsidRDefault="00220653" w:rsidP="00220653">
      <w:pPr>
        <w:rPr>
          <w:szCs w:val="20"/>
          <w:lang w:val="en-US"/>
        </w:rPr>
      </w:pPr>
      <w:r w:rsidRPr="00220653">
        <w:rPr>
          <w:szCs w:val="20"/>
          <w:lang w:val="en-US"/>
        </w:rPr>
        <w:t>[OASIS-DSS]</w:t>
      </w:r>
    </w:p>
    <w:p w14:paraId="5AC61BBF" w14:textId="08AAC7A9" w:rsidR="00220653" w:rsidRPr="00220653" w:rsidRDefault="00220653" w:rsidP="00220653">
      <w:pPr>
        <w:ind w:left="720"/>
        <w:rPr>
          <w:bCs/>
          <w:szCs w:val="20"/>
          <w:lang w:val="en-US"/>
        </w:rPr>
      </w:pPr>
      <w:hyperlink r:id="rId10" w:history="1">
        <w:r w:rsidRPr="00220653">
          <w:rPr>
            <w:rStyle w:val="Hyperlink"/>
            <w:bCs/>
            <w:szCs w:val="20"/>
            <w:lang w:val="en-US"/>
          </w:rPr>
          <w:t>Digital Signature Service</w:t>
        </w:r>
        <w:r w:rsidRPr="00220653">
          <w:rPr>
            <w:rStyle w:val="Hyperlink"/>
            <w:bCs/>
            <w:szCs w:val="20"/>
            <w:lang w:val="en-US"/>
          </w:rPr>
          <w:t xml:space="preserve"> </w:t>
        </w:r>
        <w:r w:rsidRPr="00220653">
          <w:rPr>
            <w:rStyle w:val="Hyperlink"/>
            <w:bCs/>
            <w:szCs w:val="20"/>
            <w:lang w:val="en-US"/>
          </w:rPr>
          <w:t>Core Protocols, Elements, and Bindings Version 1.0.</w:t>
        </w:r>
      </w:hyperlink>
    </w:p>
    <w:p w14:paraId="15D78ADA" w14:textId="77777777" w:rsidR="00220653" w:rsidRDefault="00220653" w:rsidP="00957C4D">
      <w:pPr>
        <w:rPr>
          <w:bCs/>
          <w:szCs w:val="20"/>
          <w:lang w:val="en-US"/>
        </w:rPr>
      </w:pPr>
    </w:p>
    <w:p w14:paraId="757663D9" w14:textId="3B154EF2" w:rsidR="00220653" w:rsidRDefault="00220653" w:rsidP="00957C4D">
      <w:pPr>
        <w:rPr>
          <w:bCs/>
          <w:szCs w:val="20"/>
          <w:lang w:val="en-US"/>
        </w:rPr>
      </w:pPr>
      <w:r>
        <w:rPr>
          <w:bCs/>
          <w:szCs w:val="20"/>
          <w:lang w:val="en-US"/>
        </w:rPr>
        <w:t>[</w:t>
      </w:r>
      <w:proofErr w:type="spellStart"/>
      <w:r>
        <w:rPr>
          <w:bCs/>
          <w:szCs w:val="20"/>
          <w:lang w:val="en-US"/>
        </w:rPr>
        <w:t>TillitRamv</w:t>
      </w:r>
      <w:proofErr w:type="spellEnd"/>
      <w:r>
        <w:rPr>
          <w:bCs/>
          <w:szCs w:val="20"/>
          <w:lang w:val="en-US"/>
        </w:rPr>
        <w:t>]</w:t>
      </w:r>
    </w:p>
    <w:p w14:paraId="59E180C1" w14:textId="1FBC8B2F" w:rsidR="00220653" w:rsidRDefault="00220653" w:rsidP="00957C4D">
      <w:pPr>
        <w:rPr>
          <w:bCs/>
          <w:szCs w:val="20"/>
          <w:lang w:val="en-US"/>
        </w:rPr>
      </w:pPr>
      <w:r>
        <w:rPr>
          <w:bCs/>
          <w:szCs w:val="20"/>
          <w:lang w:val="en-US"/>
        </w:rPr>
        <w:tab/>
      </w:r>
      <w:hyperlink r:id="rId11" w:history="1">
        <w:r w:rsidRPr="00BB0734">
          <w:rPr>
            <w:rStyle w:val="Hyperlink"/>
          </w:rPr>
          <w:t>Tillitsramverk för Svensk E-legitimation.</w:t>
        </w:r>
      </w:hyperlink>
    </w:p>
    <w:p w14:paraId="08F68C70" w14:textId="77777777" w:rsidR="00220653" w:rsidRDefault="00220653" w:rsidP="00957C4D">
      <w:pPr>
        <w:rPr>
          <w:bCs/>
          <w:szCs w:val="20"/>
          <w:lang w:val="en-US"/>
        </w:rPr>
      </w:pPr>
    </w:p>
    <w:p w14:paraId="7820327A" w14:textId="3A0B8989" w:rsidR="00220653" w:rsidRPr="00220653" w:rsidRDefault="00220653" w:rsidP="00957C4D">
      <w:pPr>
        <w:rPr>
          <w:bCs/>
          <w:szCs w:val="20"/>
          <w:lang w:val="en-US"/>
        </w:rPr>
      </w:pPr>
      <w:r w:rsidRPr="00220653">
        <w:rPr>
          <w:bCs/>
          <w:szCs w:val="20"/>
          <w:lang w:val="en-US"/>
        </w:rPr>
        <w:t>[</w:t>
      </w:r>
      <w:proofErr w:type="spellStart"/>
      <w:r w:rsidRPr="00220653">
        <w:rPr>
          <w:bCs/>
          <w:szCs w:val="20"/>
          <w:lang w:val="en-US"/>
        </w:rPr>
        <w:t>AuthContExt</w:t>
      </w:r>
      <w:proofErr w:type="spellEnd"/>
      <w:r w:rsidRPr="00220653">
        <w:rPr>
          <w:bCs/>
          <w:szCs w:val="20"/>
          <w:lang w:val="en-US"/>
        </w:rPr>
        <w:t>]</w:t>
      </w:r>
    </w:p>
    <w:p w14:paraId="7A4EBF3D" w14:textId="20B0B837" w:rsidR="00220653" w:rsidRPr="00220653" w:rsidRDefault="00220653" w:rsidP="00220653">
      <w:pPr>
        <w:ind w:left="720"/>
        <w:rPr>
          <w:szCs w:val="20"/>
          <w:lang w:val="en-US"/>
        </w:rPr>
      </w:pPr>
      <w:hyperlink r:id="rId12" w:history="1">
        <w:r w:rsidRPr="00220653">
          <w:rPr>
            <w:rStyle w:val="Hyperlink"/>
            <w:szCs w:val="20"/>
            <w:lang w:val="en-US"/>
          </w:rPr>
          <w:t>Authentication Context Certificate Extension (draft-santesson-auth-context-extension-04).</w:t>
        </w:r>
      </w:hyperlink>
    </w:p>
    <w:p w14:paraId="3697DE96" w14:textId="77777777" w:rsidR="00220653" w:rsidRPr="00220653" w:rsidRDefault="00220653" w:rsidP="00220653">
      <w:pPr>
        <w:rPr>
          <w:szCs w:val="20"/>
          <w:lang w:val="en-US"/>
        </w:rPr>
      </w:pPr>
    </w:p>
    <w:p w14:paraId="7B42FAB4" w14:textId="2606EC24" w:rsidR="00220653" w:rsidRPr="00220653" w:rsidRDefault="00220653" w:rsidP="00220653">
      <w:pPr>
        <w:rPr>
          <w:szCs w:val="20"/>
          <w:lang w:val="en-US"/>
        </w:rPr>
      </w:pPr>
      <w:r w:rsidRPr="00220653">
        <w:rPr>
          <w:szCs w:val="20"/>
          <w:lang w:val="en-US"/>
        </w:rPr>
        <w:t>[</w:t>
      </w:r>
      <w:proofErr w:type="spellStart"/>
      <w:r w:rsidRPr="00220653">
        <w:rPr>
          <w:szCs w:val="20"/>
          <w:lang w:val="en-US"/>
        </w:rPr>
        <w:t>EntityCat</w:t>
      </w:r>
      <w:proofErr w:type="spellEnd"/>
      <w:r w:rsidRPr="00220653">
        <w:rPr>
          <w:szCs w:val="20"/>
          <w:lang w:val="en-US"/>
        </w:rPr>
        <w:t>]</w:t>
      </w:r>
    </w:p>
    <w:p w14:paraId="5398BFE7" w14:textId="58F7028F" w:rsidR="00220653" w:rsidRDefault="00220653" w:rsidP="009E52D0">
      <w:pPr>
        <w:ind w:left="720"/>
        <w:rPr>
          <w:szCs w:val="20"/>
          <w:lang w:val="en-US"/>
        </w:rPr>
      </w:pPr>
      <w:hyperlink r:id="rId13" w:history="1">
        <w:proofErr w:type="gramStart"/>
        <w:r w:rsidRPr="00220653">
          <w:rPr>
            <w:rStyle w:val="Hyperlink"/>
            <w:szCs w:val="20"/>
            <w:lang w:val="en-US"/>
          </w:rPr>
          <w:t>Entity Categories for the Swedish eID Framework.</w:t>
        </w:r>
        <w:proofErr w:type="gramEnd"/>
      </w:hyperlink>
    </w:p>
    <w:p w14:paraId="1F3444AC" w14:textId="77777777" w:rsidR="00220653" w:rsidRDefault="00220653" w:rsidP="00220653">
      <w:pPr>
        <w:rPr>
          <w:szCs w:val="20"/>
          <w:lang w:val="en-US"/>
        </w:rPr>
      </w:pPr>
    </w:p>
    <w:p w14:paraId="333B2F9C" w14:textId="448E35DE" w:rsidR="00220653" w:rsidRDefault="009E52D0" w:rsidP="00220653">
      <w:pPr>
        <w:rPr>
          <w:szCs w:val="20"/>
          <w:lang w:val="en-US"/>
        </w:rPr>
      </w:pPr>
      <w:r>
        <w:rPr>
          <w:szCs w:val="20"/>
          <w:lang w:val="en-US"/>
        </w:rPr>
        <w:t>[</w:t>
      </w:r>
      <w:proofErr w:type="spellStart"/>
      <w:r>
        <w:rPr>
          <w:szCs w:val="20"/>
          <w:lang w:val="en-US"/>
        </w:rPr>
        <w:t>CSignProt</w:t>
      </w:r>
      <w:proofErr w:type="spellEnd"/>
      <w:r>
        <w:rPr>
          <w:szCs w:val="20"/>
          <w:lang w:val="en-US"/>
        </w:rPr>
        <w:t>]</w:t>
      </w:r>
    </w:p>
    <w:p w14:paraId="1729FECB" w14:textId="2F51F7E2" w:rsidR="00220653" w:rsidRDefault="00CD1CDC" w:rsidP="009E52D0">
      <w:pPr>
        <w:ind w:left="720"/>
        <w:rPr>
          <w:bCs/>
          <w:szCs w:val="20"/>
          <w:lang w:val="en-US"/>
        </w:rPr>
      </w:pPr>
      <w:hyperlink r:id="rId14" w:history="1">
        <w:r w:rsidR="009E52D0" w:rsidRPr="00CD1CDC">
          <w:rPr>
            <w:rStyle w:val="Hyperlink"/>
            <w:bCs/>
            <w:szCs w:val="20"/>
            <w:lang w:val="en-US"/>
          </w:rPr>
          <w:t>Eid2 DSS Extension for SAML based Central Signing service.</w:t>
        </w:r>
      </w:hyperlink>
    </w:p>
    <w:p w14:paraId="769F527E" w14:textId="77777777" w:rsidR="00CD1CDC" w:rsidRDefault="00CD1CDC" w:rsidP="009E52D0">
      <w:pPr>
        <w:ind w:left="720"/>
        <w:rPr>
          <w:bCs/>
          <w:szCs w:val="20"/>
          <w:lang w:val="en-US"/>
        </w:rPr>
      </w:pPr>
    </w:p>
    <w:p w14:paraId="592CB138" w14:textId="22979E84" w:rsidR="00CD1CDC" w:rsidRDefault="00CD1CDC" w:rsidP="00CD1CDC">
      <w:pPr>
        <w:rPr>
          <w:bCs/>
          <w:szCs w:val="20"/>
          <w:lang w:val="en-US"/>
        </w:rPr>
      </w:pPr>
      <w:r>
        <w:rPr>
          <w:bCs/>
          <w:szCs w:val="20"/>
          <w:lang w:val="en-US"/>
        </w:rPr>
        <w:t>[</w:t>
      </w:r>
      <w:proofErr w:type="spellStart"/>
      <w:r>
        <w:rPr>
          <w:bCs/>
          <w:szCs w:val="20"/>
          <w:lang w:val="en-US"/>
        </w:rPr>
        <w:t>CSignProf</w:t>
      </w:r>
      <w:proofErr w:type="spellEnd"/>
      <w:r>
        <w:rPr>
          <w:bCs/>
          <w:szCs w:val="20"/>
          <w:lang w:val="en-US"/>
        </w:rPr>
        <w:t>]</w:t>
      </w:r>
    </w:p>
    <w:p w14:paraId="2DA8FA62" w14:textId="3C43C4F0" w:rsidR="00CD1CDC" w:rsidRDefault="00CD1CDC" w:rsidP="00CD1CDC">
      <w:pPr>
        <w:ind w:left="720"/>
        <w:rPr>
          <w:bCs/>
          <w:szCs w:val="20"/>
          <w:lang w:val="en-US"/>
        </w:rPr>
      </w:pPr>
      <w:hyperlink r:id="rId15" w:history="1">
        <w:proofErr w:type="gramStart"/>
        <w:r w:rsidRPr="00CD1CDC">
          <w:rPr>
            <w:rStyle w:val="Hyperlink"/>
            <w:bCs/>
            <w:szCs w:val="20"/>
            <w:lang w:val="en-US"/>
          </w:rPr>
          <w:t>Implementation profile for using OASIS DSS in Central Signing services.</w:t>
        </w:r>
        <w:proofErr w:type="gramEnd"/>
      </w:hyperlink>
    </w:p>
    <w:p w14:paraId="0EE6F43F" w14:textId="77777777" w:rsidR="00CD1CDC" w:rsidRDefault="00CD1CDC" w:rsidP="00CD1CDC">
      <w:pPr>
        <w:ind w:left="720"/>
        <w:rPr>
          <w:bCs/>
          <w:szCs w:val="20"/>
          <w:lang w:val="en-US"/>
        </w:rPr>
      </w:pPr>
    </w:p>
    <w:p w14:paraId="4D34CC2F" w14:textId="329C9F51" w:rsidR="00CD1CDC" w:rsidRDefault="00CD1CDC" w:rsidP="00CD1CDC">
      <w:pPr>
        <w:rPr>
          <w:bCs/>
          <w:szCs w:val="20"/>
          <w:lang w:val="en-US"/>
        </w:rPr>
      </w:pPr>
      <w:r>
        <w:rPr>
          <w:bCs/>
          <w:szCs w:val="20"/>
          <w:lang w:val="en-US"/>
        </w:rPr>
        <w:t>[</w:t>
      </w:r>
      <w:proofErr w:type="spellStart"/>
      <w:r>
        <w:rPr>
          <w:bCs/>
          <w:szCs w:val="20"/>
          <w:lang w:val="en-US"/>
        </w:rPr>
        <w:t>AttrProf</w:t>
      </w:r>
      <w:proofErr w:type="spellEnd"/>
      <w:r>
        <w:rPr>
          <w:bCs/>
          <w:szCs w:val="20"/>
          <w:lang w:val="en-US"/>
        </w:rPr>
        <w:t>]</w:t>
      </w:r>
    </w:p>
    <w:p w14:paraId="7D8A02DC" w14:textId="29343572" w:rsidR="00CD1CDC" w:rsidRDefault="00CD1CDC" w:rsidP="00CD1CDC">
      <w:pPr>
        <w:ind w:left="720"/>
        <w:rPr>
          <w:lang w:val="en-US"/>
        </w:rPr>
      </w:pPr>
      <w:hyperlink r:id="rId16" w:history="1">
        <w:r w:rsidRPr="00A8213A">
          <w:rPr>
            <w:rStyle w:val="Hyperlink"/>
            <w:lang w:val="en-US"/>
          </w:rPr>
          <w:t>Attribute Specification for the Swedish eID Framework.</w:t>
        </w:r>
      </w:hyperlink>
    </w:p>
    <w:p w14:paraId="52F31354" w14:textId="77777777" w:rsidR="00CD1CDC" w:rsidRDefault="00CD1CDC" w:rsidP="00CD1CDC">
      <w:pPr>
        <w:ind w:left="720"/>
        <w:rPr>
          <w:lang w:val="en-US"/>
        </w:rPr>
      </w:pPr>
    </w:p>
    <w:p w14:paraId="52397134" w14:textId="4B22069A" w:rsidR="00CD1CDC" w:rsidRDefault="00CD1CDC" w:rsidP="00CD1CDC">
      <w:pPr>
        <w:rPr>
          <w:lang w:val="en-US"/>
        </w:rPr>
      </w:pPr>
      <w:r>
        <w:rPr>
          <w:lang w:val="en-US"/>
        </w:rPr>
        <w:t>[</w:t>
      </w:r>
      <w:proofErr w:type="spellStart"/>
      <w:r>
        <w:rPr>
          <w:lang w:val="en-US"/>
        </w:rPr>
        <w:t>AuthContClass</w:t>
      </w:r>
      <w:proofErr w:type="spellEnd"/>
      <w:r>
        <w:rPr>
          <w:lang w:val="en-US"/>
        </w:rPr>
        <w:t>]</w:t>
      </w:r>
    </w:p>
    <w:p w14:paraId="00B8C31E" w14:textId="26FA9F43" w:rsidR="00CD1CDC" w:rsidRDefault="00CD1CDC" w:rsidP="00CD1CDC">
      <w:pPr>
        <w:ind w:left="720"/>
        <w:rPr>
          <w:szCs w:val="20"/>
          <w:lang w:val="en-US"/>
        </w:rPr>
      </w:pPr>
      <w:hyperlink r:id="rId17" w:history="1">
        <w:r w:rsidRPr="00A8213A">
          <w:rPr>
            <w:rStyle w:val="Hyperlink"/>
            <w:lang w:val="en-US"/>
          </w:rPr>
          <w:t>Authentication Context Classes for Levels of Assurance for the Swedish eID Framework.</w:t>
        </w:r>
      </w:hyperlink>
    </w:p>
    <w:p w14:paraId="6FC2A4D4" w14:textId="77777777" w:rsidR="00957C4D" w:rsidRDefault="00957C4D" w:rsidP="00957C4D">
      <w:pPr>
        <w:rPr>
          <w:szCs w:val="20"/>
          <w:lang w:val="en-US"/>
        </w:rPr>
      </w:pPr>
    </w:p>
    <w:p w14:paraId="53A3B097" w14:textId="77777777" w:rsidR="0004704B" w:rsidRDefault="0004704B">
      <w:pPr>
        <w:spacing w:line="240" w:lineRule="auto"/>
        <w:rPr>
          <w:rFonts w:ascii="Calibri" w:eastAsia="MS Gothic" w:hAnsi="Calibri"/>
          <w:b/>
          <w:bCs/>
          <w:color w:val="345A8A"/>
          <w:sz w:val="32"/>
          <w:szCs w:val="32"/>
          <w:lang w:val="en-US"/>
        </w:rPr>
      </w:pPr>
      <w:r>
        <w:rPr>
          <w:lang w:val="en-US"/>
        </w:rPr>
        <w:br w:type="page"/>
      </w:r>
    </w:p>
    <w:p w14:paraId="0E68C48E" w14:textId="545ECB22" w:rsidR="001D0961" w:rsidRDefault="001D0961" w:rsidP="0004704B">
      <w:pPr>
        <w:pStyle w:val="Heading1"/>
        <w:rPr>
          <w:lang w:val="en-US"/>
        </w:rPr>
      </w:pPr>
      <w:bookmarkStart w:id="25" w:name="_Toc263960361"/>
      <w:r>
        <w:rPr>
          <w:lang w:val="en-US"/>
        </w:rPr>
        <w:lastRenderedPageBreak/>
        <w:t>Changes between versions</w:t>
      </w:r>
      <w:bookmarkEnd w:id="25"/>
    </w:p>
    <w:p w14:paraId="64494158" w14:textId="23163DC3" w:rsidR="001D0961" w:rsidRPr="008710FC" w:rsidRDefault="001D0961" w:rsidP="001D0961">
      <w:pPr>
        <w:rPr>
          <w:b/>
          <w:lang w:val="en-US"/>
        </w:rPr>
      </w:pPr>
      <w:r w:rsidRPr="008710FC">
        <w:rPr>
          <w:b/>
          <w:lang w:val="en-US"/>
        </w:rPr>
        <w:t>Changes between version 1.0 and version 1.1:</w:t>
      </w:r>
    </w:p>
    <w:p w14:paraId="4C67CAF5" w14:textId="77777777" w:rsidR="0004704B" w:rsidRDefault="0004704B" w:rsidP="001D0961"/>
    <w:p w14:paraId="4D239FB7" w14:textId="77777777" w:rsidR="009326A5" w:rsidRDefault="00221895" w:rsidP="0004704B">
      <w:pPr>
        <w:pStyle w:val="ListParagraph"/>
        <w:numPr>
          <w:ilvl w:val="0"/>
          <w:numId w:val="33"/>
        </w:numPr>
        <w:rPr>
          <w:lang w:val="en-US"/>
        </w:rPr>
      </w:pPr>
      <w:r w:rsidRPr="00221895">
        <w:rPr>
          <w:lang w:val="en-US"/>
        </w:rPr>
        <w:t xml:space="preserve">In chapter </w:t>
      </w:r>
      <w:r>
        <w:rPr>
          <w:lang w:val="en-US"/>
        </w:rPr>
        <w:fldChar w:fldCharType="begin"/>
      </w:r>
      <w:r>
        <w:rPr>
          <w:lang w:val="en-US"/>
        </w:rPr>
        <w:instrText xml:space="preserve"> REF _Ref263960075 \n \h </w:instrText>
      </w:r>
      <w:r>
        <w:rPr>
          <w:lang w:val="en-US"/>
        </w:rPr>
      </w:r>
      <w:r>
        <w:rPr>
          <w:lang w:val="en-US"/>
        </w:rPr>
        <w:fldChar w:fldCharType="separate"/>
      </w:r>
      <w:r>
        <w:rPr>
          <w:lang w:val="en-US"/>
        </w:rPr>
        <w:t>3.1.2.1</w:t>
      </w:r>
      <w:r>
        <w:rPr>
          <w:lang w:val="en-US"/>
        </w:rPr>
        <w:fldChar w:fldCharType="end"/>
      </w:r>
      <w:r w:rsidR="00DD5E96">
        <w:rPr>
          <w:lang w:val="en-US"/>
        </w:rPr>
        <w:t>, “</w:t>
      </w:r>
      <w:r w:rsidR="00DD5E96">
        <w:rPr>
          <w:lang w:val="en-US"/>
        </w:rPr>
        <w:fldChar w:fldCharType="begin"/>
      </w:r>
      <w:r w:rsidR="00DD5E96">
        <w:rPr>
          <w:lang w:val="en-US"/>
        </w:rPr>
        <w:instrText xml:space="preserve"> REF _Ref263960391 \h </w:instrText>
      </w:r>
      <w:r w:rsidR="00DD5E96">
        <w:rPr>
          <w:lang w:val="en-US"/>
        </w:rPr>
      </w:r>
      <w:r w:rsidR="00DD5E96">
        <w:rPr>
          <w:lang w:val="en-US"/>
        </w:rPr>
        <w:fldChar w:fldCharType="separate"/>
      </w:r>
      <w:r w:rsidR="00DD5E96">
        <w:rPr>
          <w:lang w:val="en-US"/>
        </w:rPr>
        <w:t>Service Entity Categories</w:t>
      </w:r>
      <w:r w:rsidR="00DD5E96">
        <w:rPr>
          <w:lang w:val="en-US"/>
        </w:rPr>
        <w:fldChar w:fldCharType="end"/>
      </w:r>
      <w:r w:rsidR="00DD5E96">
        <w:rPr>
          <w:lang w:val="en-US"/>
        </w:rPr>
        <w:t>”, service entity categories for Level of Assurance 2 and 4 were introduced.</w:t>
      </w:r>
    </w:p>
    <w:p w14:paraId="44E1FB3C" w14:textId="06A1C91D" w:rsidR="0004704B" w:rsidRDefault="00E71C52" w:rsidP="0004704B">
      <w:pPr>
        <w:pStyle w:val="ListParagraph"/>
        <w:numPr>
          <w:ilvl w:val="0"/>
          <w:numId w:val="33"/>
        </w:numPr>
        <w:rPr>
          <w:lang w:val="en-US"/>
        </w:rPr>
      </w:pPr>
      <w:r>
        <w:rPr>
          <w:lang w:val="en-US"/>
        </w:rPr>
        <w:t xml:space="preserve">Chapter </w:t>
      </w:r>
      <w:r>
        <w:rPr>
          <w:lang w:val="en-US"/>
        </w:rPr>
        <w:fldChar w:fldCharType="begin"/>
      </w:r>
      <w:r>
        <w:rPr>
          <w:lang w:val="en-US"/>
        </w:rPr>
        <w:instrText xml:space="preserve"> REF _Ref263960469 \n \h </w:instrText>
      </w:r>
      <w:r>
        <w:rPr>
          <w:lang w:val="en-US"/>
        </w:rPr>
      </w:r>
      <w:r>
        <w:rPr>
          <w:lang w:val="en-US"/>
        </w:rPr>
        <w:fldChar w:fldCharType="separate"/>
      </w:r>
      <w:r>
        <w:rPr>
          <w:lang w:val="en-US"/>
        </w:rPr>
        <w:t>3.1.6</w:t>
      </w:r>
      <w:r>
        <w:rPr>
          <w:lang w:val="en-US"/>
        </w:rPr>
        <w:fldChar w:fldCharType="end"/>
      </w:r>
      <w:r>
        <w:rPr>
          <w:lang w:val="en-US"/>
        </w:rPr>
        <w:t>, “</w:t>
      </w:r>
      <w:r>
        <w:rPr>
          <w:lang w:val="en-US"/>
        </w:rPr>
        <w:fldChar w:fldCharType="begin"/>
      </w:r>
      <w:r>
        <w:rPr>
          <w:lang w:val="en-US"/>
        </w:rPr>
        <w:instrText xml:space="preserve"> REF _Ref263960472 \h </w:instrText>
      </w:r>
      <w:r>
        <w:rPr>
          <w:lang w:val="en-US"/>
        </w:rPr>
      </w:r>
      <w:r>
        <w:rPr>
          <w:lang w:val="en-US"/>
        </w:rPr>
        <w:fldChar w:fldCharType="separate"/>
      </w:r>
      <w:r>
        <w:rPr>
          <w:lang w:val="en-US"/>
        </w:rPr>
        <w:t>XML Schema namespaces</w:t>
      </w:r>
      <w:r>
        <w:rPr>
          <w:lang w:val="en-US"/>
        </w:rPr>
        <w:fldChar w:fldCharType="end"/>
      </w:r>
      <w:r>
        <w:rPr>
          <w:lang w:val="en-US"/>
        </w:rPr>
        <w:t>”, was added.</w:t>
      </w:r>
    </w:p>
    <w:p w14:paraId="3B3BF7E4" w14:textId="67D831A2" w:rsidR="00E71C52" w:rsidRDefault="00891D6A" w:rsidP="0004704B">
      <w:pPr>
        <w:pStyle w:val="ListParagraph"/>
        <w:numPr>
          <w:ilvl w:val="0"/>
          <w:numId w:val="33"/>
        </w:numPr>
        <w:rPr>
          <w:lang w:val="en-US"/>
        </w:rPr>
      </w:pPr>
      <w:r>
        <w:rPr>
          <w:lang w:val="en-US"/>
        </w:rPr>
        <w:t>Typos were fixed.</w:t>
      </w:r>
    </w:p>
    <w:p w14:paraId="296A2347" w14:textId="77777777" w:rsidR="00891D6A" w:rsidRPr="00891D6A" w:rsidRDefault="00891D6A" w:rsidP="00891D6A">
      <w:pPr>
        <w:rPr>
          <w:lang w:val="en-US"/>
        </w:rPr>
      </w:pPr>
    </w:p>
    <w:sectPr w:rsidR="00891D6A" w:rsidRPr="00891D6A" w:rsidSect="0058503A">
      <w:headerReference w:type="default" r:id="rId18"/>
      <w:footerReference w:type="default" r:id="rId19"/>
      <w:pgSz w:w="16820" w:h="11900" w:orient="landscape"/>
      <w:pgMar w:top="851" w:right="1928" w:bottom="1134" w:left="2268"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DF180A" w14:textId="77777777" w:rsidR="008019CE" w:rsidRDefault="008019CE">
      <w:pPr>
        <w:spacing w:line="240" w:lineRule="auto"/>
      </w:pPr>
      <w:r>
        <w:separator/>
      </w:r>
    </w:p>
  </w:endnote>
  <w:endnote w:type="continuationSeparator" w:id="0">
    <w:p w14:paraId="7B81EDC3" w14:textId="77777777" w:rsidR="008019CE" w:rsidRDefault="008019CE">
      <w:pPr>
        <w:spacing w:line="240" w:lineRule="auto"/>
      </w:pPr>
      <w:r>
        <w:continuationSeparator/>
      </w:r>
    </w:p>
  </w:endnote>
  <w:endnote w:type="continuationNotice" w:id="1">
    <w:p w14:paraId="72D7C432" w14:textId="77777777" w:rsidR="008019CE" w:rsidRDefault="008019C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SKVKFMSYMB">
    <w:altName w:val="MT Extra"/>
    <w:charset w:val="00"/>
    <w:family w:val="swiss"/>
    <w:pitch w:val="variable"/>
    <w:sig w:usb0="8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673" w:type="dxa"/>
      <w:tblLayout w:type="fixed"/>
      <w:tblCellMar>
        <w:left w:w="57" w:type="dxa"/>
        <w:right w:w="57" w:type="dxa"/>
      </w:tblCellMar>
      <w:tblLook w:val="0000" w:firstRow="0" w:lastRow="0" w:firstColumn="0" w:lastColumn="0" w:noHBand="0" w:noVBand="0"/>
    </w:tblPr>
    <w:tblGrid>
      <w:gridCol w:w="2325"/>
      <w:gridCol w:w="2322"/>
      <w:gridCol w:w="1800"/>
      <w:gridCol w:w="761"/>
      <w:gridCol w:w="2772"/>
      <w:gridCol w:w="2551"/>
      <w:gridCol w:w="142"/>
    </w:tblGrid>
    <w:tr w:rsidR="008019CE" w:rsidRPr="00C912BA" w14:paraId="5A17A194" w14:textId="77777777" w:rsidTr="0058503A">
      <w:tc>
        <w:tcPr>
          <w:tcW w:w="7208" w:type="dxa"/>
          <w:gridSpan w:val="4"/>
          <w:tcBorders>
            <w:bottom w:val="single" w:sz="4" w:space="0" w:color="auto"/>
          </w:tcBorders>
        </w:tcPr>
        <w:p w14:paraId="30F608F3" w14:textId="77777777" w:rsidR="008019CE" w:rsidRPr="00C912BA" w:rsidRDefault="008019CE" w:rsidP="00F27527">
          <w:pPr>
            <w:pStyle w:val="Ledtext"/>
            <w:rPr>
              <w:spacing w:val="20"/>
              <w:sz w:val="16"/>
              <w:szCs w:val="16"/>
              <w:lang w:val="sv-SE"/>
            </w:rPr>
          </w:pPr>
          <w:bookmarkStart w:id="26" w:name="www"/>
          <w:r w:rsidRPr="00C912BA">
            <w:rPr>
              <w:b/>
              <w:bCs/>
              <w:sz w:val="16"/>
              <w:lang w:val="sv-SE"/>
            </w:rPr>
            <w:t>www.</w:t>
          </w:r>
          <w:r>
            <w:rPr>
              <w:b/>
              <w:bCs/>
              <w:sz w:val="16"/>
              <w:lang w:val="sv-SE"/>
            </w:rPr>
            <w:t>elegnamnden</w:t>
          </w:r>
          <w:r w:rsidRPr="00C912BA">
            <w:rPr>
              <w:b/>
              <w:bCs/>
              <w:sz w:val="16"/>
              <w:lang w:val="sv-SE"/>
            </w:rPr>
            <w:t>.se</w:t>
          </w:r>
          <w:bookmarkEnd w:id="26"/>
        </w:p>
      </w:tc>
      <w:tc>
        <w:tcPr>
          <w:tcW w:w="5465" w:type="dxa"/>
          <w:gridSpan w:val="3"/>
          <w:tcBorders>
            <w:bottom w:val="single" w:sz="4" w:space="0" w:color="auto"/>
          </w:tcBorders>
        </w:tcPr>
        <w:p w14:paraId="69C2327C" w14:textId="77777777" w:rsidR="008019CE" w:rsidRPr="00C912BA" w:rsidRDefault="008019CE" w:rsidP="00F27527">
          <w:pPr>
            <w:pStyle w:val="Ledtext"/>
            <w:rPr>
              <w:sz w:val="16"/>
              <w:lang w:val="sv-SE"/>
            </w:rPr>
          </w:pPr>
        </w:p>
      </w:tc>
    </w:tr>
    <w:tr w:rsidR="008019CE" w:rsidRPr="00C912BA" w14:paraId="3BAF7855" w14:textId="77777777" w:rsidTr="0058503A">
      <w:trPr>
        <w:gridAfter w:val="1"/>
        <w:wAfter w:w="142" w:type="dxa"/>
      </w:trPr>
      <w:tc>
        <w:tcPr>
          <w:tcW w:w="2325" w:type="dxa"/>
          <w:tcBorders>
            <w:top w:val="single" w:sz="4" w:space="0" w:color="auto"/>
          </w:tcBorders>
        </w:tcPr>
        <w:p w14:paraId="579E7F22" w14:textId="77777777" w:rsidR="008019CE" w:rsidRPr="00C912BA" w:rsidRDefault="008019CE" w:rsidP="00F27527">
          <w:pPr>
            <w:pStyle w:val="Ledtext"/>
            <w:rPr>
              <w:lang w:val="sv-SE"/>
            </w:rPr>
          </w:pPr>
          <w:bookmarkStart w:id="27" w:name="PostadressLed"/>
          <w:r>
            <w:rPr>
              <w:lang w:val="sv-SE"/>
            </w:rPr>
            <w:t>Postadress</w:t>
          </w:r>
          <w:bookmarkEnd w:id="27"/>
        </w:p>
      </w:tc>
      <w:tc>
        <w:tcPr>
          <w:tcW w:w="2322" w:type="dxa"/>
          <w:tcBorders>
            <w:top w:val="single" w:sz="4" w:space="0" w:color="auto"/>
          </w:tcBorders>
        </w:tcPr>
        <w:p w14:paraId="7680296B" w14:textId="77777777" w:rsidR="008019CE" w:rsidRPr="00C912BA" w:rsidRDefault="008019CE" w:rsidP="00F27527">
          <w:pPr>
            <w:pStyle w:val="Ledtext"/>
            <w:ind w:left="-63"/>
            <w:rPr>
              <w:lang w:val="sv-SE"/>
            </w:rPr>
          </w:pPr>
          <w:r>
            <w:rPr>
              <w:lang w:val="sv-SE"/>
            </w:rPr>
            <w:t>Besöksadress</w:t>
          </w:r>
        </w:p>
      </w:tc>
      <w:tc>
        <w:tcPr>
          <w:tcW w:w="1800" w:type="dxa"/>
          <w:tcBorders>
            <w:top w:val="single" w:sz="4" w:space="0" w:color="auto"/>
          </w:tcBorders>
        </w:tcPr>
        <w:p w14:paraId="2DC1E78E" w14:textId="77777777" w:rsidR="008019CE" w:rsidRPr="00C912BA" w:rsidRDefault="008019CE" w:rsidP="00F27527">
          <w:pPr>
            <w:pStyle w:val="Ledtext"/>
            <w:rPr>
              <w:lang w:val="sv-SE"/>
            </w:rPr>
          </w:pPr>
          <w:bookmarkStart w:id="28" w:name="TelefonVaxelLed"/>
          <w:r>
            <w:rPr>
              <w:lang w:val="sv-SE"/>
            </w:rPr>
            <w:t>Telefon växel</w:t>
          </w:r>
          <w:bookmarkEnd w:id="28"/>
        </w:p>
      </w:tc>
      <w:tc>
        <w:tcPr>
          <w:tcW w:w="3533" w:type="dxa"/>
          <w:gridSpan w:val="2"/>
          <w:tcBorders>
            <w:top w:val="single" w:sz="4" w:space="0" w:color="auto"/>
          </w:tcBorders>
        </w:tcPr>
        <w:p w14:paraId="02DD0BD4" w14:textId="77777777" w:rsidR="008019CE" w:rsidRPr="00C912BA" w:rsidRDefault="008019CE" w:rsidP="00F27527">
          <w:pPr>
            <w:pStyle w:val="Ledtext"/>
            <w:rPr>
              <w:lang w:val="sv-SE"/>
            </w:rPr>
          </w:pPr>
          <w:bookmarkStart w:id="29" w:name="TelefonVaxelUtlLedtext"/>
          <w:bookmarkEnd w:id="29"/>
        </w:p>
      </w:tc>
      <w:tc>
        <w:tcPr>
          <w:tcW w:w="2551" w:type="dxa"/>
          <w:tcBorders>
            <w:top w:val="single" w:sz="4" w:space="0" w:color="auto"/>
          </w:tcBorders>
        </w:tcPr>
        <w:p w14:paraId="751B844D" w14:textId="77777777" w:rsidR="008019CE" w:rsidRPr="00C912BA" w:rsidRDefault="008019CE" w:rsidP="00F27527">
          <w:pPr>
            <w:pStyle w:val="Ledtext"/>
            <w:rPr>
              <w:lang w:val="sv-SE"/>
            </w:rPr>
          </w:pPr>
          <w:bookmarkStart w:id="30" w:name="EpostLed"/>
          <w:r>
            <w:rPr>
              <w:lang w:val="sv-SE"/>
            </w:rPr>
            <w:t>E-postadress</w:t>
          </w:r>
          <w:bookmarkEnd w:id="30"/>
        </w:p>
      </w:tc>
    </w:tr>
    <w:tr w:rsidR="008019CE" w:rsidRPr="00C912BA" w14:paraId="522B9AF2" w14:textId="77777777" w:rsidTr="0058503A">
      <w:trPr>
        <w:gridAfter w:val="1"/>
        <w:wAfter w:w="142" w:type="dxa"/>
      </w:trPr>
      <w:tc>
        <w:tcPr>
          <w:tcW w:w="2325" w:type="dxa"/>
        </w:tcPr>
        <w:p w14:paraId="55A8371C" w14:textId="77777777" w:rsidR="008019CE" w:rsidRPr="00C912BA" w:rsidRDefault="008019CE" w:rsidP="00F27527">
          <w:pPr>
            <w:pStyle w:val="Ledtext"/>
            <w:rPr>
              <w:b/>
              <w:bCs/>
              <w:lang w:val="sv-SE"/>
            </w:rPr>
          </w:pPr>
          <w:bookmarkStart w:id="31" w:name="Postadress"/>
          <w:r>
            <w:rPr>
              <w:b/>
              <w:bCs/>
              <w:lang w:val="sv-SE"/>
            </w:rPr>
            <w:t xml:space="preserve">171 94  SOLNA </w:t>
          </w:r>
          <w:bookmarkEnd w:id="31"/>
        </w:p>
      </w:tc>
      <w:tc>
        <w:tcPr>
          <w:tcW w:w="2322" w:type="dxa"/>
        </w:tcPr>
        <w:p w14:paraId="31570C08" w14:textId="77777777" w:rsidR="008019CE" w:rsidRPr="00C912BA" w:rsidRDefault="008019CE" w:rsidP="00F27527">
          <w:pPr>
            <w:pStyle w:val="Ledtext"/>
            <w:ind w:left="-57"/>
            <w:rPr>
              <w:b/>
              <w:bCs/>
              <w:lang w:val="sv-SE"/>
            </w:rPr>
          </w:pPr>
          <w:r>
            <w:rPr>
              <w:b/>
              <w:bCs/>
              <w:lang w:val="sv-SE"/>
            </w:rPr>
            <w:t>Korta gatan 10</w:t>
          </w:r>
        </w:p>
      </w:tc>
      <w:tc>
        <w:tcPr>
          <w:tcW w:w="1800" w:type="dxa"/>
        </w:tcPr>
        <w:p w14:paraId="73756718" w14:textId="77777777" w:rsidR="008019CE" w:rsidRPr="00C912BA" w:rsidRDefault="008019CE" w:rsidP="00F27527">
          <w:pPr>
            <w:pStyle w:val="Ledtext"/>
            <w:rPr>
              <w:b/>
              <w:bCs/>
              <w:lang w:val="sv-SE"/>
            </w:rPr>
          </w:pPr>
          <w:bookmarkStart w:id="32" w:name="TelefonVaxel"/>
          <w:r>
            <w:rPr>
              <w:b/>
              <w:bCs/>
              <w:lang w:val="sv-SE"/>
            </w:rPr>
            <w:t xml:space="preserve">010-574 21 00 </w:t>
          </w:r>
          <w:bookmarkEnd w:id="32"/>
          <w:r>
            <w:rPr>
              <w:b/>
              <w:bCs/>
              <w:lang w:val="sv-SE"/>
            </w:rPr>
            <w:t xml:space="preserve"> </w:t>
          </w:r>
        </w:p>
      </w:tc>
      <w:tc>
        <w:tcPr>
          <w:tcW w:w="3533" w:type="dxa"/>
          <w:gridSpan w:val="2"/>
        </w:tcPr>
        <w:p w14:paraId="7A00FBE7" w14:textId="77777777" w:rsidR="008019CE" w:rsidRPr="00C912BA" w:rsidRDefault="008019CE" w:rsidP="00F27527">
          <w:pPr>
            <w:pStyle w:val="Ledtext"/>
            <w:rPr>
              <w:b/>
              <w:bCs/>
              <w:lang w:val="sv-SE"/>
            </w:rPr>
          </w:pPr>
          <w:bookmarkStart w:id="33" w:name="TelefonVaxelUtl"/>
          <w:bookmarkEnd w:id="33"/>
        </w:p>
      </w:tc>
      <w:tc>
        <w:tcPr>
          <w:tcW w:w="2551" w:type="dxa"/>
        </w:tcPr>
        <w:p w14:paraId="12CCB43F" w14:textId="77777777" w:rsidR="008019CE" w:rsidRPr="00C912BA" w:rsidRDefault="008019CE" w:rsidP="00F27527">
          <w:pPr>
            <w:pStyle w:val="Ledtext"/>
            <w:rPr>
              <w:b/>
              <w:bCs/>
              <w:lang w:val="sv-SE"/>
            </w:rPr>
          </w:pPr>
          <w:bookmarkStart w:id="34" w:name="EmailFot"/>
          <w:r>
            <w:rPr>
              <w:b/>
              <w:bCs/>
              <w:lang w:val="sv-SE"/>
            </w:rPr>
            <w:t>kansliet@elegnamnden.se</w:t>
          </w:r>
          <w:bookmarkEnd w:id="34"/>
        </w:p>
      </w:tc>
    </w:tr>
  </w:tbl>
  <w:p w14:paraId="6DE40962" w14:textId="77777777" w:rsidR="008019CE" w:rsidRDefault="008019CE" w:rsidP="0058503A">
    <w:pPr>
      <w:tabs>
        <w:tab w:val="left" w:pos="1787"/>
        <w:tab w:val="center" w:pos="3976"/>
        <w:tab w:val="center" w:pos="11766"/>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F5025">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F5025">
      <w:rPr>
        <w:noProof/>
        <w:color w:val="808080"/>
        <w:sz w:val="16"/>
      </w:rPr>
      <w:t>13</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A5660" w14:textId="77777777" w:rsidR="008019CE" w:rsidRDefault="008019CE">
      <w:pPr>
        <w:spacing w:line="240" w:lineRule="auto"/>
      </w:pPr>
      <w:r>
        <w:separator/>
      </w:r>
    </w:p>
  </w:footnote>
  <w:footnote w:type="continuationSeparator" w:id="0">
    <w:p w14:paraId="02DA19DF" w14:textId="77777777" w:rsidR="008019CE" w:rsidRDefault="008019CE">
      <w:pPr>
        <w:spacing w:line="240" w:lineRule="auto"/>
      </w:pPr>
      <w:r>
        <w:continuationSeparator/>
      </w:r>
    </w:p>
  </w:footnote>
  <w:footnote w:type="continuationNotice" w:id="1">
    <w:p w14:paraId="3D49059A" w14:textId="77777777" w:rsidR="008019CE" w:rsidRDefault="008019CE">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7C7D4" w14:textId="2F8EB055" w:rsidR="008019CE" w:rsidRDefault="008019CE">
    <w:pPr>
      <w:rPr>
        <w:lang w:val="en-US"/>
      </w:rPr>
    </w:pPr>
    <w:r>
      <w:rPr>
        <w:rFonts w:ascii="SKVKFMSYMB" w:hAnsi="SKVKFMSYMB"/>
        <w:noProof/>
        <w:sz w:val="64"/>
        <w:szCs w:val="64"/>
        <w:lang w:val="en-US" w:eastAsia="en-US"/>
      </w:rPr>
      <w:drawing>
        <wp:inline distT="0" distB="0" distL="0" distR="0" wp14:anchorId="17AF9102" wp14:editId="455AB9CA">
          <wp:extent cx="859790" cy="859790"/>
          <wp:effectExtent l="0" t="0" r="0" b="0"/>
          <wp:docPr id="1" name="Picture 10" descr="Description: 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lang w:val="en-US"/>
      </w:rPr>
      <w:t>ELN-0603-v1.1</w:t>
    </w:r>
  </w:p>
  <w:p w14:paraId="42A08EB6" w14:textId="77777777" w:rsidR="008019CE" w:rsidRDefault="008019CE">
    <w:pPr>
      <w:rPr>
        <w:rFonts w:eastAsia="Arial" w:cs="Arial"/>
        <w:color w:val="808080"/>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3173AE5"/>
    <w:multiLevelType w:val="hybridMultilevel"/>
    <w:tmpl w:val="5CF6D6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B86437"/>
    <w:multiLevelType w:val="hybridMultilevel"/>
    <w:tmpl w:val="B70A7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6F617B"/>
    <w:multiLevelType w:val="hybridMultilevel"/>
    <w:tmpl w:val="DB72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27E4C"/>
    <w:multiLevelType w:val="hybridMultilevel"/>
    <w:tmpl w:val="0D8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C10565"/>
    <w:multiLevelType w:val="hybridMultilevel"/>
    <w:tmpl w:val="3822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D41675"/>
    <w:multiLevelType w:val="hybridMultilevel"/>
    <w:tmpl w:val="9466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F2D96"/>
    <w:multiLevelType w:val="multilevel"/>
    <w:tmpl w:val="937223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31"/>
  </w:num>
  <w:num w:numId="3">
    <w:abstractNumId w:val="4"/>
  </w:num>
  <w:num w:numId="4">
    <w:abstractNumId w:val="6"/>
  </w:num>
  <w:num w:numId="5">
    <w:abstractNumId w:val="9"/>
  </w:num>
  <w:num w:numId="6">
    <w:abstractNumId w:val="14"/>
  </w:num>
  <w:num w:numId="7">
    <w:abstractNumId w:val="28"/>
  </w:num>
  <w:num w:numId="8">
    <w:abstractNumId w:val="29"/>
  </w:num>
  <w:num w:numId="9">
    <w:abstractNumId w:val="7"/>
  </w:num>
  <w:num w:numId="10">
    <w:abstractNumId w:val="32"/>
  </w:num>
  <w:num w:numId="11">
    <w:abstractNumId w:val="15"/>
  </w:num>
  <w:num w:numId="12">
    <w:abstractNumId w:val="27"/>
  </w:num>
  <w:num w:numId="13">
    <w:abstractNumId w:val="25"/>
  </w:num>
  <w:num w:numId="14">
    <w:abstractNumId w:val="10"/>
  </w:num>
  <w:num w:numId="15">
    <w:abstractNumId w:val="8"/>
  </w:num>
  <w:num w:numId="16">
    <w:abstractNumId w:val="19"/>
  </w:num>
  <w:num w:numId="17">
    <w:abstractNumId w:val="26"/>
  </w:num>
  <w:num w:numId="18">
    <w:abstractNumId w:val="23"/>
  </w:num>
  <w:num w:numId="19">
    <w:abstractNumId w:val="13"/>
  </w:num>
  <w:num w:numId="20">
    <w:abstractNumId w:val="21"/>
  </w:num>
  <w:num w:numId="21">
    <w:abstractNumId w:val="16"/>
  </w:num>
  <w:num w:numId="22">
    <w:abstractNumId w:val="11"/>
  </w:num>
  <w:num w:numId="23">
    <w:abstractNumId w:val="17"/>
  </w:num>
  <w:num w:numId="24">
    <w:abstractNumId w:val="2"/>
  </w:num>
  <w:num w:numId="25">
    <w:abstractNumId w:val="3"/>
  </w:num>
  <w:num w:numId="26">
    <w:abstractNumId w:val="18"/>
  </w:num>
  <w:num w:numId="27">
    <w:abstractNumId w:val="0"/>
  </w:num>
  <w:num w:numId="28">
    <w:abstractNumId w:val="24"/>
  </w:num>
  <w:num w:numId="29">
    <w:abstractNumId w:val="22"/>
  </w:num>
  <w:num w:numId="30">
    <w:abstractNumId w:val="5"/>
  </w:num>
  <w:num w:numId="31">
    <w:abstractNumId w:val="30"/>
  </w:num>
  <w:num w:numId="32">
    <w:abstractNumId w:val="1"/>
  </w:num>
  <w:num w:numId="3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9AC"/>
    <w:rsid w:val="00026A5E"/>
    <w:rsid w:val="00031F53"/>
    <w:rsid w:val="00034115"/>
    <w:rsid w:val="00037E77"/>
    <w:rsid w:val="000422C6"/>
    <w:rsid w:val="000446C8"/>
    <w:rsid w:val="000458DE"/>
    <w:rsid w:val="0004704B"/>
    <w:rsid w:val="00047AF4"/>
    <w:rsid w:val="00047CDA"/>
    <w:rsid w:val="00050932"/>
    <w:rsid w:val="00052118"/>
    <w:rsid w:val="00052565"/>
    <w:rsid w:val="000556C9"/>
    <w:rsid w:val="0005627F"/>
    <w:rsid w:val="00057444"/>
    <w:rsid w:val="00066A85"/>
    <w:rsid w:val="000674D5"/>
    <w:rsid w:val="00067F93"/>
    <w:rsid w:val="000718A7"/>
    <w:rsid w:val="00071C48"/>
    <w:rsid w:val="0007485F"/>
    <w:rsid w:val="00074A3A"/>
    <w:rsid w:val="000815C6"/>
    <w:rsid w:val="00083649"/>
    <w:rsid w:val="00083F02"/>
    <w:rsid w:val="00084B2C"/>
    <w:rsid w:val="00085F2D"/>
    <w:rsid w:val="000879AC"/>
    <w:rsid w:val="00090192"/>
    <w:rsid w:val="00091883"/>
    <w:rsid w:val="00093081"/>
    <w:rsid w:val="000A2B63"/>
    <w:rsid w:val="000A4CC6"/>
    <w:rsid w:val="000A4EC3"/>
    <w:rsid w:val="000A5158"/>
    <w:rsid w:val="000A543F"/>
    <w:rsid w:val="000B08F8"/>
    <w:rsid w:val="000B0A73"/>
    <w:rsid w:val="000B12FC"/>
    <w:rsid w:val="000B3303"/>
    <w:rsid w:val="000B3514"/>
    <w:rsid w:val="000B65E6"/>
    <w:rsid w:val="000C0772"/>
    <w:rsid w:val="000C0EA7"/>
    <w:rsid w:val="000C16AA"/>
    <w:rsid w:val="000C189F"/>
    <w:rsid w:val="000C40FC"/>
    <w:rsid w:val="000C4C49"/>
    <w:rsid w:val="000C54EC"/>
    <w:rsid w:val="000D0405"/>
    <w:rsid w:val="000D08CE"/>
    <w:rsid w:val="000D10F0"/>
    <w:rsid w:val="000D1637"/>
    <w:rsid w:val="000D43EA"/>
    <w:rsid w:val="000D5781"/>
    <w:rsid w:val="000E219A"/>
    <w:rsid w:val="000E24F6"/>
    <w:rsid w:val="000E2CCB"/>
    <w:rsid w:val="000E51AE"/>
    <w:rsid w:val="000E5D0F"/>
    <w:rsid w:val="000F010E"/>
    <w:rsid w:val="000F23E6"/>
    <w:rsid w:val="000F407D"/>
    <w:rsid w:val="000F4C3E"/>
    <w:rsid w:val="000F5EF1"/>
    <w:rsid w:val="000F6EFF"/>
    <w:rsid w:val="001007B4"/>
    <w:rsid w:val="001041FE"/>
    <w:rsid w:val="001072A8"/>
    <w:rsid w:val="00110C17"/>
    <w:rsid w:val="00111E69"/>
    <w:rsid w:val="001122C1"/>
    <w:rsid w:val="0011414C"/>
    <w:rsid w:val="00115F3F"/>
    <w:rsid w:val="0011689F"/>
    <w:rsid w:val="00125844"/>
    <w:rsid w:val="00126E1B"/>
    <w:rsid w:val="00126E5C"/>
    <w:rsid w:val="00127303"/>
    <w:rsid w:val="0013043F"/>
    <w:rsid w:val="00131BCB"/>
    <w:rsid w:val="0013275F"/>
    <w:rsid w:val="0013346B"/>
    <w:rsid w:val="00134E60"/>
    <w:rsid w:val="0013584D"/>
    <w:rsid w:val="0014367E"/>
    <w:rsid w:val="00144EAB"/>
    <w:rsid w:val="0014584C"/>
    <w:rsid w:val="00145E97"/>
    <w:rsid w:val="00146558"/>
    <w:rsid w:val="001466B7"/>
    <w:rsid w:val="00146970"/>
    <w:rsid w:val="00147C7E"/>
    <w:rsid w:val="001516CF"/>
    <w:rsid w:val="00151938"/>
    <w:rsid w:val="00154CC4"/>
    <w:rsid w:val="00156B8E"/>
    <w:rsid w:val="00160EA6"/>
    <w:rsid w:val="00161403"/>
    <w:rsid w:val="00163C96"/>
    <w:rsid w:val="00164DA0"/>
    <w:rsid w:val="00165083"/>
    <w:rsid w:val="00165C6D"/>
    <w:rsid w:val="001704A9"/>
    <w:rsid w:val="0017176B"/>
    <w:rsid w:val="00175985"/>
    <w:rsid w:val="001761C6"/>
    <w:rsid w:val="001771E3"/>
    <w:rsid w:val="00177F6C"/>
    <w:rsid w:val="0018029E"/>
    <w:rsid w:val="00181FAC"/>
    <w:rsid w:val="00182C9D"/>
    <w:rsid w:val="0018374D"/>
    <w:rsid w:val="00184CDC"/>
    <w:rsid w:val="001873DB"/>
    <w:rsid w:val="001914E8"/>
    <w:rsid w:val="00192ACF"/>
    <w:rsid w:val="001938D3"/>
    <w:rsid w:val="00194169"/>
    <w:rsid w:val="001969C2"/>
    <w:rsid w:val="001A335B"/>
    <w:rsid w:val="001A3B49"/>
    <w:rsid w:val="001A409D"/>
    <w:rsid w:val="001A549D"/>
    <w:rsid w:val="001A5B2D"/>
    <w:rsid w:val="001A5DE1"/>
    <w:rsid w:val="001A6741"/>
    <w:rsid w:val="001B10A1"/>
    <w:rsid w:val="001B4998"/>
    <w:rsid w:val="001B4EEA"/>
    <w:rsid w:val="001C22ED"/>
    <w:rsid w:val="001C30FD"/>
    <w:rsid w:val="001C4B5E"/>
    <w:rsid w:val="001C605C"/>
    <w:rsid w:val="001C6904"/>
    <w:rsid w:val="001D07BB"/>
    <w:rsid w:val="001D0903"/>
    <w:rsid w:val="001D0961"/>
    <w:rsid w:val="001D3542"/>
    <w:rsid w:val="001D4483"/>
    <w:rsid w:val="001D4D6B"/>
    <w:rsid w:val="001D6C55"/>
    <w:rsid w:val="001D74A2"/>
    <w:rsid w:val="001E05CC"/>
    <w:rsid w:val="001E0B16"/>
    <w:rsid w:val="001E1411"/>
    <w:rsid w:val="001E2405"/>
    <w:rsid w:val="001E4658"/>
    <w:rsid w:val="001E49B3"/>
    <w:rsid w:val="001E5645"/>
    <w:rsid w:val="001E5F48"/>
    <w:rsid w:val="001E600A"/>
    <w:rsid w:val="001F11A9"/>
    <w:rsid w:val="001F235E"/>
    <w:rsid w:val="001F3290"/>
    <w:rsid w:val="001F456A"/>
    <w:rsid w:val="001F53FB"/>
    <w:rsid w:val="00201FC9"/>
    <w:rsid w:val="002045C1"/>
    <w:rsid w:val="002069EF"/>
    <w:rsid w:val="002077EB"/>
    <w:rsid w:val="0021133C"/>
    <w:rsid w:val="00213CDF"/>
    <w:rsid w:val="002150CE"/>
    <w:rsid w:val="00215361"/>
    <w:rsid w:val="0021556B"/>
    <w:rsid w:val="00217C88"/>
    <w:rsid w:val="00220653"/>
    <w:rsid w:val="00221687"/>
    <w:rsid w:val="00221895"/>
    <w:rsid w:val="0022514F"/>
    <w:rsid w:val="00227E48"/>
    <w:rsid w:val="00232D30"/>
    <w:rsid w:val="0023301B"/>
    <w:rsid w:val="002339F7"/>
    <w:rsid w:val="00234292"/>
    <w:rsid w:val="00234E8D"/>
    <w:rsid w:val="00236191"/>
    <w:rsid w:val="00236741"/>
    <w:rsid w:val="00240C61"/>
    <w:rsid w:val="00244053"/>
    <w:rsid w:val="00244958"/>
    <w:rsid w:val="00246B9F"/>
    <w:rsid w:val="00246CAE"/>
    <w:rsid w:val="00250E48"/>
    <w:rsid w:val="002515E6"/>
    <w:rsid w:val="00251BFE"/>
    <w:rsid w:val="002520CA"/>
    <w:rsid w:val="002530C0"/>
    <w:rsid w:val="0025486D"/>
    <w:rsid w:val="00256552"/>
    <w:rsid w:val="0025672E"/>
    <w:rsid w:val="0025685D"/>
    <w:rsid w:val="00256C4D"/>
    <w:rsid w:val="00260052"/>
    <w:rsid w:val="002603E8"/>
    <w:rsid w:val="00261FA2"/>
    <w:rsid w:val="00264A8E"/>
    <w:rsid w:val="0026503C"/>
    <w:rsid w:val="002654CE"/>
    <w:rsid w:val="002711B4"/>
    <w:rsid w:val="00272DFF"/>
    <w:rsid w:val="002747C7"/>
    <w:rsid w:val="0027549D"/>
    <w:rsid w:val="00275A02"/>
    <w:rsid w:val="0027765F"/>
    <w:rsid w:val="00280DC3"/>
    <w:rsid w:val="00282432"/>
    <w:rsid w:val="00282DD3"/>
    <w:rsid w:val="00282F79"/>
    <w:rsid w:val="00284919"/>
    <w:rsid w:val="00285834"/>
    <w:rsid w:val="00291493"/>
    <w:rsid w:val="0029179E"/>
    <w:rsid w:val="002A08BC"/>
    <w:rsid w:val="002A1B85"/>
    <w:rsid w:val="002A577D"/>
    <w:rsid w:val="002A5AC4"/>
    <w:rsid w:val="002A6027"/>
    <w:rsid w:val="002B0666"/>
    <w:rsid w:val="002B3724"/>
    <w:rsid w:val="002B5FDD"/>
    <w:rsid w:val="002B7279"/>
    <w:rsid w:val="002B76B3"/>
    <w:rsid w:val="002C0525"/>
    <w:rsid w:val="002C344E"/>
    <w:rsid w:val="002C436B"/>
    <w:rsid w:val="002C51BC"/>
    <w:rsid w:val="002C566D"/>
    <w:rsid w:val="002C7712"/>
    <w:rsid w:val="002C7D55"/>
    <w:rsid w:val="002D158F"/>
    <w:rsid w:val="002D1C21"/>
    <w:rsid w:val="002D3FE2"/>
    <w:rsid w:val="002D4B01"/>
    <w:rsid w:val="002D4B05"/>
    <w:rsid w:val="002D73BD"/>
    <w:rsid w:val="002E207E"/>
    <w:rsid w:val="002E3159"/>
    <w:rsid w:val="002E36C8"/>
    <w:rsid w:val="002F0B2B"/>
    <w:rsid w:val="002F0F2D"/>
    <w:rsid w:val="002F28DA"/>
    <w:rsid w:val="002F4C53"/>
    <w:rsid w:val="002F695F"/>
    <w:rsid w:val="002F7B7D"/>
    <w:rsid w:val="00300589"/>
    <w:rsid w:val="0030352C"/>
    <w:rsid w:val="00310BFC"/>
    <w:rsid w:val="00311A84"/>
    <w:rsid w:val="00314D0E"/>
    <w:rsid w:val="00315E84"/>
    <w:rsid w:val="00321719"/>
    <w:rsid w:val="00322281"/>
    <w:rsid w:val="003263EF"/>
    <w:rsid w:val="0032790D"/>
    <w:rsid w:val="00331616"/>
    <w:rsid w:val="00332F0B"/>
    <w:rsid w:val="003375BA"/>
    <w:rsid w:val="00342424"/>
    <w:rsid w:val="003447EF"/>
    <w:rsid w:val="00345E29"/>
    <w:rsid w:val="0034726F"/>
    <w:rsid w:val="0035055C"/>
    <w:rsid w:val="003508B5"/>
    <w:rsid w:val="00351E41"/>
    <w:rsid w:val="00360B51"/>
    <w:rsid w:val="00361DAE"/>
    <w:rsid w:val="003639E3"/>
    <w:rsid w:val="00370934"/>
    <w:rsid w:val="003735D5"/>
    <w:rsid w:val="00374930"/>
    <w:rsid w:val="003775DE"/>
    <w:rsid w:val="00382CFC"/>
    <w:rsid w:val="00383934"/>
    <w:rsid w:val="00384BAB"/>
    <w:rsid w:val="00393FDC"/>
    <w:rsid w:val="00395513"/>
    <w:rsid w:val="0039596B"/>
    <w:rsid w:val="00395EB7"/>
    <w:rsid w:val="003A3D31"/>
    <w:rsid w:val="003A47DD"/>
    <w:rsid w:val="003A51FF"/>
    <w:rsid w:val="003A6400"/>
    <w:rsid w:val="003A7522"/>
    <w:rsid w:val="003B1E09"/>
    <w:rsid w:val="003B2564"/>
    <w:rsid w:val="003B3864"/>
    <w:rsid w:val="003B47A5"/>
    <w:rsid w:val="003C0AFD"/>
    <w:rsid w:val="003C0DE8"/>
    <w:rsid w:val="003C1D26"/>
    <w:rsid w:val="003C69D1"/>
    <w:rsid w:val="003D04BA"/>
    <w:rsid w:val="003D6DEF"/>
    <w:rsid w:val="003E1A79"/>
    <w:rsid w:val="003E7E89"/>
    <w:rsid w:val="003F0A0C"/>
    <w:rsid w:val="003F0BA0"/>
    <w:rsid w:val="003F15CD"/>
    <w:rsid w:val="003F2F0A"/>
    <w:rsid w:val="003F5EF5"/>
    <w:rsid w:val="003F6F5C"/>
    <w:rsid w:val="00401ABF"/>
    <w:rsid w:val="00405CB9"/>
    <w:rsid w:val="00411204"/>
    <w:rsid w:val="004136F9"/>
    <w:rsid w:val="00413C86"/>
    <w:rsid w:val="00416267"/>
    <w:rsid w:val="00416CA1"/>
    <w:rsid w:val="00422F1A"/>
    <w:rsid w:val="00427A52"/>
    <w:rsid w:val="004321BC"/>
    <w:rsid w:val="004333BC"/>
    <w:rsid w:val="004343BC"/>
    <w:rsid w:val="00437893"/>
    <w:rsid w:val="00437AF4"/>
    <w:rsid w:val="00442EA3"/>
    <w:rsid w:val="00443CBA"/>
    <w:rsid w:val="0044481D"/>
    <w:rsid w:val="00446DCC"/>
    <w:rsid w:val="00452E0F"/>
    <w:rsid w:val="00454B4C"/>
    <w:rsid w:val="00455108"/>
    <w:rsid w:val="00455EB8"/>
    <w:rsid w:val="00456D97"/>
    <w:rsid w:val="00460CD2"/>
    <w:rsid w:val="00460E5D"/>
    <w:rsid w:val="00461F08"/>
    <w:rsid w:val="004620F3"/>
    <w:rsid w:val="00462197"/>
    <w:rsid w:val="00465863"/>
    <w:rsid w:val="00467AA2"/>
    <w:rsid w:val="00471134"/>
    <w:rsid w:val="00471FAE"/>
    <w:rsid w:val="004735E8"/>
    <w:rsid w:val="004768D1"/>
    <w:rsid w:val="0047789D"/>
    <w:rsid w:val="004779DC"/>
    <w:rsid w:val="00482D4B"/>
    <w:rsid w:val="00485153"/>
    <w:rsid w:val="00487EAE"/>
    <w:rsid w:val="00493490"/>
    <w:rsid w:val="0049386A"/>
    <w:rsid w:val="00495D31"/>
    <w:rsid w:val="00497365"/>
    <w:rsid w:val="004A207C"/>
    <w:rsid w:val="004A4054"/>
    <w:rsid w:val="004A5278"/>
    <w:rsid w:val="004A59C2"/>
    <w:rsid w:val="004A5FC9"/>
    <w:rsid w:val="004A6204"/>
    <w:rsid w:val="004A7125"/>
    <w:rsid w:val="004B01AA"/>
    <w:rsid w:val="004B0B9C"/>
    <w:rsid w:val="004B3B09"/>
    <w:rsid w:val="004B4EE7"/>
    <w:rsid w:val="004C085A"/>
    <w:rsid w:val="004C39A7"/>
    <w:rsid w:val="004C3A70"/>
    <w:rsid w:val="004C53CD"/>
    <w:rsid w:val="004C7714"/>
    <w:rsid w:val="004D0861"/>
    <w:rsid w:val="004D53A4"/>
    <w:rsid w:val="004D56B4"/>
    <w:rsid w:val="004D663D"/>
    <w:rsid w:val="004D6875"/>
    <w:rsid w:val="004D6A2D"/>
    <w:rsid w:val="004D7673"/>
    <w:rsid w:val="004D7C5A"/>
    <w:rsid w:val="004E0FEF"/>
    <w:rsid w:val="004E2E56"/>
    <w:rsid w:val="004E5143"/>
    <w:rsid w:val="004E5A62"/>
    <w:rsid w:val="004E7F9B"/>
    <w:rsid w:val="004F0337"/>
    <w:rsid w:val="004F4A2F"/>
    <w:rsid w:val="004F5D69"/>
    <w:rsid w:val="004F678D"/>
    <w:rsid w:val="004F744E"/>
    <w:rsid w:val="00500322"/>
    <w:rsid w:val="005020F3"/>
    <w:rsid w:val="005022E1"/>
    <w:rsid w:val="005023F3"/>
    <w:rsid w:val="00504150"/>
    <w:rsid w:val="00505DFB"/>
    <w:rsid w:val="00506204"/>
    <w:rsid w:val="0050654E"/>
    <w:rsid w:val="00507090"/>
    <w:rsid w:val="0050778B"/>
    <w:rsid w:val="0051130D"/>
    <w:rsid w:val="005115F1"/>
    <w:rsid w:val="00511A6E"/>
    <w:rsid w:val="00512018"/>
    <w:rsid w:val="005124BF"/>
    <w:rsid w:val="005124CB"/>
    <w:rsid w:val="005136E7"/>
    <w:rsid w:val="00514099"/>
    <w:rsid w:val="00515592"/>
    <w:rsid w:val="00515CEE"/>
    <w:rsid w:val="00520F49"/>
    <w:rsid w:val="005235B5"/>
    <w:rsid w:val="005243DA"/>
    <w:rsid w:val="005253B8"/>
    <w:rsid w:val="005257E0"/>
    <w:rsid w:val="00527020"/>
    <w:rsid w:val="00527972"/>
    <w:rsid w:val="00530260"/>
    <w:rsid w:val="00530956"/>
    <w:rsid w:val="00531CA2"/>
    <w:rsid w:val="00531D00"/>
    <w:rsid w:val="00533D96"/>
    <w:rsid w:val="005346E9"/>
    <w:rsid w:val="00535FA4"/>
    <w:rsid w:val="005378ED"/>
    <w:rsid w:val="00540CEF"/>
    <w:rsid w:val="00540F92"/>
    <w:rsid w:val="00545356"/>
    <w:rsid w:val="00551E99"/>
    <w:rsid w:val="00552660"/>
    <w:rsid w:val="00555EA6"/>
    <w:rsid w:val="00556435"/>
    <w:rsid w:val="00557C28"/>
    <w:rsid w:val="0056123A"/>
    <w:rsid w:val="00561974"/>
    <w:rsid w:val="005624D8"/>
    <w:rsid w:val="0056579D"/>
    <w:rsid w:val="00567EE7"/>
    <w:rsid w:val="00570CC8"/>
    <w:rsid w:val="00572171"/>
    <w:rsid w:val="00572CAE"/>
    <w:rsid w:val="0057363F"/>
    <w:rsid w:val="00577DFF"/>
    <w:rsid w:val="00577E86"/>
    <w:rsid w:val="00580391"/>
    <w:rsid w:val="005845C7"/>
    <w:rsid w:val="00584F06"/>
    <w:rsid w:val="0058503A"/>
    <w:rsid w:val="005878A4"/>
    <w:rsid w:val="00590E52"/>
    <w:rsid w:val="00593B1D"/>
    <w:rsid w:val="00593F3B"/>
    <w:rsid w:val="0059476A"/>
    <w:rsid w:val="005954E3"/>
    <w:rsid w:val="005969E8"/>
    <w:rsid w:val="005A093F"/>
    <w:rsid w:val="005A0CF1"/>
    <w:rsid w:val="005A3A1C"/>
    <w:rsid w:val="005A3E92"/>
    <w:rsid w:val="005B08D0"/>
    <w:rsid w:val="005B20E1"/>
    <w:rsid w:val="005B23D8"/>
    <w:rsid w:val="005B43B2"/>
    <w:rsid w:val="005B5A67"/>
    <w:rsid w:val="005B6204"/>
    <w:rsid w:val="005B7FB9"/>
    <w:rsid w:val="005C013D"/>
    <w:rsid w:val="005C3A6D"/>
    <w:rsid w:val="005C3F61"/>
    <w:rsid w:val="005C4110"/>
    <w:rsid w:val="005C48A2"/>
    <w:rsid w:val="005C4B9D"/>
    <w:rsid w:val="005C52BE"/>
    <w:rsid w:val="005C5339"/>
    <w:rsid w:val="005C72AC"/>
    <w:rsid w:val="005D1417"/>
    <w:rsid w:val="005D5595"/>
    <w:rsid w:val="005E19B1"/>
    <w:rsid w:val="005E1BFC"/>
    <w:rsid w:val="005E215C"/>
    <w:rsid w:val="005E3695"/>
    <w:rsid w:val="005E5AEB"/>
    <w:rsid w:val="005E5F64"/>
    <w:rsid w:val="005E7B02"/>
    <w:rsid w:val="005E7EAF"/>
    <w:rsid w:val="005F0187"/>
    <w:rsid w:val="005F054F"/>
    <w:rsid w:val="005F0ED9"/>
    <w:rsid w:val="005F28FF"/>
    <w:rsid w:val="005F58F5"/>
    <w:rsid w:val="005F6B89"/>
    <w:rsid w:val="005F7944"/>
    <w:rsid w:val="00600A05"/>
    <w:rsid w:val="006011BC"/>
    <w:rsid w:val="00601DE3"/>
    <w:rsid w:val="006047E8"/>
    <w:rsid w:val="00606396"/>
    <w:rsid w:val="006072C1"/>
    <w:rsid w:val="00610651"/>
    <w:rsid w:val="006116AC"/>
    <w:rsid w:val="00611DBF"/>
    <w:rsid w:val="00612861"/>
    <w:rsid w:val="00612993"/>
    <w:rsid w:val="00613FD0"/>
    <w:rsid w:val="00616AD5"/>
    <w:rsid w:val="00616B9C"/>
    <w:rsid w:val="00617575"/>
    <w:rsid w:val="00622F52"/>
    <w:rsid w:val="00623CD6"/>
    <w:rsid w:val="00624AD5"/>
    <w:rsid w:val="00624F3F"/>
    <w:rsid w:val="006266D5"/>
    <w:rsid w:val="00626D7D"/>
    <w:rsid w:val="00627164"/>
    <w:rsid w:val="00633ADA"/>
    <w:rsid w:val="00633F84"/>
    <w:rsid w:val="006407A2"/>
    <w:rsid w:val="0064653B"/>
    <w:rsid w:val="00650494"/>
    <w:rsid w:val="0065157F"/>
    <w:rsid w:val="00651653"/>
    <w:rsid w:val="0065699E"/>
    <w:rsid w:val="00656FA1"/>
    <w:rsid w:val="0066137A"/>
    <w:rsid w:val="00661A60"/>
    <w:rsid w:val="00662858"/>
    <w:rsid w:val="00662D56"/>
    <w:rsid w:val="00665B08"/>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11F8"/>
    <w:rsid w:val="00693AAA"/>
    <w:rsid w:val="00694DE2"/>
    <w:rsid w:val="00695082"/>
    <w:rsid w:val="00695F62"/>
    <w:rsid w:val="006A20A7"/>
    <w:rsid w:val="006A2834"/>
    <w:rsid w:val="006A2C7D"/>
    <w:rsid w:val="006A332E"/>
    <w:rsid w:val="006A50CC"/>
    <w:rsid w:val="006A59F0"/>
    <w:rsid w:val="006B059F"/>
    <w:rsid w:val="006B095F"/>
    <w:rsid w:val="006B527A"/>
    <w:rsid w:val="006B5921"/>
    <w:rsid w:val="006B5CC8"/>
    <w:rsid w:val="006B705E"/>
    <w:rsid w:val="006B7628"/>
    <w:rsid w:val="006B79D4"/>
    <w:rsid w:val="006C1F07"/>
    <w:rsid w:val="006C2C8B"/>
    <w:rsid w:val="006C3478"/>
    <w:rsid w:val="006C36BC"/>
    <w:rsid w:val="006C430A"/>
    <w:rsid w:val="006C4EAB"/>
    <w:rsid w:val="006C58F1"/>
    <w:rsid w:val="006C613C"/>
    <w:rsid w:val="006C6E57"/>
    <w:rsid w:val="006D05AF"/>
    <w:rsid w:val="006D268B"/>
    <w:rsid w:val="006D2E2C"/>
    <w:rsid w:val="006D3A20"/>
    <w:rsid w:val="006D52FD"/>
    <w:rsid w:val="006D63F7"/>
    <w:rsid w:val="006E116C"/>
    <w:rsid w:val="006E23A8"/>
    <w:rsid w:val="006E307B"/>
    <w:rsid w:val="006E41B6"/>
    <w:rsid w:val="006E4EA4"/>
    <w:rsid w:val="006E5345"/>
    <w:rsid w:val="006E59D2"/>
    <w:rsid w:val="006E5DAD"/>
    <w:rsid w:val="006E619A"/>
    <w:rsid w:val="006E729D"/>
    <w:rsid w:val="006E73C6"/>
    <w:rsid w:val="006E747A"/>
    <w:rsid w:val="006E7D10"/>
    <w:rsid w:val="006E7EA8"/>
    <w:rsid w:val="006F0FC6"/>
    <w:rsid w:val="006F1F4E"/>
    <w:rsid w:val="006F3184"/>
    <w:rsid w:val="006F370A"/>
    <w:rsid w:val="00700D84"/>
    <w:rsid w:val="00702830"/>
    <w:rsid w:val="00703147"/>
    <w:rsid w:val="00705041"/>
    <w:rsid w:val="00706716"/>
    <w:rsid w:val="0070674C"/>
    <w:rsid w:val="00712271"/>
    <w:rsid w:val="00713AB2"/>
    <w:rsid w:val="0071582C"/>
    <w:rsid w:val="00716376"/>
    <w:rsid w:val="00716528"/>
    <w:rsid w:val="007201BC"/>
    <w:rsid w:val="0072166E"/>
    <w:rsid w:val="0072193D"/>
    <w:rsid w:val="0072312A"/>
    <w:rsid w:val="00724FD1"/>
    <w:rsid w:val="007250D7"/>
    <w:rsid w:val="00727399"/>
    <w:rsid w:val="00730049"/>
    <w:rsid w:val="00730412"/>
    <w:rsid w:val="00730444"/>
    <w:rsid w:val="007310B1"/>
    <w:rsid w:val="0073114B"/>
    <w:rsid w:val="007343B7"/>
    <w:rsid w:val="007349F0"/>
    <w:rsid w:val="007367F4"/>
    <w:rsid w:val="00736966"/>
    <w:rsid w:val="0074046A"/>
    <w:rsid w:val="00740F2A"/>
    <w:rsid w:val="0074142F"/>
    <w:rsid w:val="007429F5"/>
    <w:rsid w:val="00742A8D"/>
    <w:rsid w:val="007438C4"/>
    <w:rsid w:val="00745E01"/>
    <w:rsid w:val="007503D5"/>
    <w:rsid w:val="00752892"/>
    <w:rsid w:val="007554BF"/>
    <w:rsid w:val="00755DC9"/>
    <w:rsid w:val="007561FB"/>
    <w:rsid w:val="00757116"/>
    <w:rsid w:val="007576DC"/>
    <w:rsid w:val="00761C17"/>
    <w:rsid w:val="007622CB"/>
    <w:rsid w:val="00763CEA"/>
    <w:rsid w:val="00764175"/>
    <w:rsid w:val="0076675A"/>
    <w:rsid w:val="00776025"/>
    <w:rsid w:val="00776767"/>
    <w:rsid w:val="00782707"/>
    <w:rsid w:val="00782D7E"/>
    <w:rsid w:val="00783EE3"/>
    <w:rsid w:val="00785777"/>
    <w:rsid w:val="00790699"/>
    <w:rsid w:val="00791680"/>
    <w:rsid w:val="007921FA"/>
    <w:rsid w:val="00793C8E"/>
    <w:rsid w:val="00794ADE"/>
    <w:rsid w:val="00796F49"/>
    <w:rsid w:val="007A0CA6"/>
    <w:rsid w:val="007A1207"/>
    <w:rsid w:val="007A2449"/>
    <w:rsid w:val="007A2625"/>
    <w:rsid w:val="007A3E03"/>
    <w:rsid w:val="007A5811"/>
    <w:rsid w:val="007B158E"/>
    <w:rsid w:val="007B2A87"/>
    <w:rsid w:val="007B5453"/>
    <w:rsid w:val="007B6C6E"/>
    <w:rsid w:val="007C095A"/>
    <w:rsid w:val="007C0F6C"/>
    <w:rsid w:val="007C4D16"/>
    <w:rsid w:val="007C5732"/>
    <w:rsid w:val="007C7977"/>
    <w:rsid w:val="007D0E36"/>
    <w:rsid w:val="007D15E4"/>
    <w:rsid w:val="007D1E48"/>
    <w:rsid w:val="007D37AC"/>
    <w:rsid w:val="007D3FF2"/>
    <w:rsid w:val="007D69C9"/>
    <w:rsid w:val="007D7307"/>
    <w:rsid w:val="007D788B"/>
    <w:rsid w:val="007E12EB"/>
    <w:rsid w:val="007E58C7"/>
    <w:rsid w:val="007E62BE"/>
    <w:rsid w:val="007E6636"/>
    <w:rsid w:val="007E7249"/>
    <w:rsid w:val="007F145D"/>
    <w:rsid w:val="007F1888"/>
    <w:rsid w:val="007F244A"/>
    <w:rsid w:val="007F70FC"/>
    <w:rsid w:val="007F78E0"/>
    <w:rsid w:val="008017BD"/>
    <w:rsid w:val="008019CE"/>
    <w:rsid w:val="00805200"/>
    <w:rsid w:val="0080632B"/>
    <w:rsid w:val="00810332"/>
    <w:rsid w:val="00811464"/>
    <w:rsid w:val="00811D52"/>
    <w:rsid w:val="00815B9F"/>
    <w:rsid w:val="00816C7D"/>
    <w:rsid w:val="008208FF"/>
    <w:rsid w:val="00821E94"/>
    <w:rsid w:val="00822D3A"/>
    <w:rsid w:val="00822D9A"/>
    <w:rsid w:val="00825975"/>
    <w:rsid w:val="008267B0"/>
    <w:rsid w:val="00826CCE"/>
    <w:rsid w:val="0082765D"/>
    <w:rsid w:val="00830FC2"/>
    <w:rsid w:val="008320D1"/>
    <w:rsid w:val="00832186"/>
    <w:rsid w:val="00833762"/>
    <w:rsid w:val="00834A90"/>
    <w:rsid w:val="00835576"/>
    <w:rsid w:val="00836108"/>
    <w:rsid w:val="00840ED4"/>
    <w:rsid w:val="00841BA6"/>
    <w:rsid w:val="008441BC"/>
    <w:rsid w:val="0084518C"/>
    <w:rsid w:val="008466D3"/>
    <w:rsid w:val="00846A6B"/>
    <w:rsid w:val="008472EF"/>
    <w:rsid w:val="00850B66"/>
    <w:rsid w:val="008533CD"/>
    <w:rsid w:val="00853F14"/>
    <w:rsid w:val="008556BB"/>
    <w:rsid w:val="00855E6D"/>
    <w:rsid w:val="008573FD"/>
    <w:rsid w:val="0085795A"/>
    <w:rsid w:val="00861241"/>
    <w:rsid w:val="008614CB"/>
    <w:rsid w:val="0086293F"/>
    <w:rsid w:val="00862A84"/>
    <w:rsid w:val="0086607B"/>
    <w:rsid w:val="008661CE"/>
    <w:rsid w:val="008710FC"/>
    <w:rsid w:val="0087408B"/>
    <w:rsid w:val="00875661"/>
    <w:rsid w:val="008757AE"/>
    <w:rsid w:val="00876D02"/>
    <w:rsid w:val="0087717F"/>
    <w:rsid w:val="00880581"/>
    <w:rsid w:val="008838A5"/>
    <w:rsid w:val="00884820"/>
    <w:rsid w:val="00885062"/>
    <w:rsid w:val="0088556B"/>
    <w:rsid w:val="00887489"/>
    <w:rsid w:val="0089055F"/>
    <w:rsid w:val="008919AD"/>
    <w:rsid w:val="00891D6A"/>
    <w:rsid w:val="008924E5"/>
    <w:rsid w:val="0089428A"/>
    <w:rsid w:val="00895CC4"/>
    <w:rsid w:val="00895DCE"/>
    <w:rsid w:val="00896F3C"/>
    <w:rsid w:val="008A1817"/>
    <w:rsid w:val="008A2B9F"/>
    <w:rsid w:val="008A3BEA"/>
    <w:rsid w:val="008A4366"/>
    <w:rsid w:val="008A69C5"/>
    <w:rsid w:val="008A6D85"/>
    <w:rsid w:val="008A7500"/>
    <w:rsid w:val="008A7681"/>
    <w:rsid w:val="008B1BE1"/>
    <w:rsid w:val="008B2A42"/>
    <w:rsid w:val="008B3413"/>
    <w:rsid w:val="008B4498"/>
    <w:rsid w:val="008B7D83"/>
    <w:rsid w:val="008C2435"/>
    <w:rsid w:val="008C32DD"/>
    <w:rsid w:val="008C3D1D"/>
    <w:rsid w:val="008C4A13"/>
    <w:rsid w:val="008D29D6"/>
    <w:rsid w:val="008D55C3"/>
    <w:rsid w:val="008D5FE5"/>
    <w:rsid w:val="008D764F"/>
    <w:rsid w:val="008D7BB1"/>
    <w:rsid w:val="008E293F"/>
    <w:rsid w:val="008E2CB7"/>
    <w:rsid w:val="008E6671"/>
    <w:rsid w:val="008E6AC2"/>
    <w:rsid w:val="008F2010"/>
    <w:rsid w:val="008F2B44"/>
    <w:rsid w:val="008F2B4F"/>
    <w:rsid w:val="008F38B5"/>
    <w:rsid w:val="008F3924"/>
    <w:rsid w:val="008F538B"/>
    <w:rsid w:val="008F5CB0"/>
    <w:rsid w:val="008F6067"/>
    <w:rsid w:val="008F719B"/>
    <w:rsid w:val="0090288A"/>
    <w:rsid w:val="00905F07"/>
    <w:rsid w:val="00907003"/>
    <w:rsid w:val="00907853"/>
    <w:rsid w:val="0091148B"/>
    <w:rsid w:val="00912325"/>
    <w:rsid w:val="009130CD"/>
    <w:rsid w:val="0091423C"/>
    <w:rsid w:val="00915D5B"/>
    <w:rsid w:val="009222D8"/>
    <w:rsid w:val="00922352"/>
    <w:rsid w:val="00923B01"/>
    <w:rsid w:val="00925238"/>
    <w:rsid w:val="00926429"/>
    <w:rsid w:val="00927164"/>
    <w:rsid w:val="00927DDE"/>
    <w:rsid w:val="00930193"/>
    <w:rsid w:val="00930D2A"/>
    <w:rsid w:val="00930F2D"/>
    <w:rsid w:val="0093153E"/>
    <w:rsid w:val="00931DEB"/>
    <w:rsid w:val="009326A5"/>
    <w:rsid w:val="00947866"/>
    <w:rsid w:val="00950AC3"/>
    <w:rsid w:val="00957C4D"/>
    <w:rsid w:val="009603AD"/>
    <w:rsid w:val="00961534"/>
    <w:rsid w:val="00962354"/>
    <w:rsid w:val="00963047"/>
    <w:rsid w:val="00966865"/>
    <w:rsid w:val="00970AEA"/>
    <w:rsid w:val="0097367D"/>
    <w:rsid w:val="009741FB"/>
    <w:rsid w:val="00974B5B"/>
    <w:rsid w:val="00976E32"/>
    <w:rsid w:val="0097737F"/>
    <w:rsid w:val="00977522"/>
    <w:rsid w:val="00977965"/>
    <w:rsid w:val="0098013B"/>
    <w:rsid w:val="009808D7"/>
    <w:rsid w:val="0098272E"/>
    <w:rsid w:val="00983424"/>
    <w:rsid w:val="00985BBC"/>
    <w:rsid w:val="00991B06"/>
    <w:rsid w:val="00991D5E"/>
    <w:rsid w:val="009924F3"/>
    <w:rsid w:val="009925EA"/>
    <w:rsid w:val="00993E5D"/>
    <w:rsid w:val="00994397"/>
    <w:rsid w:val="00995B6B"/>
    <w:rsid w:val="00995ED4"/>
    <w:rsid w:val="00996E21"/>
    <w:rsid w:val="00996E7A"/>
    <w:rsid w:val="00997AE1"/>
    <w:rsid w:val="009A1A05"/>
    <w:rsid w:val="009A23C7"/>
    <w:rsid w:val="009A3A5F"/>
    <w:rsid w:val="009A5E0A"/>
    <w:rsid w:val="009A5E8C"/>
    <w:rsid w:val="009A6F09"/>
    <w:rsid w:val="009B0EBF"/>
    <w:rsid w:val="009B132C"/>
    <w:rsid w:val="009B1439"/>
    <w:rsid w:val="009B2AB4"/>
    <w:rsid w:val="009B54E6"/>
    <w:rsid w:val="009B5D0E"/>
    <w:rsid w:val="009B7A8A"/>
    <w:rsid w:val="009C0D6B"/>
    <w:rsid w:val="009C1FA7"/>
    <w:rsid w:val="009C505B"/>
    <w:rsid w:val="009C661F"/>
    <w:rsid w:val="009C6872"/>
    <w:rsid w:val="009C6FCF"/>
    <w:rsid w:val="009D1530"/>
    <w:rsid w:val="009D17AF"/>
    <w:rsid w:val="009D3E58"/>
    <w:rsid w:val="009D43B7"/>
    <w:rsid w:val="009D4E7B"/>
    <w:rsid w:val="009D4F45"/>
    <w:rsid w:val="009D60FF"/>
    <w:rsid w:val="009D7306"/>
    <w:rsid w:val="009E1B88"/>
    <w:rsid w:val="009E273F"/>
    <w:rsid w:val="009E4493"/>
    <w:rsid w:val="009E52D0"/>
    <w:rsid w:val="009E762C"/>
    <w:rsid w:val="009E7F9A"/>
    <w:rsid w:val="009F021E"/>
    <w:rsid w:val="009F10E8"/>
    <w:rsid w:val="009F39C8"/>
    <w:rsid w:val="009F4081"/>
    <w:rsid w:val="009F4258"/>
    <w:rsid w:val="009F4AA1"/>
    <w:rsid w:val="009F69C0"/>
    <w:rsid w:val="009F7303"/>
    <w:rsid w:val="009F7883"/>
    <w:rsid w:val="00A00C5B"/>
    <w:rsid w:val="00A014BA"/>
    <w:rsid w:val="00A02ACB"/>
    <w:rsid w:val="00A035BB"/>
    <w:rsid w:val="00A03CA9"/>
    <w:rsid w:val="00A04165"/>
    <w:rsid w:val="00A045ED"/>
    <w:rsid w:val="00A05264"/>
    <w:rsid w:val="00A06C18"/>
    <w:rsid w:val="00A07542"/>
    <w:rsid w:val="00A10E73"/>
    <w:rsid w:val="00A1300C"/>
    <w:rsid w:val="00A14C64"/>
    <w:rsid w:val="00A15570"/>
    <w:rsid w:val="00A1644E"/>
    <w:rsid w:val="00A1792A"/>
    <w:rsid w:val="00A205F7"/>
    <w:rsid w:val="00A2077F"/>
    <w:rsid w:val="00A20D2E"/>
    <w:rsid w:val="00A23960"/>
    <w:rsid w:val="00A24EB8"/>
    <w:rsid w:val="00A25D94"/>
    <w:rsid w:val="00A271E3"/>
    <w:rsid w:val="00A27A33"/>
    <w:rsid w:val="00A30253"/>
    <w:rsid w:val="00A30B89"/>
    <w:rsid w:val="00A30FC9"/>
    <w:rsid w:val="00A311C6"/>
    <w:rsid w:val="00A344A4"/>
    <w:rsid w:val="00A36E01"/>
    <w:rsid w:val="00A37674"/>
    <w:rsid w:val="00A40D87"/>
    <w:rsid w:val="00A41351"/>
    <w:rsid w:val="00A41C41"/>
    <w:rsid w:val="00A42D10"/>
    <w:rsid w:val="00A45857"/>
    <w:rsid w:val="00A45EC2"/>
    <w:rsid w:val="00A4651E"/>
    <w:rsid w:val="00A466A5"/>
    <w:rsid w:val="00A47E7B"/>
    <w:rsid w:val="00A51D99"/>
    <w:rsid w:val="00A54C76"/>
    <w:rsid w:val="00A57375"/>
    <w:rsid w:val="00A577C2"/>
    <w:rsid w:val="00A63558"/>
    <w:rsid w:val="00A675AD"/>
    <w:rsid w:val="00A70D8B"/>
    <w:rsid w:val="00A72B9F"/>
    <w:rsid w:val="00A7440E"/>
    <w:rsid w:val="00A750DB"/>
    <w:rsid w:val="00A7595D"/>
    <w:rsid w:val="00A821EE"/>
    <w:rsid w:val="00A829D4"/>
    <w:rsid w:val="00A82A8F"/>
    <w:rsid w:val="00A83757"/>
    <w:rsid w:val="00A837A8"/>
    <w:rsid w:val="00A84DE6"/>
    <w:rsid w:val="00A86B04"/>
    <w:rsid w:val="00A870F5"/>
    <w:rsid w:val="00A913A3"/>
    <w:rsid w:val="00A91838"/>
    <w:rsid w:val="00A929EF"/>
    <w:rsid w:val="00A92BD7"/>
    <w:rsid w:val="00A94433"/>
    <w:rsid w:val="00A95835"/>
    <w:rsid w:val="00AA343E"/>
    <w:rsid w:val="00AA78E9"/>
    <w:rsid w:val="00AA79B9"/>
    <w:rsid w:val="00AB3D89"/>
    <w:rsid w:val="00AB5D7F"/>
    <w:rsid w:val="00AB640A"/>
    <w:rsid w:val="00AC1198"/>
    <w:rsid w:val="00AC2DCD"/>
    <w:rsid w:val="00AC49F3"/>
    <w:rsid w:val="00AC4E78"/>
    <w:rsid w:val="00AC721F"/>
    <w:rsid w:val="00AC7384"/>
    <w:rsid w:val="00AD1551"/>
    <w:rsid w:val="00AD1CB0"/>
    <w:rsid w:val="00AD297E"/>
    <w:rsid w:val="00AD53ED"/>
    <w:rsid w:val="00AD5BE5"/>
    <w:rsid w:val="00AD6451"/>
    <w:rsid w:val="00AD677F"/>
    <w:rsid w:val="00AD71D6"/>
    <w:rsid w:val="00AD78DA"/>
    <w:rsid w:val="00AE00EA"/>
    <w:rsid w:val="00AE094F"/>
    <w:rsid w:val="00AE1D1D"/>
    <w:rsid w:val="00AE4151"/>
    <w:rsid w:val="00AE4DA4"/>
    <w:rsid w:val="00AE559B"/>
    <w:rsid w:val="00AE7E81"/>
    <w:rsid w:val="00AF119B"/>
    <w:rsid w:val="00AF4303"/>
    <w:rsid w:val="00AF5025"/>
    <w:rsid w:val="00B00508"/>
    <w:rsid w:val="00B00E94"/>
    <w:rsid w:val="00B02DAE"/>
    <w:rsid w:val="00B04E2A"/>
    <w:rsid w:val="00B05A68"/>
    <w:rsid w:val="00B06782"/>
    <w:rsid w:val="00B0679D"/>
    <w:rsid w:val="00B105C3"/>
    <w:rsid w:val="00B11C54"/>
    <w:rsid w:val="00B12D4B"/>
    <w:rsid w:val="00B13326"/>
    <w:rsid w:val="00B158BE"/>
    <w:rsid w:val="00B162B4"/>
    <w:rsid w:val="00B1667E"/>
    <w:rsid w:val="00B17345"/>
    <w:rsid w:val="00B174A5"/>
    <w:rsid w:val="00B21C74"/>
    <w:rsid w:val="00B21E75"/>
    <w:rsid w:val="00B260DB"/>
    <w:rsid w:val="00B325AA"/>
    <w:rsid w:val="00B32EE8"/>
    <w:rsid w:val="00B35DA5"/>
    <w:rsid w:val="00B36F63"/>
    <w:rsid w:val="00B36F86"/>
    <w:rsid w:val="00B4043D"/>
    <w:rsid w:val="00B47EC1"/>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5FF"/>
    <w:rsid w:val="00B86067"/>
    <w:rsid w:val="00B8637F"/>
    <w:rsid w:val="00B863E7"/>
    <w:rsid w:val="00B871B5"/>
    <w:rsid w:val="00B87B05"/>
    <w:rsid w:val="00B90CEA"/>
    <w:rsid w:val="00B92BE2"/>
    <w:rsid w:val="00BA0354"/>
    <w:rsid w:val="00BA17BB"/>
    <w:rsid w:val="00BA22B9"/>
    <w:rsid w:val="00BA5CEA"/>
    <w:rsid w:val="00BA63FA"/>
    <w:rsid w:val="00BB0381"/>
    <w:rsid w:val="00BB047F"/>
    <w:rsid w:val="00BB0CCB"/>
    <w:rsid w:val="00BB0F46"/>
    <w:rsid w:val="00BB1836"/>
    <w:rsid w:val="00BB30E4"/>
    <w:rsid w:val="00BB6B23"/>
    <w:rsid w:val="00BC0F65"/>
    <w:rsid w:val="00BC1E1C"/>
    <w:rsid w:val="00BC53D6"/>
    <w:rsid w:val="00BC755D"/>
    <w:rsid w:val="00BD0416"/>
    <w:rsid w:val="00BD73EC"/>
    <w:rsid w:val="00BE1317"/>
    <w:rsid w:val="00BE2EC9"/>
    <w:rsid w:val="00BE3419"/>
    <w:rsid w:val="00BE7C97"/>
    <w:rsid w:val="00BF0FBC"/>
    <w:rsid w:val="00BF14D3"/>
    <w:rsid w:val="00BF1B8C"/>
    <w:rsid w:val="00BF3105"/>
    <w:rsid w:val="00BF4DAD"/>
    <w:rsid w:val="00BF707C"/>
    <w:rsid w:val="00BF7534"/>
    <w:rsid w:val="00C00D57"/>
    <w:rsid w:val="00C010E2"/>
    <w:rsid w:val="00C01B70"/>
    <w:rsid w:val="00C04AF0"/>
    <w:rsid w:val="00C058B1"/>
    <w:rsid w:val="00C07366"/>
    <w:rsid w:val="00C0737D"/>
    <w:rsid w:val="00C1314D"/>
    <w:rsid w:val="00C13690"/>
    <w:rsid w:val="00C141D1"/>
    <w:rsid w:val="00C148F1"/>
    <w:rsid w:val="00C14ABE"/>
    <w:rsid w:val="00C1517E"/>
    <w:rsid w:val="00C15EA9"/>
    <w:rsid w:val="00C2163C"/>
    <w:rsid w:val="00C21F89"/>
    <w:rsid w:val="00C23AE3"/>
    <w:rsid w:val="00C260E9"/>
    <w:rsid w:val="00C31753"/>
    <w:rsid w:val="00C3422B"/>
    <w:rsid w:val="00C37F25"/>
    <w:rsid w:val="00C45305"/>
    <w:rsid w:val="00C45AFE"/>
    <w:rsid w:val="00C46175"/>
    <w:rsid w:val="00C46CFF"/>
    <w:rsid w:val="00C47204"/>
    <w:rsid w:val="00C52999"/>
    <w:rsid w:val="00C536A0"/>
    <w:rsid w:val="00C55658"/>
    <w:rsid w:val="00C55ADF"/>
    <w:rsid w:val="00C57782"/>
    <w:rsid w:val="00C62093"/>
    <w:rsid w:val="00C63743"/>
    <w:rsid w:val="00C65F4A"/>
    <w:rsid w:val="00C737B2"/>
    <w:rsid w:val="00C737DE"/>
    <w:rsid w:val="00C74303"/>
    <w:rsid w:val="00C74664"/>
    <w:rsid w:val="00C82226"/>
    <w:rsid w:val="00C823F0"/>
    <w:rsid w:val="00C84789"/>
    <w:rsid w:val="00C8501C"/>
    <w:rsid w:val="00C86E0C"/>
    <w:rsid w:val="00C910AA"/>
    <w:rsid w:val="00C936B6"/>
    <w:rsid w:val="00C976B7"/>
    <w:rsid w:val="00CA0E6D"/>
    <w:rsid w:val="00CA10EA"/>
    <w:rsid w:val="00CA215C"/>
    <w:rsid w:val="00CA21CB"/>
    <w:rsid w:val="00CA44EE"/>
    <w:rsid w:val="00CA5D17"/>
    <w:rsid w:val="00CA5D22"/>
    <w:rsid w:val="00CA7329"/>
    <w:rsid w:val="00CA7CC3"/>
    <w:rsid w:val="00CB1781"/>
    <w:rsid w:val="00CB2AB7"/>
    <w:rsid w:val="00CB3772"/>
    <w:rsid w:val="00CC25D3"/>
    <w:rsid w:val="00CC4087"/>
    <w:rsid w:val="00CC67AB"/>
    <w:rsid w:val="00CC70C0"/>
    <w:rsid w:val="00CC715E"/>
    <w:rsid w:val="00CD0182"/>
    <w:rsid w:val="00CD0CD5"/>
    <w:rsid w:val="00CD14D0"/>
    <w:rsid w:val="00CD1CDC"/>
    <w:rsid w:val="00CD3D34"/>
    <w:rsid w:val="00CD40CF"/>
    <w:rsid w:val="00CD5FB8"/>
    <w:rsid w:val="00CE0194"/>
    <w:rsid w:val="00CE154E"/>
    <w:rsid w:val="00CE1FE1"/>
    <w:rsid w:val="00CE34E4"/>
    <w:rsid w:val="00CE4BDB"/>
    <w:rsid w:val="00CE4CF0"/>
    <w:rsid w:val="00CE70BC"/>
    <w:rsid w:val="00CE7E55"/>
    <w:rsid w:val="00CF09FD"/>
    <w:rsid w:val="00CF178C"/>
    <w:rsid w:val="00CF2BE9"/>
    <w:rsid w:val="00CF337F"/>
    <w:rsid w:val="00CF38F1"/>
    <w:rsid w:val="00CF65EE"/>
    <w:rsid w:val="00CF7E6A"/>
    <w:rsid w:val="00D01760"/>
    <w:rsid w:val="00D0178F"/>
    <w:rsid w:val="00D03427"/>
    <w:rsid w:val="00D05875"/>
    <w:rsid w:val="00D11263"/>
    <w:rsid w:val="00D11ED4"/>
    <w:rsid w:val="00D12BA6"/>
    <w:rsid w:val="00D144C5"/>
    <w:rsid w:val="00D17B08"/>
    <w:rsid w:val="00D20845"/>
    <w:rsid w:val="00D216D2"/>
    <w:rsid w:val="00D22041"/>
    <w:rsid w:val="00D22D5A"/>
    <w:rsid w:val="00D24517"/>
    <w:rsid w:val="00D24BE0"/>
    <w:rsid w:val="00D255C7"/>
    <w:rsid w:val="00D25A1E"/>
    <w:rsid w:val="00D309C0"/>
    <w:rsid w:val="00D311C1"/>
    <w:rsid w:val="00D3143A"/>
    <w:rsid w:val="00D32A2F"/>
    <w:rsid w:val="00D34CD3"/>
    <w:rsid w:val="00D357EC"/>
    <w:rsid w:val="00D3725F"/>
    <w:rsid w:val="00D41646"/>
    <w:rsid w:val="00D44410"/>
    <w:rsid w:val="00D44AF0"/>
    <w:rsid w:val="00D46789"/>
    <w:rsid w:val="00D47EA5"/>
    <w:rsid w:val="00D50435"/>
    <w:rsid w:val="00D513BB"/>
    <w:rsid w:val="00D51D97"/>
    <w:rsid w:val="00D51EAB"/>
    <w:rsid w:val="00D53A42"/>
    <w:rsid w:val="00D53EF7"/>
    <w:rsid w:val="00D554A8"/>
    <w:rsid w:val="00D55735"/>
    <w:rsid w:val="00D55F84"/>
    <w:rsid w:val="00D56D0D"/>
    <w:rsid w:val="00D65017"/>
    <w:rsid w:val="00D66F99"/>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6F5D"/>
    <w:rsid w:val="00DA17DC"/>
    <w:rsid w:val="00DA3CE9"/>
    <w:rsid w:val="00DA77F5"/>
    <w:rsid w:val="00DA7890"/>
    <w:rsid w:val="00DB11DC"/>
    <w:rsid w:val="00DB137A"/>
    <w:rsid w:val="00DB3066"/>
    <w:rsid w:val="00DB4892"/>
    <w:rsid w:val="00DB50F2"/>
    <w:rsid w:val="00DB647B"/>
    <w:rsid w:val="00DB6FA3"/>
    <w:rsid w:val="00DC0112"/>
    <w:rsid w:val="00DC047E"/>
    <w:rsid w:val="00DC3102"/>
    <w:rsid w:val="00DC4287"/>
    <w:rsid w:val="00DC512E"/>
    <w:rsid w:val="00DC7440"/>
    <w:rsid w:val="00DD5E96"/>
    <w:rsid w:val="00DD7544"/>
    <w:rsid w:val="00DE13CD"/>
    <w:rsid w:val="00DE2A93"/>
    <w:rsid w:val="00DE36CB"/>
    <w:rsid w:val="00DF1693"/>
    <w:rsid w:val="00DF1A2F"/>
    <w:rsid w:val="00DF4507"/>
    <w:rsid w:val="00DF6717"/>
    <w:rsid w:val="00DF73EF"/>
    <w:rsid w:val="00E01DF3"/>
    <w:rsid w:val="00E0203A"/>
    <w:rsid w:val="00E04009"/>
    <w:rsid w:val="00E0491D"/>
    <w:rsid w:val="00E04F4A"/>
    <w:rsid w:val="00E05BC0"/>
    <w:rsid w:val="00E0702D"/>
    <w:rsid w:val="00E11802"/>
    <w:rsid w:val="00E11866"/>
    <w:rsid w:val="00E11883"/>
    <w:rsid w:val="00E1268F"/>
    <w:rsid w:val="00E1309B"/>
    <w:rsid w:val="00E14684"/>
    <w:rsid w:val="00E1557A"/>
    <w:rsid w:val="00E1590A"/>
    <w:rsid w:val="00E16CA9"/>
    <w:rsid w:val="00E17C0C"/>
    <w:rsid w:val="00E17FE9"/>
    <w:rsid w:val="00E21A7F"/>
    <w:rsid w:val="00E2221A"/>
    <w:rsid w:val="00E22674"/>
    <w:rsid w:val="00E250FE"/>
    <w:rsid w:val="00E3109C"/>
    <w:rsid w:val="00E31CAB"/>
    <w:rsid w:val="00E3246D"/>
    <w:rsid w:val="00E33E29"/>
    <w:rsid w:val="00E340E1"/>
    <w:rsid w:val="00E3412F"/>
    <w:rsid w:val="00E42BCD"/>
    <w:rsid w:val="00E446BC"/>
    <w:rsid w:val="00E50CC2"/>
    <w:rsid w:val="00E51EE0"/>
    <w:rsid w:val="00E54A93"/>
    <w:rsid w:val="00E605A2"/>
    <w:rsid w:val="00E62874"/>
    <w:rsid w:val="00E62C8A"/>
    <w:rsid w:val="00E62DBA"/>
    <w:rsid w:val="00E63074"/>
    <w:rsid w:val="00E6566B"/>
    <w:rsid w:val="00E65EED"/>
    <w:rsid w:val="00E67FA4"/>
    <w:rsid w:val="00E70AB2"/>
    <w:rsid w:val="00E71A86"/>
    <w:rsid w:val="00E71C52"/>
    <w:rsid w:val="00E7376D"/>
    <w:rsid w:val="00E7471C"/>
    <w:rsid w:val="00E748BE"/>
    <w:rsid w:val="00E76569"/>
    <w:rsid w:val="00E77D9E"/>
    <w:rsid w:val="00E82884"/>
    <w:rsid w:val="00E84CD3"/>
    <w:rsid w:val="00E86902"/>
    <w:rsid w:val="00E86C94"/>
    <w:rsid w:val="00E95F86"/>
    <w:rsid w:val="00E972B0"/>
    <w:rsid w:val="00EA0560"/>
    <w:rsid w:val="00EA27FF"/>
    <w:rsid w:val="00EA35C0"/>
    <w:rsid w:val="00EB3B89"/>
    <w:rsid w:val="00EB3D03"/>
    <w:rsid w:val="00EB4474"/>
    <w:rsid w:val="00EB5435"/>
    <w:rsid w:val="00EB5A52"/>
    <w:rsid w:val="00EB7628"/>
    <w:rsid w:val="00EB7FB5"/>
    <w:rsid w:val="00EC2A7D"/>
    <w:rsid w:val="00EC2CDD"/>
    <w:rsid w:val="00EC2D09"/>
    <w:rsid w:val="00EC447A"/>
    <w:rsid w:val="00ED0566"/>
    <w:rsid w:val="00ED06A1"/>
    <w:rsid w:val="00ED13FC"/>
    <w:rsid w:val="00ED19EC"/>
    <w:rsid w:val="00ED29E5"/>
    <w:rsid w:val="00ED5D4A"/>
    <w:rsid w:val="00ED6363"/>
    <w:rsid w:val="00ED7508"/>
    <w:rsid w:val="00EE2538"/>
    <w:rsid w:val="00EE3B31"/>
    <w:rsid w:val="00EE441B"/>
    <w:rsid w:val="00EE4C17"/>
    <w:rsid w:val="00EF07FC"/>
    <w:rsid w:val="00EF0EA7"/>
    <w:rsid w:val="00EF0EE0"/>
    <w:rsid w:val="00EF16E6"/>
    <w:rsid w:val="00EF185E"/>
    <w:rsid w:val="00EF7F3A"/>
    <w:rsid w:val="00F01864"/>
    <w:rsid w:val="00F02C56"/>
    <w:rsid w:val="00F0433D"/>
    <w:rsid w:val="00F04B0D"/>
    <w:rsid w:val="00F05BEE"/>
    <w:rsid w:val="00F060B6"/>
    <w:rsid w:val="00F0613A"/>
    <w:rsid w:val="00F108C6"/>
    <w:rsid w:val="00F12C44"/>
    <w:rsid w:val="00F23C05"/>
    <w:rsid w:val="00F2425F"/>
    <w:rsid w:val="00F25BA1"/>
    <w:rsid w:val="00F25BE1"/>
    <w:rsid w:val="00F26652"/>
    <w:rsid w:val="00F26A5F"/>
    <w:rsid w:val="00F26CEE"/>
    <w:rsid w:val="00F27527"/>
    <w:rsid w:val="00F30FA2"/>
    <w:rsid w:val="00F3147C"/>
    <w:rsid w:val="00F321A3"/>
    <w:rsid w:val="00F321BD"/>
    <w:rsid w:val="00F33089"/>
    <w:rsid w:val="00F338E2"/>
    <w:rsid w:val="00F34FF6"/>
    <w:rsid w:val="00F361E1"/>
    <w:rsid w:val="00F4137B"/>
    <w:rsid w:val="00F41A9D"/>
    <w:rsid w:val="00F45009"/>
    <w:rsid w:val="00F533CD"/>
    <w:rsid w:val="00F549F2"/>
    <w:rsid w:val="00F5589B"/>
    <w:rsid w:val="00F5592B"/>
    <w:rsid w:val="00F55FD8"/>
    <w:rsid w:val="00F56846"/>
    <w:rsid w:val="00F62AF6"/>
    <w:rsid w:val="00F63CA6"/>
    <w:rsid w:val="00F6553A"/>
    <w:rsid w:val="00F65D8E"/>
    <w:rsid w:val="00F668AC"/>
    <w:rsid w:val="00F6747D"/>
    <w:rsid w:val="00F678CC"/>
    <w:rsid w:val="00F67A1F"/>
    <w:rsid w:val="00F715AD"/>
    <w:rsid w:val="00F71A83"/>
    <w:rsid w:val="00F73C3F"/>
    <w:rsid w:val="00F73F96"/>
    <w:rsid w:val="00F806B9"/>
    <w:rsid w:val="00F80921"/>
    <w:rsid w:val="00F81735"/>
    <w:rsid w:val="00F84975"/>
    <w:rsid w:val="00F8566E"/>
    <w:rsid w:val="00F85C05"/>
    <w:rsid w:val="00F8722E"/>
    <w:rsid w:val="00F8750C"/>
    <w:rsid w:val="00F91DC5"/>
    <w:rsid w:val="00F92032"/>
    <w:rsid w:val="00F922E3"/>
    <w:rsid w:val="00F92331"/>
    <w:rsid w:val="00F956E8"/>
    <w:rsid w:val="00F9716C"/>
    <w:rsid w:val="00FA0EF8"/>
    <w:rsid w:val="00FA132C"/>
    <w:rsid w:val="00FA4D9C"/>
    <w:rsid w:val="00FA5F65"/>
    <w:rsid w:val="00FA690B"/>
    <w:rsid w:val="00FA7D1C"/>
    <w:rsid w:val="00FA7E6F"/>
    <w:rsid w:val="00FB0A0D"/>
    <w:rsid w:val="00FB2521"/>
    <w:rsid w:val="00FB26D7"/>
    <w:rsid w:val="00FB3781"/>
    <w:rsid w:val="00FB5EE5"/>
    <w:rsid w:val="00FC07B2"/>
    <w:rsid w:val="00FC357A"/>
    <w:rsid w:val="00FC3EC4"/>
    <w:rsid w:val="00FC413C"/>
    <w:rsid w:val="00FC4667"/>
    <w:rsid w:val="00FC5315"/>
    <w:rsid w:val="00FC54EF"/>
    <w:rsid w:val="00FC564F"/>
    <w:rsid w:val="00FC7B96"/>
    <w:rsid w:val="00FC7E74"/>
    <w:rsid w:val="00FD045D"/>
    <w:rsid w:val="00FD0FE0"/>
    <w:rsid w:val="00FD16FE"/>
    <w:rsid w:val="00FD23DF"/>
    <w:rsid w:val="00FD3431"/>
    <w:rsid w:val="00FD4CBD"/>
    <w:rsid w:val="00FE3322"/>
    <w:rsid w:val="00FE678E"/>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7E76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04704B"/>
    <w:pPr>
      <w:keepNext/>
      <w:keepLines/>
      <w:numPr>
        <w:numId w:val="2"/>
      </w:numPr>
      <w:spacing w:before="600" w:after="12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Calibri" w:eastAsia="MS Gothic" w:hAnsi="Calibri"/>
      <w:b/>
      <w:bCs/>
      <w:color w:val="4F81BD"/>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Calibri" w:eastAsia="MS Gothic"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link w:val="FootnoteText"/>
    <w:uiPriority w:val="99"/>
    <w:rsid w:val="00551E99"/>
    <w:rPr>
      <w:rFonts w:eastAsia="ヒラギノ角ゴ Pro W3"/>
      <w:color w:val="000000"/>
      <w:kern w:val="1"/>
      <w:sz w:val="24"/>
      <w:szCs w:val="24"/>
      <w:lang w:eastAsia="ar-SA"/>
    </w:rPr>
  </w:style>
  <w:style w:type="character" w:styleId="FootnoteReference">
    <w:name w:val="footnote reference"/>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Cambria" w:hAnsi="Cambria"/>
      <w:b/>
      <w:bCs/>
      <w:caps/>
      <w:color w:val="1F497D"/>
      <w:kern w:val="22"/>
      <w:sz w:val="22"/>
      <w:szCs w:val="22"/>
      <w:u w:val="single"/>
    </w:rPr>
  </w:style>
  <w:style w:type="paragraph" w:styleId="TOC2">
    <w:name w:val="toc 2"/>
    <w:basedOn w:val="Normal"/>
    <w:next w:val="Normal"/>
    <w:autoRedefine/>
    <w:uiPriority w:val="39"/>
    <w:unhideWhenUsed/>
    <w:rsid w:val="006818B2"/>
    <w:rPr>
      <w:rFonts w:ascii="Cambria" w:hAnsi="Cambria"/>
      <w:b/>
      <w:bCs/>
      <w:smallCaps/>
      <w:color w:val="1F497D"/>
      <w:kern w:val="22"/>
      <w:sz w:val="22"/>
      <w:szCs w:val="22"/>
    </w:rPr>
  </w:style>
  <w:style w:type="paragraph" w:styleId="TOC3">
    <w:name w:val="toc 3"/>
    <w:basedOn w:val="Normal"/>
    <w:next w:val="Normal"/>
    <w:autoRedefine/>
    <w:uiPriority w:val="39"/>
    <w:unhideWhenUsed/>
    <w:rsid w:val="006818B2"/>
    <w:rPr>
      <w:rFonts w:ascii="Cambria" w:hAnsi="Cambria"/>
      <w:smallCaps/>
      <w:color w:val="1F497D"/>
      <w:kern w:val="22"/>
      <w:sz w:val="22"/>
      <w:szCs w:val="22"/>
    </w:rPr>
  </w:style>
  <w:style w:type="paragraph" w:styleId="TOC4">
    <w:name w:val="toc 4"/>
    <w:basedOn w:val="Normal"/>
    <w:next w:val="Normal"/>
    <w:autoRedefine/>
    <w:uiPriority w:val="39"/>
    <w:unhideWhenUsed/>
    <w:rsid w:val="00037E77"/>
    <w:rPr>
      <w:rFonts w:ascii="Cambria" w:hAnsi="Cambria"/>
      <w:color w:val="1F497D"/>
      <w:sz w:val="22"/>
      <w:szCs w:val="22"/>
    </w:rPr>
  </w:style>
  <w:style w:type="paragraph" w:styleId="TOC5">
    <w:name w:val="toc 5"/>
    <w:basedOn w:val="Normal"/>
    <w:next w:val="Normal"/>
    <w:autoRedefine/>
    <w:uiPriority w:val="39"/>
    <w:unhideWhenUsed/>
    <w:rsid w:val="00471134"/>
    <w:rPr>
      <w:rFonts w:ascii="Cambria" w:hAnsi="Cambria"/>
      <w:sz w:val="22"/>
      <w:szCs w:val="22"/>
    </w:rPr>
  </w:style>
  <w:style w:type="paragraph" w:styleId="TOC6">
    <w:name w:val="toc 6"/>
    <w:basedOn w:val="Normal"/>
    <w:next w:val="Normal"/>
    <w:autoRedefine/>
    <w:uiPriority w:val="39"/>
    <w:unhideWhenUsed/>
    <w:rsid w:val="00471134"/>
    <w:rPr>
      <w:rFonts w:ascii="Cambria" w:hAnsi="Cambria"/>
      <w:sz w:val="22"/>
      <w:szCs w:val="22"/>
    </w:rPr>
  </w:style>
  <w:style w:type="paragraph" w:styleId="TOC7">
    <w:name w:val="toc 7"/>
    <w:basedOn w:val="Normal"/>
    <w:next w:val="Normal"/>
    <w:autoRedefine/>
    <w:uiPriority w:val="39"/>
    <w:unhideWhenUsed/>
    <w:rsid w:val="00471134"/>
    <w:rPr>
      <w:rFonts w:ascii="Cambria" w:hAnsi="Cambria"/>
      <w:sz w:val="22"/>
      <w:szCs w:val="22"/>
    </w:rPr>
  </w:style>
  <w:style w:type="paragraph" w:styleId="TOC8">
    <w:name w:val="toc 8"/>
    <w:basedOn w:val="Normal"/>
    <w:next w:val="Normal"/>
    <w:autoRedefine/>
    <w:uiPriority w:val="39"/>
    <w:unhideWhenUsed/>
    <w:rsid w:val="00471134"/>
    <w:rPr>
      <w:rFonts w:ascii="Cambria" w:hAnsi="Cambria"/>
      <w:sz w:val="22"/>
      <w:szCs w:val="22"/>
    </w:rPr>
  </w:style>
  <w:style w:type="paragraph" w:styleId="TOC9">
    <w:name w:val="toc 9"/>
    <w:basedOn w:val="Normal"/>
    <w:next w:val="Normal"/>
    <w:autoRedefine/>
    <w:uiPriority w:val="39"/>
    <w:unhideWhenUsed/>
    <w:rsid w:val="00471134"/>
    <w:rPr>
      <w:rFonts w:ascii="Cambria" w:hAnsi="Cambria"/>
      <w:sz w:val="22"/>
      <w:szCs w:val="22"/>
    </w:rPr>
  </w:style>
  <w:style w:type="character" w:customStyle="1" w:styleId="Heading1Char">
    <w:name w:val="Heading 1 Char"/>
    <w:link w:val="Heading1"/>
    <w:uiPriority w:val="9"/>
    <w:rsid w:val="0004704B"/>
    <w:rPr>
      <w:rFonts w:ascii="Calibri" w:eastAsia="MS Gothic" w:hAnsi="Calibri"/>
      <w:b/>
      <w:bCs/>
      <w:color w:val="345A8A"/>
      <w:kern w:val="1"/>
      <w:sz w:val="32"/>
      <w:szCs w:val="32"/>
      <w:lang w:val="sv-SE" w:eastAsia="ar-SA"/>
    </w:rPr>
  </w:style>
  <w:style w:type="character" w:customStyle="1" w:styleId="Heading2Char">
    <w:name w:val="Heading 2 Char"/>
    <w:link w:val="Heading2"/>
    <w:uiPriority w:val="9"/>
    <w:rsid w:val="00CF65EE"/>
    <w:rPr>
      <w:rFonts w:ascii="Calibri" w:eastAsia="MS Gothic" w:hAnsi="Calibri" w:cs="Times New Roman"/>
      <w:b/>
      <w:bCs/>
      <w:color w:val="4F81BD"/>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471134"/>
    <w:rPr>
      <w:rFonts w:ascii="Calibri" w:eastAsia="MS Gothic" w:hAnsi="Calibri" w:cs="Times New Roman"/>
      <w:color w:val="17365D"/>
      <w:spacing w:val="5"/>
      <w:kern w:val="28"/>
      <w:sz w:val="52"/>
      <w:szCs w:val="52"/>
      <w:lang w:eastAsia="ar-SA"/>
    </w:rPr>
  </w:style>
  <w:style w:type="character" w:customStyle="1" w:styleId="Heading3Char">
    <w:name w:val="Heading 3 Char"/>
    <w:link w:val="Heading3"/>
    <w:uiPriority w:val="9"/>
    <w:rsid w:val="00493490"/>
    <w:rPr>
      <w:rFonts w:ascii="Calibri" w:eastAsia="MS Gothic" w:hAnsi="Calibri" w:cs="Times New Roman"/>
      <w:b/>
      <w:bCs/>
      <w:color w:val="4F81BD"/>
      <w:kern w:val="1"/>
      <w:sz w:val="22"/>
      <w:szCs w:val="24"/>
      <w:lang w:val="sv-SE" w:eastAsia="ar-SA"/>
    </w:rPr>
  </w:style>
  <w:style w:type="character" w:customStyle="1" w:styleId="Heading4Char">
    <w:name w:val="Heading 4 Char"/>
    <w:link w:val="Heading4"/>
    <w:uiPriority w:val="9"/>
    <w:rsid w:val="00D8362E"/>
    <w:rPr>
      <w:rFonts w:ascii="Calibri" w:eastAsia="MS Gothic" w:hAnsi="Calibri" w:cs="Times New Roman"/>
      <w:b/>
      <w:bCs/>
      <w:i/>
      <w:iCs/>
      <w:color w:val="4F81BD"/>
      <w:kern w:val="1"/>
      <w:szCs w:val="24"/>
      <w:lang w:val="sv-SE" w:eastAsia="ar-SA"/>
    </w:rPr>
  </w:style>
  <w:style w:type="character" w:customStyle="1" w:styleId="Heading5Char">
    <w:name w:val="Heading 5 Char"/>
    <w:link w:val="Heading5"/>
    <w:uiPriority w:val="9"/>
    <w:semiHidden/>
    <w:rsid w:val="00D8362E"/>
    <w:rPr>
      <w:rFonts w:ascii="Calibri" w:eastAsia="MS Gothic" w:hAnsi="Calibri" w:cs="Times New Roman"/>
      <w:color w:val="243F60"/>
      <w:kern w:val="1"/>
      <w:szCs w:val="24"/>
      <w:lang w:val="sv-SE" w:eastAsia="ar-SA"/>
    </w:rPr>
  </w:style>
  <w:style w:type="character" w:customStyle="1" w:styleId="Heading6Char">
    <w:name w:val="Heading 6 Char"/>
    <w:link w:val="Heading6"/>
    <w:uiPriority w:val="9"/>
    <w:semiHidden/>
    <w:rsid w:val="00D8362E"/>
    <w:rPr>
      <w:rFonts w:ascii="Calibri" w:eastAsia="MS Gothic" w:hAnsi="Calibri" w:cs="Times New Roman"/>
      <w:i/>
      <w:iCs/>
      <w:color w:val="243F60"/>
      <w:kern w:val="1"/>
      <w:szCs w:val="24"/>
      <w:lang w:val="sv-SE" w:eastAsia="ar-SA"/>
    </w:rPr>
  </w:style>
  <w:style w:type="character" w:customStyle="1" w:styleId="Heading7Char">
    <w:name w:val="Heading 7 Char"/>
    <w:link w:val="Heading7"/>
    <w:uiPriority w:val="9"/>
    <w:semiHidden/>
    <w:rsid w:val="00D8362E"/>
    <w:rPr>
      <w:rFonts w:ascii="Calibri" w:eastAsia="MS Gothic" w:hAnsi="Calibri" w:cs="Times New Roman"/>
      <w:i/>
      <w:iCs/>
      <w:color w:val="404040"/>
      <w:kern w:val="1"/>
      <w:szCs w:val="24"/>
      <w:lang w:val="sv-SE" w:eastAsia="ar-SA"/>
    </w:rPr>
  </w:style>
  <w:style w:type="character" w:customStyle="1" w:styleId="Heading8Char">
    <w:name w:val="Heading 8 Char"/>
    <w:link w:val="Heading8"/>
    <w:uiPriority w:val="9"/>
    <w:semiHidden/>
    <w:rsid w:val="00D8362E"/>
    <w:rPr>
      <w:rFonts w:ascii="Calibri" w:eastAsia="MS Gothic" w:hAnsi="Calibri" w:cs="Times New Roman"/>
      <w:color w:val="404040"/>
      <w:kern w:val="1"/>
      <w:lang w:val="sv-SE" w:eastAsia="ar-SA"/>
    </w:rPr>
  </w:style>
  <w:style w:type="character" w:customStyle="1" w:styleId="Heading9Char">
    <w:name w:val="Heading 9 Char"/>
    <w:link w:val="Heading9"/>
    <w:uiPriority w:val="9"/>
    <w:semiHidden/>
    <w:rsid w:val="00D8362E"/>
    <w:rPr>
      <w:rFonts w:ascii="Calibri" w:eastAsia="MS Gothic" w:hAnsi="Calibri" w:cs="Times New Roman"/>
      <w:i/>
      <w:iCs/>
      <w:color w:val="404040"/>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uiPriority w:val="1"/>
    <w:qFormat/>
    <w:rsid w:val="00A014BA"/>
    <w:rPr>
      <w:rFonts w:ascii="Courier New" w:hAnsi="Courier New" w:cs="Courier New"/>
      <w:noProof/>
      <w:sz w:val="20"/>
      <w:szCs w:val="20"/>
      <w:lang w:val="en-US"/>
    </w:rPr>
  </w:style>
  <w:style w:type="table" w:styleId="MediumShading1-Accent5">
    <w:name w:val="Medium Shading 1 Accent 5"/>
    <w:basedOn w:val="TableNormal"/>
    <w:uiPriority w:val="63"/>
    <w:rsid w:val="0058503A"/>
    <w:rPr>
      <w:rFonts w:ascii="Cambria" w:eastAsia="MS Mincho" w:hAnsi="Cambria"/>
      <w:sz w:val="24"/>
      <w:szCs w:val="24"/>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docs.oasis-open.org/dss/v1.0/oasis-dss-core-spec-v1.0-os.html" TargetMode="External"/><Relationship Id="rId11" Type="http://schemas.openxmlformats.org/officeDocument/2006/relationships/hyperlink" Target="ELN-0700+-+Tillitsramverk+f%C3%B6r+Svensk+e-legitimation.pdf" TargetMode="External"/><Relationship Id="rId12" Type="http://schemas.openxmlformats.org/officeDocument/2006/relationships/hyperlink" Target="http://tools.ietf.org/html/draft-santesson-auth-context-extension" TargetMode="External"/><Relationship Id="rId13" Type="http://schemas.openxmlformats.org/officeDocument/2006/relationships/hyperlink" Target="ELN-0606+-+Bilaga+Tekniskt+ramverk+-+Entity+Categories+for+the+Swedish+eID+Framework.pdf" TargetMode="External"/><Relationship Id="rId14" Type="http://schemas.openxmlformats.org/officeDocument/2006/relationships/hyperlink" Target="ELN-0609+-+Bilaga+Tekniskt+ramverk+-+eid2-dss-extension.pdf" TargetMode="External"/><Relationship Id="rId15" Type="http://schemas.openxmlformats.org/officeDocument/2006/relationships/hyperlink" Target="ELN-0607+-+Bilaga+Tekniskt+ramverk+-+Implementation+profile+CSig.pdf" TargetMode="External"/><Relationship Id="rId16" Type="http://schemas.openxmlformats.org/officeDocument/2006/relationships/hyperlink" Target="ELN-0604+-+Bilaga+Tekniskt+ramverk+-+Attribute+Specification+for+the+Swedish+eID+Framework.pdf" TargetMode="External"/><Relationship Id="rId17" Type="http://schemas.openxmlformats.org/officeDocument/2006/relationships/hyperlink" Target="ELN-0605+-+Bilaga+Tekniskt+ramverk+-+Authentication+Context+Classes+for+Levels+of+Assurance+for+the+Swedish+eID+Framework.pdf"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71ED-B4B8-FD4F-B41C-94442A667D26}">
  <ds:schemaRefs>
    <ds:schemaRef ds:uri="http://schemas.openxmlformats.org/officeDocument/2006/bibliography"/>
  </ds:schemaRefs>
</ds:datastoreItem>
</file>

<file path=customXml/itemProps2.xml><?xml version="1.0" encoding="utf-8"?>
<ds:datastoreItem xmlns:ds="http://schemas.openxmlformats.org/officeDocument/2006/customXml" ds:itemID="{E125F586-2D5A-9D41-9E6A-B2BB062DE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1839</Words>
  <Characters>10487</Characters>
  <Application>Microsoft Macintosh Word</Application>
  <DocSecurity>0</DocSecurity>
  <Lines>87</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Heimore Group AB</Company>
  <LinksUpToDate>false</LinksUpToDate>
  <CharactersWithSpaces>12302</CharactersWithSpaces>
  <SharedDoc>false</SharedDoc>
  <HyperlinkBase/>
  <HLinks>
    <vt:vector size="12" baseType="variant">
      <vt:variant>
        <vt:i4>5636193</vt:i4>
      </vt:variant>
      <vt:variant>
        <vt:i4>63</vt:i4>
      </vt:variant>
      <vt:variant>
        <vt:i4>0</vt:i4>
      </vt:variant>
      <vt:variant>
        <vt:i4>5</vt:i4>
      </vt:variant>
      <vt:variant>
        <vt:lpwstr>http://tools.ietf.org/html/draft-santesson-auth-context-extension</vt:lpwstr>
      </vt:variant>
      <vt:variant>
        <vt:lpwstr/>
      </vt:variant>
      <vt:variant>
        <vt:i4>7733355</vt:i4>
      </vt:variant>
      <vt:variant>
        <vt:i4>57</vt:i4>
      </vt:variant>
      <vt:variant>
        <vt:i4>0</vt:i4>
      </vt:variant>
      <vt:variant>
        <vt:i4>5</vt:i4>
      </vt:variant>
      <vt:variant>
        <vt:lpwstr>http://aaa-sec.com/eid2/registry/eid2_identifiers.pdf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27</cp:revision>
  <cp:lastPrinted>2013-06-24T19:54:00Z</cp:lastPrinted>
  <dcterms:created xsi:type="dcterms:W3CDTF">2014-04-28T10:49:00Z</dcterms:created>
  <dcterms:modified xsi:type="dcterms:W3CDTF">2014-06-09T17:13:00Z</dcterms:modified>
</cp:coreProperties>
</file>