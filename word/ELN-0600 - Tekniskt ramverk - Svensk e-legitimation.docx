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22C58C" w14:textId="77777777" w:rsidR="00373161" w:rsidRPr="00833C94" w:rsidRDefault="00373161" w:rsidP="00471134">
      <w:pPr>
        <w:spacing w:line="240" w:lineRule="auto"/>
        <w:jc w:val="center"/>
        <w:rPr>
          <w:sz w:val="72"/>
          <w:szCs w:val="72"/>
        </w:rPr>
      </w:pPr>
      <w:bookmarkStart w:id="0" w:name="_GoBack"/>
      <w:bookmarkEnd w:id="0"/>
    </w:p>
    <w:p w14:paraId="2E014A6D" w14:textId="77777777" w:rsidR="00373161" w:rsidRPr="00833C94" w:rsidRDefault="00373161" w:rsidP="00471134">
      <w:pPr>
        <w:spacing w:line="240" w:lineRule="auto"/>
        <w:jc w:val="center"/>
        <w:rPr>
          <w:sz w:val="72"/>
          <w:szCs w:val="72"/>
        </w:rPr>
      </w:pPr>
    </w:p>
    <w:p w14:paraId="029104C7" w14:textId="77777777" w:rsidR="00373161" w:rsidRPr="00833C94" w:rsidRDefault="00373161" w:rsidP="00471134">
      <w:pPr>
        <w:spacing w:line="240" w:lineRule="auto"/>
        <w:jc w:val="center"/>
        <w:rPr>
          <w:sz w:val="72"/>
          <w:szCs w:val="72"/>
        </w:rPr>
      </w:pPr>
    </w:p>
    <w:p w14:paraId="107108B8" w14:textId="77777777" w:rsidR="00373161" w:rsidRPr="00833C94" w:rsidRDefault="00373161" w:rsidP="00471134">
      <w:pPr>
        <w:spacing w:line="240" w:lineRule="auto"/>
        <w:jc w:val="center"/>
        <w:rPr>
          <w:sz w:val="72"/>
          <w:szCs w:val="72"/>
        </w:rPr>
      </w:pPr>
    </w:p>
    <w:p w14:paraId="5B684270" w14:textId="77777777" w:rsidR="00373161" w:rsidRPr="00833C94" w:rsidRDefault="00373161" w:rsidP="00471134">
      <w:pPr>
        <w:spacing w:line="240" w:lineRule="auto"/>
        <w:jc w:val="center"/>
        <w:rPr>
          <w:sz w:val="72"/>
          <w:szCs w:val="72"/>
        </w:rPr>
      </w:pPr>
    </w:p>
    <w:p w14:paraId="49C9B5BD" w14:textId="77777777" w:rsidR="00373161" w:rsidRPr="00833C94" w:rsidRDefault="00373161" w:rsidP="00471134">
      <w:pPr>
        <w:spacing w:line="240" w:lineRule="auto"/>
        <w:jc w:val="center"/>
        <w:rPr>
          <w:sz w:val="72"/>
          <w:szCs w:val="72"/>
        </w:rPr>
      </w:pPr>
    </w:p>
    <w:p w14:paraId="5A4DFD28" w14:textId="071D2746" w:rsidR="00373161" w:rsidRPr="00833C94" w:rsidRDefault="00972E5B" w:rsidP="00FA7E6F">
      <w:pPr>
        <w:pStyle w:val="Title"/>
      </w:pPr>
      <w:ins w:id="1" w:author="Eva Sartorius" w:date="2016-11-15T09:40:00Z">
        <w:r>
          <w:t xml:space="preserve">E-legitimationsnämndens </w:t>
        </w:r>
      </w:ins>
      <w:r w:rsidR="005A5603">
        <w:t>T</w:t>
      </w:r>
      <w:r w:rsidR="00373161">
        <w:t>eknisk</w:t>
      </w:r>
      <w:ins w:id="2" w:author="Eva Sartorius" w:date="2016-11-15T09:40:00Z">
        <w:r>
          <w:t>a</w:t>
        </w:r>
      </w:ins>
      <w:del w:id="3" w:author="Eva Sartorius" w:date="2016-11-15T09:40:00Z">
        <w:r w:rsidR="00373161" w:rsidDel="00972E5B">
          <w:delText>t</w:delText>
        </w:r>
      </w:del>
      <w:r w:rsidR="00373161">
        <w:t xml:space="preserve"> ramverk</w:t>
      </w:r>
      <w:del w:id="4" w:author="Eva Sartorius" w:date="2016-11-15T09:40:00Z">
        <w:r w:rsidR="00373161" w:rsidDel="00972E5B">
          <w:delText xml:space="preserve"> för Svensk e-legitimation</w:delText>
        </w:r>
      </w:del>
    </w:p>
    <w:p w14:paraId="7CF5DE24" w14:textId="7CF04B18" w:rsidR="00373161" w:rsidRDefault="002643E6" w:rsidP="00471134">
      <w:pPr>
        <w:spacing w:line="240" w:lineRule="auto"/>
        <w:jc w:val="center"/>
      </w:pPr>
      <w:r>
        <w:t>ELN-0600-v1.</w:t>
      </w:r>
      <w:ins w:id="5" w:author="Martin Lindström" w:date="2016-05-26T12:22:00Z">
        <w:r w:rsidR="004D6E63">
          <w:t>5</w:t>
        </w:r>
      </w:ins>
    </w:p>
    <w:p w14:paraId="7F57F985" w14:textId="297DD60D" w:rsidR="00A10E4E" w:rsidRDefault="00A10E4E" w:rsidP="00471134">
      <w:pPr>
        <w:spacing w:line="240" w:lineRule="auto"/>
        <w:jc w:val="center"/>
      </w:pPr>
      <w:r>
        <w:t>Version: 1.</w:t>
      </w:r>
      <w:ins w:id="6" w:author="Martin Lindström" w:date="2016-05-26T12:22:00Z">
        <w:r w:rsidR="004D6E63">
          <w:t>5</w:t>
        </w:r>
      </w:ins>
    </w:p>
    <w:p w14:paraId="6D0C59A0" w14:textId="2575F427" w:rsidR="00A10E4E" w:rsidRPr="00833C94" w:rsidRDefault="00A10E4E" w:rsidP="00471134">
      <w:pPr>
        <w:spacing w:line="240" w:lineRule="auto"/>
        <w:jc w:val="center"/>
      </w:pPr>
      <w:del w:id="7" w:author="Martin Lindström" w:date="2016-05-26T12:22:00Z">
        <w:r w:rsidDel="004D6E63">
          <w:delText>201</w:delText>
        </w:r>
        <w:r w:rsidR="006C15C0" w:rsidDel="004D6E63">
          <w:delText>5-</w:delText>
        </w:r>
        <w:r w:rsidR="00876165" w:rsidDel="004D6E63">
          <w:delText>10-05</w:delText>
        </w:r>
      </w:del>
      <w:ins w:id="8" w:author="Martin Lindström" w:date="2016-05-26T12:22:00Z">
        <w:r w:rsidR="004D6E63">
          <w:t>2016-</w:t>
        </w:r>
        <w:r w:rsidR="0058108B">
          <w:t>11-1</w:t>
        </w:r>
        <w:r w:rsidR="0011205A">
          <w:t>6</w:t>
        </w:r>
      </w:ins>
    </w:p>
    <w:p w14:paraId="0DD74823" w14:textId="77777777" w:rsidR="00373161" w:rsidRPr="00833C94" w:rsidRDefault="00373161" w:rsidP="00471134">
      <w:pPr>
        <w:spacing w:line="240" w:lineRule="auto"/>
        <w:jc w:val="center"/>
        <w:rPr>
          <w:b/>
          <w:sz w:val="28"/>
          <w:szCs w:val="20"/>
          <w:lang w:eastAsia="en-US"/>
        </w:rPr>
      </w:pPr>
      <w:r w:rsidRPr="00833C94">
        <w:br w:type="page"/>
      </w:r>
    </w:p>
    <w:bookmarkStart w:id="9" w:name="_Toc229061082"/>
    <w:p w14:paraId="37E479BF" w14:textId="77777777" w:rsidR="00A52B45" w:rsidRDefault="00954A5A">
      <w:pPr>
        <w:pStyle w:val="TOC1"/>
        <w:tabs>
          <w:tab w:val="left" w:pos="370"/>
          <w:tab w:val="right" w:pos="9910"/>
        </w:tabs>
        <w:rPr>
          <w:ins w:id="10" w:author="Martin Lindström" w:date="2016-11-17T12:17:00Z"/>
          <w:rFonts w:asciiTheme="minorHAnsi" w:eastAsiaTheme="minorEastAsia" w:hAnsiTheme="minorHAnsi" w:cstheme="minorBidi"/>
          <w:b w:val="0"/>
          <w:bCs w:val="0"/>
          <w:caps w:val="0"/>
          <w:noProof/>
          <w:color w:val="auto"/>
          <w:kern w:val="0"/>
          <w:sz w:val="24"/>
          <w:szCs w:val="24"/>
          <w:u w:val="none"/>
          <w:lang w:val="en-US" w:eastAsia="ja-JP"/>
        </w:rPr>
      </w:pPr>
      <w:r w:rsidRPr="006C4EAB">
        <w:rPr>
          <w:lang w:val="en-US"/>
        </w:rPr>
        <w:lastRenderedPageBreak/>
        <w:fldChar w:fldCharType="begin"/>
      </w:r>
      <w:r w:rsidRPr="005C3EBD">
        <w:instrText xml:space="preserve"> TOC \o "1-3" </w:instrText>
      </w:r>
      <w:r w:rsidRPr="006C4EAB">
        <w:rPr>
          <w:lang w:val="en-US"/>
        </w:rPr>
        <w:fldChar w:fldCharType="separate"/>
      </w:r>
      <w:ins w:id="11" w:author="Martin Lindström" w:date="2016-11-17T12:17:00Z">
        <w:r w:rsidR="00A52B45">
          <w:rPr>
            <w:noProof/>
          </w:rPr>
          <w:t>1</w:t>
        </w:r>
        <w:r w:rsidR="00A52B45">
          <w:rPr>
            <w:rFonts w:asciiTheme="minorHAnsi" w:eastAsiaTheme="minorEastAsia" w:hAnsiTheme="minorHAnsi" w:cstheme="minorBidi"/>
            <w:b w:val="0"/>
            <w:bCs w:val="0"/>
            <w:caps w:val="0"/>
            <w:noProof/>
            <w:color w:val="auto"/>
            <w:kern w:val="0"/>
            <w:sz w:val="24"/>
            <w:szCs w:val="24"/>
            <w:u w:val="none"/>
            <w:lang w:val="en-US" w:eastAsia="ja-JP"/>
          </w:rPr>
          <w:tab/>
        </w:r>
        <w:r w:rsidR="00A52B45">
          <w:rPr>
            <w:noProof/>
          </w:rPr>
          <w:t>Introduktion</w:t>
        </w:r>
        <w:r w:rsidR="00A52B45">
          <w:rPr>
            <w:noProof/>
          </w:rPr>
          <w:tab/>
        </w:r>
        <w:r w:rsidR="00A52B45">
          <w:rPr>
            <w:noProof/>
          </w:rPr>
          <w:fldChar w:fldCharType="begin"/>
        </w:r>
        <w:r w:rsidR="00A52B45">
          <w:rPr>
            <w:noProof/>
          </w:rPr>
          <w:instrText xml:space="preserve"> PAGEREF _Toc341004370 \h </w:instrText>
        </w:r>
      </w:ins>
      <w:r w:rsidR="00A52B45">
        <w:rPr>
          <w:noProof/>
        </w:rPr>
      </w:r>
      <w:r w:rsidR="00A52B45">
        <w:rPr>
          <w:noProof/>
        </w:rPr>
        <w:fldChar w:fldCharType="separate"/>
      </w:r>
      <w:ins w:id="12" w:author="Martin Lindström" w:date="2016-11-17T15:59:00Z">
        <w:r w:rsidR="00AD782C">
          <w:rPr>
            <w:noProof/>
          </w:rPr>
          <w:t>3</w:t>
        </w:r>
      </w:ins>
      <w:ins w:id="13" w:author="Martin Lindström" w:date="2016-11-17T12:17:00Z">
        <w:r w:rsidR="00A52B45">
          <w:rPr>
            <w:noProof/>
          </w:rPr>
          <w:fldChar w:fldCharType="end"/>
        </w:r>
      </w:ins>
    </w:p>
    <w:p w14:paraId="531F726C" w14:textId="77777777" w:rsidR="00A52B45" w:rsidRDefault="00A52B45">
      <w:pPr>
        <w:pStyle w:val="TOC2"/>
        <w:tabs>
          <w:tab w:val="left" w:pos="552"/>
          <w:tab w:val="right" w:pos="9910"/>
        </w:tabs>
        <w:rPr>
          <w:ins w:id="14" w:author="Martin Lindström" w:date="2016-11-17T12:17:00Z"/>
          <w:rFonts w:asciiTheme="minorHAnsi" w:eastAsiaTheme="minorEastAsia" w:hAnsiTheme="minorHAnsi" w:cstheme="minorBidi"/>
          <w:b w:val="0"/>
          <w:bCs w:val="0"/>
          <w:smallCaps w:val="0"/>
          <w:noProof/>
          <w:color w:val="auto"/>
          <w:kern w:val="0"/>
          <w:sz w:val="24"/>
          <w:szCs w:val="24"/>
          <w:lang w:val="en-US" w:eastAsia="ja-JP"/>
        </w:rPr>
      </w:pPr>
      <w:ins w:id="15" w:author="Martin Lindström" w:date="2016-11-17T12:17:00Z">
        <w:r>
          <w:rPr>
            <w:noProof/>
          </w:rPr>
          <w:t>1.1</w:t>
        </w:r>
        <w:r>
          <w:rPr>
            <w:rFonts w:asciiTheme="minorHAnsi" w:eastAsiaTheme="minorEastAsia" w:hAnsiTheme="minorHAnsi" w:cstheme="minorBidi"/>
            <w:b w:val="0"/>
            <w:bCs w:val="0"/>
            <w:smallCaps w:val="0"/>
            <w:noProof/>
            <w:color w:val="auto"/>
            <w:kern w:val="0"/>
            <w:sz w:val="24"/>
            <w:szCs w:val="24"/>
            <w:lang w:val="en-US" w:eastAsia="ja-JP"/>
          </w:rPr>
          <w:tab/>
        </w:r>
        <w:r>
          <w:rPr>
            <w:noProof/>
          </w:rPr>
          <w:t>Översikt</w:t>
        </w:r>
        <w:r>
          <w:rPr>
            <w:noProof/>
          </w:rPr>
          <w:tab/>
        </w:r>
        <w:r>
          <w:rPr>
            <w:noProof/>
          </w:rPr>
          <w:fldChar w:fldCharType="begin"/>
        </w:r>
        <w:r>
          <w:rPr>
            <w:noProof/>
          </w:rPr>
          <w:instrText xml:space="preserve"> PAGEREF _Toc341004371 \h </w:instrText>
        </w:r>
      </w:ins>
      <w:r>
        <w:rPr>
          <w:noProof/>
        </w:rPr>
      </w:r>
      <w:r>
        <w:rPr>
          <w:noProof/>
        </w:rPr>
        <w:fldChar w:fldCharType="separate"/>
      </w:r>
      <w:ins w:id="16" w:author="Martin Lindström" w:date="2016-11-17T15:59:00Z">
        <w:r w:rsidR="00AD782C">
          <w:rPr>
            <w:noProof/>
          </w:rPr>
          <w:t>3</w:t>
        </w:r>
      </w:ins>
      <w:ins w:id="17" w:author="Martin Lindström" w:date="2016-11-17T12:17:00Z">
        <w:r>
          <w:rPr>
            <w:noProof/>
          </w:rPr>
          <w:fldChar w:fldCharType="end"/>
        </w:r>
      </w:ins>
    </w:p>
    <w:p w14:paraId="7875717F" w14:textId="77777777" w:rsidR="00A52B45" w:rsidRDefault="00A52B45">
      <w:pPr>
        <w:pStyle w:val="TOC2"/>
        <w:tabs>
          <w:tab w:val="left" w:pos="552"/>
          <w:tab w:val="right" w:pos="9910"/>
        </w:tabs>
        <w:rPr>
          <w:ins w:id="18" w:author="Martin Lindström" w:date="2016-11-17T12:17:00Z"/>
          <w:rFonts w:asciiTheme="minorHAnsi" w:eastAsiaTheme="minorEastAsia" w:hAnsiTheme="minorHAnsi" w:cstheme="minorBidi"/>
          <w:b w:val="0"/>
          <w:bCs w:val="0"/>
          <w:smallCaps w:val="0"/>
          <w:noProof/>
          <w:color w:val="auto"/>
          <w:kern w:val="0"/>
          <w:sz w:val="24"/>
          <w:szCs w:val="24"/>
          <w:lang w:val="en-US" w:eastAsia="ja-JP"/>
        </w:rPr>
      </w:pPr>
      <w:ins w:id="19" w:author="Martin Lindström" w:date="2016-11-17T12:17:00Z">
        <w:r>
          <w:rPr>
            <w:noProof/>
          </w:rPr>
          <w:t>1.2</w:t>
        </w:r>
        <w:r>
          <w:rPr>
            <w:rFonts w:asciiTheme="minorHAnsi" w:eastAsiaTheme="minorEastAsia" w:hAnsiTheme="minorHAnsi" w:cstheme="minorBidi"/>
            <w:b w:val="0"/>
            <w:bCs w:val="0"/>
            <w:smallCaps w:val="0"/>
            <w:noProof/>
            <w:color w:val="auto"/>
            <w:kern w:val="0"/>
            <w:sz w:val="24"/>
            <w:szCs w:val="24"/>
            <w:lang w:val="en-US" w:eastAsia="ja-JP"/>
          </w:rPr>
          <w:tab/>
        </w:r>
        <w:r>
          <w:rPr>
            <w:noProof/>
          </w:rPr>
          <w:t>Tillitsramverk och säkerhetsnivåer</w:t>
        </w:r>
        <w:r>
          <w:rPr>
            <w:noProof/>
          </w:rPr>
          <w:tab/>
        </w:r>
        <w:r>
          <w:rPr>
            <w:noProof/>
          </w:rPr>
          <w:fldChar w:fldCharType="begin"/>
        </w:r>
        <w:r>
          <w:rPr>
            <w:noProof/>
          </w:rPr>
          <w:instrText xml:space="preserve"> PAGEREF _Toc341004372 \h </w:instrText>
        </w:r>
      </w:ins>
      <w:r>
        <w:rPr>
          <w:noProof/>
        </w:rPr>
      </w:r>
      <w:r>
        <w:rPr>
          <w:noProof/>
        </w:rPr>
        <w:fldChar w:fldCharType="separate"/>
      </w:r>
      <w:ins w:id="20" w:author="Martin Lindström" w:date="2016-11-17T15:59:00Z">
        <w:r w:rsidR="00AD782C">
          <w:rPr>
            <w:noProof/>
          </w:rPr>
          <w:t>4</w:t>
        </w:r>
      </w:ins>
      <w:ins w:id="21" w:author="Martin Lindström" w:date="2016-11-17T12:17:00Z">
        <w:r>
          <w:rPr>
            <w:noProof/>
          </w:rPr>
          <w:fldChar w:fldCharType="end"/>
        </w:r>
      </w:ins>
    </w:p>
    <w:p w14:paraId="4C90144A" w14:textId="77777777" w:rsidR="00A52B45" w:rsidRDefault="00A52B45">
      <w:pPr>
        <w:pStyle w:val="TOC2"/>
        <w:tabs>
          <w:tab w:val="left" w:pos="552"/>
          <w:tab w:val="right" w:pos="9910"/>
        </w:tabs>
        <w:rPr>
          <w:ins w:id="22" w:author="Martin Lindström" w:date="2016-11-17T12:17:00Z"/>
          <w:rFonts w:asciiTheme="minorHAnsi" w:eastAsiaTheme="minorEastAsia" w:hAnsiTheme="minorHAnsi" w:cstheme="minorBidi"/>
          <w:b w:val="0"/>
          <w:bCs w:val="0"/>
          <w:smallCaps w:val="0"/>
          <w:noProof/>
          <w:color w:val="auto"/>
          <w:kern w:val="0"/>
          <w:sz w:val="24"/>
          <w:szCs w:val="24"/>
          <w:lang w:val="en-US" w:eastAsia="ja-JP"/>
        </w:rPr>
      </w:pPr>
      <w:ins w:id="23" w:author="Martin Lindström" w:date="2016-11-17T12:17:00Z">
        <w:r>
          <w:rPr>
            <w:noProof/>
          </w:rPr>
          <w:t>1.3</w:t>
        </w:r>
        <w:r>
          <w:rPr>
            <w:rFonts w:asciiTheme="minorHAnsi" w:eastAsiaTheme="minorEastAsia" w:hAnsiTheme="minorHAnsi" w:cstheme="minorBidi"/>
            <w:b w:val="0"/>
            <w:bCs w:val="0"/>
            <w:smallCaps w:val="0"/>
            <w:noProof/>
            <w:color w:val="auto"/>
            <w:kern w:val="0"/>
            <w:sz w:val="24"/>
            <w:szCs w:val="24"/>
            <w:lang w:val="en-US" w:eastAsia="ja-JP"/>
          </w:rPr>
          <w:tab/>
        </w:r>
        <w:r>
          <w:rPr>
            <w:noProof/>
          </w:rPr>
          <w:t>Tjänst för insamling, administration och publicering av metadata</w:t>
        </w:r>
        <w:r>
          <w:rPr>
            <w:noProof/>
          </w:rPr>
          <w:tab/>
        </w:r>
        <w:r>
          <w:rPr>
            <w:noProof/>
          </w:rPr>
          <w:fldChar w:fldCharType="begin"/>
        </w:r>
        <w:r>
          <w:rPr>
            <w:noProof/>
          </w:rPr>
          <w:instrText xml:space="preserve"> PAGEREF _Toc341004373 \h </w:instrText>
        </w:r>
      </w:ins>
      <w:r>
        <w:rPr>
          <w:noProof/>
        </w:rPr>
      </w:r>
      <w:r>
        <w:rPr>
          <w:noProof/>
        </w:rPr>
        <w:fldChar w:fldCharType="separate"/>
      </w:r>
      <w:ins w:id="24" w:author="Martin Lindström" w:date="2016-11-17T15:59:00Z">
        <w:r w:rsidR="00AD782C">
          <w:rPr>
            <w:noProof/>
          </w:rPr>
          <w:t>4</w:t>
        </w:r>
      </w:ins>
      <w:ins w:id="25" w:author="Martin Lindström" w:date="2016-11-17T12:17:00Z">
        <w:r>
          <w:rPr>
            <w:noProof/>
          </w:rPr>
          <w:fldChar w:fldCharType="end"/>
        </w:r>
      </w:ins>
    </w:p>
    <w:p w14:paraId="4E673E2A" w14:textId="77777777" w:rsidR="00A52B45" w:rsidRDefault="00A52B45">
      <w:pPr>
        <w:pStyle w:val="TOC2"/>
        <w:tabs>
          <w:tab w:val="left" w:pos="552"/>
          <w:tab w:val="right" w:pos="9910"/>
        </w:tabs>
        <w:rPr>
          <w:ins w:id="26" w:author="Martin Lindström" w:date="2016-11-17T12:17:00Z"/>
          <w:rFonts w:asciiTheme="minorHAnsi" w:eastAsiaTheme="minorEastAsia" w:hAnsiTheme="minorHAnsi" w:cstheme="minorBidi"/>
          <w:b w:val="0"/>
          <w:bCs w:val="0"/>
          <w:smallCaps w:val="0"/>
          <w:noProof/>
          <w:color w:val="auto"/>
          <w:kern w:val="0"/>
          <w:sz w:val="24"/>
          <w:szCs w:val="24"/>
          <w:lang w:val="en-US" w:eastAsia="ja-JP"/>
        </w:rPr>
      </w:pPr>
      <w:ins w:id="27" w:author="Martin Lindström" w:date="2016-11-17T12:17:00Z">
        <w:r>
          <w:rPr>
            <w:noProof/>
          </w:rPr>
          <w:t>1.4</w:t>
        </w:r>
        <w:r>
          <w:rPr>
            <w:rFonts w:asciiTheme="minorHAnsi" w:eastAsiaTheme="minorEastAsia" w:hAnsiTheme="minorHAnsi" w:cstheme="minorBidi"/>
            <w:b w:val="0"/>
            <w:bCs w:val="0"/>
            <w:smallCaps w:val="0"/>
            <w:noProof/>
            <w:color w:val="auto"/>
            <w:kern w:val="0"/>
            <w:sz w:val="24"/>
            <w:szCs w:val="24"/>
            <w:lang w:val="en-US" w:eastAsia="ja-JP"/>
          </w:rPr>
          <w:tab/>
        </w:r>
        <w:r>
          <w:rPr>
            <w:noProof/>
          </w:rPr>
          <w:t>Anvisningstjänst</w:t>
        </w:r>
        <w:r>
          <w:rPr>
            <w:noProof/>
          </w:rPr>
          <w:tab/>
        </w:r>
        <w:r>
          <w:rPr>
            <w:noProof/>
          </w:rPr>
          <w:fldChar w:fldCharType="begin"/>
        </w:r>
        <w:r>
          <w:rPr>
            <w:noProof/>
          </w:rPr>
          <w:instrText xml:space="preserve"> PAGEREF _Toc341004374 \h </w:instrText>
        </w:r>
      </w:ins>
      <w:r>
        <w:rPr>
          <w:noProof/>
        </w:rPr>
      </w:r>
      <w:r>
        <w:rPr>
          <w:noProof/>
        </w:rPr>
        <w:fldChar w:fldCharType="separate"/>
      </w:r>
      <w:ins w:id="28" w:author="Martin Lindström" w:date="2016-11-17T15:59:00Z">
        <w:r w:rsidR="00AD782C">
          <w:rPr>
            <w:noProof/>
          </w:rPr>
          <w:t>4</w:t>
        </w:r>
      </w:ins>
      <w:ins w:id="29" w:author="Martin Lindström" w:date="2016-11-17T12:17:00Z">
        <w:r>
          <w:rPr>
            <w:noProof/>
          </w:rPr>
          <w:fldChar w:fldCharType="end"/>
        </w:r>
      </w:ins>
    </w:p>
    <w:p w14:paraId="69C89E95" w14:textId="77777777" w:rsidR="00A52B45" w:rsidRDefault="00A52B45">
      <w:pPr>
        <w:pStyle w:val="TOC2"/>
        <w:tabs>
          <w:tab w:val="left" w:pos="552"/>
          <w:tab w:val="right" w:pos="9910"/>
        </w:tabs>
        <w:rPr>
          <w:ins w:id="30" w:author="Martin Lindström" w:date="2016-11-17T12:17:00Z"/>
          <w:rFonts w:asciiTheme="minorHAnsi" w:eastAsiaTheme="minorEastAsia" w:hAnsiTheme="minorHAnsi" w:cstheme="minorBidi"/>
          <w:b w:val="0"/>
          <w:bCs w:val="0"/>
          <w:smallCaps w:val="0"/>
          <w:noProof/>
          <w:color w:val="auto"/>
          <w:kern w:val="0"/>
          <w:sz w:val="24"/>
          <w:szCs w:val="24"/>
          <w:lang w:val="en-US" w:eastAsia="ja-JP"/>
        </w:rPr>
      </w:pPr>
      <w:ins w:id="31" w:author="Martin Lindström" w:date="2016-11-17T12:17:00Z">
        <w:r>
          <w:rPr>
            <w:noProof/>
          </w:rPr>
          <w:t>1.5</w:t>
        </w:r>
        <w:r>
          <w:rPr>
            <w:rFonts w:asciiTheme="minorHAnsi" w:eastAsiaTheme="minorEastAsia" w:hAnsiTheme="minorHAnsi" w:cstheme="minorBidi"/>
            <w:b w:val="0"/>
            <w:bCs w:val="0"/>
            <w:smallCaps w:val="0"/>
            <w:noProof/>
            <w:color w:val="auto"/>
            <w:kern w:val="0"/>
            <w:sz w:val="24"/>
            <w:szCs w:val="24"/>
            <w:lang w:val="en-US" w:eastAsia="ja-JP"/>
          </w:rPr>
          <w:tab/>
        </w:r>
        <w:r>
          <w:rPr>
            <w:noProof/>
          </w:rPr>
          <w:t>Integration hos förlitande part</w:t>
        </w:r>
        <w:r>
          <w:rPr>
            <w:noProof/>
          </w:rPr>
          <w:tab/>
        </w:r>
        <w:r>
          <w:rPr>
            <w:noProof/>
          </w:rPr>
          <w:fldChar w:fldCharType="begin"/>
        </w:r>
        <w:r>
          <w:rPr>
            <w:noProof/>
          </w:rPr>
          <w:instrText xml:space="preserve"> PAGEREF _Toc341004375 \h </w:instrText>
        </w:r>
      </w:ins>
      <w:r>
        <w:rPr>
          <w:noProof/>
        </w:rPr>
      </w:r>
      <w:r>
        <w:rPr>
          <w:noProof/>
        </w:rPr>
        <w:fldChar w:fldCharType="separate"/>
      </w:r>
      <w:ins w:id="32" w:author="Martin Lindström" w:date="2016-11-17T15:59:00Z">
        <w:r w:rsidR="00AD782C">
          <w:rPr>
            <w:noProof/>
          </w:rPr>
          <w:t>5</w:t>
        </w:r>
      </w:ins>
      <w:ins w:id="33" w:author="Martin Lindström" w:date="2016-11-17T12:17:00Z">
        <w:r>
          <w:rPr>
            <w:noProof/>
          </w:rPr>
          <w:fldChar w:fldCharType="end"/>
        </w:r>
      </w:ins>
    </w:p>
    <w:p w14:paraId="5078A55A" w14:textId="77777777" w:rsidR="00A52B45" w:rsidRDefault="00A52B45">
      <w:pPr>
        <w:pStyle w:val="TOC2"/>
        <w:tabs>
          <w:tab w:val="left" w:pos="552"/>
          <w:tab w:val="right" w:pos="9910"/>
        </w:tabs>
        <w:rPr>
          <w:ins w:id="34" w:author="Martin Lindström" w:date="2016-11-17T12:17:00Z"/>
          <w:rFonts w:asciiTheme="minorHAnsi" w:eastAsiaTheme="minorEastAsia" w:hAnsiTheme="minorHAnsi" w:cstheme="minorBidi"/>
          <w:b w:val="0"/>
          <w:bCs w:val="0"/>
          <w:smallCaps w:val="0"/>
          <w:noProof/>
          <w:color w:val="auto"/>
          <w:kern w:val="0"/>
          <w:sz w:val="24"/>
          <w:szCs w:val="24"/>
          <w:lang w:val="en-US" w:eastAsia="ja-JP"/>
        </w:rPr>
      </w:pPr>
      <w:ins w:id="35" w:author="Martin Lindström" w:date="2016-11-17T12:17:00Z">
        <w:r>
          <w:rPr>
            <w:noProof/>
          </w:rPr>
          <w:t>1.6</w:t>
        </w:r>
        <w:r>
          <w:rPr>
            <w:rFonts w:asciiTheme="minorHAnsi" w:eastAsiaTheme="minorEastAsia" w:hAnsiTheme="minorHAnsi" w:cstheme="minorBidi"/>
            <w:b w:val="0"/>
            <w:bCs w:val="0"/>
            <w:smallCaps w:val="0"/>
            <w:noProof/>
            <w:color w:val="auto"/>
            <w:kern w:val="0"/>
            <w:sz w:val="24"/>
            <w:szCs w:val="24"/>
            <w:lang w:val="en-US" w:eastAsia="ja-JP"/>
          </w:rPr>
          <w:tab/>
        </w:r>
        <w:r>
          <w:rPr>
            <w:noProof/>
          </w:rPr>
          <w:t>Underskrift</w:t>
        </w:r>
        <w:r>
          <w:rPr>
            <w:noProof/>
          </w:rPr>
          <w:tab/>
        </w:r>
        <w:r>
          <w:rPr>
            <w:noProof/>
          </w:rPr>
          <w:fldChar w:fldCharType="begin"/>
        </w:r>
        <w:r>
          <w:rPr>
            <w:noProof/>
          </w:rPr>
          <w:instrText xml:space="preserve"> PAGEREF _Toc341004376 \h </w:instrText>
        </w:r>
      </w:ins>
      <w:r>
        <w:rPr>
          <w:noProof/>
        </w:rPr>
      </w:r>
      <w:r>
        <w:rPr>
          <w:noProof/>
        </w:rPr>
        <w:fldChar w:fldCharType="separate"/>
      </w:r>
      <w:ins w:id="36" w:author="Martin Lindström" w:date="2016-11-17T15:59:00Z">
        <w:r w:rsidR="00AD782C">
          <w:rPr>
            <w:noProof/>
          </w:rPr>
          <w:t>5</w:t>
        </w:r>
      </w:ins>
      <w:ins w:id="37" w:author="Martin Lindström" w:date="2016-11-17T12:17:00Z">
        <w:r>
          <w:rPr>
            <w:noProof/>
          </w:rPr>
          <w:fldChar w:fldCharType="end"/>
        </w:r>
      </w:ins>
    </w:p>
    <w:p w14:paraId="3F6C44C3" w14:textId="77777777" w:rsidR="00A52B45" w:rsidRDefault="00A52B45">
      <w:pPr>
        <w:pStyle w:val="TOC2"/>
        <w:tabs>
          <w:tab w:val="left" w:pos="552"/>
          <w:tab w:val="right" w:pos="9910"/>
        </w:tabs>
        <w:rPr>
          <w:ins w:id="38" w:author="Martin Lindström" w:date="2016-11-17T12:17:00Z"/>
          <w:rFonts w:asciiTheme="minorHAnsi" w:eastAsiaTheme="minorEastAsia" w:hAnsiTheme="minorHAnsi" w:cstheme="minorBidi"/>
          <w:b w:val="0"/>
          <w:bCs w:val="0"/>
          <w:smallCaps w:val="0"/>
          <w:noProof/>
          <w:color w:val="auto"/>
          <w:kern w:val="0"/>
          <w:sz w:val="24"/>
          <w:szCs w:val="24"/>
          <w:lang w:val="en-US" w:eastAsia="ja-JP"/>
        </w:rPr>
      </w:pPr>
      <w:ins w:id="39" w:author="Martin Lindström" w:date="2016-11-17T12:17:00Z">
        <w:r>
          <w:rPr>
            <w:noProof/>
          </w:rPr>
          <w:t>1.7</w:t>
        </w:r>
        <w:r>
          <w:rPr>
            <w:rFonts w:asciiTheme="minorHAnsi" w:eastAsiaTheme="minorEastAsia" w:hAnsiTheme="minorHAnsi" w:cstheme="minorBidi"/>
            <w:b w:val="0"/>
            <w:bCs w:val="0"/>
            <w:smallCaps w:val="0"/>
            <w:noProof/>
            <w:color w:val="auto"/>
            <w:kern w:val="0"/>
            <w:sz w:val="24"/>
            <w:szCs w:val="24"/>
            <w:lang w:val="en-US" w:eastAsia="ja-JP"/>
          </w:rPr>
          <w:tab/>
        </w:r>
        <w:r>
          <w:rPr>
            <w:noProof/>
          </w:rPr>
          <w:t>E-legitimationsnämndens tekniska ramverk och eIDAS</w:t>
        </w:r>
        <w:r>
          <w:rPr>
            <w:noProof/>
          </w:rPr>
          <w:tab/>
        </w:r>
        <w:r>
          <w:rPr>
            <w:noProof/>
          </w:rPr>
          <w:fldChar w:fldCharType="begin"/>
        </w:r>
        <w:r>
          <w:rPr>
            <w:noProof/>
          </w:rPr>
          <w:instrText xml:space="preserve"> PAGEREF _Toc341004377 \h </w:instrText>
        </w:r>
      </w:ins>
      <w:r>
        <w:rPr>
          <w:noProof/>
        </w:rPr>
      </w:r>
      <w:r>
        <w:rPr>
          <w:noProof/>
        </w:rPr>
        <w:fldChar w:fldCharType="separate"/>
      </w:r>
      <w:ins w:id="40" w:author="Martin Lindström" w:date="2016-11-17T15:59:00Z">
        <w:r w:rsidR="00AD782C">
          <w:rPr>
            <w:noProof/>
          </w:rPr>
          <w:t>5</w:t>
        </w:r>
      </w:ins>
      <w:ins w:id="41" w:author="Martin Lindström" w:date="2016-11-17T12:17:00Z">
        <w:r>
          <w:rPr>
            <w:noProof/>
          </w:rPr>
          <w:fldChar w:fldCharType="end"/>
        </w:r>
      </w:ins>
    </w:p>
    <w:p w14:paraId="3796C93A" w14:textId="77777777" w:rsidR="00A52B45" w:rsidRDefault="00A52B45">
      <w:pPr>
        <w:pStyle w:val="TOC3"/>
        <w:tabs>
          <w:tab w:val="left" w:pos="696"/>
          <w:tab w:val="right" w:pos="9910"/>
        </w:tabs>
        <w:rPr>
          <w:ins w:id="42" w:author="Martin Lindström" w:date="2016-11-17T12:17:00Z"/>
          <w:rFonts w:asciiTheme="minorHAnsi" w:eastAsiaTheme="minorEastAsia" w:hAnsiTheme="minorHAnsi" w:cstheme="minorBidi"/>
          <w:smallCaps w:val="0"/>
          <w:noProof/>
          <w:color w:val="auto"/>
          <w:kern w:val="0"/>
          <w:sz w:val="24"/>
          <w:szCs w:val="24"/>
          <w:lang w:val="en-US" w:eastAsia="ja-JP"/>
        </w:rPr>
      </w:pPr>
      <w:ins w:id="43" w:author="Martin Lindström" w:date="2016-11-17T12:17:00Z">
        <w:r>
          <w:rPr>
            <w:noProof/>
          </w:rPr>
          <w:t>1.7.1</w:t>
        </w:r>
        <w:r>
          <w:rPr>
            <w:rFonts w:asciiTheme="minorHAnsi" w:eastAsiaTheme="minorEastAsia" w:hAnsiTheme="minorHAnsi" w:cstheme="minorBidi"/>
            <w:smallCaps w:val="0"/>
            <w:noProof/>
            <w:color w:val="auto"/>
            <w:kern w:val="0"/>
            <w:sz w:val="24"/>
            <w:szCs w:val="24"/>
            <w:lang w:val="en-US" w:eastAsia="ja-JP"/>
          </w:rPr>
          <w:tab/>
        </w:r>
        <w:r>
          <w:rPr>
            <w:noProof/>
          </w:rPr>
          <w:t>Autentiseringar med utländska e-legitimationer</w:t>
        </w:r>
        <w:r>
          <w:rPr>
            <w:noProof/>
          </w:rPr>
          <w:tab/>
        </w:r>
        <w:r>
          <w:rPr>
            <w:noProof/>
          </w:rPr>
          <w:fldChar w:fldCharType="begin"/>
        </w:r>
        <w:r>
          <w:rPr>
            <w:noProof/>
          </w:rPr>
          <w:instrText xml:space="preserve"> PAGEREF _Toc341004378 \h </w:instrText>
        </w:r>
      </w:ins>
      <w:r>
        <w:rPr>
          <w:noProof/>
        </w:rPr>
      </w:r>
      <w:r>
        <w:rPr>
          <w:noProof/>
        </w:rPr>
        <w:fldChar w:fldCharType="separate"/>
      </w:r>
      <w:ins w:id="44" w:author="Martin Lindström" w:date="2016-11-17T15:59:00Z">
        <w:r w:rsidR="00AD782C">
          <w:rPr>
            <w:noProof/>
          </w:rPr>
          <w:t>5</w:t>
        </w:r>
      </w:ins>
      <w:ins w:id="45" w:author="Martin Lindström" w:date="2016-11-17T12:17:00Z">
        <w:r>
          <w:rPr>
            <w:noProof/>
          </w:rPr>
          <w:fldChar w:fldCharType="end"/>
        </w:r>
      </w:ins>
    </w:p>
    <w:p w14:paraId="2EB28E7D" w14:textId="77777777" w:rsidR="00A52B45" w:rsidRDefault="00A52B45">
      <w:pPr>
        <w:pStyle w:val="TOC3"/>
        <w:tabs>
          <w:tab w:val="left" w:pos="696"/>
          <w:tab w:val="right" w:pos="9910"/>
        </w:tabs>
        <w:rPr>
          <w:ins w:id="46" w:author="Martin Lindström" w:date="2016-11-17T12:17:00Z"/>
          <w:rFonts w:asciiTheme="minorHAnsi" w:eastAsiaTheme="minorEastAsia" w:hAnsiTheme="minorHAnsi" w:cstheme="minorBidi"/>
          <w:smallCaps w:val="0"/>
          <w:noProof/>
          <w:color w:val="auto"/>
          <w:kern w:val="0"/>
          <w:sz w:val="24"/>
          <w:szCs w:val="24"/>
          <w:lang w:val="en-US" w:eastAsia="ja-JP"/>
        </w:rPr>
      </w:pPr>
      <w:ins w:id="47" w:author="Martin Lindström" w:date="2016-11-17T12:17:00Z">
        <w:r>
          <w:rPr>
            <w:noProof/>
          </w:rPr>
          <w:t>1.7.2</w:t>
        </w:r>
        <w:r>
          <w:rPr>
            <w:rFonts w:asciiTheme="minorHAnsi" w:eastAsiaTheme="minorEastAsia" w:hAnsiTheme="minorHAnsi" w:cstheme="minorBidi"/>
            <w:smallCaps w:val="0"/>
            <w:noProof/>
            <w:color w:val="auto"/>
            <w:kern w:val="0"/>
            <w:sz w:val="24"/>
            <w:szCs w:val="24"/>
            <w:lang w:val="en-US" w:eastAsia="ja-JP"/>
          </w:rPr>
          <w:tab/>
        </w:r>
        <w:r>
          <w:rPr>
            <w:noProof/>
          </w:rPr>
          <w:t>Underskrifter med utländska e-legitimationer</w:t>
        </w:r>
        <w:r>
          <w:rPr>
            <w:noProof/>
          </w:rPr>
          <w:tab/>
        </w:r>
        <w:r>
          <w:rPr>
            <w:noProof/>
          </w:rPr>
          <w:fldChar w:fldCharType="begin"/>
        </w:r>
        <w:r>
          <w:rPr>
            <w:noProof/>
          </w:rPr>
          <w:instrText xml:space="preserve"> PAGEREF _Toc341004379 \h </w:instrText>
        </w:r>
      </w:ins>
      <w:r>
        <w:rPr>
          <w:noProof/>
        </w:rPr>
      </w:r>
      <w:r>
        <w:rPr>
          <w:noProof/>
        </w:rPr>
        <w:fldChar w:fldCharType="separate"/>
      </w:r>
      <w:ins w:id="48" w:author="Martin Lindström" w:date="2016-11-17T15:59:00Z">
        <w:r w:rsidR="00AD782C">
          <w:rPr>
            <w:noProof/>
          </w:rPr>
          <w:t>7</w:t>
        </w:r>
      </w:ins>
      <w:ins w:id="49" w:author="Martin Lindström" w:date="2016-11-17T12:17:00Z">
        <w:r>
          <w:rPr>
            <w:noProof/>
          </w:rPr>
          <w:fldChar w:fldCharType="end"/>
        </w:r>
      </w:ins>
    </w:p>
    <w:p w14:paraId="131111C7" w14:textId="77777777" w:rsidR="00A52B45" w:rsidRDefault="00A52B45">
      <w:pPr>
        <w:pStyle w:val="TOC3"/>
        <w:tabs>
          <w:tab w:val="left" w:pos="696"/>
          <w:tab w:val="right" w:pos="9910"/>
        </w:tabs>
        <w:rPr>
          <w:ins w:id="50" w:author="Martin Lindström" w:date="2016-11-17T12:17:00Z"/>
          <w:rFonts w:asciiTheme="minorHAnsi" w:eastAsiaTheme="minorEastAsia" w:hAnsiTheme="minorHAnsi" w:cstheme="minorBidi"/>
          <w:smallCaps w:val="0"/>
          <w:noProof/>
          <w:color w:val="auto"/>
          <w:kern w:val="0"/>
          <w:sz w:val="24"/>
          <w:szCs w:val="24"/>
          <w:lang w:val="en-US" w:eastAsia="ja-JP"/>
        </w:rPr>
      </w:pPr>
      <w:ins w:id="51" w:author="Martin Lindström" w:date="2016-11-17T12:17:00Z">
        <w:r>
          <w:rPr>
            <w:noProof/>
          </w:rPr>
          <w:t>1.7.3</w:t>
        </w:r>
        <w:r>
          <w:rPr>
            <w:rFonts w:asciiTheme="minorHAnsi" w:eastAsiaTheme="minorEastAsia" w:hAnsiTheme="minorHAnsi" w:cstheme="minorBidi"/>
            <w:smallCaps w:val="0"/>
            <w:noProof/>
            <w:color w:val="auto"/>
            <w:kern w:val="0"/>
            <w:sz w:val="24"/>
            <w:szCs w:val="24"/>
            <w:lang w:val="en-US" w:eastAsia="ja-JP"/>
          </w:rPr>
          <w:tab/>
        </w:r>
        <w:r>
          <w:rPr>
            <w:noProof/>
          </w:rPr>
          <w:t>Hantering av identiteter</w:t>
        </w:r>
        <w:r>
          <w:rPr>
            <w:noProof/>
          </w:rPr>
          <w:tab/>
        </w:r>
        <w:r>
          <w:rPr>
            <w:noProof/>
          </w:rPr>
          <w:fldChar w:fldCharType="begin"/>
        </w:r>
        <w:r>
          <w:rPr>
            <w:noProof/>
          </w:rPr>
          <w:instrText xml:space="preserve"> PAGEREF _Toc341004380 \h </w:instrText>
        </w:r>
      </w:ins>
      <w:r>
        <w:rPr>
          <w:noProof/>
        </w:rPr>
      </w:r>
      <w:r>
        <w:rPr>
          <w:noProof/>
        </w:rPr>
        <w:fldChar w:fldCharType="separate"/>
      </w:r>
      <w:ins w:id="52" w:author="Martin Lindström" w:date="2016-11-17T15:59:00Z">
        <w:r w:rsidR="00AD782C">
          <w:rPr>
            <w:noProof/>
          </w:rPr>
          <w:t>7</w:t>
        </w:r>
      </w:ins>
      <w:ins w:id="53" w:author="Martin Lindström" w:date="2016-11-17T12:17:00Z">
        <w:r>
          <w:rPr>
            <w:noProof/>
          </w:rPr>
          <w:fldChar w:fldCharType="end"/>
        </w:r>
      </w:ins>
    </w:p>
    <w:p w14:paraId="10E3B3E5" w14:textId="77777777" w:rsidR="00A52B45" w:rsidRDefault="00A52B45">
      <w:pPr>
        <w:pStyle w:val="TOC3"/>
        <w:tabs>
          <w:tab w:val="left" w:pos="696"/>
          <w:tab w:val="right" w:pos="9910"/>
        </w:tabs>
        <w:rPr>
          <w:ins w:id="54" w:author="Martin Lindström" w:date="2016-11-17T12:17:00Z"/>
          <w:rFonts w:asciiTheme="minorHAnsi" w:eastAsiaTheme="minorEastAsia" w:hAnsiTheme="minorHAnsi" w:cstheme="minorBidi"/>
          <w:smallCaps w:val="0"/>
          <w:noProof/>
          <w:color w:val="auto"/>
          <w:kern w:val="0"/>
          <w:sz w:val="24"/>
          <w:szCs w:val="24"/>
          <w:lang w:val="en-US" w:eastAsia="ja-JP"/>
        </w:rPr>
      </w:pPr>
      <w:ins w:id="55" w:author="Martin Lindström" w:date="2016-11-17T12:17:00Z">
        <w:r>
          <w:rPr>
            <w:noProof/>
          </w:rPr>
          <w:t>1.7.4</w:t>
        </w:r>
        <w:r>
          <w:rPr>
            <w:rFonts w:asciiTheme="minorHAnsi" w:eastAsiaTheme="minorEastAsia" w:hAnsiTheme="minorHAnsi" w:cstheme="minorBidi"/>
            <w:smallCaps w:val="0"/>
            <w:noProof/>
            <w:color w:val="auto"/>
            <w:kern w:val="0"/>
            <w:sz w:val="24"/>
            <w:szCs w:val="24"/>
            <w:lang w:val="en-US" w:eastAsia="ja-JP"/>
          </w:rPr>
          <w:tab/>
        </w:r>
        <w:r>
          <w:rPr>
            <w:noProof/>
          </w:rPr>
          <w:t>När svenska e-legitimationer används i utländska e-tjänster</w:t>
        </w:r>
        <w:r>
          <w:rPr>
            <w:noProof/>
          </w:rPr>
          <w:tab/>
        </w:r>
        <w:r>
          <w:rPr>
            <w:noProof/>
          </w:rPr>
          <w:fldChar w:fldCharType="begin"/>
        </w:r>
        <w:r>
          <w:rPr>
            <w:noProof/>
          </w:rPr>
          <w:instrText xml:space="preserve"> PAGEREF _Toc341004381 \h </w:instrText>
        </w:r>
      </w:ins>
      <w:r>
        <w:rPr>
          <w:noProof/>
        </w:rPr>
      </w:r>
      <w:r>
        <w:rPr>
          <w:noProof/>
        </w:rPr>
        <w:fldChar w:fldCharType="separate"/>
      </w:r>
      <w:ins w:id="56" w:author="Martin Lindström" w:date="2016-11-17T15:59:00Z">
        <w:r w:rsidR="00AD782C">
          <w:rPr>
            <w:noProof/>
          </w:rPr>
          <w:t>8</w:t>
        </w:r>
      </w:ins>
      <w:ins w:id="57" w:author="Martin Lindström" w:date="2016-11-17T12:17:00Z">
        <w:r>
          <w:rPr>
            <w:noProof/>
          </w:rPr>
          <w:fldChar w:fldCharType="end"/>
        </w:r>
      </w:ins>
    </w:p>
    <w:p w14:paraId="0A791F4D" w14:textId="77777777" w:rsidR="00A52B45" w:rsidRDefault="00A52B45">
      <w:pPr>
        <w:pStyle w:val="TOC1"/>
        <w:tabs>
          <w:tab w:val="left" w:pos="370"/>
          <w:tab w:val="right" w:pos="9910"/>
        </w:tabs>
        <w:rPr>
          <w:ins w:id="58" w:author="Martin Lindström" w:date="2016-11-17T12:17:00Z"/>
          <w:rFonts w:asciiTheme="minorHAnsi" w:eastAsiaTheme="minorEastAsia" w:hAnsiTheme="minorHAnsi" w:cstheme="minorBidi"/>
          <w:b w:val="0"/>
          <w:bCs w:val="0"/>
          <w:caps w:val="0"/>
          <w:noProof/>
          <w:color w:val="auto"/>
          <w:kern w:val="0"/>
          <w:sz w:val="24"/>
          <w:szCs w:val="24"/>
          <w:u w:val="none"/>
          <w:lang w:val="en-US" w:eastAsia="ja-JP"/>
        </w:rPr>
      </w:pPr>
      <w:ins w:id="59" w:author="Martin Lindström" w:date="2016-11-17T12:17:00Z">
        <w:r>
          <w:rPr>
            <w:noProof/>
          </w:rPr>
          <w:t>2</w:t>
        </w:r>
        <w:r>
          <w:rPr>
            <w:rFonts w:asciiTheme="minorHAnsi" w:eastAsiaTheme="minorEastAsia" w:hAnsiTheme="minorHAnsi" w:cstheme="minorBidi"/>
            <w:b w:val="0"/>
            <w:bCs w:val="0"/>
            <w:caps w:val="0"/>
            <w:noProof/>
            <w:color w:val="auto"/>
            <w:kern w:val="0"/>
            <w:sz w:val="24"/>
            <w:szCs w:val="24"/>
            <w:u w:val="none"/>
            <w:lang w:val="en-US" w:eastAsia="ja-JP"/>
          </w:rPr>
          <w:tab/>
        </w:r>
        <w:r>
          <w:rPr>
            <w:noProof/>
          </w:rPr>
          <w:t>Tekniska specifikationer</w:t>
        </w:r>
        <w:r>
          <w:rPr>
            <w:noProof/>
          </w:rPr>
          <w:tab/>
        </w:r>
        <w:r>
          <w:rPr>
            <w:noProof/>
          </w:rPr>
          <w:fldChar w:fldCharType="begin"/>
        </w:r>
        <w:r>
          <w:rPr>
            <w:noProof/>
          </w:rPr>
          <w:instrText xml:space="preserve"> PAGEREF _Toc341004382 \h </w:instrText>
        </w:r>
      </w:ins>
      <w:r>
        <w:rPr>
          <w:noProof/>
        </w:rPr>
      </w:r>
      <w:r>
        <w:rPr>
          <w:noProof/>
        </w:rPr>
        <w:fldChar w:fldCharType="separate"/>
      </w:r>
      <w:ins w:id="60" w:author="Martin Lindström" w:date="2016-11-17T15:59:00Z">
        <w:r w:rsidR="00AD782C">
          <w:rPr>
            <w:noProof/>
          </w:rPr>
          <w:t>9</w:t>
        </w:r>
      </w:ins>
      <w:ins w:id="61" w:author="Martin Lindström" w:date="2016-11-17T12:17:00Z">
        <w:r>
          <w:rPr>
            <w:noProof/>
          </w:rPr>
          <w:fldChar w:fldCharType="end"/>
        </w:r>
      </w:ins>
    </w:p>
    <w:p w14:paraId="63B28EE8" w14:textId="77777777" w:rsidR="00A52B45" w:rsidRDefault="00A52B45">
      <w:pPr>
        <w:pStyle w:val="TOC2"/>
        <w:tabs>
          <w:tab w:val="left" w:pos="552"/>
          <w:tab w:val="right" w:pos="9910"/>
        </w:tabs>
        <w:rPr>
          <w:ins w:id="62" w:author="Martin Lindström" w:date="2016-11-17T12:17:00Z"/>
          <w:rFonts w:asciiTheme="minorHAnsi" w:eastAsiaTheme="minorEastAsia" w:hAnsiTheme="minorHAnsi" w:cstheme="minorBidi"/>
          <w:b w:val="0"/>
          <w:bCs w:val="0"/>
          <w:smallCaps w:val="0"/>
          <w:noProof/>
          <w:color w:val="auto"/>
          <w:kern w:val="0"/>
          <w:sz w:val="24"/>
          <w:szCs w:val="24"/>
          <w:lang w:val="en-US" w:eastAsia="ja-JP"/>
        </w:rPr>
      </w:pPr>
      <w:ins w:id="63" w:author="Martin Lindström" w:date="2016-11-17T12:17:00Z">
        <w:r>
          <w:rPr>
            <w:noProof/>
          </w:rPr>
          <w:t>2.1</w:t>
        </w:r>
        <w:r>
          <w:rPr>
            <w:rFonts w:asciiTheme="minorHAnsi" w:eastAsiaTheme="minorEastAsia" w:hAnsiTheme="minorHAnsi" w:cstheme="minorBidi"/>
            <w:b w:val="0"/>
            <w:bCs w:val="0"/>
            <w:smallCaps w:val="0"/>
            <w:noProof/>
            <w:color w:val="auto"/>
            <w:kern w:val="0"/>
            <w:sz w:val="24"/>
            <w:szCs w:val="24"/>
            <w:lang w:val="en-US" w:eastAsia="ja-JP"/>
          </w:rPr>
          <w:tab/>
        </w:r>
        <w:r>
          <w:rPr>
            <w:noProof/>
          </w:rPr>
          <w:t>SAML-profiler</w:t>
        </w:r>
        <w:r>
          <w:rPr>
            <w:noProof/>
          </w:rPr>
          <w:tab/>
        </w:r>
        <w:r>
          <w:rPr>
            <w:noProof/>
          </w:rPr>
          <w:fldChar w:fldCharType="begin"/>
        </w:r>
        <w:r>
          <w:rPr>
            <w:noProof/>
          </w:rPr>
          <w:instrText xml:space="preserve"> PAGEREF _Toc341004383 \h </w:instrText>
        </w:r>
      </w:ins>
      <w:r>
        <w:rPr>
          <w:noProof/>
        </w:rPr>
      </w:r>
      <w:r>
        <w:rPr>
          <w:noProof/>
        </w:rPr>
        <w:fldChar w:fldCharType="separate"/>
      </w:r>
      <w:ins w:id="64" w:author="Martin Lindström" w:date="2016-11-17T15:59:00Z">
        <w:r w:rsidR="00AD782C">
          <w:rPr>
            <w:noProof/>
          </w:rPr>
          <w:t>9</w:t>
        </w:r>
      </w:ins>
      <w:ins w:id="65" w:author="Martin Lindström" w:date="2016-11-17T12:17:00Z">
        <w:r>
          <w:rPr>
            <w:noProof/>
          </w:rPr>
          <w:fldChar w:fldCharType="end"/>
        </w:r>
      </w:ins>
    </w:p>
    <w:p w14:paraId="5421547D" w14:textId="77777777" w:rsidR="00A52B45" w:rsidRDefault="00A52B45">
      <w:pPr>
        <w:pStyle w:val="TOC3"/>
        <w:tabs>
          <w:tab w:val="left" w:pos="696"/>
          <w:tab w:val="right" w:pos="9910"/>
        </w:tabs>
        <w:rPr>
          <w:ins w:id="66" w:author="Martin Lindström" w:date="2016-11-17T12:17:00Z"/>
          <w:rFonts w:asciiTheme="minorHAnsi" w:eastAsiaTheme="minorEastAsia" w:hAnsiTheme="minorHAnsi" w:cstheme="minorBidi"/>
          <w:smallCaps w:val="0"/>
          <w:noProof/>
          <w:color w:val="auto"/>
          <w:kern w:val="0"/>
          <w:sz w:val="24"/>
          <w:szCs w:val="24"/>
          <w:lang w:val="en-US" w:eastAsia="ja-JP"/>
        </w:rPr>
      </w:pPr>
      <w:ins w:id="67" w:author="Martin Lindström" w:date="2016-11-17T12:17:00Z">
        <w:r>
          <w:rPr>
            <w:noProof/>
          </w:rPr>
          <w:t>2.1.1</w:t>
        </w:r>
        <w:r>
          <w:rPr>
            <w:rFonts w:asciiTheme="minorHAnsi" w:eastAsiaTheme="minorEastAsia" w:hAnsiTheme="minorHAnsi" w:cstheme="minorBidi"/>
            <w:smallCaps w:val="0"/>
            <w:noProof/>
            <w:color w:val="auto"/>
            <w:kern w:val="0"/>
            <w:sz w:val="24"/>
            <w:szCs w:val="24"/>
            <w:lang w:val="en-US" w:eastAsia="ja-JP"/>
          </w:rPr>
          <w:tab/>
        </w:r>
        <w:r>
          <w:rPr>
            <w:noProof/>
          </w:rPr>
          <w:t>Specifikationer för anvisning (Discovery)</w:t>
        </w:r>
        <w:r>
          <w:rPr>
            <w:noProof/>
          </w:rPr>
          <w:tab/>
        </w:r>
        <w:r>
          <w:rPr>
            <w:noProof/>
          </w:rPr>
          <w:fldChar w:fldCharType="begin"/>
        </w:r>
        <w:r>
          <w:rPr>
            <w:noProof/>
          </w:rPr>
          <w:instrText xml:space="preserve"> PAGEREF _Toc341004384 \h </w:instrText>
        </w:r>
      </w:ins>
      <w:r>
        <w:rPr>
          <w:noProof/>
        </w:rPr>
      </w:r>
      <w:r>
        <w:rPr>
          <w:noProof/>
        </w:rPr>
        <w:fldChar w:fldCharType="separate"/>
      </w:r>
      <w:ins w:id="68" w:author="Martin Lindström" w:date="2016-11-17T15:59:00Z">
        <w:r w:rsidR="00AD782C">
          <w:rPr>
            <w:noProof/>
          </w:rPr>
          <w:t>9</w:t>
        </w:r>
      </w:ins>
      <w:ins w:id="69" w:author="Martin Lindström" w:date="2016-11-17T12:17:00Z">
        <w:r>
          <w:rPr>
            <w:noProof/>
          </w:rPr>
          <w:fldChar w:fldCharType="end"/>
        </w:r>
      </w:ins>
    </w:p>
    <w:p w14:paraId="1DB32311" w14:textId="77777777" w:rsidR="00A52B45" w:rsidRDefault="00A52B45">
      <w:pPr>
        <w:pStyle w:val="TOC2"/>
        <w:tabs>
          <w:tab w:val="left" w:pos="552"/>
          <w:tab w:val="right" w:pos="9910"/>
        </w:tabs>
        <w:rPr>
          <w:ins w:id="70" w:author="Martin Lindström" w:date="2016-11-17T12:17:00Z"/>
          <w:rFonts w:asciiTheme="minorHAnsi" w:eastAsiaTheme="minorEastAsia" w:hAnsiTheme="minorHAnsi" w:cstheme="minorBidi"/>
          <w:b w:val="0"/>
          <w:bCs w:val="0"/>
          <w:smallCaps w:val="0"/>
          <w:noProof/>
          <w:color w:val="auto"/>
          <w:kern w:val="0"/>
          <w:sz w:val="24"/>
          <w:szCs w:val="24"/>
          <w:lang w:val="en-US" w:eastAsia="ja-JP"/>
        </w:rPr>
      </w:pPr>
      <w:ins w:id="71" w:author="Martin Lindström" w:date="2016-11-17T12:17:00Z">
        <w:r>
          <w:rPr>
            <w:noProof/>
          </w:rPr>
          <w:t>2.2</w:t>
        </w:r>
        <w:r>
          <w:rPr>
            <w:rFonts w:asciiTheme="minorHAnsi" w:eastAsiaTheme="minorEastAsia" w:hAnsiTheme="minorHAnsi" w:cstheme="minorBidi"/>
            <w:b w:val="0"/>
            <w:bCs w:val="0"/>
            <w:smallCaps w:val="0"/>
            <w:noProof/>
            <w:color w:val="auto"/>
            <w:kern w:val="0"/>
            <w:sz w:val="24"/>
            <w:szCs w:val="24"/>
            <w:lang w:val="en-US" w:eastAsia="ja-JP"/>
          </w:rPr>
          <w:tab/>
        </w:r>
        <w:r>
          <w:rPr>
            <w:noProof/>
          </w:rPr>
          <w:t>Specifikationer för identitetsfederationer som följer E-legitimationsnämndens tekniska ramverk</w:t>
        </w:r>
        <w:r>
          <w:rPr>
            <w:noProof/>
          </w:rPr>
          <w:tab/>
        </w:r>
        <w:r>
          <w:rPr>
            <w:noProof/>
          </w:rPr>
          <w:fldChar w:fldCharType="begin"/>
        </w:r>
        <w:r>
          <w:rPr>
            <w:noProof/>
          </w:rPr>
          <w:instrText xml:space="preserve"> PAGEREF _Toc341004385 \h </w:instrText>
        </w:r>
      </w:ins>
      <w:r>
        <w:rPr>
          <w:noProof/>
        </w:rPr>
      </w:r>
      <w:r>
        <w:rPr>
          <w:noProof/>
        </w:rPr>
        <w:fldChar w:fldCharType="separate"/>
      </w:r>
      <w:ins w:id="72" w:author="Martin Lindström" w:date="2016-11-17T15:59:00Z">
        <w:r w:rsidR="00AD782C">
          <w:rPr>
            <w:noProof/>
          </w:rPr>
          <w:t>9</w:t>
        </w:r>
      </w:ins>
      <w:ins w:id="73" w:author="Martin Lindström" w:date="2016-11-17T12:17:00Z">
        <w:r>
          <w:rPr>
            <w:noProof/>
          </w:rPr>
          <w:fldChar w:fldCharType="end"/>
        </w:r>
      </w:ins>
    </w:p>
    <w:p w14:paraId="7C550CFA" w14:textId="77777777" w:rsidR="00A52B45" w:rsidRDefault="00A52B45">
      <w:pPr>
        <w:pStyle w:val="TOC3"/>
        <w:tabs>
          <w:tab w:val="left" w:pos="696"/>
          <w:tab w:val="right" w:pos="9910"/>
        </w:tabs>
        <w:rPr>
          <w:ins w:id="74" w:author="Martin Lindström" w:date="2016-11-17T12:17:00Z"/>
          <w:rFonts w:asciiTheme="minorHAnsi" w:eastAsiaTheme="minorEastAsia" w:hAnsiTheme="minorHAnsi" w:cstheme="minorBidi"/>
          <w:smallCaps w:val="0"/>
          <w:noProof/>
          <w:color w:val="auto"/>
          <w:kern w:val="0"/>
          <w:sz w:val="24"/>
          <w:szCs w:val="24"/>
          <w:lang w:val="en-US" w:eastAsia="ja-JP"/>
        </w:rPr>
      </w:pPr>
      <w:ins w:id="75" w:author="Martin Lindström" w:date="2016-11-17T12:17:00Z">
        <w:r>
          <w:rPr>
            <w:noProof/>
          </w:rPr>
          <w:t>2.2.1</w:t>
        </w:r>
        <w:r>
          <w:rPr>
            <w:rFonts w:asciiTheme="minorHAnsi" w:eastAsiaTheme="minorEastAsia" w:hAnsiTheme="minorHAnsi" w:cstheme="minorBidi"/>
            <w:smallCaps w:val="0"/>
            <w:noProof/>
            <w:color w:val="auto"/>
            <w:kern w:val="0"/>
            <w:sz w:val="24"/>
            <w:szCs w:val="24"/>
            <w:lang w:val="en-US" w:eastAsia="ja-JP"/>
          </w:rPr>
          <w:tab/>
        </w:r>
        <w:r>
          <w:rPr>
            <w:noProof/>
          </w:rPr>
          <w:t>Register för identifierare definierade av E-legitimationsnämnden</w:t>
        </w:r>
        <w:r>
          <w:rPr>
            <w:noProof/>
          </w:rPr>
          <w:tab/>
        </w:r>
        <w:r>
          <w:rPr>
            <w:noProof/>
          </w:rPr>
          <w:fldChar w:fldCharType="begin"/>
        </w:r>
        <w:r>
          <w:rPr>
            <w:noProof/>
          </w:rPr>
          <w:instrText xml:space="preserve"> PAGEREF _Toc341004386 \h </w:instrText>
        </w:r>
      </w:ins>
      <w:r>
        <w:rPr>
          <w:noProof/>
        </w:rPr>
      </w:r>
      <w:r>
        <w:rPr>
          <w:noProof/>
        </w:rPr>
        <w:fldChar w:fldCharType="separate"/>
      </w:r>
      <w:ins w:id="76" w:author="Martin Lindström" w:date="2016-11-17T15:59:00Z">
        <w:r w:rsidR="00AD782C">
          <w:rPr>
            <w:noProof/>
          </w:rPr>
          <w:t>9</w:t>
        </w:r>
      </w:ins>
      <w:ins w:id="77" w:author="Martin Lindström" w:date="2016-11-17T12:17:00Z">
        <w:r>
          <w:rPr>
            <w:noProof/>
          </w:rPr>
          <w:fldChar w:fldCharType="end"/>
        </w:r>
      </w:ins>
    </w:p>
    <w:p w14:paraId="65DFCFCC" w14:textId="77777777" w:rsidR="00A52B45" w:rsidRDefault="00A52B45">
      <w:pPr>
        <w:pStyle w:val="TOC3"/>
        <w:tabs>
          <w:tab w:val="left" w:pos="696"/>
          <w:tab w:val="right" w:pos="9910"/>
        </w:tabs>
        <w:rPr>
          <w:ins w:id="78" w:author="Martin Lindström" w:date="2016-11-17T12:17:00Z"/>
          <w:rFonts w:asciiTheme="minorHAnsi" w:eastAsiaTheme="minorEastAsia" w:hAnsiTheme="minorHAnsi" w:cstheme="minorBidi"/>
          <w:smallCaps w:val="0"/>
          <w:noProof/>
          <w:color w:val="auto"/>
          <w:kern w:val="0"/>
          <w:sz w:val="24"/>
          <w:szCs w:val="24"/>
          <w:lang w:val="en-US" w:eastAsia="ja-JP"/>
        </w:rPr>
      </w:pPr>
      <w:ins w:id="79" w:author="Martin Lindström" w:date="2016-11-17T12:17:00Z">
        <w:r>
          <w:rPr>
            <w:noProof/>
          </w:rPr>
          <w:t>2.2.2</w:t>
        </w:r>
        <w:r>
          <w:rPr>
            <w:rFonts w:asciiTheme="minorHAnsi" w:eastAsiaTheme="minorEastAsia" w:hAnsiTheme="minorHAnsi" w:cstheme="minorBidi"/>
            <w:smallCaps w:val="0"/>
            <w:noProof/>
            <w:color w:val="auto"/>
            <w:kern w:val="0"/>
            <w:sz w:val="24"/>
            <w:szCs w:val="24"/>
            <w:lang w:val="en-US" w:eastAsia="ja-JP"/>
          </w:rPr>
          <w:tab/>
        </w:r>
        <w:r>
          <w:rPr>
            <w:noProof/>
          </w:rPr>
          <w:t>Attributspecifikation</w:t>
        </w:r>
        <w:r>
          <w:rPr>
            <w:noProof/>
          </w:rPr>
          <w:tab/>
        </w:r>
        <w:r>
          <w:rPr>
            <w:noProof/>
          </w:rPr>
          <w:fldChar w:fldCharType="begin"/>
        </w:r>
        <w:r>
          <w:rPr>
            <w:noProof/>
          </w:rPr>
          <w:instrText xml:space="preserve"> PAGEREF _Toc341004387 \h </w:instrText>
        </w:r>
      </w:ins>
      <w:r>
        <w:rPr>
          <w:noProof/>
        </w:rPr>
      </w:r>
      <w:r>
        <w:rPr>
          <w:noProof/>
        </w:rPr>
        <w:fldChar w:fldCharType="separate"/>
      </w:r>
      <w:ins w:id="80" w:author="Martin Lindström" w:date="2016-11-17T15:59:00Z">
        <w:r w:rsidR="00AD782C">
          <w:rPr>
            <w:noProof/>
          </w:rPr>
          <w:t>9</w:t>
        </w:r>
      </w:ins>
      <w:ins w:id="81" w:author="Martin Lindström" w:date="2016-11-17T12:17:00Z">
        <w:r>
          <w:rPr>
            <w:noProof/>
          </w:rPr>
          <w:fldChar w:fldCharType="end"/>
        </w:r>
      </w:ins>
    </w:p>
    <w:p w14:paraId="5633C469" w14:textId="77777777" w:rsidR="00A52B45" w:rsidRDefault="00A52B45">
      <w:pPr>
        <w:pStyle w:val="TOC3"/>
        <w:tabs>
          <w:tab w:val="left" w:pos="696"/>
          <w:tab w:val="right" w:pos="9910"/>
        </w:tabs>
        <w:rPr>
          <w:ins w:id="82" w:author="Martin Lindström" w:date="2016-11-17T12:17:00Z"/>
          <w:rFonts w:asciiTheme="minorHAnsi" w:eastAsiaTheme="minorEastAsia" w:hAnsiTheme="minorHAnsi" w:cstheme="minorBidi"/>
          <w:smallCaps w:val="0"/>
          <w:noProof/>
          <w:color w:val="auto"/>
          <w:kern w:val="0"/>
          <w:sz w:val="24"/>
          <w:szCs w:val="24"/>
          <w:lang w:val="en-US" w:eastAsia="ja-JP"/>
        </w:rPr>
      </w:pPr>
      <w:ins w:id="83" w:author="Martin Lindström" w:date="2016-11-17T12:17:00Z">
        <w:r>
          <w:rPr>
            <w:noProof/>
          </w:rPr>
          <w:t>2.2.3</w:t>
        </w:r>
        <w:r>
          <w:rPr>
            <w:rFonts w:asciiTheme="minorHAnsi" w:eastAsiaTheme="minorEastAsia" w:hAnsiTheme="minorHAnsi" w:cstheme="minorBidi"/>
            <w:smallCaps w:val="0"/>
            <w:noProof/>
            <w:color w:val="auto"/>
            <w:kern w:val="0"/>
            <w:sz w:val="24"/>
            <w:szCs w:val="24"/>
            <w:lang w:val="en-US" w:eastAsia="ja-JP"/>
          </w:rPr>
          <w:tab/>
        </w:r>
        <w:r>
          <w:rPr>
            <w:noProof/>
          </w:rPr>
          <w:t>Specifikationer av entitetskategorier</w:t>
        </w:r>
        <w:r>
          <w:rPr>
            <w:noProof/>
          </w:rPr>
          <w:tab/>
        </w:r>
        <w:r>
          <w:rPr>
            <w:noProof/>
          </w:rPr>
          <w:fldChar w:fldCharType="begin"/>
        </w:r>
        <w:r>
          <w:rPr>
            <w:noProof/>
          </w:rPr>
          <w:instrText xml:space="preserve"> PAGEREF _Toc341004388 \h </w:instrText>
        </w:r>
      </w:ins>
      <w:r>
        <w:rPr>
          <w:noProof/>
        </w:rPr>
      </w:r>
      <w:r>
        <w:rPr>
          <w:noProof/>
        </w:rPr>
        <w:fldChar w:fldCharType="separate"/>
      </w:r>
      <w:ins w:id="84" w:author="Martin Lindström" w:date="2016-11-17T15:59:00Z">
        <w:r w:rsidR="00AD782C">
          <w:rPr>
            <w:noProof/>
          </w:rPr>
          <w:t>9</w:t>
        </w:r>
      </w:ins>
      <w:ins w:id="85" w:author="Martin Lindström" w:date="2016-11-17T12:17:00Z">
        <w:r>
          <w:rPr>
            <w:noProof/>
          </w:rPr>
          <w:fldChar w:fldCharType="end"/>
        </w:r>
      </w:ins>
    </w:p>
    <w:p w14:paraId="1B02E14A" w14:textId="77777777" w:rsidR="00A52B45" w:rsidRDefault="00A52B45">
      <w:pPr>
        <w:pStyle w:val="TOC2"/>
        <w:tabs>
          <w:tab w:val="left" w:pos="552"/>
          <w:tab w:val="right" w:pos="9910"/>
        </w:tabs>
        <w:rPr>
          <w:ins w:id="86" w:author="Martin Lindström" w:date="2016-11-17T12:17:00Z"/>
          <w:rFonts w:asciiTheme="minorHAnsi" w:eastAsiaTheme="minorEastAsia" w:hAnsiTheme="minorHAnsi" w:cstheme="minorBidi"/>
          <w:b w:val="0"/>
          <w:bCs w:val="0"/>
          <w:smallCaps w:val="0"/>
          <w:noProof/>
          <w:color w:val="auto"/>
          <w:kern w:val="0"/>
          <w:sz w:val="24"/>
          <w:szCs w:val="24"/>
          <w:lang w:val="en-US" w:eastAsia="ja-JP"/>
        </w:rPr>
      </w:pPr>
      <w:ins w:id="87" w:author="Martin Lindström" w:date="2016-11-17T12:17:00Z">
        <w:r>
          <w:rPr>
            <w:noProof/>
          </w:rPr>
          <w:t>2.3</w:t>
        </w:r>
        <w:r>
          <w:rPr>
            <w:rFonts w:asciiTheme="minorHAnsi" w:eastAsiaTheme="minorEastAsia" w:hAnsiTheme="minorHAnsi" w:cstheme="minorBidi"/>
            <w:b w:val="0"/>
            <w:bCs w:val="0"/>
            <w:smallCaps w:val="0"/>
            <w:noProof/>
            <w:color w:val="auto"/>
            <w:kern w:val="0"/>
            <w:sz w:val="24"/>
            <w:szCs w:val="24"/>
            <w:lang w:val="en-US" w:eastAsia="ja-JP"/>
          </w:rPr>
          <w:tab/>
        </w:r>
        <w:r>
          <w:rPr>
            <w:noProof/>
          </w:rPr>
          <w:t>Specifikationer för Underskriftstjänst</w:t>
        </w:r>
        <w:r>
          <w:rPr>
            <w:noProof/>
          </w:rPr>
          <w:tab/>
        </w:r>
        <w:r>
          <w:rPr>
            <w:noProof/>
          </w:rPr>
          <w:fldChar w:fldCharType="begin"/>
        </w:r>
        <w:r>
          <w:rPr>
            <w:noProof/>
          </w:rPr>
          <w:instrText xml:space="preserve"> PAGEREF _Toc341004389 \h </w:instrText>
        </w:r>
      </w:ins>
      <w:r>
        <w:rPr>
          <w:noProof/>
        </w:rPr>
      </w:r>
      <w:r>
        <w:rPr>
          <w:noProof/>
        </w:rPr>
        <w:fldChar w:fldCharType="separate"/>
      </w:r>
      <w:ins w:id="88" w:author="Martin Lindström" w:date="2016-11-17T15:59:00Z">
        <w:r w:rsidR="00AD782C">
          <w:rPr>
            <w:noProof/>
          </w:rPr>
          <w:t>10</w:t>
        </w:r>
      </w:ins>
      <w:ins w:id="89" w:author="Martin Lindström" w:date="2016-11-17T12:17:00Z">
        <w:r>
          <w:rPr>
            <w:noProof/>
          </w:rPr>
          <w:fldChar w:fldCharType="end"/>
        </w:r>
      </w:ins>
    </w:p>
    <w:p w14:paraId="588991FF" w14:textId="77777777" w:rsidR="00A52B45" w:rsidRDefault="00A52B45">
      <w:pPr>
        <w:pStyle w:val="TOC1"/>
        <w:tabs>
          <w:tab w:val="left" w:pos="370"/>
          <w:tab w:val="right" w:pos="9910"/>
        </w:tabs>
        <w:rPr>
          <w:ins w:id="90" w:author="Martin Lindström" w:date="2016-11-17T12:17:00Z"/>
          <w:rFonts w:asciiTheme="minorHAnsi" w:eastAsiaTheme="minorEastAsia" w:hAnsiTheme="minorHAnsi" w:cstheme="minorBidi"/>
          <w:b w:val="0"/>
          <w:bCs w:val="0"/>
          <w:caps w:val="0"/>
          <w:noProof/>
          <w:color w:val="auto"/>
          <w:kern w:val="0"/>
          <w:sz w:val="24"/>
          <w:szCs w:val="24"/>
          <w:u w:val="none"/>
          <w:lang w:val="en-US" w:eastAsia="ja-JP"/>
        </w:rPr>
      </w:pPr>
      <w:ins w:id="91" w:author="Martin Lindström" w:date="2016-11-17T12:17:00Z">
        <w:r>
          <w:rPr>
            <w:noProof/>
          </w:rPr>
          <w:t>3</w:t>
        </w:r>
        <w:r>
          <w:rPr>
            <w:rFonts w:asciiTheme="minorHAnsi" w:eastAsiaTheme="minorEastAsia" w:hAnsiTheme="minorHAnsi" w:cstheme="minorBidi"/>
            <w:b w:val="0"/>
            <w:bCs w:val="0"/>
            <w:caps w:val="0"/>
            <w:noProof/>
            <w:color w:val="auto"/>
            <w:kern w:val="0"/>
            <w:sz w:val="24"/>
            <w:szCs w:val="24"/>
            <w:u w:val="none"/>
            <w:lang w:val="en-US" w:eastAsia="ja-JP"/>
          </w:rPr>
          <w:tab/>
        </w:r>
        <w:r>
          <w:rPr>
            <w:noProof/>
          </w:rPr>
          <w:t>Referenslista</w:t>
        </w:r>
        <w:r>
          <w:rPr>
            <w:noProof/>
          </w:rPr>
          <w:tab/>
        </w:r>
        <w:r>
          <w:rPr>
            <w:noProof/>
          </w:rPr>
          <w:fldChar w:fldCharType="begin"/>
        </w:r>
        <w:r>
          <w:rPr>
            <w:noProof/>
          </w:rPr>
          <w:instrText xml:space="preserve"> PAGEREF _Toc341004390 \h </w:instrText>
        </w:r>
      </w:ins>
      <w:r>
        <w:rPr>
          <w:noProof/>
        </w:rPr>
      </w:r>
      <w:r>
        <w:rPr>
          <w:noProof/>
        </w:rPr>
        <w:fldChar w:fldCharType="separate"/>
      </w:r>
      <w:ins w:id="92" w:author="Martin Lindström" w:date="2016-11-17T15:59:00Z">
        <w:r w:rsidR="00AD782C">
          <w:rPr>
            <w:noProof/>
          </w:rPr>
          <w:t>11</w:t>
        </w:r>
      </w:ins>
      <w:ins w:id="93" w:author="Martin Lindström" w:date="2016-11-17T12:17:00Z">
        <w:r>
          <w:rPr>
            <w:noProof/>
          </w:rPr>
          <w:fldChar w:fldCharType="end"/>
        </w:r>
      </w:ins>
    </w:p>
    <w:p w14:paraId="30B2D3BB" w14:textId="77777777" w:rsidR="00A52B45" w:rsidRDefault="00A52B45">
      <w:pPr>
        <w:pStyle w:val="TOC2"/>
        <w:tabs>
          <w:tab w:val="left" w:pos="552"/>
          <w:tab w:val="right" w:pos="9910"/>
        </w:tabs>
        <w:rPr>
          <w:ins w:id="94" w:author="Martin Lindström" w:date="2016-11-17T12:17:00Z"/>
          <w:rFonts w:asciiTheme="minorHAnsi" w:eastAsiaTheme="minorEastAsia" w:hAnsiTheme="minorHAnsi" w:cstheme="minorBidi"/>
          <w:b w:val="0"/>
          <w:bCs w:val="0"/>
          <w:smallCaps w:val="0"/>
          <w:noProof/>
          <w:color w:val="auto"/>
          <w:kern w:val="0"/>
          <w:sz w:val="24"/>
          <w:szCs w:val="24"/>
          <w:lang w:val="en-US" w:eastAsia="ja-JP"/>
        </w:rPr>
      </w:pPr>
      <w:ins w:id="95" w:author="Martin Lindström" w:date="2016-11-17T12:17:00Z">
        <w:r>
          <w:rPr>
            <w:noProof/>
          </w:rPr>
          <w:t>3.1</w:t>
        </w:r>
        <w:r>
          <w:rPr>
            <w:rFonts w:asciiTheme="minorHAnsi" w:eastAsiaTheme="minorEastAsia" w:hAnsiTheme="minorHAnsi" w:cstheme="minorBidi"/>
            <w:b w:val="0"/>
            <w:bCs w:val="0"/>
            <w:smallCaps w:val="0"/>
            <w:noProof/>
            <w:color w:val="auto"/>
            <w:kern w:val="0"/>
            <w:sz w:val="24"/>
            <w:szCs w:val="24"/>
            <w:lang w:val="en-US" w:eastAsia="ja-JP"/>
          </w:rPr>
          <w:tab/>
        </w:r>
        <w:r>
          <w:rPr>
            <w:noProof/>
          </w:rPr>
          <w:t>E-legitimationsnämnden</w:t>
        </w:r>
        <w:r>
          <w:rPr>
            <w:noProof/>
          </w:rPr>
          <w:tab/>
        </w:r>
        <w:r>
          <w:rPr>
            <w:noProof/>
          </w:rPr>
          <w:fldChar w:fldCharType="begin"/>
        </w:r>
        <w:r>
          <w:rPr>
            <w:noProof/>
          </w:rPr>
          <w:instrText xml:space="preserve"> PAGEREF _Toc341004391 \h </w:instrText>
        </w:r>
      </w:ins>
      <w:r>
        <w:rPr>
          <w:noProof/>
        </w:rPr>
      </w:r>
      <w:r>
        <w:rPr>
          <w:noProof/>
        </w:rPr>
        <w:fldChar w:fldCharType="separate"/>
      </w:r>
      <w:ins w:id="96" w:author="Martin Lindström" w:date="2016-11-17T15:59:00Z">
        <w:r w:rsidR="00AD782C">
          <w:rPr>
            <w:noProof/>
          </w:rPr>
          <w:t>11</w:t>
        </w:r>
      </w:ins>
      <w:ins w:id="97" w:author="Martin Lindström" w:date="2016-11-17T12:17:00Z">
        <w:r>
          <w:rPr>
            <w:noProof/>
          </w:rPr>
          <w:fldChar w:fldCharType="end"/>
        </w:r>
      </w:ins>
    </w:p>
    <w:p w14:paraId="57717C95" w14:textId="77777777" w:rsidR="00A52B45" w:rsidRDefault="00A52B45">
      <w:pPr>
        <w:pStyle w:val="TOC2"/>
        <w:tabs>
          <w:tab w:val="left" w:pos="552"/>
          <w:tab w:val="right" w:pos="9910"/>
        </w:tabs>
        <w:rPr>
          <w:ins w:id="98" w:author="Martin Lindström" w:date="2016-11-17T12:17:00Z"/>
          <w:rFonts w:asciiTheme="minorHAnsi" w:eastAsiaTheme="minorEastAsia" w:hAnsiTheme="minorHAnsi" w:cstheme="minorBidi"/>
          <w:b w:val="0"/>
          <w:bCs w:val="0"/>
          <w:smallCaps w:val="0"/>
          <w:noProof/>
          <w:color w:val="auto"/>
          <w:kern w:val="0"/>
          <w:sz w:val="24"/>
          <w:szCs w:val="24"/>
          <w:lang w:val="en-US" w:eastAsia="ja-JP"/>
        </w:rPr>
      </w:pPr>
      <w:ins w:id="99" w:author="Martin Lindström" w:date="2016-11-17T12:17:00Z">
        <w:r>
          <w:rPr>
            <w:noProof/>
          </w:rPr>
          <w:t>3.2</w:t>
        </w:r>
        <w:r>
          <w:rPr>
            <w:rFonts w:asciiTheme="minorHAnsi" w:eastAsiaTheme="minorEastAsia" w:hAnsiTheme="minorHAnsi" w:cstheme="minorBidi"/>
            <w:b w:val="0"/>
            <w:bCs w:val="0"/>
            <w:smallCaps w:val="0"/>
            <w:noProof/>
            <w:color w:val="auto"/>
            <w:kern w:val="0"/>
            <w:sz w:val="24"/>
            <w:szCs w:val="24"/>
            <w:lang w:val="en-US" w:eastAsia="ja-JP"/>
          </w:rPr>
          <w:tab/>
        </w:r>
        <w:r>
          <w:rPr>
            <w:noProof/>
          </w:rPr>
          <w:t>Övriga referenser</w:t>
        </w:r>
        <w:r>
          <w:rPr>
            <w:noProof/>
          </w:rPr>
          <w:tab/>
        </w:r>
        <w:r>
          <w:rPr>
            <w:noProof/>
          </w:rPr>
          <w:fldChar w:fldCharType="begin"/>
        </w:r>
        <w:r>
          <w:rPr>
            <w:noProof/>
          </w:rPr>
          <w:instrText xml:space="preserve"> PAGEREF _Toc341004392 \h </w:instrText>
        </w:r>
      </w:ins>
      <w:r>
        <w:rPr>
          <w:noProof/>
        </w:rPr>
      </w:r>
      <w:r>
        <w:rPr>
          <w:noProof/>
        </w:rPr>
        <w:fldChar w:fldCharType="separate"/>
      </w:r>
      <w:ins w:id="100" w:author="Martin Lindström" w:date="2016-11-17T15:59:00Z">
        <w:r w:rsidR="00AD782C">
          <w:rPr>
            <w:noProof/>
          </w:rPr>
          <w:t>11</w:t>
        </w:r>
      </w:ins>
      <w:ins w:id="101" w:author="Martin Lindström" w:date="2016-11-17T12:17:00Z">
        <w:r>
          <w:rPr>
            <w:noProof/>
          </w:rPr>
          <w:fldChar w:fldCharType="end"/>
        </w:r>
      </w:ins>
    </w:p>
    <w:p w14:paraId="37C53D31" w14:textId="77777777" w:rsidR="00A52B45" w:rsidRDefault="00A52B45">
      <w:pPr>
        <w:pStyle w:val="TOC1"/>
        <w:tabs>
          <w:tab w:val="left" w:pos="370"/>
          <w:tab w:val="right" w:pos="9910"/>
        </w:tabs>
        <w:rPr>
          <w:ins w:id="102" w:author="Martin Lindström" w:date="2016-11-17T12:17:00Z"/>
          <w:rFonts w:asciiTheme="minorHAnsi" w:eastAsiaTheme="minorEastAsia" w:hAnsiTheme="minorHAnsi" w:cstheme="minorBidi"/>
          <w:b w:val="0"/>
          <w:bCs w:val="0"/>
          <w:caps w:val="0"/>
          <w:noProof/>
          <w:color w:val="auto"/>
          <w:kern w:val="0"/>
          <w:sz w:val="24"/>
          <w:szCs w:val="24"/>
          <w:u w:val="none"/>
          <w:lang w:val="en-US" w:eastAsia="ja-JP"/>
        </w:rPr>
      </w:pPr>
      <w:ins w:id="103" w:author="Martin Lindström" w:date="2016-11-17T12:17:00Z">
        <w:r>
          <w:rPr>
            <w:noProof/>
          </w:rPr>
          <w:t>4</w:t>
        </w:r>
        <w:r>
          <w:rPr>
            <w:rFonts w:asciiTheme="minorHAnsi" w:eastAsiaTheme="minorEastAsia" w:hAnsiTheme="minorHAnsi" w:cstheme="minorBidi"/>
            <w:b w:val="0"/>
            <w:bCs w:val="0"/>
            <w:caps w:val="0"/>
            <w:noProof/>
            <w:color w:val="auto"/>
            <w:kern w:val="0"/>
            <w:sz w:val="24"/>
            <w:szCs w:val="24"/>
            <w:u w:val="none"/>
            <w:lang w:val="en-US" w:eastAsia="ja-JP"/>
          </w:rPr>
          <w:tab/>
        </w:r>
        <w:r>
          <w:rPr>
            <w:noProof/>
          </w:rPr>
          <w:t>Ändringar mellan versioner</w:t>
        </w:r>
        <w:r>
          <w:rPr>
            <w:noProof/>
          </w:rPr>
          <w:tab/>
        </w:r>
        <w:r>
          <w:rPr>
            <w:noProof/>
          </w:rPr>
          <w:fldChar w:fldCharType="begin"/>
        </w:r>
        <w:r>
          <w:rPr>
            <w:noProof/>
          </w:rPr>
          <w:instrText xml:space="preserve"> PAGEREF _Toc341004393 \h </w:instrText>
        </w:r>
      </w:ins>
      <w:r>
        <w:rPr>
          <w:noProof/>
        </w:rPr>
      </w:r>
      <w:r>
        <w:rPr>
          <w:noProof/>
        </w:rPr>
        <w:fldChar w:fldCharType="separate"/>
      </w:r>
      <w:ins w:id="104" w:author="Martin Lindström" w:date="2016-11-17T15:59:00Z">
        <w:r w:rsidR="00AD782C">
          <w:rPr>
            <w:noProof/>
          </w:rPr>
          <w:t>12</w:t>
        </w:r>
      </w:ins>
      <w:ins w:id="105" w:author="Martin Lindström" w:date="2016-11-17T12:17:00Z">
        <w:r>
          <w:rPr>
            <w:noProof/>
          </w:rPr>
          <w:fldChar w:fldCharType="end"/>
        </w:r>
      </w:ins>
    </w:p>
    <w:p w14:paraId="4133F3DB" w14:textId="77777777" w:rsidR="00A61E6F" w:rsidDel="00456FF1" w:rsidRDefault="00A61E6F">
      <w:pPr>
        <w:pStyle w:val="TOC1"/>
        <w:tabs>
          <w:tab w:val="left" w:pos="370"/>
          <w:tab w:val="right" w:pos="9910"/>
        </w:tabs>
        <w:rPr>
          <w:del w:id="106" w:author="Martin Lindström" w:date="2016-11-16T21:53:00Z"/>
          <w:rFonts w:asciiTheme="minorHAnsi" w:eastAsiaTheme="minorEastAsia" w:hAnsiTheme="minorHAnsi" w:cstheme="minorBidi"/>
          <w:b w:val="0"/>
          <w:bCs w:val="0"/>
          <w:caps w:val="0"/>
          <w:noProof/>
          <w:color w:val="auto"/>
          <w:kern w:val="0"/>
          <w:sz w:val="24"/>
          <w:szCs w:val="24"/>
          <w:u w:val="none"/>
          <w:lang w:eastAsia="ja-JP"/>
        </w:rPr>
      </w:pPr>
      <w:del w:id="107" w:author="Martin Lindström" w:date="2016-11-16T21:53:00Z">
        <w:r w:rsidDel="00456FF1">
          <w:rPr>
            <w:noProof/>
          </w:rPr>
          <w:delText>1</w:delText>
        </w:r>
        <w:r w:rsidDel="00456FF1">
          <w:rPr>
            <w:rFonts w:asciiTheme="minorHAnsi" w:eastAsiaTheme="minorEastAsia" w:hAnsiTheme="minorHAnsi" w:cstheme="minorBidi"/>
            <w:b w:val="0"/>
            <w:bCs w:val="0"/>
            <w:caps w:val="0"/>
            <w:noProof/>
            <w:color w:val="auto"/>
            <w:kern w:val="0"/>
            <w:sz w:val="24"/>
            <w:szCs w:val="24"/>
            <w:u w:val="none"/>
            <w:lang w:eastAsia="ja-JP"/>
          </w:rPr>
          <w:tab/>
        </w:r>
        <w:r w:rsidDel="00456FF1">
          <w:rPr>
            <w:noProof/>
          </w:rPr>
          <w:delText>Introduktion</w:delText>
        </w:r>
        <w:r w:rsidDel="00456FF1">
          <w:rPr>
            <w:noProof/>
          </w:rPr>
          <w:tab/>
        </w:r>
        <w:r w:rsidR="00B737DF" w:rsidDel="00456FF1">
          <w:rPr>
            <w:noProof/>
          </w:rPr>
          <w:delText>3</w:delText>
        </w:r>
      </w:del>
    </w:p>
    <w:p w14:paraId="011EFDA5" w14:textId="77777777" w:rsidR="00A61E6F" w:rsidDel="00456FF1" w:rsidRDefault="00A61E6F">
      <w:pPr>
        <w:pStyle w:val="TOC2"/>
        <w:tabs>
          <w:tab w:val="left" w:pos="552"/>
          <w:tab w:val="right" w:pos="9910"/>
        </w:tabs>
        <w:rPr>
          <w:del w:id="108" w:author="Martin Lindström" w:date="2016-11-16T21:53:00Z"/>
          <w:rFonts w:asciiTheme="minorHAnsi" w:eastAsiaTheme="minorEastAsia" w:hAnsiTheme="minorHAnsi" w:cstheme="minorBidi"/>
          <w:b w:val="0"/>
          <w:bCs w:val="0"/>
          <w:smallCaps w:val="0"/>
          <w:noProof/>
          <w:color w:val="auto"/>
          <w:kern w:val="0"/>
          <w:sz w:val="24"/>
          <w:szCs w:val="24"/>
          <w:lang w:eastAsia="ja-JP"/>
        </w:rPr>
      </w:pPr>
      <w:del w:id="109" w:author="Martin Lindström" w:date="2016-11-16T21:53:00Z">
        <w:r w:rsidDel="00456FF1">
          <w:rPr>
            <w:noProof/>
          </w:rPr>
          <w:delText>1.1</w:delText>
        </w:r>
        <w:r w:rsidDel="00456FF1">
          <w:rPr>
            <w:rFonts w:asciiTheme="minorHAnsi" w:eastAsiaTheme="minorEastAsia" w:hAnsiTheme="minorHAnsi" w:cstheme="minorBidi"/>
            <w:b w:val="0"/>
            <w:bCs w:val="0"/>
            <w:smallCaps w:val="0"/>
            <w:noProof/>
            <w:color w:val="auto"/>
            <w:kern w:val="0"/>
            <w:sz w:val="24"/>
            <w:szCs w:val="24"/>
            <w:lang w:eastAsia="ja-JP"/>
          </w:rPr>
          <w:tab/>
        </w:r>
        <w:r w:rsidDel="00456FF1">
          <w:rPr>
            <w:noProof/>
          </w:rPr>
          <w:delText>Identitetsfederationer för Svensk e-legitimation</w:delText>
        </w:r>
        <w:r w:rsidDel="00456FF1">
          <w:rPr>
            <w:noProof/>
          </w:rPr>
          <w:tab/>
        </w:r>
        <w:r w:rsidR="00B737DF" w:rsidDel="00456FF1">
          <w:rPr>
            <w:noProof/>
          </w:rPr>
          <w:delText>3</w:delText>
        </w:r>
      </w:del>
    </w:p>
    <w:p w14:paraId="1CF54855" w14:textId="77777777" w:rsidR="00A61E6F" w:rsidDel="00456FF1" w:rsidRDefault="00A61E6F">
      <w:pPr>
        <w:pStyle w:val="TOC2"/>
        <w:tabs>
          <w:tab w:val="left" w:pos="552"/>
          <w:tab w:val="right" w:pos="9910"/>
        </w:tabs>
        <w:rPr>
          <w:del w:id="110" w:author="Martin Lindström" w:date="2016-11-16T21:53:00Z"/>
          <w:rFonts w:asciiTheme="minorHAnsi" w:eastAsiaTheme="minorEastAsia" w:hAnsiTheme="minorHAnsi" w:cstheme="minorBidi"/>
          <w:b w:val="0"/>
          <w:bCs w:val="0"/>
          <w:smallCaps w:val="0"/>
          <w:noProof/>
          <w:color w:val="auto"/>
          <w:kern w:val="0"/>
          <w:sz w:val="24"/>
          <w:szCs w:val="24"/>
          <w:lang w:eastAsia="ja-JP"/>
        </w:rPr>
      </w:pPr>
      <w:del w:id="111" w:author="Martin Lindström" w:date="2016-11-16T21:53:00Z">
        <w:r w:rsidDel="00456FF1">
          <w:rPr>
            <w:noProof/>
          </w:rPr>
          <w:delText>1.2</w:delText>
        </w:r>
        <w:r w:rsidDel="00456FF1">
          <w:rPr>
            <w:rFonts w:asciiTheme="minorHAnsi" w:eastAsiaTheme="minorEastAsia" w:hAnsiTheme="minorHAnsi" w:cstheme="minorBidi"/>
            <w:b w:val="0"/>
            <w:bCs w:val="0"/>
            <w:smallCaps w:val="0"/>
            <w:noProof/>
            <w:color w:val="auto"/>
            <w:kern w:val="0"/>
            <w:sz w:val="24"/>
            <w:szCs w:val="24"/>
            <w:lang w:eastAsia="ja-JP"/>
          </w:rPr>
          <w:tab/>
        </w:r>
        <w:r w:rsidDel="00456FF1">
          <w:rPr>
            <w:noProof/>
          </w:rPr>
          <w:delText>Tillitsramverk och säkerhetsnivåer</w:delText>
        </w:r>
        <w:r w:rsidDel="00456FF1">
          <w:rPr>
            <w:noProof/>
          </w:rPr>
          <w:tab/>
        </w:r>
        <w:r w:rsidR="00B737DF" w:rsidDel="00456FF1">
          <w:rPr>
            <w:noProof/>
          </w:rPr>
          <w:delText>4</w:delText>
        </w:r>
      </w:del>
    </w:p>
    <w:p w14:paraId="08E4B0DC" w14:textId="77777777" w:rsidR="00A61E6F" w:rsidDel="00456FF1" w:rsidRDefault="00A61E6F">
      <w:pPr>
        <w:pStyle w:val="TOC2"/>
        <w:tabs>
          <w:tab w:val="left" w:pos="552"/>
          <w:tab w:val="right" w:pos="9910"/>
        </w:tabs>
        <w:rPr>
          <w:del w:id="112" w:author="Martin Lindström" w:date="2016-11-16T21:53:00Z"/>
          <w:rFonts w:asciiTheme="minorHAnsi" w:eastAsiaTheme="minorEastAsia" w:hAnsiTheme="minorHAnsi" w:cstheme="minorBidi"/>
          <w:b w:val="0"/>
          <w:bCs w:val="0"/>
          <w:smallCaps w:val="0"/>
          <w:noProof/>
          <w:color w:val="auto"/>
          <w:kern w:val="0"/>
          <w:sz w:val="24"/>
          <w:szCs w:val="24"/>
          <w:lang w:eastAsia="ja-JP"/>
        </w:rPr>
      </w:pPr>
      <w:del w:id="113" w:author="Martin Lindström" w:date="2016-11-16T21:53:00Z">
        <w:r w:rsidDel="00456FF1">
          <w:rPr>
            <w:noProof/>
          </w:rPr>
          <w:delText>1.3</w:delText>
        </w:r>
        <w:r w:rsidDel="00456FF1">
          <w:rPr>
            <w:rFonts w:asciiTheme="minorHAnsi" w:eastAsiaTheme="minorEastAsia" w:hAnsiTheme="minorHAnsi" w:cstheme="minorBidi"/>
            <w:b w:val="0"/>
            <w:bCs w:val="0"/>
            <w:smallCaps w:val="0"/>
            <w:noProof/>
            <w:color w:val="auto"/>
            <w:kern w:val="0"/>
            <w:sz w:val="24"/>
            <w:szCs w:val="24"/>
            <w:lang w:eastAsia="ja-JP"/>
          </w:rPr>
          <w:tab/>
        </w:r>
        <w:r w:rsidDel="00456FF1">
          <w:rPr>
            <w:noProof/>
          </w:rPr>
          <w:delText>Tjänst för insamling, administration och publicering av Metadata</w:delText>
        </w:r>
        <w:r w:rsidDel="00456FF1">
          <w:rPr>
            <w:noProof/>
          </w:rPr>
          <w:tab/>
        </w:r>
        <w:r w:rsidR="00B737DF" w:rsidDel="00456FF1">
          <w:rPr>
            <w:noProof/>
          </w:rPr>
          <w:delText>4</w:delText>
        </w:r>
      </w:del>
    </w:p>
    <w:p w14:paraId="4861ADF1" w14:textId="77777777" w:rsidR="00A61E6F" w:rsidDel="00456FF1" w:rsidRDefault="00A61E6F">
      <w:pPr>
        <w:pStyle w:val="TOC3"/>
        <w:tabs>
          <w:tab w:val="left" w:pos="696"/>
          <w:tab w:val="right" w:pos="9910"/>
        </w:tabs>
        <w:rPr>
          <w:del w:id="114" w:author="Martin Lindström" w:date="2016-11-16T21:53:00Z"/>
          <w:rFonts w:asciiTheme="minorHAnsi" w:eastAsiaTheme="minorEastAsia" w:hAnsiTheme="minorHAnsi" w:cstheme="minorBidi"/>
          <w:smallCaps w:val="0"/>
          <w:noProof/>
          <w:color w:val="auto"/>
          <w:kern w:val="0"/>
          <w:sz w:val="24"/>
          <w:szCs w:val="24"/>
          <w:lang w:eastAsia="ja-JP"/>
        </w:rPr>
      </w:pPr>
      <w:del w:id="115" w:author="Martin Lindström" w:date="2016-11-16T21:53:00Z">
        <w:r w:rsidDel="00456FF1">
          <w:rPr>
            <w:noProof/>
          </w:rPr>
          <w:delText>1.3.1</w:delText>
        </w:r>
        <w:r w:rsidDel="00456FF1">
          <w:rPr>
            <w:rFonts w:asciiTheme="minorHAnsi" w:eastAsiaTheme="minorEastAsia" w:hAnsiTheme="minorHAnsi" w:cstheme="minorBidi"/>
            <w:smallCaps w:val="0"/>
            <w:noProof/>
            <w:color w:val="auto"/>
            <w:kern w:val="0"/>
            <w:sz w:val="24"/>
            <w:szCs w:val="24"/>
            <w:lang w:eastAsia="ja-JP"/>
          </w:rPr>
          <w:tab/>
        </w:r>
        <w:r w:rsidDel="00456FF1">
          <w:rPr>
            <w:noProof/>
          </w:rPr>
          <w:delText>Tillit och metadata</w:delText>
        </w:r>
        <w:r w:rsidDel="00456FF1">
          <w:rPr>
            <w:noProof/>
          </w:rPr>
          <w:tab/>
        </w:r>
        <w:r w:rsidR="00B737DF" w:rsidDel="00456FF1">
          <w:rPr>
            <w:noProof/>
          </w:rPr>
          <w:delText>5</w:delText>
        </w:r>
      </w:del>
    </w:p>
    <w:p w14:paraId="665AD9B7" w14:textId="77777777" w:rsidR="00A61E6F" w:rsidDel="00456FF1" w:rsidRDefault="00A61E6F">
      <w:pPr>
        <w:pStyle w:val="TOC2"/>
        <w:tabs>
          <w:tab w:val="left" w:pos="552"/>
          <w:tab w:val="right" w:pos="9910"/>
        </w:tabs>
        <w:rPr>
          <w:del w:id="116" w:author="Martin Lindström" w:date="2016-11-16T21:53:00Z"/>
          <w:rFonts w:asciiTheme="minorHAnsi" w:eastAsiaTheme="minorEastAsia" w:hAnsiTheme="minorHAnsi" w:cstheme="minorBidi"/>
          <w:b w:val="0"/>
          <w:bCs w:val="0"/>
          <w:smallCaps w:val="0"/>
          <w:noProof/>
          <w:color w:val="auto"/>
          <w:kern w:val="0"/>
          <w:sz w:val="24"/>
          <w:szCs w:val="24"/>
          <w:lang w:eastAsia="ja-JP"/>
        </w:rPr>
      </w:pPr>
      <w:del w:id="117" w:author="Martin Lindström" w:date="2016-11-16T21:53:00Z">
        <w:r w:rsidDel="00456FF1">
          <w:rPr>
            <w:noProof/>
          </w:rPr>
          <w:delText>1.4</w:delText>
        </w:r>
        <w:r w:rsidDel="00456FF1">
          <w:rPr>
            <w:rFonts w:asciiTheme="minorHAnsi" w:eastAsiaTheme="minorEastAsia" w:hAnsiTheme="minorHAnsi" w:cstheme="minorBidi"/>
            <w:b w:val="0"/>
            <w:bCs w:val="0"/>
            <w:smallCaps w:val="0"/>
            <w:noProof/>
            <w:color w:val="auto"/>
            <w:kern w:val="0"/>
            <w:sz w:val="24"/>
            <w:szCs w:val="24"/>
            <w:lang w:eastAsia="ja-JP"/>
          </w:rPr>
          <w:tab/>
        </w:r>
        <w:r w:rsidDel="00456FF1">
          <w:rPr>
            <w:noProof/>
          </w:rPr>
          <w:delText>Anvisningstjänst</w:delText>
        </w:r>
        <w:r w:rsidDel="00456FF1">
          <w:rPr>
            <w:noProof/>
          </w:rPr>
          <w:tab/>
        </w:r>
        <w:r w:rsidR="00B737DF" w:rsidDel="00456FF1">
          <w:rPr>
            <w:noProof/>
          </w:rPr>
          <w:delText>5</w:delText>
        </w:r>
      </w:del>
    </w:p>
    <w:p w14:paraId="465F3DDD" w14:textId="77777777" w:rsidR="00A61E6F" w:rsidDel="00456FF1" w:rsidRDefault="00A61E6F">
      <w:pPr>
        <w:pStyle w:val="TOC2"/>
        <w:tabs>
          <w:tab w:val="left" w:pos="552"/>
          <w:tab w:val="right" w:pos="9910"/>
        </w:tabs>
        <w:rPr>
          <w:del w:id="118" w:author="Martin Lindström" w:date="2016-11-16T21:53:00Z"/>
          <w:rFonts w:asciiTheme="minorHAnsi" w:eastAsiaTheme="minorEastAsia" w:hAnsiTheme="minorHAnsi" w:cstheme="minorBidi"/>
          <w:b w:val="0"/>
          <w:bCs w:val="0"/>
          <w:smallCaps w:val="0"/>
          <w:noProof/>
          <w:color w:val="auto"/>
          <w:kern w:val="0"/>
          <w:sz w:val="24"/>
          <w:szCs w:val="24"/>
          <w:lang w:eastAsia="ja-JP"/>
        </w:rPr>
      </w:pPr>
      <w:del w:id="119" w:author="Martin Lindström" w:date="2016-11-16T21:53:00Z">
        <w:r w:rsidDel="00456FF1">
          <w:rPr>
            <w:noProof/>
          </w:rPr>
          <w:delText>1.5</w:delText>
        </w:r>
        <w:r w:rsidDel="00456FF1">
          <w:rPr>
            <w:rFonts w:asciiTheme="minorHAnsi" w:eastAsiaTheme="minorEastAsia" w:hAnsiTheme="minorHAnsi" w:cstheme="minorBidi"/>
            <w:b w:val="0"/>
            <w:bCs w:val="0"/>
            <w:smallCaps w:val="0"/>
            <w:noProof/>
            <w:color w:val="auto"/>
            <w:kern w:val="0"/>
            <w:sz w:val="24"/>
            <w:szCs w:val="24"/>
            <w:lang w:eastAsia="ja-JP"/>
          </w:rPr>
          <w:tab/>
        </w:r>
        <w:r w:rsidDel="00456FF1">
          <w:rPr>
            <w:noProof/>
          </w:rPr>
          <w:delText>Utfärdare av e-legitimation och utfärdare av identitetsintyg</w:delText>
        </w:r>
        <w:r w:rsidDel="00456FF1">
          <w:rPr>
            <w:noProof/>
          </w:rPr>
          <w:tab/>
        </w:r>
        <w:r w:rsidR="00B737DF" w:rsidDel="00456FF1">
          <w:rPr>
            <w:noProof/>
          </w:rPr>
          <w:delText>5</w:delText>
        </w:r>
      </w:del>
    </w:p>
    <w:p w14:paraId="4ED50ED7" w14:textId="77777777" w:rsidR="00A61E6F" w:rsidDel="00456FF1" w:rsidRDefault="00A61E6F">
      <w:pPr>
        <w:pStyle w:val="TOC2"/>
        <w:tabs>
          <w:tab w:val="left" w:pos="552"/>
          <w:tab w:val="right" w:pos="9910"/>
        </w:tabs>
        <w:rPr>
          <w:del w:id="120" w:author="Martin Lindström" w:date="2016-11-16T21:53:00Z"/>
          <w:rFonts w:asciiTheme="minorHAnsi" w:eastAsiaTheme="minorEastAsia" w:hAnsiTheme="minorHAnsi" w:cstheme="minorBidi"/>
          <w:b w:val="0"/>
          <w:bCs w:val="0"/>
          <w:smallCaps w:val="0"/>
          <w:noProof/>
          <w:color w:val="auto"/>
          <w:kern w:val="0"/>
          <w:sz w:val="24"/>
          <w:szCs w:val="24"/>
          <w:lang w:eastAsia="ja-JP"/>
        </w:rPr>
      </w:pPr>
      <w:del w:id="121" w:author="Martin Lindström" w:date="2016-11-16T21:53:00Z">
        <w:r w:rsidDel="00456FF1">
          <w:rPr>
            <w:noProof/>
          </w:rPr>
          <w:delText>1.6</w:delText>
        </w:r>
        <w:r w:rsidDel="00456FF1">
          <w:rPr>
            <w:rFonts w:asciiTheme="minorHAnsi" w:eastAsiaTheme="minorEastAsia" w:hAnsiTheme="minorHAnsi" w:cstheme="minorBidi"/>
            <w:b w:val="0"/>
            <w:bCs w:val="0"/>
            <w:smallCaps w:val="0"/>
            <w:noProof/>
            <w:color w:val="auto"/>
            <w:kern w:val="0"/>
            <w:sz w:val="24"/>
            <w:szCs w:val="24"/>
            <w:lang w:eastAsia="ja-JP"/>
          </w:rPr>
          <w:tab/>
        </w:r>
        <w:r w:rsidDel="00456FF1">
          <w:rPr>
            <w:noProof/>
          </w:rPr>
          <w:delText>Integration i e-tjänster</w:delText>
        </w:r>
        <w:r w:rsidDel="00456FF1">
          <w:rPr>
            <w:noProof/>
          </w:rPr>
          <w:tab/>
        </w:r>
        <w:r w:rsidR="00B737DF" w:rsidDel="00456FF1">
          <w:rPr>
            <w:noProof/>
          </w:rPr>
          <w:delText>5</w:delText>
        </w:r>
      </w:del>
    </w:p>
    <w:p w14:paraId="5EA739DA" w14:textId="77777777" w:rsidR="00A61E6F" w:rsidDel="00456FF1" w:rsidRDefault="00A61E6F">
      <w:pPr>
        <w:pStyle w:val="TOC2"/>
        <w:tabs>
          <w:tab w:val="left" w:pos="552"/>
          <w:tab w:val="right" w:pos="9910"/>
        </w:tabs>
        <w:rPr>
          <w:del w:id="122" w:author="Martin Lindström" w:date="2016-11-16T21:53:00Z"/>
          <w:rFonts w:asciiTheme="minorHAnsi" w:eastAsiaTheme="minorEastAsia" w:hAnsiTheme="minorHAnsi" w:cstheme="minorBidi"/>
          <w:b w:val="0"/>
          <w:bCs w:val="0"/>
          <w:smallCaps w:val="0"/>
          <w:noProof/>
          <w:color w:val="auto"/>
          <w:kern w:val="0"/>
          <w:sz w:val="24"/>
          <w:szCs w:val="24"/>
          <w:lang w:eastAsia="ja-JP"/>
        </w:rPr>
      </w:pPr>
      <w:del w:id="123" w:author="Martin Lindström" w:date="2016-11-16T21:53:00Z">
        <w:r w:rsidDel="00456FF1">
          <w:rPr>
            <w:noProof/>
          </w:rPr>
          <w:delText>1.7</w:delText>
        </w:r>
        <w:r w:rsidDel="00456FF1">
          <w:rPr>
            <w:rFonts w:asciiTheme="minorHAnsi" w:eastAsiaTheme="minorEastAsia" w:hAnsiTheme="minorHAnsi" w:cstheme="minorBidi"/>
            <w:b w:val="0"/>
            <w:bCs w:val="0"/>
            <w:smallCaps w:val="0"/>
            <w:noProof/>
            <w:color w:val="auto"/>
            <w:kern w:val="0"/>
            <w:sz w:val="24"/>
            <w:szCs w:val="24"/>
            <w:lang w:eastAsia="ja-JP"/>
          </w:rPr>
          <w:tab/>
        </w:r>
        <w:r w:rsidDel="00456FF1">
          <w:rPr>
            <w:noProof/>
          </w:rPr>
          <w:delText>Underskrift</w:delText>
        </w:r>
        <w:r w:rsidDel="00456FF1">
          <w:rPr>
            <w:noProof/>
          </w:rPr>
          <w:tab/>
        </w:r>
        <w:r w:rsidR="00B737DF" w:rsidDel="00456FF1">
          <w:rPr>
            <w:noProof/>
          </w:rPr>
          <w:delText>6</w:delText>
        </w:r>
      </w:del>
    </w:p>
    <w:p w14:paraId="506341AD" w14:textId="77777777" w:rsidR="00A61E6F" w:rsidDel="00456FF1" w:rsidRDefault="00A61E6F">
      <w:pPr>
        <w:pStyle w:val="TOC2"/>
        <w:tabs>
          <w:tab w:val="left" w:pos="552"/>
          <w:tab w:val="right" w:pos="9910"/>
        </w:tabs>
        <w:rPr>
          <w:del w:id="124" w:author="Martin Lindström" w:date="2016-11-16T21:53:00Z"/>
          <w:rFonts w:asciiTheme="minorHAnsi" w:eastAsiaTheme="minorEastAsia" w:hAnsiTheme="minorHAnsi" w:cstheme="minorBidi"/>
          <w:b w:val="0"/>
          <w:bCs w:val="0"/>
          <w:smallCaps w:val="0"/>
          <w:noProof/>
          <w:color w:val="auto"/>
          <w:kern w:val="0"/>
          <w:sz w:val="24"/>
          <w:szCs w:val="24"/>
          <w:lang w:eastAsia="ja-JP"/>
        </w:rPr>
      </w:pPr>
      <w:del w:id="125" w:author="Martin Lindström" w:date="2016-11-16T21:53:00Z">
        <w:r w:rsidDel="00456FF1">
          <w:rPr>
            <w:noProof/>
          </w:rPr>
          <w:delText>1.8</w:delText>
        </w:r>
        <w:r w:rsidDel="00456FF1">
          <w:rPr>
            <w:rFonts w:asciiTheme="minorHAnsi" w:eastAsiaTheme="minorEastAsia" w:hAnsiTheme="minorHAnsi" w:cstheme="minorBidi"/>
            <w:b w:val="0"/>
            <w:bCs w:val="0"/>
            <w:smallCaps w:val="0"/>
            <w:noProof/>
            <w:color w:val="auto"/>
            <w:kern w:val="0"/>
            <w:sz w:val="24"/>
            <w:szCs w:val="24"/>
            <w:lang w:eastAsia="ja-JP"/>
          </w:rPr>
          <w:tab/>
        </w:r>
        <w:r w:rsidDel="00456FF1">
          <w:rPr>
            <w:noProof/>
          </w:rPr>
          <w:delText>Tekniskt ramverk och eIDAS</w:delText>
        </w:r>
        <w:r w:rsidDel="00456FF1">
          <w:rPr>
            <w:noProof/>
          </w:rPr>
          <w:tab/>
        </w:r>
        <w:r w:rsidR="00B737DF" w:rsidDel="00456FF1">
          <w:rPr>
            <w:noProof/>
          </w:rPr>
          <w:delText>6</w:delText>
        </w:r>
      </w:del>
    </w:p>
    <w:p w14:paraId="0ADB6FC1" w14:textId="77777777" w:rsidR="00A61E6F" w:rsidDel="00456FF1" w:rsidRDefault="00A61E6F">
      <w:pPr>
        <w:pStyle w:val="TOC3"/>
        <w:tabs>
          <w:tab w:val="left" w:pos="696"/>
          <w:tab w:val="right" w:pos="9910"/>
        </w:tabs>
        <w:rPr>
          <w:del w:id="126" w:author="Martin Lindström" w:date="2016-11-16T21:53:00Z"/>
          <w:rFonts w:asciiTheme="minorHAnsi" w:eastAsiaTheme="minorEastAsia" w:hAnsiTheme="minorHAnsi" w:cstheme="minorBidi"/>
          <w:smallCaps w:val="0"/>
          <w:noProof/>
          <w:color w:val="auto"/>
          <w:kern w:val="0"/>
          <w:sz w:val="24"/>
          <w:szCs w:val="24"/>
          <w:lang w:eastAsia="ja-JP"/>
        </w:rPr>
      </w:pPr>
      <w:del w:id="127" w:author="Martin Lindström" w:date="2016-11-16T21:53:00Z">
        <w:r w:rsidDel="00456FF1">
          <w:rPr>
            <w:noProof/>
          </w:rPr>
          <w:delText>1.8.1</w:delText>
        </w:r>
        <w:r w:rsidDel="00456FF1">
          <w:rPr>
            <w:rFonts w:asciiTheme="minorHAnsi" w:eastAsiaTheme="minorEastAsia" w:hAnsiTheme="minorHAnsi" w:cstheme="minorBidi"/>
            <w:smallCaps w:val="0"/>
            <w:noProof/>
            <w:color w:val="auto"/>
            <w:kern w:val="0"/>
            <w:sz w:val="24"/>
            <w:szCs w:val="24"/>
            <w:lang w:eastAsia="ja-JP"/>
          </w:rPr>
          <w:tab/>
        </w:r>
        <w:r w:rsidDel="00456FF1">
          <w:rPr>
            <w:noProof/>
          </w:rPr>
          <w:delText>Autentiseringar med utländska e-legitimationer</w:delText>
        </w:r>
        <w:r w:rsidDel="00456FF1">
          <w:rPr>
            <w:noProof/>
          </w:rPr>
          <w:tab/>
        </w:r>
        <w:r w:rsidR="00B737DF" w:rsidDel="00456FF1">
          <w:rPr>
            <w:noProof/>
          </w:rPr>
          <w:delText>6</w:delText>
        </w:r>
      </w:del>
    </w:p>
    <w:p w14:paraId="1F5AF3CA" w14:textId="77777777" w:rsidR="00A61E6F" w:rsidDel="00456FF1" w:rsidRDefault="00A61E6F">
      <w:pPr>
        <w:pStyle w:val="TOC3"/>
        <w:tabs>
          <w:tab w:val="left" w:pos="696"/>
          <w:tab w:val="right" w:pos="9910"/>
        </w:tabs>
        <w:rPr>
          <w:del w:id="128" w:author="Martin Lindström" w:date="2016-11-16T21:53:00Z"/>
          <w:rFonts w:asciiTheme="minorHAnsi" w:eastAsiaTheme="minorEastAsia" w:hAnsiTheme="minorHAnsi" w:cstheme="minorBidi"/>
          <w:smallCaps w:val="0"/>
          <w:noProof/>
          <w:color w:val="auto"/>
          <w:kern w:val="0"/>
          <w:sz w:val="24"/>
          <w:szCs w:val="24"/>
          <w:lang w:eastAsia="ja-JP"/>
        </w:rPr>
      </w:pPr>
      <w:del w:id="129" w:author="Martin Lindström" w:date="2016-11-16T21:53:00Z">
        <w:r w:rsidDel="00456FF1">
          <w:rPr>
            <w:noProof/>
          </w:rPr>
          <w:delText>1.8.2</w:delText>
        </w:r>
        <w:r w:rsidDel="00456FF1">
          <w:rPr>
            <w:rFonts w:asciiTheme="minorHAnsi" w:eastAsiaTheme="minorEastAsia" w:hAnsiTheme="minorHAnsi" w:cstheme="minorBidi"/>
            <w:smallCaps w:val="0"/>
            <w:noProof/>
            <w:color w:val="auto"/>
            <w:kern w:val="0"/>
            <w:sz w:val="24"/>
            <w:szCs w:val="24"/>
            <w:lang w:eastAsia="ja-JP"/>
          </w:rPr>
          <w:tab/>
        </w:r>
        <w:r w:rsidDel="00456FF1">
          <w:rPr>
            <w:noProof/>
          </w:rPr>
          <w:delText>Underskrifter med utländska e-legitimationer</w:delText>
        </w:r>
        <w:r w:rsidDel="00456FF1">
          <w:rPr>
            <w:noProof/>
          </w:rPr>
          <w:tab/>
        </w:r>
        <w:r w:rsidR="00B737DF" w:rsidDel="00456FF1">
          <w:rPr>
            <w:noProof/>
          </w:rPr>
          <w:delText>7</w:delText>
        </w:r>
      </w:del>
    </w:p>
    <w:p w14:paraId="7F475A74" w14:textId="437E9069" w:rsidR="00A61E6F" w:rsidDel="00456FF1" w:rsidRDefault="00A61E6F">
      <w:pPr>
        <w:pStyle w:val="TOC3"/>
        <w:tabs>
          <w:tab w:val="left" w:pos="696"/>
          <w:tab w:val="right" w:pos="9910"/>
        </w:tabs>
        <w:rPr>
          <w:del w:id="130" w:author="Martin Lindström" w:date="2016-11-16T21:53:00Z"/>
          <w:rFonts w:asciiTheme="minorHAnsi" w:eastAsiaTheme="minorEastAsia" w:hAnsiTheme="minorHAnsi" w:cstheme="minorBidi"/>
          <w:smallCaps w:val="0"/>
          <w:noProof/>
          <w:color w:val="auto"/>
          <w:kern w:val="0"/>
          <w:sz w:val="24"/>
          <w:szCs w:val="24"/>
          <w:lang w:eastAsia="ja-JP"/>
        </w:rPr>
      </w:pPr>
      <w:del w:id="131" w:author="Martin Lindström" w:date="2016-11-16T21:53:00Z">
        <w:r w:rsidDel="00456FF1">
          <w:rPr>
            <w:noProof/>
          </w:rPr>
          <w:delText>1.8.3</w:delText>
        </w:r>
        <w:r w:rsidDel="00456FF1">
          <w:rPr>
            <w:rFonts w:asciiTheme="minorHAnsi" w:eastAsiaTheme="minorEastAsia" w:hAnsiTheme="minorHAnsi" w:cstheme="minorBidi"/>
            <w:smallCaps w:val="0"/>
            <w:noProof/>
            <w:color w:val="auto"/>
            <w:kern w:val="0"/>
            <w:sz w:val="24"/>
            <w:szCs w:val="24"/>
            <w:lang w:eastAsia="ja-JP"/>
          </w:rPr>
          <w:tab/>
        </w:r>
        <w:r w:rsidDel="00456FF1">
          <w:rPr>
            <w:noProof/>
          </w:rPr>
          <w:delText>Hantering av identiteter</w:delText>
        </w:r>
        <w:r w:rsidDel="00456FF1">
          <w:rPr>
            <w:noProof/>
          </w:rPr>
          <w:tab/>
        </w:r>
      </w:del>
    </w:p>
    <w:p w14:paraId="6F661EAE" w14:textId="6976E1EF" w:rsidR="00A61E6F" w:rsidDel="00456FF1" w:rsidRDefault="00A61E6F">
      <w:pPr>
        <w:pStyle w:val="TOC3"/>
        <w:tabs>
          <w:tab w:val="left" w:pos="696"/>
          <w:tab w:val="right" w:pos="9910"/>
        </w:tabs>
        <w:rPr>
          <w:del w:id="132" w:author="Martin Lindström" w:date="2016-11-16T21:53:00Z"/>
          <w:rFonts w:asciiTheme="minorHAnsi" w:eastAsiaTheme="minorEastAsia" w:hAnsiTheme="minorHAnsi" w:cstheme="minorBidi"/>
          <w:smallCaps w:val="0"/>
          <w:noProof/>
          <w:color w:val="auto"/>
          <w:kern w:val="0"/>
          <w:sz w:val="24"/>
          <w:szCs w:val="24"/>
          <w:lang w:eastAsia="ja-JP"/>
        </w:rPr>
      </w:pPr>
      <w:del w:id="133" w:author="Martin Lindström" w:date="2016-11-16T21:53:00Z">
        <w:r w:rsidDel="00456FF1">
          <w:rPr>
            <w:noProof/>
          </w:rPr>
          <w:delText>1.8.4</w:delText>
        </w:r>
        <w:r w:rsidDel="00456FF1">
          <w:rPr>
            <w:rFonts w:asciiTheme="minorHAnsi" w:eastAsiaTheme="minorEastAsia" w:hAnsiTheme="minorHAnsi" w:cstheme="minorBidi"/>
            <w:smallCaps w:val="0"/>
            <w:noProof/>
            <w:color w:val="auto"/>
            <w:kern w:val="0"/>
            <w:sz w:val="24"/>
            <w:szCs w:val="24"/>
            <w:lang w:eastAsia="ja-JP"/>
          </w:rPr>
          <w:tab/>
        </w:r>
        <w:r w:rsidDel="00456FF1">
          <w:rPr>
            <w:noProof/>
          </w:rPr>
          <w:delText>Svenska e-legitimationer används i utländska e-tjänster</w:delText>
        </w:r>
        <w:r w:rsidDel="00456FF1">
          <w:rPr>
            <w:noProof/>
          </w:rPr>
          <w:tab/>
        </w:r>
      </w:del>
    </w:p>
    <w:p w14:paraId="3BB3F3DF" w14:textId="10C68D35" w:rsidR="00A61E6F" w:rsidDel="00456FF1" w:rsidRDefault="00A61E6F">
      <w:pPr>
        <w:pStyle w:val="TOC1"/>
        <w:tabs>
          <w:tab w:val="left" w:pos="370"/>
          <w:tab w:val="right" w:pos="9910"/>
        </w:tabs>
        <w:rPr>
          <w:del w:id="134" w:author="Martin Lindström" w:date="2016-11-16T21:53:00Z"/>
          <w:rFonts w:asciiTheme="minorHAnsi" w:eastAsiaTheme="minorEastAsia" w:hAnsiTheme="minorHAnsi" w:cstheme="minorBidi"/>
          <w:b w:val="0"/>
          <w:bCs w:val="0"/>
          <w:caps w:val="0"/>
          <w:noProof/>
          <w:color w:val="auto"/>
          <w:kern w:val="0"/>
          <w:sz w:val="24"/>
          <w:szCs w:val="24"/>
          <w:u w:val="none"/>
          <w:lang w:eastAsia="ja-JP"/>
        </w:rPr>
      </w:pPr>
      <w:del w:id="135" w:author="Martin Lindström" w:date="2016-11-16T21:53:00Z">
        <w:r w:rsidDel="00456FF1">
          <w:rPr>
            <w:noProof/>
          </w:rPr>
          <w:delText>2</w:delText>
        </w:r>
        <w:r w:rsidDel="00456FF1">
          <w:rPr>
            <w:rFonts w:asciiTheme="minorHAnsi" w:eastAsiaTheme="minorEastAsia" w:hAnsiTheme="minorHAnsi" w:cstheme="minorBidi"/>
            <w:b w:val="0"/>
            <w:bCs w:val="0"/>
            <w:caps w:val="0"/>
            <w:noProof/>
            <w:color w:val="auto"/>
            <w:kern w:val="0"/>
            <w:sz w:val="24"/>
            <w:szCs w:val="24"/>
            <w:u w:val="none"/>
            <w:lang w:eastAsia="ja-JP"/>
          </w:rPr>
          <w:tab/>
        </w:r>
        <w:r w:rsidDel="00456FF1">
          <w:rPr>
            <w:noProof/>
          </w:rPr>
          <w:delText>Tekniska specifikationer</w:delText>
        </w:r>
        <w:r w:rsidDel="00456FF1">
          <w:rPr>
            <w:noProof/>
          </w:rPr>
          <w:tab/>
        </w:r>
      </w:del>
    </w:p>
    <w:p w14:paraId="019F72D4" w14:textId="2C23D5A4" w:rsidR="00A61E6F" w:rsidDel="00456FF1" w:rsidRDefault="00A61E6F">
      <w:pPr>
        <w:pStyle w:val="TOC2"/>
        <w:tabs>
          <w:tab w:val="left" w:pos="552"/>
          <w:tab w:val="right" w:pos="9910"/>
        </w:tabs>
        <w:rPr>
          <w:del w:id="136" w:author="Martin Lindström" w:date="2016-11-16T21:53:00Z"/>
          <w:rFonts w:asciiTheme="minorHAnsi" w:eastAsiaTheme="minorEastAsia" w:hAnsiTheme="minorHAnsi" w:cstheme="minorBidi"/>
          <w:b w:val="0"/>
          <w:bCs w:val="0"/>
          <w:smallCaps w:val="0"/>
          <w:noProof/>
          <w:color w:val="auto"/>
          <w:kern w:val="0"/>
          <w:sz w:val="24"/>
          <w:szCs w:val="24"/>
          <w:lang w:eastAsia="ja-JP"/>
        </w:rPr>
      </w:pPr>
      <w:del w:id="137" w:author="Martin Lindström" w:date="2016-11-16T21:53:00Z">
        <w:r w:rsidDel="00456FF1">
          <w:rPr>
            <w:noProof/>
          </w:rPr>
          <w:delText>2.1</w:delText>
        </w:r>
        <w:r w:rsidDel="00456FF1">
          <w:rPr>
            <w:rFonts w:asciiTheme="minorHAnsi" w:eastAsiaTheme="minorEastAsia" w:hAnsiTheme="minorHAnsi" w:cstheme="minorBidi"/>
            <w:b w:val="0"/>
            <w:bCs w:val="0"/>
            <w:smallCaps w:val="0"/>
            <w:noProof/>
            <w:color w:val="auto"/>
            <w:kern w:val="0"/>
            <w:sz w:val="24"/>
            <w:szCs w:val="24"/>
            <w:lang w:eastAsia="ja-JP"/>
          </w:rPr>
          <w:tab/>
        </w:r>
        <w:r w:rsidDel="00456FF1">
          <w:rPr>
            <w:noProof/>
          </w:rPr>
          <w:delText>SAML-profiler</w:delText>
        </w:r>
        <w:r w:rsidDel="00456FF1">
          <w:rPr>
            <w:noProof/>
          </w:rPr>
          <w:tab/>
        </w:r>
      </w:del>
    </w:p>
    <w:p w14:paraId="5D04E70F" w14:textId="75C7AE92" w:rsidR="00A61E6F" w:rsidDel="00456FF1" w:rsidRDefault="00A61E6F">
      <w:pPr>
        <w:pStyle w:val="TOC3"/>
        <w:tabs>
          <w:tab w:val="left" w:pos="696"/>
          <w:tab w:val="right" w:pos="9910"/>
        </w:tabs>
        <w:rPr>
          <w:del w:id="138" w:author="Martin Lindström" w:date="2016-11-16T21:53:00Z"/>
          <w:rFonts w:asciiTheme="minorHAnsi" w:eastAsiaTheme="minorEastAsia" w:hAnsiTheme="minorHAnsi" w:cstheme="minorBidi"/>
          <w:smallCaps w:val="0"/>
          <w:noProof/>
          <w:color w:val="auto"/>
          <w:kern w:val="0"/>
          <w:sz w:val="24"/>
          <w:szCs w:val="24"/>
          <w:lang w:eastAsia="ja-JP"/>
        </w:rPr>
      </w:pPr>
      <w:del w:id="139" w:author="Martin Lindström" w:date="2016-11-16T21:53:00Z">
        <w:r w:rsidDel="00456FF1">
          <w:rPr>
            <w:noProof/>
          </w:rPr>
          <w:delText>2.1.1</w:delText>
        </w:r>
        <w:r w:rsidDel="00456FF1">
          <w:rPr>
            <w:rFonts w:asciiTheme="minorHAnsi" w:eastAsiaTheme="minorEastAsia" w:hAnsiTheme="minorHAnsi" w:cstheme="minorBidi"/>
            <w:smallCaps w:val="0"/>
            <w:noProof/>
            <w:color w:val="auto"/>
            <w:kern w:val="0"/>
            <w:sz w:val="24"/>
            <w:szCs w:val="24"/>
            <w:lang w:eastAsia="ja-JP"/>
          </w:rPr>
          <w:tab/>
        </w:r>
        <w:r w:rsidDel="00456FF1">
          <w:rPr>
            <w:noProof/>
          </w:rPr>
          <w:delText>Specifikationer för anvisning (Discovery)</w:delText>
        </w:r>
        <w:r w:rsidDel="00456FF1">
          <w:rPr>
            <w:noProof/>
          </w:rPr>
          <w:tab/>
        </w:r>
      </w:del>
    </w:p>
    <w:p w14:paraId="2021258F" w14:textId="08810783" w:rsidR="00A61E6F" w:rsidDel="00456FF1" w:rsidRDefault="00A61E6F">
      <w:pPr>
        <w:pStyle w:val="TOC2"/>
        <w:tabs>
          <w:tab w:val="left" w:pos="552"/>
          <w:tab w:val="right" w:pos="9910"/>
        </w:tabs>
        <w:rPr>
          <w:del w:id="140" w:author="Martin Lindström" w:date="2016-11-16T21:53:00Z"/>
          <w:rFonts w:asciiTheme="minorHAnsi" w:eastAsiaTheme="minorEastAsia" w:hAnsiTheme="minorHAnsi" w:cstheme="minorBidi"/>
          <w:b w:val="0"/>
          <w:bCs w:val="0"/>
          <w:smallCaps w:val="0"/>
          <w:noProof/>
          <w:color w:val="auto"/>
          <w:kern w:val="0"/>
          <w:sz w:val="24"/>
          <w:szCs w:val="24"/>
          <w:lang w:eastAsia="ja-JP"/>
        </w:rPr>
      </w:pPr>
      <w:del w:id="141" w:author="Martin Lindström" w:date="2016-11-16T21:53:00Z">
        <w:r w:rsidDel="00456FF1">
          <w:rPr>
            <w:noProof/>
          </w:rPr>
          <w:delText>2.2</w:delText>
        </w:r>
        <w:r w:rsidDel="00456FF1">
          <w:rPr>
            <w:rFonts w:asciiTheme="minorHAnsi" w:eastAsiaTheme="minorEastAsia" w:hAnsiTheme="minorHAnsi" w:cstheme="minorBidi"/>
            <w:b w:val="0"/>
            <w:bCs w:val="0"/>
            <w:smallCaps w:val="0"/>
            <w:noProof/>
            <w:color w:val="auto"/>
            <w:kern w:val="0"/>
            <w:sz w:val="24"/>
            <w:szCs w:val="24"/>
            <w:lang w:eastAsia="ja-JP"/>
          </w:rPr>
          <w:tab/>
        </w:r>
        <w:r w:rsidDel="00456FF1">
          <w:rPr>
            <w:noProof/>
          </w:rPr>
          <w:delText>Specifikationer för identitetsfederationer för Svensk e-legitimation</w:delText>
        </w:r>
        <w:r w:rsidDel="00456FF1">
          <w:rPr>
            <w:noProof/>
          </w:rPr>
          <w:tab/>
        </w:r>
      </w:del>
    </w:p>
    <w:p w14:paraId="32AAAE99" w14:textId="5909D26D" w:rsidR="00A61E6F" w:rsidDel="00456FF1" w:rsidRDefault="00A61E6F">
      <w:pPr>
        <w:pStyle w:val="TOC3"/>
        <w:tabs>
          <w:tab w:val="left" w:pos="696"/>
          <w:tab w:val="right" w:pos="9910"/>
        </w:tabs>
        <w:rPr>
          <w:del w:id="142" w:author="Martin Lindström" w:date="2016-11-16T21:53:00Z"/>
          <w:rFonts w:asciiTheme="minorHAnsi" w:eastAsiaTheme="minorEastAsia" w:hAnsiTheme="minorHAnsi" w:cstheme="minorBidi"/>
          <w:smallCaps w:val="0"/>
          <w:noProof/>
          <w:color w:val="auto"/>
          <w:kern w:val="0"/>
          <w:sz w:val="24"/>
          <w:szCs w:val="24"/>
          <w:lang w:eastAsia="ja-JP"/>
        </w:rPr>
      </w:pPr>
      <w:del w:id="143" w:author="Martin Lindström" w:date="2016-11-16T21:53:00Z">
        <w:r w:rsidDel="00456FF1">
          <w:rPr>
            <w:noProof/>
          </w:rPr>
          <w:delText>2.2.1</w:delText>
        </w:r>
        <w:r w:rsidDel="00456FF1">
          <w:rPr>
            <w:rFonts w:asciiTheme="minorHAnsi" w:eastAsiaTheme="minorEastAsia" w:hAnsiTheme="minorHAnsi" w:cstheme="minorBidi"/>
            <w:smallCaps w:val="0"/>
            <w:noProof/>
            <w:color w:val="auto"/>
            <w:kern w:val="0"/>
            <w:sz w:val="24"/>
            <w:szCs w:val="24"/>
            <w:lang w:eastAsia="ja-JP"/>
          </w:rPr>
          <w:tab/>
        </w:r>
        <w:r w:rsidDel="00456FF1">
          <w:rPr>
            <w:noProof/>
          </w:rPr>
          <w:delText>Register för identifierare definierade av E-legitimationsnämnden</w:delText>
        </w:r>
        <w:r w:rsidDel="00456FF1">
          <w:rPr>
            <w:noProof/>
          </w:rPr>
          <w:tab/>
        </w:r>
      </w:del>
    </w:p>
    <w:p w14:paraId="58F900A4" w14:textId="68DA9562" w:rsidR="00A61E6F" w:rsidDel="00456FF1" w:rsidRDefault="00A61E6F">
      <w:pPr>
        <w:pStyle w:val="TOC3"/>
        <w:tabs>
          <w:tab w:val="left" w:pos="696"/>
          <w:tab w:val="right" w:pos="9910"/>
        </w:tabs>
        <w:rPr>
          <w:del w:id="144" w:author="Martin Lindström" w:date="2016-11-16T21:53:00Z"/>
          <w:rFonts w:asciiTheme="minorHAnsi" w:eastAsiaTheme="minorEastAsia" w:hAnsiTheme="minorHAnsi" w:cstheme="minorBidi"/>
          <w:smallCaps w:val="0"/>
          <w:noProof/>
          <w:color w:val="auto"/>
          <w:kern w:val="0"/>
          <w:sz w:val="24"/>
          <w:szCs w:val="24"/>
          <w:lang w:eastAsia="ja-JP"/>
        </w:rPr>
      </w:pPr>
      <w:del w:id="145" w:author="Martin Lindström" w:date="2016-11-16T21:53:00Z">
        <w:r w:rsidDel="00456FF1">
          <w:rPr>
            <w:noProof/>
          </w:rPr>
          <w:delText>2.2.2</w:delText>
        </w:r>
        <w:r w:rsidDel="00456FF1">
          <w:rPr>
            <w:rFonts w:asciiTheme="minorHAnsi" w:eastAsiaTheme="minorEastAsia" w:hAnsiTheme="minorHAnsi" w:cstheme="minorBidi"/>
            <w:smallCaps w:val="0"/>
            <w:noProof/>
            <w:color w:val="auto"/>
            <w:kern w:val="0"/>
            <w:sz w:val="24"/>
            <w:szCs w:val="24"/>
            <w:lang w:eastAsia="ja-JP"/>
          </w:rPr>
          <w:tab/>
        </w:r>
        <w:r w:rsidDel="00456FF1">
          <w:rPr>
            <w:noProof/>
          </w:rPr>
          <w:delText>Attributspecifikation</w:delText>
        </w:r>
        <w:r w:rsidDel="00456FF1">
          <w:rPr>
            <w:noProof/>
          </w:rPr>
          <w:tab/>
        </w:r>
      </w:del>
    </w:p>
    <w:p w14:paraId="639A8458" w14:textId="24A1BF1F" w:rsidR="00A61E6F" w:rsidDel="00456FF1" w:rsidRDefault="00A61E6F">
      <w:pPr>
        <w:pStyle w:val="TOC3"/>
        <w:tabs>
          <w:tab w:val="left" w:pos="696"/>
          <w:tab w:val="right" w:pos="9910"/>
        </w:tabs>
        <w:rPr>
          <w:del w:id="146" w:author="Martin Lindström" w:date="2016-11-16T21:53:00Z"/>
          <w:rFonts w:asciiTheme="minorHAnsi" w:eastAsiaTheme="minorEastAsia" w:hAnsiTheme="minorHAnsi" w:cstheme="minorBidi"/>
          <w:smallCaps w:val="0"/>
          <w:noProof/>
          <w:color w:val="auto"/>
          <w:kern w:val="0"/>
          <w:sz w:val="24"/>
          <w:szCs w:val="24"/>
          <w:lang w:eastAsia="ja-JP"/>
        </w:rPr>
      </w:pPr>
      <w:del w:id="147" w:author="Martin Lindström" w:date="2016-11-16T21:53:00Z">
        <w:r w:rsidDel="00456FF1">
          <w:rPr>
            <w:noProof/>
          </w:rPr>
          <w:delText>2.2.3</w:delText>
        </w:r>
        <w:r w:rsidDel="00456FF1">
          <w:rPr>
            <w:rFonts w:asciiTheme="minorHAnsi" w:eastAsiaTheme="minorEastAsia" w:hAnsiTheme="minorHAnsi" w:cstheme="minorBidi"/>
            <w:smallCaps w:val="0"/>
            <w:noProof/>
            <w:color w:val="auto"/>
            <w:kern w:val="0"/>
            <w:sz w:val="24"/>
            <w:szCs w:val="24"/>
            <w:lang w:eastAsia="ja-JP"/>
          </w:rPr>
          <w:tab/>
        </w:r>
        <w:r w:rsidDel="00456FF1">
          <w:rPr>
            <w:noProof/>
          </w:rPr>
          <w:delText>Specifikationer av entitetskategorier</w:delText>
        </w:r>
        <w:r w:rsidDel="00456FF1">
          <w:rPr>
            <w:noProof/>
          </w:rPr>
          <w:tab/>
        </w:r>
      </w:del>
    </w:p>
    <w:p w14:paraId="39D40BF8" w14:textId="6C2DDF07" w:rsidR="00A61E6F" w:rsidDel="00456FF1" w:rsidRDefault="00A61E6F">
      <w:pPr>
        <w:pStyle w:val="TOC2"/>
        <w:tabs>
          <w:tab w:val="left" w:pos="552"/>
          <w:tab w:val="right" w:pos="9910"/>
        </w:tabs>
        <w:rPr>
          <w:del w:id="148" w:author="Martin Lindström" w:date="2016-11-16T21:53:00Z"/>
          <w:rFonts w:asciiTheme="minorHAnsi" w:eastAsiaTheme="minorEastAsia" w:hAnsiTheme="minorHAnsi" w:cstheme="minorBidi"/>
          <w:b w:val="0"/>
          <w:bCs w:val="0"/>
          <w:smallCaps w:val="0"/>
          <w:noProof/>
          <w:color w:val="auto"/>
          <w:kern w:val="0"/>
          <w:sz w:val="24"/>
          <w:szCs w:val="24"/>
          <w:lang w:eastAsia="ja-JP"/>
        </w:rPr>
      </w:pPr>
      <w:del w:id="149" w:author="Martin Lindström" w:date="2016-11-16T21:53:00Z">
        <w:r w:rsidDel="00456FF1">
          <w:rPr>
            <w:noProof/>
          </w:rPr>
          <w:delText>2.3</w:delText>
        </w:r>
        <w:r w:rsidDel="00456FF1">
          <w:rPr>
            <w:rFonts w:asciiTheme="minorHAnsi" w:eastAsiaTheme="minorEastAsia" w:hAnsiTheme="minorHAnsi" w:cstheme="minorBidi"/>
            <w:b w:val="0"/>
            <w:bCs w:val="0"/>
            <w:smallCaps w:val="0"/>
            <w:noProof/>
            <w:color w:val="auto"/>
            <w:kern w:val="0"/>
            <w:sz w:val="24"/>
            <w:szCs w:val="24"/>
            <w:lang w:eastAsia="ja-JP"/>
          </w:rPr>
          <w:tab/>
        </w:r>
        <w:r w:rsidDel="00456FF1">
          <w:rPr>
            <w:noProof/>
          </w:rPr>
          <w:delText>Specifikationer för Underskriftstjänst</w:delText>
        </w:r>
        <w:r w:rsidDel="00456FF1">
          <w:rPr>
            <w:noProof/>
          </w:rPr>
          <w:tab/>
        </w:r>
      </w:del>
    </w:p>
    <w:p w14:paraId="16DC076E" w14:textId="36D1F66C" w:rsidR="00A61E6F" w:rsidDel="00456FF1" w:rsidRDefault="00A61E6F">
      <w:pPr>
        <w:pStyle w:val="TOC1"/>
        <w:tabs>
          <w:tab w:val="left" w:pos="370"/>
          <w:tab w:val="right" w:pos="9910"/>
        </w:tabs>
        <w:rPr>
          <w:del w:id="150" w:author="Martin Lindström" w:date="2016-11-16T21:53:00Z"/>
          <w:rFonts w:asciiTheme="minorHAnsi" w:eastAsiaTheme="minorEastAsia" w:hAnsiTheme="minorHAnsi" w:cstheme="minorBidi"/>
          <w:b w:val="0"/>
          <w:bCs w:val="0"/>
          <w:caps w:val="0"/>
          <w:noProof/>
          <w:color w:val="auto"/>
          <w:kern w:val="0"/>
          <w:sz w:val="24"/>
          <w:szCs w:val="24"/>
          <w:u w:val="none"/>
          <w:lang w:eastAsia="ja-JP"/>
        </w:rPr>
      </w:pPr>
      <w:del w:id="151" w:author="Martin Lindström" w:date="2016-11-16T21:53:00Z">
        <w:r w:rsidDel="00456FF1">
          <w:rPr>
            <w:noProof/>
          </w:rPr>
          <w:delText>3</w:delText>
        </w:r>
        <w:r w:rsidDel="00456FF1">
          <w:rPr>
            <w:rFonts w:asciiTheme="minorHAnsi" w:eastAsiaTheme="minorEastAsia" w:hAnsiTheme="minorHAnsi" w:cstheme="minorBidi"/>
            <w:b w:val="0"/>
            <w:bCs w:val="0"/>
            <w:caps w:val="0"/>
            <w:noProof/>
            <w:color w:val="auto"/>
            <w:kern w:val="0"/>
            <w:sz w:val="24"/>
            <w:szCs w:val="24"/>
            <w:u w:val="none"/>
            <w:lang w:eastAsia="ja-JP"/>
          </w:rPr>
          <w:tab/>
        </w:r>
        <w:r w:rsidDel="00456FF1">
          <w:rPr>
            <w:noProof/>
          </w:rPr>
          <w:delText>Referenslista</w:delText>
        </w:r>
        <w:r w:rsidDel="00456FF1">
          <w:rPr>
            <w:noProof/>
          </w:rPr>
          <w:tab/>
        </w:r>
      </w:del>
    </w:p>
    <w:p w14:paraId="1215D4BD" w14:textId="2FE74FD9" w:rsidR="00A61E6F" w:rsidDel="00456FF1" w:rsidRDefault="00A61E6F">
      <w:pPr>
        <w:pStyle w:val="TOC2"/>
        <w:tabs>
          <w:tab w:val="left" w:pos="552"/>
          <w:tab w:val="right" w:pos="9910"/>
        </w:tabs>
        <w:rPr>
          <w:del w:id="152" w:author="Martin Lindström" w:date="2016-11-16T21:53:00Z"/>
          <w:rFonts w:asciiTheme="minorHAnsi" w:eastAsiaTheme="minorEastAsia" w:hAnsiTheme="minorHAnsi" w:cstheme="minorBidi"/>
          <w:b w:val="0"/>
          <w:bCs w:val="0"/>
          <w:smallCaps w:val="0"/>
          <w:noProof/>
          <w:color w:val="auto"/>
          <w:kern w:val="0"/>
          <w:sz w:val="24"/>
          <w:szCs w:val="24"/>
          <w:lang w:eastAsia="ja-JP"/>
        </w:rPr>
      </w:pPr>
      <w:del w:id="153" w:author="Martin Lindström" w:date="2016-11-16T21:53:00Z">
        <w:r w:rsidDel="00456FF1">
          <w:rPr>
            <w:noProof/>
          </w:rPr>
          <w:delText>3.1</w:delText>
        </w:r>
        <w:r w:rsidDel="00456FF1">
          <w:rPr>
            <w:rFonts w:asciiTheme="minorHAnsi" w:eastAsiaTheme="minorEastAsia" w:hAnsiTheme="minorHAnsi" w:cstheme="minorBidi"/>
            <w:b w:val="0"/>
            <w:bCs w:val="0"/>
            <w:smallCaps w:val="0"/>
            <w:noProof/>
            <w:color w:val="auto"/>
            <w:kern w:val="0"/>
            <w:sz w:val="24"/>
            <w:szCs w:val="24"/>
            <w:lang w:eastAsia="ja-JP"/>
          </w:rPr>
          <w:tab/>
        </w:r>
        <w:r w:rsidDel="00456FF1">
          <w:rPr>
            <w:noProof/>
          </w:rPr>
          <w:delText>E-legitimationsnämnden</w:delText>
        </w:r>
        <w:r w:rsidDel="00456FF1">
          <w:rPr>
            <w:noProof/>
          </w:rPr>
          <w:tab/>
        </w:r>
      </w:del>
    </w:p>
    <w:p w14:paraId="6A8F1EF7" w14:textId="57EEFDAA" w:rsidR="00A61E6F" w:rsidDel="00456FF1" w:rsidRDefault="00A61E6F">
      <w:pPr>
        <w:pStyle w:val="TOC2"/>
        <w:tabs>
          <w:tab w:val="left" w:pos="552"/>
          <w:tab w:val="right" w:pos="9910"/>
        </w:tabs>
        <w:rPr>
          <w:del w:id="154" w:author="Martin Lindström" w:date="2016-11-16T21:53:00Z"/>
          <w:rFonts w:asciiTheme="minorHAnsi" w:eastAsiaTheme="minorEastAsia" w:hAnsiTheme="minorHAnsi" w:cstheme="minorBidi"/>
          <w:b w:val="0"/>
          <w:bCs w:val="0"/>
          <w:smallCaps w:val="0"/>
          <w:noProof/>
          <w:color w:val="auto"/>
          <w:kern w:val="0"/>
          <w:sz w:val="24"/>
          <w:szCs w:val="24"/>
          <w:lang w:eastAsia="ja-JP"/>
        </w:rPr>
      </w:pPr>
      <w:del w:id="155" w:author="Martin Lindström" w:date="2016-11-16T21:53:00Z">
        <w:r w:rsidDel="00456FF1">
          <w:rPr>
            <w:noProof/>
          </w:rPr>
          <w:delText>3.2</w:delText>
        </w:r>
        <w:r w:rsidDel="00456FF1">
          <w:rPr>
            <w:rFonts w:asciiTheme="minorHAnsi" w:eastAsiaTheme="minorEastAsia" w:hAnsiTheme="minorHAnsi" w:cstheme="minorBidi"/>
            <w:b w:val="0"/>
            <w:bCs w:val="0"/>
            <w:smallCaps w:val="0"/>
            <w:noProof/>
            <w:color w:val="auto"/>
            <w:kern w:val="0"/>
            <w:sz w:val="24"/>
            <w:szCs w:val="24"/>
            <w:lang w:eastAsia="ja-JP"/>
          </w:rPr>
          <w:tab/>
        </w:r>
        <w:r w:rsidDel="00456FF1">
          <w:rPr>
            <w:noProof/>
          </w:rPr>
          <w:delText>Övriga referenser</w:delText>
        </w:r>
        <w:r w:rsidDel="00456FF1">
          <w:rPr>
            <w:noProof/>
          </w:rPr>
          <w:tab/>
        </w:r>
      </w:del>
    </w:p>
    <w:p w14:paraId="0FA3CE70" w14:textId="068647B1" w:rsidR="00A61E6F" w:rsidDel="00456FF1" w:rsidRDefault="00A61E6F">
      <w:pPr>
        <w:pStyle w:val="TOC1"/>
        <w:tabs>
          <w:tab w:val="left" w:pos="370"/>
          <w:tab w:val="right" w:pos="9910"/>
        </w:tabs>
        <w:rPr>
          <w:del w:id="156" w:author="Martin Lindström" w:date="2016-11-16T21:53:00Z"/>
          <w:rFonts w:asciiTheme="minorHAnsi" w:eastAsiaTheme="minorEastAsia" w:hAnsiTheme="minorHAnsi" w:cstheme="minorBidi"/>
          <w:b w:val="0"/>
          <w:bCs w:val="0"/>
          <w:caps w:val="0"/>
          <w:noProof/>
          <w:color w:val="auto"/>
          <w:kern w:val="0"/>
          <w:sz w:val="24"/>
          <w:szCs w:val="24"/>
          <w:u w:val="none"/>
          <w:lang w:eastAsia="ja-JP"/>
        </w:rPr>
      </w:pPr>
      <w:del w:id="157" w:author="Martin Lindström" w:date="2016-11-16T21:53:00Z">
        <w:r w:rsidDel="00456FF1">
          <w:rPr>
            <w:noProof/>
          </w:rPr>
          <w:delText>4</w:delText>
        </w:r>
        <w:r w:rsidDel="00456FF1">
          <w:rPr>
            <w:rFonts w:asciiTheme="minorHAnsi" w:eastAsiaTheme="minorEastAsia" w:hAnsiTheme="minorHAnsi" w:cstheme="minorBidi"/>
            <w:b w:val="0"/>
            <w:bCs w:val="0"/>
            <w:caps w:val="0"/>
            <w:noProof/>
            <w:color w:val="auto"/>
            <w:kern w:val="0"/>
            <w:sz w:val="24"/>
            <w:szCs w:val="24"/>
            <w:u w:val="none"/>
            <w:lang w:eastAsia="ja-JP"/>
          </w:rPr>
          <w:tab/>
        </w:r>
        <w:r w:rsidDel="00456FF1">
          <w:rPr>
            <w:noProof/>
          </w:rPr>
          <w:delText>Ändringar mellan versioner</w:delText>
        </w:r>
        <w:r w:rsidDel="00456FF1">
          <w:rPr>
            <w:noProof/>
          </w:rPr>
          <w:tab/>
        </w:r>
      </w:del>
    </w:p>
    <w:p w14:paraId="7E4224CF" w14:textId="77777777" w:rsidR="00954A5A" w:rsidRDefault="00954A5A" w:rsidP="00954A5A">
      <w:pPr>
        <w:pStyle w:val="Heading1"/>
        <w:numPr>
          <w:ilvl w:val="0"/>
          <w:numId w:val="0"/>
        </w:numPr>
        <w:ind w:left="432" w:hanging="432"/>
      </w:pPr>
      <w:r w:rsidRPr="006C4EAB">
        <w:rPr>
          <w:lang w:val="en-US"/>
        </w:rPr>
        <w:fldChar w:fldCharType="end"/>
      </w:r>
    </w:p>
    <w:p w14:paraId="4A8B2564" w14:textId="77777777" w:rsidR="00CF0292" w:rsidRDefault="00954A5A" w:rsidP="008B4498">
      <w:pPr>
        <w:pStyle w:val="Heading1"/>
      </w:pPr>
      <w:r>
        <w:br w:type="page"/>
      </w:r>
      <w:bookmarkStart w:id="158" w:name="_Toc341004370"/>
      <w:r w:rsidR="00CF0292">
        <w:lastRenderedPageBreak/>
        <w:t>Introduktion</w:t>
      </w:r>
      <w:bookmarkEnd w:id="158"/>
    </w:p>
    <w:p w14:paraId="57264179" w14:textId="222BD38F" w:rsidR="00373161" w:rsidRPr="00833C94" w:rsidRDefault="00F773B3" w:rsidP="00F773B3">
      <w:pPr>
        <w:pStyle w:val="Heading2"/>
      </w:pPr>
      <w:del w:id="159" w:author="Martin Lindström" w:date="2016-11-16T21:18:00Z">
        <w:r w:rsidDel="004827CA">
          <w:delText>I</w:delText>
        </w:r>
        <w:r w:rsidRPr="00F773B3" w:rsidDel="004827CA">
          <w:delText>dentitetsfederationer</w:delText>
        </w:r>
        <w:r w:rsidDel="004827CA">
          <w:delText xml:space="preserve"> </w:delText>
        </w:r>
        <w:bookmarkEnd w:id="9"/>
        <w:r w:rsidR="00373161" w:rsidDel="004827CA">
          <w:delText>för Svensk e-legitimation</w:delText>
        </w:r>
      </w:del>
      <w:bookmarkStart w:id="160" w:name="_Toc341004371"/>
      <w:ins w:id="161" w:author="Martin Lindström" w:date="2016-11-16T21:18:00Z">
        <w:r w:rsidR="004827CA">
          <w:t>Översikt</w:t>
        </w:r>
      </w:ins>
      <w:bookmarkEnd w:id="160"/>
    </w:p>
    <w:p w14:paraId="71AA981E" w14:textId="3FC69C22" w:rsidR="00373161" w:rsidRPr="003E056C" w:rsidRDefault="00373161" w:rsidP="003E056C">
      <w:del w:id="162" w:author="Eva Sartorius" w:date="2016-11-15T09:19:00Z">
        <w:r w:rsidRPr="003E056C" w:rsidDel="00FF4272">
          <w:delText xml:space="preserve">Det </w:delText>
        </w:r>
      </w:del>
      <w:ins w:id="163" w:author="Eva Sartorius" w:date="2016-11-15T09:19:00Z">
        <w:r w:rsidR="00FF4272">
          <w:t>E-legitimationsnämndens</w:t>
        </w:r>
        <w:r w:rsidR="00FF4272" w:rsidRPr="003E056C">
          <w:t xml:space="preserve"> </w:t>
        </w:r>
      </w:ins>
      <w:r w:rsidRPr="003E056C">
        <w:t>tekniska ramverk</w:t>
      </w:r>
      <w:del w:id="164" w:author="Eva Sartorius" w:date="2016-11-15T09:19:00Z">
        <w:r w:rsidRPr="003E056C" w:rsidDel="00FF4272">
          <w:delText>et för Svensk e-legitimation</w:delText>
        </w:r>
      </w:del>
      <w:r w:rsidRPr="003E056C">
        <w:t xml:space="preserve"> </w:t>
      </w:r>
      <w:r w:rsidR="00FB71FA">
        <w:t>är anpassat för</w:t>
      </w:r>
      <w:r w:rsidRPr="003E056C">
        <w:t xml:space="preserve"> </w:t>
      </w:r>
      <w:del w:id="165" w:author="Eva Sartorius" w:date="2016-11-15T09:20:00Z">
        <w:r w:rsidR="00EC4DA7" w:rsidDel="00FF4272">
          <w:delText xml:space="preserve">särskilda s.k. </w:delText>
        </w:r>
      </w:del>
      <w:r w:rsidR="00EC4DA7">
        <w:t xml:space="preserve">identitetsfederationer </w:t>
      </w:r>
      <w:r w:rsidR="000774E7">
        <w:t xml:space="preserve">som </w:t>
      </w:r>
      <w:r w:rsidRPr="003E056C">
        <w:t>basera</w:t>
      </w:r>
      <w:r w:rsidR="000774E7">
        <w:t>s</w:t>
      </w:r>
      <w:r w:rsidRPr="003E056C">
        <w:t xml:space="preserve"> på </w:t>
      </w:r>
      <w:del w:id="166" w:author="Martin Lindström" w:date="2016-11-16T21:19:00Z">
        <w:r w:rsidRPr="003E056C" w:rsidDel="00C40523">
          <w:delText xml:space="preserve">standardprotokollet </w:delText>
        </w:r>
      </w:del>
      <w:r w:rsidRPr="003E056C">
        <w:t>SAML 2.0</w:t>
      </w:r>
      <w:del w:id="167" w:author="Eva Sartorius" w:date="2016-11-15T09:20:00Z">
        <w:r w:rsidR="00EC4DA7" w:rsidDel="00FF4272">
          <w:delText xml:space="preserve"> och </w:delText>
        </w:r>
        <w:r w:rsidR="000774E7" w:rsidDel="00FF4272">
          <w:delText>Svensk e-legitimation (</w:delText>
        </w:r>
        <w:r w:rsidR="00EC4DA7" w:rsidDel="00FF4272">
          <w:delText>identitets</w:delText>
        </w:r>
        <w:r w:rsidR="00EC4DA7" w:rsidRPr="00C611D5" w:rsidDel="00FF4272">
          <w:delText>federation</w:delText>
        </w:r>
        <w:r w:rsidR="00EC4DA7" w:rsidDel="00FF4272">
          <w:delText>er</w:delText>
        </w:r>
        <w:r w:rsidR="00EC4DA7" w:rsidRPr="003E056C" w:rsidDel="00FF4272">
          <w:delText xml:space="preserve"> för Svensk e-legitimation</w:delText>
        </w:r>
        <w:r w:rsidR="000774E7" w:rsidDel="00FF4272">
          <w:delText>)</w:delText>
        </w:r>
        <w:r w:rsidRPr="003E056C" w:rsidDel="00FF4272">
          <w:delText xml:space="preserve">. </w:delText>
        </w:r>
      </w:del>
      <w:ins w:id="168" w:author="Eva Sartorius" w:date="2016-11-15T09:20:00Z">
        <w:r w:rsidR="00FF4272">
          <w:t>.</w:t>
        </w:r>
      </w:ins>
    </w:p>
    <w:p w14:paraId="389ABCF2" w14:textId="77777777" w:rsidR="00373161" w:rsidRPr="003E056C" w:rsidRDefault="00373161" w:rsidP="003E056C"/>
    <w:p w14:paraId="234F681B" w14:textId="3E6CDCDD" w:rsidR="00FB71FA" w:rsidRDefault="00373161" w:rsidP="003E056C">
      <w:del w:id="169" w:author="Eva Sartorius" w:date="2016-11-15T09:20:00Z">
        <w:r w:rsidRPr="003E056C" w:rsidDel="00FF4272">
          <w:delText xml:space="preserve">Den största skillnaden </w:delText>
        </w:r>
        <w:r w:rsidR="00CF6E95" w:rsidDel="00FF4272">
          <w:delText xml:space="preserve">i </w:delText>
        </w:r>
        <w:r w:rsidR="00CF6E95" w:rsidRPr="003E056C" w:rsidDel="00FF4272">
          <w:delText>förhå</w:delText>
        </w:r>
        <w:r w:rsidR="00CF6E95" w:rsidRPr="003E056C" w:rsidDel="00FF4272">
          <w:delText>l</w:delText>
        </w:r>
        <w:r w:rsidR="00CF6E95" w:rsidRPr="003E056C" w:rsidDel="00FF4272">
          <w:delText xml:space="preserve">lande till </w:delText>
        </w:r>
        <w:r w:rsidR="00CF6E95" w:rsidDel="00FF4272">
          <w:delText>tidigare lösningar</w:delText>
        </w:r>
        <w:r w:rsidR="00F4497E" w:rsidDel="00FF4272">
          <w:delText xml:space="preserve"> för elektronisk legitimering</w:delText>
        </w:r>
        <w:r w:rsidR="00CF6E95" w:rsidDel="00FF4272">
          <w:delText xml:space="preserve"> </w:delText>
        </w:r>
        <w:r w:rsidRPr="003E056C" w:rsidDel="00FF4272">
          <w:delText>är att e-tjänster inte kommer i direkt kontakt med användarnas e-legitimationer utan istället</w:delText>
        </w:r>
      </w:del>
      <w:ins w:id="170" w:author="Eva Sartorius" w:date="2016-11-15T09:20:00Z">
        <w:r w:rsidR="00FF4272">
          <w:t>Förlitande parter</w:t>
        </w:r>
      </w:ins>
      <w:r w:rsidRPr="003E056C">
        <w:t xml:space="preserve"> </w:t>
      </w:r>
      <w:del w:id="171" w:author="Martin Lindström" w:date="2016-11-16T21:20:00Z">
        <w:r w:rsidRPr="003E056C" w:rsidDel="00471A48">
          <w:delText xml:space="preserve">får </w:delText>
        </w:r>
      </w:del>
      <w:ins w:id="172" w:author="Martin Lindström" w:date="2016-11-16T21:20:00Z">
        <w:r w:rsidR="00471A48">
          <w:t>erhåller</w:t>
        </w:r>
      </w:ins>
      <w:del w:id="173" w:author="Martin Lindström" w:date="2016-11-16T21:20:00Z">
        <w:r w:rsidRPr="003E056C" w:rsidDel="00471A48">
          <w:delText>ett</w:delText>
        </w:r>
      </w:del>
      <w:r w:rsidRPr="003E056C">
        <w:t xml:space="preserve"> identitetsintyg i ett standardiserat format från en </w:t>
      </w:r>
      <w:ins w:id="174" w:author="Eva Sartorius" w:date="2016-11-15T09:29:00Z">
        <w:r w:rsidR="00E43CCB">
          <w:t xml:space="preserve">identitetsintygstjänst, i detta ramverk benämnd </w:t>
        </w:r>
      </w:ins>
      <w:r w:rsidRPr="003E056C">
        <w:t xml:space="preserve">legitimeringstjänst. Legitimeringstjänsterna </w:t>
      </w:r>
      <w:r w:rsidR="00D44077">
        <w:t>tillhandahålls</w:t>
      </w:r>
      <w:r w:rsidR="00D44077" w:rsidRPr="003E056C">
        <w:t xml:space="preserve"> </w:t>
      </w:r>
      <w:r w:rsidRPr="003E056C">
        <w:t>av</w:t>
      </w:r>
      <w:ins w:id="175" w:author="Martin Lindström" w:date="2016-11-16T21:21:00Z">
        <w:r w:rsidR="009D391E">
          <w:t>,</w:t>
        </w:r>
      </w:ins>
      <w:r w:rsidRPr="003E056C">
        <w:t xml:space="preserve"> </w:t>
      </w:r>
      <w:ins w:id="176" w:author="Eva Sartorius" w:date="2016-11-15T09:21:00Z">
        <w:r w:rsidR="00FF4272">
          <w:t>i federationen</w:t>
        </w:r>
      </w:ins>
      <w:ins w:id="177" w:author="Martin Lindström" w:date="2016-11-16T21:21:00Z">
        <w:r w:rsidR="009D391E">
          <w:t>,</w:t>
        </w:r>
      </w:ins>
      <w:ins w:id="178" w:author="Eva Sartorius" w:date="2016-11-15T09:21:00Z">
        <w:r w:rsidR="00FF4272">
          <w:t xml:space="preserve"> </w:t>
        </w:r>
      </w:ins>
      <w:r w:rsidRPr="003E056C">
        <w:t xml:space="preserve">godkända leverantörer av </w:t>
      </w:r>
      <w:ins w:id="179" w:author="Eva Sartorius" w:date="2016-11-15T09:21:00Z">
        <w:r w:rsidR="00FF4272">
          <w:t>intygs</w:t>
        </w:r>
      </w:ins>
      <w:del w:id="180" w:author="Eva Sartorius" w:date="2016-11-15T09:21:00Z">
        <w:r w:rsidRPr="003E056C" w:rsidDel="00FF4272">
          <w:delText>eID-</w:delText>
        </w:r>
      </w:del>
      <w:r w:rsidRPr="003E056C">
        <w:t>tjänster</w:t>
      </w:r>
      <w:del w:id="181" w:author="Eva Sartorius" w:date="2016-11-15T09:21:00Z">
        <w:r w:rsidRPr="003E056C" w:rsidDel="00FF4272">
          <w:delText xml:space="preserve"> vars tjänster i sin tur bygger på godkända utfärdare av Svensk e-legitimation</w:delText>
        </w:r>
      </w:del>
      <w:r w:rsidRPr="003E056C">
        <w:t>.</w:t>
      </w:r>
    </w:p>
    <w:p w14:paraId="3859A5A2" w14:textId="77777777" w:rsidR="00373161" w:rsidRPr="003E056C" w:rsidRDefault="00373161" w:rsidP="003E056C">
      <w:r w:rsidRPr="003E056C">
        <w:t xml:space="preserve"> </w:t>
      </w:r>
    </w:p>
    <w:p w14:paraId="6233F8D0" w14:textId="3E4F2C9E" w:rsidR="00373161" w:rsidRPr="003E056C" w:rsidRDefault="00F4497E" w:rsidP="003E056C">
      <w:r>
        <w:t>Det</w:t>
      </w:r>
      <w:ins w:id="182" w:author="Martin Lindström" w:date="2016-11-16T21:24:00Z">
        <w:r w:rsidR="008D29A9">
          <w:t>ta</w:t>
        </w:r>
      </w:ins>
      <w:r>
        <w:t xml:space="preserve"> innebär</w:t>
      </w:r>
      <w:r w:rsidR="00373161" w:rsidRPr="003E056C">
        <w:t xml:space="preserve"> </w:t>
      </w:r>
      <w:ins w:id="183" w:author="Martin Lindström" w:date="2016-11-16T21:24:00Z">
        <w:r w:rsidR="008D29A9">
          <w:t xml:space="preserve">också </w:t>
        </w:r>
      </w:ins>
      <w:r w:rsidR="00373161" w:rsidRPr="003E056C">
        <w:t xml:space="preserve">att e-tjänster som </w:t>
      </w:r>
      <w:r>
        <w:t>kräver</w:t>
      </w:r>
      <w:r w:rsidRPr="003E056C">
        <w:t xml:space="preserve"> </w:t>
      </w:r>
      <w:r w:rsidR="00373161" w:rsidRPr="003E056C">
        <w:t xml:space="preserve">underskrift inte längre behöver anpassas efter olika användares e-legitimationer för att skapa elektroniska underskrifter. Istället </w:t>
      </w:r>
      <w:del w:id="184" w:author="Martin Lindström" w:date="2016-11-16T21:25:00Z">
        <w:r w:rsidR="00373161" w:rsidRPr="003E056C" w:rsidDel="00AC6101">
          <w:delText xml:space="preserve">kan </w:delText>
        </w:r>
      </w:del>
      <w:ins w:id="185" w:author="Martin Lindström" w:date="2016-11-16T21:25:00Z">
        <w:r w:rsidR="00AC6101">
          <w:t>överlåter</w:t>
        </w:r>
        <w:r w:rsidR="00AC6101" w:rsidRPr="003E056C">
          <w:t xml:space="preserve"> </w:t>
        </w:r>
      </w:ins>
      <w:r w:rsidR="00373161" w:rsidRPr="003E056C">
        <w:t xml:space="preserve">e-tjänsten </w:t>
      </w:r>
      <w:del w:id="186" w:author="Martin Lindström" w:date="2016-11-16T21:25:00Z">
        <w:r w:rsidR="00373161" w:rsidRPr="003E056C" w:rsidDel="00AC6101">
          <w:delText xml:space="preserve">överlåta </w:delText>
        </w:r>
      </w:del>
      <w:r w:rsidR="00373161" w:rsidRPr="003E056C">
        <w:t xml:space="preserve">detta till en underskriftstjänst där användare med stöd av </w:t>
      </w:r>
      <w:del w:id="187" w:author="Eva Sartorius" w:date="2016-11-15T09:22:00Z">
        <w:r w:rsidR="00373161" w:rsidRPr="003E056C" w:rsidDel="00FF4272">
          <w:delText>Svensk e-legitimation</w:delText>
        </w:r>
      </w:del>
      <w:ins w:id="188" w:author="Eva Sartorius" w:date="2016-11-15T09:22:00Z">
        <w:r w:rsidR="00FF4272">
          <w:t>legitimering via intygstjänsten</w:t>
        </w:r>
      </w:ins>
      <w:r w:rsidR="00373161" w:rsidRPr="003E056C">
        <w:t xml:space="preserve"> ges möjlighet att underteckna elektroniska handlin</w:t>
      </w:r>
      <w:r w:rsidR="00373161" w:rsidRPr="003E056C">
        <w:t>g</w:t>
      </w:r>
      <w:r w:rsidR="00373161" w:rsidRPr="003E056C">
        <w:t>ar.</w:t>
      </w:r>
    </w:p>
    <w:p w14:paraId="7EDD2FE8" w14:textId="77777777" w:rsidR="00373161" w:rsidRPr="003E056C" w:rsidRDefault="00373161" w:rsidP="003E056C"/>
    <w:p w14:paraId="0683CA26" w14:textId="35BDDDDD" w:rsidR="00373161" w:rsidRPr="003E056C" w:rsidRDefault="00373161" w:rsidP="003E056C">
      <w:r w:rsidRPr="003E056C">
        <w:t xml:space="preserve">Inom </w:t>
      </w:r>
      <w:del w:id="189" w:author="Eva Sartorius" w:date="2016-11-15T09:23:00Z">
        <w:r w:rsidRPr="003E056C" w:rsidDel="00FF4272">
          <w:delText xml:space="preserve">infrastrukturen för Svensk e-legitimation </w:delText>
        </w:r>
      </w:del>
      <w:ins w:id="190" w:author="Eva Sartorius" w:date="2016-11-15T09:23:00Z">
        <w:r w:rsidR="00FF4272">
          <w:t xml:space="preserve">federationen </w:t>
        </w:r>
      </w:ins>
      <w:r w:rsidRPr="003E056C">
        <w:t xml:space="preserve">intar e-tjänster </w:t>
      </w:r>
      <w:ins w:id="191" w:author="Eva Sartorius" w:date="2016-11-15T09:23:00Z">
        <w:r w:rsidR="00FF4272">
          <w:t xml:space="preserve">och motsvarande </w:t>
        </w:r>
      </w:ins>
      <w:ins w:id="192" w:author="Eva Sartorius" w:date="2016-11-15T09:24:00Z">
        <w:r w:rsidR="00FF4272">
          <w:t xml:space="preserve">förlitande parter </w:t>
        </w:r>
      </w:ins>
      <w:r w:rsidRPr="003E056C">
        <w:t xml:space="preserve">rollen som Service Provider (SP) medan legitimeringstjänster som utfärdar identitetsintyg intar rollen som </w:t>
      </w:r>
      <w:r w:rsidRPr="009D391E">
        <w:rPr>
          <w:lang w:val="en-GB"/>
        </w:rPr>
        <w:t>Identity</w:t>
      </w:r>
      <w:r w:rsidRPr="002F2F14">
        <w:t xml:space="preserve"> Provider</w:t>
      </w:r>
      <w:r w:rsidRPr="003E056C">
        <w:t xml:space="preserve"> (IdP) och därmed den som autentiserar användaren, oavsett mot vilken e-tjänst som användaren legitimerar sig. </w:t>
      </w:r>
      <w:del w:id="193" w:author="Eva Sartorius" w:date="2016-11-15T09:24:00Z">
        <w:r w:rsidRPr="003E056C" w:rsidDel="00FF4272">
          <w:delText xml:space="preserve">Anvisningstjänstens, Discovery Service (DS), uppgift är att avlasta de enskilda e-tjänsterna inom federationen från att själva implementera stöd för hur användaren väljer legitimeringstjänst. </w:delText>
        </w:r>
      </w:del>
    </w:p>
    <w:p w14:paraId="08EED8D1" w14:textId="77777777" w:rsidR="00F773B3" w:rsidRPr="003E056C" w:rsidRDefault="00F773B3" w:rsidP="003E056C"/>
    <w:p w14:paraId="4E008891" w14:textId="471D7C7B" w:rsidR="00373161" w:rsidRPr="003E056C" w:rsidRDefault="00373161" w:rsidP="003E056C">
      <w:r w:rsidRPr="003E056C">
        <w:t xml:space="preserve">För de fall där e-tjänsten behöver mer information om användaren t ex. uppgift om juridisk behörighet, kan en fråga ställas till en attributtjänst, </w:t>
      </w:r>
      <w:r w:rsidRPr="0044375E">
        <w:rPr>
          <w:lang w:val="en-GB"/>
        </w:rPr>
        <w:t>Attribute Authority</w:t>
      </w:r>
      <w:r w:rsidRPr="003E056C">
        <w:t xml:space="preserve"> (AA)</w:t>
      </w:r>
      <w:ins w:id="194" w:author="Martin Lindström" w:date="2016-11-16T21:26:00Z">
        <w:r w:rsidR="0044375E">
          <w:t>,</w:t>
        </w:r>
      </w:ins>
      <w:ins w:id="195" w:author="Eva Sartorius" w:date="2016-11-15T09:38:00Z">
        <w:r w:rsidR="00972E5B">
          <w:t xml:space="preserve"> inom federationen</w:t>
        </w:r>
      </w:ins>
      <w:ins w:id="196" w:author="Eva Sartorius" w:date="2016-11-15T09:24:00Z">
        <w:r w:rsidR="00E97787">
          <w:t xml:space="preserve">, </w:t>
        </w:r>
      </w:ins>
      <w:ins w:id="197" w:author="Eva Sartorius" w:date="2016-11-15T09:38:00Z">
        <w:r w:rsidR="00972E5B">
          <w:t xml:space="preserve">om </w:t>
        </w:r>
      </w:ins>
      <w:ins w:id="198" w:author="Eva Sartorius" w:date="2016-11-15T09:39:00Z">
        <w:r w:rsidR="00972E5B">
          <w:t>sådan</w:t>
        </w:r>
      </w:ins>
      <w:ins w:id="199" w:author="Eva Sartorius" w:date="2016-11-15T09:38:00Z">
        <w:r w:rsidR="00E97787">
          <w:t xml:space="preserve"> relevant attributtjänst finns</w:t>
        </w:r>
      </w:ins>
      <w:r w:rsidRPr="003E056C">
        <w:t>. Genom en attributsförfrågan kan e-tjänsten erhålla nödvändig kompletterande information</w:t>
      </w:r>
      <w:ins w:id="200" w:author="Eva Sartorius" w:date="2016-11-15T09:39:00Z">
        <w:r w:rsidR="00972E5B">
          <w:t xml:space="preserve"> för att kunna auktorisera användaren och ge tillgång till e-tjänsten eller motsvarande</w:t>
        </w:r>
      </w:ins>
      <w:r w:rsidRPr="003E056C">
        <w:t>.</w:t>
      </w:r>
    </w:p>
    <w:p w14:paraId="0583F6D3" w14:textId="77777777" w:rsidR="00373161" w:rsidRPr="003E056C" w:rsidRDefault="00373161" w:rsidP="003E056C"/>
    <w:p w14:paraId="32A0AF74" w14:textId="4831E32D" w:rsidR="00373161" w:rsidRPr="003E056C" w:rsidRDefault="00373161" w:rsidP="003E056C">
      <w:r w:rsidRPr="003E056C">
        <w:t xml:space="preserve">Då såväl </w:t>
      </w:r>
      <w:ins w:id="201" w:author="Eva Sartorius" w:date="2016-11-15T09:25:00Z">
        <w:r w:rsidR="00FF4272">
          <w:t>person</w:t>
        </w:r>
      </w:ins>
      <w:r w:rsidRPr="003E056C">
        <w:t>identitetsuppgifter som andra attribut kopplat till användare tillhandahålls genom identitetsintyg och attributsintyg, kan alla typer av e-legitimationer som</w:t>
      </w:r>
      <w:ins w:id="202" w:author="Eva Sartorius" w:date="2016-11-15T09:26:00Z">
        <w:r w:rsidR="00FF4272">
          <w:t xml:space="preserve"> förlitande part har avtal om och som ingår i federatio</w:t>
        </w:r>
        <w:r w:rsidR="00FF4272">
          <w:t>n</w:t>
        </w:r>
        <w:r w:rsidR="00FF4272">
          <w:t>en</w:t>
        </w:r>
      </w:ins>
      <w:del w:id="203" w:author="Eva Sartorius" w:date="2016-11-15T09:27:00Z">
        <w:r w:rsidRPr="003E056C" w:rsidDel="00FF4272">
          <w:delText xml:space="preserve"> uppfyller </w:delText>
        </w:r>
        <w:r w:rsidR="000774E7" w:rsidDel="00FF4272">
          <w:delText>kraven för Svensk e-legitimation</w:delText>
        </w:r>
      </w:del>
      <w:r w:rsidR="000774E7" w:rsidRPr="003E056C">
        <w:t xml:space="preserve"> </w:t>
      </w:r>
      <w:r w:rsidRPr="003E056C">
        <w:t>användas för legitimering mot en e-tjänst som kräver såväl personnummer</w:t>
      </w:r>
      <w:ins w:id="204" w:author="Eva Sartorius" w:date="2016-11-15T09:27:00Z">
        <w:r w:rsidR="00FF4272">
          <w:t>/samordningsnummer</w:t>
        </w:r>
      </w:ins>
      <w:r w:rsidRPr="003E056C">
        <w:t xml:space="preserve"> som ytterl</w:t>
      </w:r>
      <w:r w:rsidRPr="003E056C">
        <w:t>i</w:t>
      </w:r>
      <w:r w:rsidRPr="003E056C">
        <w:t>gare information om juridisk behörighet, även om e-legitimationen inte innehåller några specifika personuppgi</w:t>
      </w:r>
      <w:r w:rsidRPr="003E056C">
        <w:t>f</w:t>
      </w:r>
      <w:r w:rsidRPr="003E056C">
        <w:t>ter (t.ex. koddosor för generering av engångslösenord).</w:t>
      </w:r>
    </w:p>
    <w:p w14:paraId="5977D4D3" w14:textId="77777777" w:rsidR="00373161" w:rsidRPr="003E056C" w:rsidRDefault="00373161" w:rsidP="003E056C"/>
    <w:p w14:paraId="317DB931" w14:textId="03C405FC" w:rsidR="00982DD2" w:rsidRPr="003E056C" w:rsidRDefault="00220569" w:rsidP="004827CA">
      <w:pPr>
        <w:ind w:left="720"/>
        <w:rPr>
          <w:ins w:id="205" w:author="Martin Lindström" w:date="2016-11-16T21:17:00Z"/>
          <w:b/>
          <w:bCs/>
        </w:rPr>
      </w:pPr>
      <w:r>
        <w:rPr>
          <w:noProof/>
          <w:lang w:val="en-US" w:eastAsia="en-US"/>
        </w:rPr>
        <w:drawing>
          <wp:inline distT="0" distB="0" distL="0" distR="0" wp14:anchorId="7DBB725C" wp14:editId="19B91F25">
            <wp:extent cx="4279392" cy="284632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392" cy="2846324"/>
                    </a:xfrm>
                    <a:prstGeom prst="rect">
                      <a:avLst/>
                    </a:prstGeom>
                    <a:noFill/>
                    <a:ln>
                      <a:noFill/>
                    </a:ln>
                  </pic:spPr>
                </pic:pic>
              </a:graphicData>
            </a:graphic>
          </wp:inline>
        </w:drawing>
      </w:r>
    </w:p>
    <w:p w14:paraId="0D59CE52" w14:textId="77777777" w:rsidR="00373161" w:rsidRPr="003E056C" w:rsidRDefault="00373161" w:rsidP="00982DD2">
      <w:r w:rsidRPr="003E056C">
        <w:t xml:space="preserve">Figur </w:t>
      </w:r>
      <w:r w:rsidR="00AD782C">
        <w:fldChar w:fldCharType="begin"/>
      </w:r>
      <w:r w:rsidR="00AD782C">
        <w:instrText xml:space="preserve"> SEQ Figur \* ARABIC </w:instrText>
      </w:r>
      <w:r w:rsidR="00AD782C">
        <w:fldChar w:fldCharType="separate"/>
      </w:r>
      <w:r w:rsidR="00AD782C">
        <w:rPr>
          <w:noProof/>
        </w:rPr>
        <w:t>1</w:t>
      </w:r>
      <w:r w:rsidR="00AD782C">
        <w:rPr>
          <w:noProof/>
        </w:rPr>
        <w:fldChar w:fldCharType="end"/>
      </w:r>
      <w:r w:rsidRPr="003E056C">
        <w:t>: Illustration av kommunikation</w:t>
      </w:r>
      <w:r w:rsidR="00125119">
        <w:t>en</w:t>
      </w:r>
      <w:r w:rsidRPr="003E056C">
        <w:t xml:space="preserve"> mellan de olika </w:t>
      </w:r>
      <w:r w:rsidR="00125119">
        <w:t>tjänsterna</w:t>
      </w:r>
      <w:r w:rsidR="00125119" w:rsidRPr="003E056C">
        <w:t xml:space="preserve"> </w:t>
      </w:r>
      <w:r w:rsidRPr="003E056C">
        <w:t xml:space="preserve">inom </w:t>
      </w:r>
      <w:r w:rsidR="004E597D">
        <w:t>en identitetsfederation</w:t>
      </w:r>
      <w:del w:id="206" w:author="Eva Sartorius" w:date="2016-11-15T09:31:00Z">
        <w:r w:rsidR="004E597D" w:rsidRPr="003E056C" w:rsidDel="00E97787">
          <w:delText xml:space="preserve"> </w:delText>
        </w:r>
        <w:r w:rsidRPr="003E056C" w:rsidDel="00E97787">
          <w:delText>för Svensk e-legitimation</w:delText>
        </w:r>
      </w:del>
      <w:r w:rsidRPr="003E056C">
        <w:t>.</w:t>
      </w:r>
    </w:p>
    <w:p w14:paraId="494CE58C" w14:textId="77777777" w:rsidR="00373161" w:rsidRPr="00833C94" w:rsidRDefault="00373161" w:rsidP="00E93600">
      <w:pPr>
        <w:pStyle w:val="Heading2"/>
      </w:pPr>
      <w:bookmarkStart w:id="207" w:name="_Toc341004372"/>
      <w:r>
        <w:lastRenderedPageBreak/>
        <w:t>Tillitsramverk och säkerhetsnivåer</w:t>
      </w:r>
      <w:bookmarkEnd w:id="207"/>
    </w:p>
    <w:p w14:paraId="260F09D2" w14:textId="5637B19D" w:rsidR="00373161" w:rsidRPr="003E056C" w:rsidRDefault="00373161" w:rsidP="003E056C">
      <w:r w:rsidRPr="003E056C">
        <w:t xml:space="preserve">Grunden för vilken säkerhetsnivå som tillämpas när en användare legitimerar sig är den tillitsnivå </w:t>
      </w:r>
      <w:ins w:id="208" w:author="Eva Sartorius" w:date="2016-11-15T09:31:00Z">
        <w:r w:rsidR="00E97787">
          <w:t xml:space="preserve">avseende e-legitimationen </w:t>
        </w:r>
      </w:ins>
      <w:r w:rsidRPr="003E056C">
        <w:t xml:space="preserve">som e-tjänsten kräver. För att dessa säkerhetsnivåer ska kunna vara jämförbara inom ramen för federationen definieras fyra tillitsnivåer </w:t>
      </w:r>
      <w:ins w:id="209" w:author="Eva Sartorius" w:date="2016-11-15T09:32:00Z">
        <w:r w:rsidR="00E97787">
          <w:t xml:space="preserve">(1 – 4) </w:t>
        </w:r>
      </w:ins>
      <w:r w:rsidR="00F57DF9">
        <w:t>i</w:t>
      </w:r>
      <w:r w:rsidRPr="003E056C">
        <w:t xml:space="preserve"> </w:t>
      </w:r>
      <w:r w:rsidR="00F57DF9">
        <w:t>T</w:t>
      </w:r>
      <w:r w:rsidRPr="003E056C">
        <w:t>illitsramverk</w:t>
      </w:r>
      <w:r w:rsidR="00F57DF9">
        <w:t>et för Svensk e-legitimation</w:t>
      </w:r>
      <w:r w:rsidR="008E4DAE">
        <w:t xml:space="preserve"> </w:t>
      </w:r>
      <w:r w:rsidR="008E4DAE" w:rsidRPr="008E4DAE">
        <w:t>[</w:t>
      </w:r>
      <w:r w:rsidR="008E4DAE" w:rsidRPr="00B6390E">
        <w:t>EidTillit</w:t>
      </w:r>
      <w:r w:rsidR="008E4DAE" w:rsidRPr="008E4DAE">
        <w:t>]</w:t>
      </w:r>
      <w:ins w:id="210" w:author="Eva Sartorius" w:date="2016-11-15T09:32:00Z">
        <w:r w:rsidR="00E97787">
          <w:t xml:space="preserve"> och tre tillit</w:t>
        </w:r>
        <w:r w:rsidR="00E97787">
          <w:t>s</w:t>
        </w:r>
        <w:r w:rsidR="00E97787">
          <w:t>nivåer (låg, väsentlig, hög) i EU-förordningen eIDAS</w:t>
        </w:r>
      </w:ins>
      <w:r w:rsidRPr="003E056C">
        <w:t xml:space="preserve">. Alla som utfärdar identitetsintyg måste visa att hela den process som ligger till grund för utfärdandet av identitetsintyg uppfyller kraven i den efterfrågade tillitsnivån, detta innefattar bl.a. </w:t>
      </w:r>
    </w:p>
    <w:p w14:paraId="29F88E97" w14:textId="77777777" w:rsidR="00373161" w:rsidRDefault="00373161" w:rsidP="003E056C">
      <w:pPr>
        <w:numPr>
          <w:ilvl w:val="0"/>
          <w:numId w:val="28"/>
        </w:numPr>
        <w:rPr>
          <w:ins w:id="211" w:author="Eva Sartorius" w:date="2016-11-15T09:36:00Z"/>
        </w:rPr>
      </w:pPr>
      <w:r w:rsidRPr="003E056C">
        <w:t>Krav på skapandet av identitetsintyget.</w:t>
      </w:r>
    </w:p>
    <w:p w14:paraId="1A3DA268" w14:textId="0BF77EA8" w:rsidR="00E97787" w:rsidRPr="003E056C" w:rsidRDefault="00E97787" w:rsidP="003E056C">
      <w:pPr>
        <w:numPr>
          <w:ilvl w:val="0"/>
          <w:numId w:val="28"/>
        </w:numPr>
      </w:pPr>
      <w:ins w:id="212" w:author="Eva Sartorius" w:date="2016-11-15T09:36:00Z">
        <w:r>
          <w:t>Krav på den elektroniska legitimeringen (autentiseringen)</w:t>
        </w:r>
      </w:ins>
      <w:ins w:id="213" w:author="Martin Lindström" w:date="2016-11-16T21:27:00Z">
        <w:r w:rsidR="00800EE8">
          <w:t>.</w:t>
        </w:r>
      </w:ins>
    </w:p>
    <w:p w14:paraId="3F82ED67" w14:textId="77777777" w:rsidR="00373161" w:rsidRPr="003E056C" w:rsidRDefault="00373161" w:rsidP="003E056C">
      <w:pPr>
        <w:numPr>
          <w:ilvl w:val="0"/>
          <w:numId w:val="28"/>
        </w:numPr>
      </w:pPr>
      <w:r w:rsidRPr="003E056C">
        <w:t>Krav på utfärdandeprocessen.</w:t>
      </w:r>
    </w:p>
    <w:p w14:paraId="1CDA6B40" w14:textId="77777777" w:rsidR="00373161" w:rsidRPr="003E056C" w:rsidRDefault="00373161" w:rsidP="003E056C">
      <w:pPr>
        <w:numPr>
          <w:ilvl w:val="0"/>
          <w:numId w:val="28"/>
        </w:numPr>
      </w:pPr>
      <w:r w:rsidRPr="003E056C">
        <w:t>Krav på själva e-legitimationen och dess användning.</w:t>
      </w:r>
    </w:p>
    <w:p w14:paraId="02514022" w14:textId="77777777" w:rsidR="00373161" w:rsidRDefault="00373161" w:rsidP="006C6E57">
      <w:pPr>
        <w:numPr>
          <w:ilvl w:val="0"/>
          <w:numId w:val="28"/>
        </w:numPr>
      </w:pPr>
      <w:r w:rsidRPr="003E056C">
        <w:t>Krav på utfärdaren av e-legitimationen.</w:t>
      </w:r>
    </w:p>
    <w:p w14:paraId="02160F94" w14:textId="41A0A983" w:rsidR="00A545F1" w:rsidRPr="00833C94" w:rsidRDefault="00A545F1" w:rsidP="006C6E57">
      <w:pPr>
        <w:numPr>
          <w:ilvl w:val="0"/>
          <w:numId w:val="28"/>
        </w:numPr>
      </w:pPr>
      <w:r>
        <w:t>Krav på fastställande av</w:t>
      </w:r>
      <w:ins w:id="214" w:author="Eva Sartorius" w:date="2016-11-15T09:36:00Z">
        <w:r w:rsidR="00E97787">
          <w:t xml:space="preserve"> den</w:t>
        </w:r>
      </w:ins>
      <w:r>
        <w:t xml:space="preserve"> </w:t>
      </w:r>
      <w:ins w:id="215" w:author="Eva Sartorius" w:date="2016-11-15T09:36:00Z">
        <w:r w:rsidR="00E97787">
          <w:t>e-legitimations</w:t>
        </w:r>
      </w:ins>
      <w:r>
        <w:t>sökandens identitet.</w:t>
      </w:r>
    </w:p>
    <w:p w14:paraId="23604F3A" w14:textId="33685354" w:rsidR="00373161" w:rsidRDefault="00373161" w:rsidP="00E93600">
      <w:pPr>
        <w:pStyle w:val="Heading2"/>
      </w:pPr>
      <w:bookmarkStart w:id="216" w:name="_Toc341004373"/>
      <w:r>
        <w:t xml:space="preserve">Tjänst för </w:t>
      </w:r>
      <w:r w:rsidRPr="008723D5">
        <w:t xml:space="preserve">insamling, administration och publicering av </w:t>
      </w:r>
      <w:ins w:id="217" w:author="Eva Sartorius" w:date="2016-11-15T09:40:00Z">
        <w:r w:rsidR="00972E5B">
          <w:t>m</w:t>
        </w:r>
      </w:ins>
      <w:del w:id="218" w:author="Eva Sartorius" w:date="2016-11-15T09:40:00Z">
        <w:r w:rsidRPr="008723D5" w:rsidDel="00972E5B">
          <w:delText>M</w:delText>
        </w:r>
      </w:del>
      <w:r w:rsidRPr="008723D5">
        <w:t>etadata</w:t>
      </w:r>
      <w:bookmarkEnd w:id="216"/>
    </w:p>
    <w:p w14:paraId="40CC1FDC" w14:textId="5FD8F2B3" w:rsidR="00A976D8" w:rsidRDefault="00373161" w:rsidP="008723D5">
      <w:r w:rsidRPr="008723D5">
        <w:t>En SAML</w:t>
      </w:r>
      <w:del w:id="219" w:author="Martin Lindström" w:date="2016-11-16T21:27:00Z">
        <w:r w:rsidRPr="008723D5" w:rsidDel="00800EE8">
          <w:delText xml:space="preserve"> 2.0</w:delText>
        </w:r>
      </w:del>
      <w:r w:rsidR="00D44077">
        <w:t>-</w:t>
      </w:r>
      <w:r w:rsidRPr="008723D5">
        <w:t xml:space="preserve">federation </w:t>
      </w:r>
      <w:del w:id="220" w:author="Martin Lindström" w:date="2016-11-16T21:27:00Z">
        <w:r w:rsidRPr="008723D5" w:rsidDel="00800EE8">
          <w:delText xml:space="preserve">kan </w:delText>
        </w:r>
      </w:del>
      <w:r w:rsidRPr="008723D5">
        <w:t>tillhandahåll</w:t>
      </w:r>
      <w:ins w:id="221" w:author="Martin Lindström" w:date="2016-11-16T21:28:00Z">
        <w:r w:rsidR="00800EE8">
          <w:t>er</w:t>
        </w:r>
      </w:ins>
      <w:del w:id="222" w:author="Martin Lindström" w:date="2016-11-16T21:28:00Z">
        <w:r w:rsidRPr="008723D5" w:rsidDel="00800EE8">
          <w:delText>a</w:delText>
        </w:r>
      </w:del>
      <w:r w:rsidRPr="008723D5">
        <w:t xml:space="preserve"> information om federationens deltagare genom s.k. metadata. Som delt</w:t>
      </w:r>
      <w:r w:rsidRPr="008723D5">
        <w:t>a</w:t>
      </w:r>
      <w:r w:rsidRPr="008723D5">
        <w:t xml:space="preserve">gare i en federation räknas såväl aktörer som levererar legitimerings- och attributtjänster i federationen som </w:t>
      </w:r>
      <w:ins w:id="223" w:author="Eva Sartorius" w:date="2016-11-15T09:41:00Z">
        <w:r w:rsidR="00972E5B">
          <w:t xml:space="preserve">förlitande parter, d.v.s. </w:t>
        </w:r>
      </w:ins>
      <w:r w:rsidRPr="008723D5">
        <w:t>aktörer som konsumerar dessa tjänster</w:t>
      </w:r>
      <w:ins w:id="224" w:author="Eva Sartorius" w:date="2016-11-15T09:41:00Z">
        <w:r w:rsidR="00972E5B">
          <w:t>,</w:t>
        </w:r>
      </w:ins>
      <w:r w:rsidRPr="008723D5">
        <w:t xml:space="preserve"> t ex. e-tjänster.</w:t>
      </w:r>
    </w:p>
    <w:p w14:paraId="71EF0B2B" w14:textId="77777777" w:rsidR="00373161" w:rsidRPr="008723D5" w:rsidRDefault="00373161" w:rsidP="008723D5">
      <w:r w:rsidRPr="008723D5">
        <w:t xml:space="preserve">  </w:t>
      </w:r>
    </w:p>
    <w:p w14:paraId="7A8C5F10" w14:textId="45B8E596" w:rsidR="00A976D8" w:rsidRDefault="00373161" w:rsidP="008723D5">
      <w:r w:rsidRPr="008723D5">
        <w:t>Genom federationens metadata kan deltagare inhämta information om andra deltagares tjänster, inkl</w:t>
      </w:r>
      <w:ins w:id="225" w:author="Eva Sartorius" w:date="2016-11-15T09:42:00Z">
        <w:r w:rsidR="00972E5B">
          <w:t>usive</w:t>
        </w:r>
      </w:ins>
      <w:del w:id="226" w:author="Eva Sartorius" w:date="2016-11-15T09:42:00Z">
        <w:r w:rsidRPr="008723D5" w:rsidDel="00972E5B">
          <w:delText>.</w:delText>
        </w:r>
      </w:del>
      <w:r w:rsidRPr="008723D5">
        <w:t xml:space="preserve"> de uppgifter som krävs för ett säkert informationsutbyte mellan deltagarna.</w:t>
      </w:r>
      <w:ins w:id="227" w:author="Eva Sartorius" w:date="2016-11-15T09:42:00Z">
        <w:r w:rsidR="00972E5B">
          <w:t xml:space="preserve"> Metadata</w:t>
        </w:r>
        <w:del w:id="228" w:author="Martin Lindström" w:date="2016-11-16T21:28:00Z">
          <w:r w:rsidR="00972E5B" w:rsidDel="00B40287">
            <w:delText>t</w:delText>
          </w:r>
        </w:del>
        <w:r w:rsidR="00972E5B">
          <w:t xml:space="preserve"> måste hållas uppdaterat av respektive part och överensstämma med avtal</w:t>
        </w:r>
      </w:ins>
      <w:ins w:id="229" w:author="Eva Sartorius" w:date="2016-11-15T09:43:00Z">
        <w:r w:rsidR="00972E5B">
          <w:t>ade förhållanden</w:t>
        </w:r>
      </w:ins>
      <w:ins w:id="230" w:author="Eva Sartorius" w:date="2016-11-15T09:42:00Z">
        <w:r w:rsidR="00972E5B">
          <w:t>.</w:t>
        </w:r>
      </w:ins>
    </w:p>
    <w:p w14:paraId="7627DF1F" w14:textId="77777777" w:rsidR="00373161" w:rsidRPr="008723D5" w:rsidRDefault="00373161" w:rsidP="008723D5">
      <w:r w:rsidRPr="008723D5">
        <w:t xml:space="preserve">  </w:t>
      </w:r>
    </w:p>
    <w:p w14:paraId="72A7A145" w14:textId="364F609F" w:rsidR="00373161" w:rsidRDefault="00373161" w:rsidP="008723D5">
      <w:del w:id="231" w:author="Eva Sartorius" w:date="2016-11-15T09:44:00Z">
        <w:r w:rsidRPr="008723D5" w:rsidDel="00A74901">
          <w:delText xml:space="preserve">Metadata utgör en gemensam informationsmängd i en federation genom vilken deltagande aktörer kan erhålla </w:delText>
        </w:r>
        <w:r w:rsidR="00125119" w:rsidDel="00A74901">
          <w:delText>efterfrågad</w:delText>
        </w:r>
        <w:r w:rsidR="00125119" w:rsidRPr="008723D5" w:rsidDel="00A74901">
          <w:delText xml:space="preserve"> </w:delText>
        </w:r>
        <w:r w:rsidRPr="008723D5" w:rsidDel="00A74901">
          <w:delText xml:space="preserve">information. </w:delText>
        </w:r>
      </w:del>
      <w:r w:rsidRPr="008723D5">
        <w:t>Det viktigaste syftet med metadata</w:t>
      </w:r>
      <w:ins w:id="232" w:author="Eva Sartorius" w:date="2016-11-15T09:44:00Z">
        <w:del w:id="233" w:author="Martin Lindström" w:date="2016-11-16T21:28:00Z">
          <w:r w:rsidR="00A74901" w:rsidDel="0040763E">
            <w:delText>t</w:delText>
          </w:r>
        </w:del>
      </w:ins>
      <w:r w:rsidRPr="008723D5">
        <w:t xml:space="preserve"> är att tillhandahålla de nycklar som krävs för säker kommunikation och i</w:t>
      </w:r>
      <w:r w:rsidRPr="008723D5">
        <w:t>n</w:t>
      </w:r>
      <w:r w:rsidRPr="008723D5">
        <w:t xml:space="preserve">formationsutväxling mellan tjänster. Utöver nycklar innehåller metadata även annan information som är viktig för samverkan mellan tjänster t ex. </w:t>
      </w:r>
      <w:ins w:id="234" w:author="Eva Sartorius" w:date="2016-11-15T09:45:00Z">
        <w:del w:id="235" w:author="Martin Lindström" w:date="2016-11-16T21:29:00Z">
          <w:r w:rsidR="00A74901" w:rsidDel="0040763E">
            <w:delText>i</w:delText>
          </w:r>
        </w:del>
      </w:ins>
      <w:del w:id="236" w:author="Martin Lindström" w:date="2016-11-16T21:29:00Z">
        <w:r w:rsidRPr="008723D5" w:rsidDel="0040763E">
          <w:delText>Internet</w:delText>
        </w:r>
      </w:del>
      <w:r w:rsidRPr="008723D5">
        <w:t xml:space="preserve">adresser till funktioner som krävs, information om tillitsnivåer, tjänstekategorier, användargränssnittsinformation mm. </w:t>
      </w:r>
    </w:p>
    <w:p w14:paraId="23E2BB65" w14:textId="301DC520" w:rsidR="00373161" w:rsidRPr="008723D5" w:rsidDel="00A74901" w:rsidRDefault="00373161" w:rsidP="00E93600">
      <w:pPr>
        <w:pStyle w:val="Heading3"/>
        <w:rPr>
          <w:del w:id="237" w:author="Eva Sartorius" w:date="2016-11-15T09:46:00Z"/>
        </w:rPr>
      </w:pPr>
      <w:del w:id="238" w:author="Eva Sartorius" w:date="2016-11-15T09:46:00Z">
        <w:r w:rsidDel="00A74901">
          <w:delText>Tillit och metadata</w:delText>
        </w:r>
      </w:del>
    </w:p>
    <w:p w14:paraId="4C3BD7C0" w14:textId="4BC225CF" w:rsidR="00373161" w:rsidRDefault="00373161" w:rsidP="008723D5">
      <w:r w:rsidRPr="008723D5">
        <w:t>Identitetsfederatione</w:t>
      </w:r>
      <w:r w:rsidR="00A976D8">
        <w:t>r</w:t>
      </w:r>
      <w:r w:rsidRPr="008723D5">
        <w:t xml:space="preserve"> </w:t>
      </w:r>
      <w:del w:id="239" w:author="Eva Sartorius" w:date="2016-11-15T09:46:00Z">
        <w:r w:rsidRPr="008723D5" w:rsidDel="00A74901">
          <w:delText xml:space="preserve">för Svensk e-legitimation </w:delText>
        </w:r>
      </w:del>
      <w:r w:rsidR="004E597D">
        <w:t>förutsätter</w:t>
      </w:r>
      <w:r w:rsidRPr="008723D5">
        <w:t xml:space="preserve"> att </w:t>
      </w:r>
      <w:r w:rsidR="00DE7444">
        <w:t>legitimeringstjänste</w:t>
      </w:r>
      <w:r w:rsidR="00A976D8">
        <w:t>r</w:t>
      </w:r>
      <w:r w:rsidR="00DE7444">
        <w:t xml:space="preserve"> </w:t>
      </w:r>
      <w:r w:rsidR="00DE7444" w:rsidRPr="008723D5">
        <w:t>och</w:t>
      </w:r>
      <w:r w:rsidRPr="008723D5">
        <w:t xml:space="preserve"> e-tjänste</w:t>
      </w:r>
      <w:r w:rsidR="00A976D8">
        <w:t>r</w:t>
      </w:r>
      <w:r w:rsidRPr="008723D5">
        <w:t xml:space="preserve"> litar på varandra och därmed kan verif</w:t>
      </w:r>
      <w:r w:rsidRPr="008723D5">
        <w:t>i</w:t>
      </w:r>
      <w:r w:rsidRPr="008723D5">
        <w:t xml:space="preserve">era de signaturer som används i kommunikationen </w:t>
      </w:r>
      <w:ins w:id="240" w:author="Eva Sartorius" w:date="2016-11-15T09:46:00Z">
        <w:r w:rsidR="00A74901">
          <w:t>mellan parterna</w:t>
        </w:r>
      </w:ins>
      <w:del w:id="241" w:author="Eva Sartorius" w:date="2016-11-15T09:46:00Z">
        <w:r w:rsidRPr="008723D5" w:rsidDel="00A74901">
          <w:delText>dem emellan</w:delText>
        </w:r>
      </w:del>
      <w:r w:rsidRPr="008723D5">
        <w:t>. Rent tekniskt baseras denna tillit på att respektive</w:t>
      </w:r>
      <w:r w:rsidR="00DE7444">
        <w:t xml:space="preserve"> </w:t>
      </w:r>
      <w:r w:rsidR="00261B4F">
        <w:t>aktörer</w:t>
      </w:r>
      <w:r w:rsidRPr="008723D5">
        <w:t xml:space="preserve"> litar på varandras signeringscertifikat.</w:t>
      </w:r>
    </w:p>
    <w:p w14:paraId="2ED0B439" w14:textId="77777777" w:rsidR="00373161" w:rsidRPr="008723D5" w:rsidRDefault="00373161" w:rsidP="008723D5"/>
    <w:p w14:paraId="179EAF86" w14:textId="77777777" w:rsidR="00373161" w:rsidRDefault="00A976D8" w:rsidP="008723D5">
      <w:r>
        <w:t>En identitetsf</w:t>
      </w:r>
      <w:r w:rsidR="00373161" w:rsidRPr="008723D5">
        <w:t>ederation definieras av ett register i XML-format som är signerat med federationsoperatörens cert</w:t>
      </w:r>
      <w:r w:rsidR="00373161" w:rsidRPr="008723D5">
        <w:t>i</w:t>
      </w:r>
      <w:r w:rsidR="00373161" w:rsidRPr="008723D5">
        <w:t>fikat. Filen innehåller information om identitetsfederationens medlemmar inklusive deras certifikat. Eftersom filen med metadata är signerad räcker det med att j</w:t>
      </w:r>
      <w:r w:rsidR="00373161">
        <w:t xml:space="preserve">ämföra ett certifikat med dess </w:t>
      </w:r>
      <w:r w:rsidR="00373161" w:rsidRPr="008723D5">
        <w:t>motsvarighet i metadata. En infr</w:t>
      </w:r>
      <w:r w:rsidR="00373161" w:rsidRPr="008723D5">
        <w:t>a</w:t>
      </w:r>
      <w:r w:rsidR="00373161" w:rsidRPr="008723D5">
        <w:t>struktur baserad på ett centralt federationsregister förutsätter att registret uppdateras kontinuerligt samt att fed</w:t>
      </w:r>
      <w:r w:rsidR="00373161" w:rsidRPr="008723D5">
        <w:t>e</w:t>
      </w:r>
      <w:r w:rsidR="00373161" w:rsidRPr="008723D5">
        <w:t>rationsmedlemmarna alltid använder d</w:t>
      </w:r>
      <w:r w:rsidR="00373161">
        <w:t xml:space="preserve">en senaste versionen av filen. </w:t>
      </w:r>
    </w:p>
    <w:p w14:paraId="3DC05FBA" w14:textId="77777777" w:rsidR="00373161" w:rsidRDefault="00373161" w:rsidP="00E93600">
      <w:pPr>
        <w:pStyle w:val="Heading2"/>
      </w:pPr>
      <w:bookmarkStart w:id="242" w:name="_Toc341004374"/>
      <w:r>
        <w:t>Anvisningstjänst</w:t>
      </w:r>
      <w:bookmarkEnd w:id="242"/>
    </w:p>
    <w:p w14:paraId="18253751" w14:textId="2CA466ED" w:rsidR="00373161" w:rsidRDefault="00A74901" w:rsidP="00C611D5">
      <w:ins w:id="243" w:author="Eva Sartorius" w:date="2016-11-15T09:48:00Z">
        <w:r>
          <w:t>I en identitetsfederation är det möjligt att erbjuda och konsumera en gemensam anvisningstjänst (Discovery Service)</w:t>
        </w:r>
      </w:ins>
      <w:ins w:id="244" w:author="Eva Sartorius" w:date="2016-11-15T09:53:00Z">
        <w:r w:rsidR="00990EBA">
          <w:t>,</w:t>
        </w:r>
      </w:ins>
      <w:ins w:id="245" w:author="Eva Sartorius" w:date="2016-11-15T09:48:00Z">
        <w:r>
          <w:t xml:space="preserve"> som listar </w:t>
        </w:r>
      </w:ins>
      <w:ins w:id="246" w:author="Eva Sartorius" w:date="2016-11-15T09:49:00Z">
        <w:r w:rsidR="00B76932">
          <w:t xml:space="preserve">vilka </w:t>
        </w:r>
        <w:del w:id="247" w:author="Martin Lindström" w:date="2016-11-16T21:30:00Z">
          <w:r w:rsidR="00B76932" w:rsidDel="00B83885">
            <w:delText>IdP:e</w:delText>
          </w:r>
          <w:r w:rsidR="00990EBA" w:rsidDel="00B83885">
            <w:delText>r</w:delText>
          </w:r>
        </w:del>
      </w:ins>
      <w:ins w:id="248" w:author="Martin Lindström" w:date="2016-11-16T21:30:00Z">
        <w:r w:rsidR="00B83885">
          <w:t>legitimeringstjänster</w:t>
        </w:r>
      </w:ins>
      <w:ins w:id="249" w:author="Eva Sartorius" w:date="2016-11-15T09:49:00Z">
        <w:r w:rsidR="00990EBA">
          <w:t xml:space="preserve"> som är möjliga </w:t>
        </w:r>
      </w:ins>
      <w:ins w:id="250" w:author="Eva Sartorius" w:date="2016-11-15T09:53:00Z">
        <w:r w:rsidR="00990EBA">
          <w:t>för användaren att välja mellan.</w:t>
        </w:r>
      </w:ins>
      <w:ins w:id="251" w:author="Eva Sartorius" w:date="2016-11-15T09:49:00Z">
        <w:r w:rsidR="00B76932">
          <w:t xml:space="preserve"> </w:t>
        </w:r>
      </w:ins>
      <w:ins w:id="252" w:author="Eva Sartorius" w:date="2016-11-15T10:21:00Z">
        <w:r w:rsidR="0000290D">
          <w:t>Syftet med e</w:t>
        </w:r>
      </w:ins>
      <w:del w:id="253" w:author="Eva Sartorius" w:date="2016-11-15T10:21:00Z">
        <w:r w:rsidR="00373161" w:rsidRPr="00C611D5" w:rsidDel="0000290D">
          <w:delText>E</w:delText>
        </w:r>
      </w:del>
      <w:r w:rsidR="00373161" w:rsidRPr="00C611D5">
        <w:t xml:space="preserve">n </w:t>
      </w:r>
      <w:ins w:id="254" w:author="Eva Sartorius" w:date="2016-11-15T10:21:00Z">
        <w:r w:rsidR="0000290D">
          <w:t xml:space="preserve">sådan </w:t>
        </w:r>
      </w:ins>
      <w:r w:rsidR="00373161" w:rsidRPr="00C611D5">
        <w:t xml:space="preserve">anvisningstjänst </w:t>
      </w:r>
      <w:del w:id="255" w:author="Eva Sartorius" w:date="2016-11-15T10:21:00Z">
        <w:r w:rsidR="00373161" w:rsidRPr="00C611D5" w:rsidDel="0000290D">
          <w:delText>har som sitt syfte</w:delText>
        </w:r>
      </w:del>
      <w:ins w:id="256" w:author="Eva Sartorius" w:date="2016-11-15T10:21:00Z">
        <w:r w:rsidR="0000290D">
          <w:t>är</w:t>
        </w:r>
      </w:ins>
      <w:r w:rsidR="00373161" w:rsidRPr="00C611D5">
        <w:t xml:space="preserve"> att avlasta de enskilda e-tjänsterna </w:t>
      </w:r>
      <w:ins w:id="257" w:author="Eva Sartorius" w:date="2016-11-15T10:22:00Z">
        <w:r w:rsidR="0000290D">
          <w:t>som ingår i</w:t>
        </w:r>
      </w:ins>
      <w:del w:id="258" w:author="Eva Sartorius" w:date="2016-11-15T10:22:00Z">
        <w:r w:rsidR="00373161" w:rsidRPr="00C611D5" w:rsidDel="0000290D">
          <w:delText xml:space="preserve">inom </w:delText>
        </w:r>
        <w:r w:rsidR="00A976D8" w:rsidDel="0000290D">
          <w:delText>en</w:delText>
        </w:r>
      </w:del>
      <w:r w:rsidR="00A976D8">
        <w:t xml:space="preserve"> identitets</w:t>
      </w:r>
      <w:r w:rsidR="00373161" w:rsidRPr="00C611D5">
        <w:t>federation</w:t>
      </w:r>
      <w:ins w:id="259" w:author="Eva Sartorius" w:date="2016-11-15T10:22:00Z">
        <w:r w:rsidR="0000290D">
          <w:t>en</w:t>
        </w:r>
      </w:ins>
      <w:r w:rsidR="00373161" w:rsidRPr="00C611D5">
        <w:t xml:space="preserve"> från att själva implementera stöd för hur användare </w:t>
      </w:r>
      <w:r w:rsidR="00373161">
        <w:t>väljer legitimeringstjänst</w:t>
      </w:r>
      <w:ins w:id="260" w:author="Martin Lindström" w:date="2016-11-16T21:30:00Z">
        <w:r w:rsidR="00B83885">
          <w:t xml:space="preserve"> (eller inloggningsmetod)</w:t>
        </w:r>
      </w:ins>
      <w:r w:rsidR="00373161">
        <w:t xml:space="preserve">. </w:t>
      </w:r>
    </w:p>
    <w:p w14:paraId="66C7E29C" w14:textId="77777777" w:rsidR="00373161" w:rsidRPr="00C611D5" w:rsidRDefault="00373161" w:rsidP="00C611D5"/>
    <w:p w14:paraId="1D4D5FC1" w14:textId="77777777" w:rsidR="00373161" w:rsidRPr="00C611D5" w:rsidRDefault="00373161" w:rsidP="00C611D5">
      <w:r w:rsidRPr="00C611D5">
        <w:t>Genom att anvisningstjänsten finns til</w:t>
      </w:r>
      <w:r>
        <w:t xml:space="preserve">lgänglig inom </w:t>
      </w:r>
      <w:r w:rsidR="00A976D8">
        <w:t>identitets</w:t>
      </w:r>
      <w:r>
        <w:t xml:space="preserve">federationen kan </w:t>
      </w:r>
      <w:r w:rsidRPr="00C611D5">
        <w:t>e-tjänster styra sina användare dit för val av legitimeringstjänst. Anvisningstjänsten interagerar med användaren som gör sitt val och användaren, tillsammans med dennes val, styrs tillbaka till e-tjänsten som nu vet till vilken legitimeringstjänst användaren</w:t>
      </w:r>
      <w:r>
        <w:t xml:space="preserve"> ska skickas för legitimering.</w:t>
      </w:r>
    </w:p>
    <w:p w14:paraId="3C5F23DD" w14:textId="77777777" w:rsidR="00373161" w:rsidRPr="00C611D5" w:rsidRDefault="00373161" w:rsidP="00C611D5"/>
    <w:p w14:paraId="28EFAA55" w14:textId="57CA75D5" w:rsidR="00373161" w:rsidDel="00B83885" w:rsidRDefault="0000290D" w:rsidP="00C611D5">
      <w:pPr>
        <w:rPr>
          <w:del w:id="261" w:author="Martin Lindström" w:date="2016-11-16T21:31:00Z"/>
        </w:rPr>
      </w:pPr>
      <w:ins w:id="262" w:author="Eva Sartorius" w:date="2016-11-15T10:22:00Z">
        <w:del w:id="263" w:author="Martin Lindström" w:date="2016-11-16T21:31:00Z">
          <w:r w:rsidDel="00B83885">
            <w:lastRenderedPageBreak/>
            <w:delText>A</w:delText>
          </w:r>
        </w:del>
      </w:ins>
      <w:del w:id="264" w:author="Martin Lindström" w:date="2016-11-16T21:31:00Z">
        <w:r w:rsidR="00373161" w:rsidRPr="00C611D5" w:rsidDel="00B83885">
          <w:delText>Logik från anvisningstjänsten kan också integreras lokalt hos en e-tjänst för en tätare integration med e-tjänstens webbtjänst</w:delText>
        </w:r>
      </w:del>
      <w:ins w:id="265" w:author="Eva Sartorius" w:date="2016-11-15T10:22:00Z">
        <w:del w:id="266" w:author="Martin Lindström" w:date="2016-11-16T21:31:00Z">
          <w:r w:rsidDel="00B83885">
            <w:delText xml:space="preserve"> och för en lokal anpassning av vilka </w:delText>
          </w:r>
        </w:del>
      </w:ins>
      <w:ins w:id="267" w:author="Eva Sartorius" w:date="2016-11-15T10:23:00Z">
        <w:del w:id="268" w:author="Martin Lindström" w:date="2016-11-16T21:31:00Z">
          <w:r w:rsidDel="00B83885">
            <w:delText xml:space="preserve">möjligheter </w:delText>
          </w:r>
        </w:del>
      </w:ins>
      <w:ins w:id="269" w:author="Eva Sartorius" w:date="2016-11-15T10:22:00Z">
        <w:del w:id="270" w:author="Martin Lindström" w:date="2016-11-16T21:31:00Z">
          <w:r w:rsidDel="00B83885">
            <w:delText>som ska visas i anvi</w:delText>
          </w:r>
          <w:r w:rsidDel="00B83885">
            <w:delText>s</w:delText>
          </w:r>
          <w:r w:rsidDel="00B83885">
            <w:delText>ningstjänsten när användaren väljer inloggningsmetod</w:delText>
          </w:r>
        </w:del>
      </w:ins>
      <w:del w:id="271" w:author="Martin Lindström" w:date="2016-11-16T21:31:00Z">
        <w:r w:rsidR="00373161" w:rsidRPr="00C611D5" w:rsidDel="00B83885">
          <w:delText xml:space="preserve">. </w:delText>
        </w:r>
      </w:del>
    </w:p>
    <w:p w14:paraId="0D663894" w14:textId="0EA8A965" w:rsidR="00373161" w:rsidDel="001E0F71" w:rsidRDefault="00373161" w:rsidP="00E93600">
      <w:pPr>
        <w:pStyle w:val="Heading2"/>
        <w:rPr>
          <w:del w:id="272" w:author="Martin Lindström" w:date="2016-11-16T21:37:00Z"/>
        </w:rPr>
      </w:pPr>
      <w:bookmarkStart w:id="273" w:name="_Toc347216413"/>
      <w:del w:id="274" w:author="Martin Lindström" w:date="2016-11-16T21:37:00Z">
        <w:r w:rsidRPr="00C611D5" w:rsidDel="001E0F71">
          <w:delText>Utfärdare av e-legitimation och utfä</w:delText>
        </w:r>
        <w:r w:rsidRPr="00C611D5" w:rsidDel="001E0F71">
          <w:delText>r</w:delText>
        </w:r>
        <w:r w:rsidRPr="00C611D5" w:rsidDel="001E0F71">
          <w:delText>dare av identitetsintyg</w:delText>
        </w:r>
        <w:bookmarkEnd w:id="273"/>
      </w:del>
    </w:p>
    <w:p w14:paraId="25953400" w14:textId="10855B77" w:rsidR="00373161" w:rsidDel="001E0F71" w:rsidRDefault="00373161" w:rsidP="00C611D5">
      <w:pPr>
        <w:rPr>
          <w:del w:id="275" w:author="Martin Lindström" w:date="2016-11-16T21:37:00Z"/>
        </w:rPr>
      </w:pPr>
      <w:del w:id="276" w:author="Martin Lindström" w:date="2016-11-16T21:37:00Z">
        <w:r w:rsidRPr="00C611D5" w:rsidDel="001E0F71">
          <w:delText>Varje typ av e-legitimation från en specifik utfärdare måste kopplas till ett namn på e-legitimationen som användaren känner igen och kan relatera till i det gränssnitt för val av e-legitimationer som skapas i sa</w:delText>
        </w:r>
        <w:r w:rsidRPr="00C611D5" w:rsidDel="001E0F71">
          <w:delText>m</w:delText>
        </w:r>
        <w:r w:rsidRPr="00C611D5" w:rsidDel="001E0F71">
          <w:delText>verkan med infrastrukturens anvisning</w:delText>
        </w:r>
        <w:r w:rsidRPr="00C611D5" w:rsidDel="001E0F71">
          <w:delText>s</w:delText>
        </w:r>
        <w:r w:rsidRPr="00C611D5" w:rsidDel="001E0F71">
          <w:delText xml:space="preserve">tjänst. Detta namn återfinns även i </w:delText>
        </w:r>
        <w:r w:rsidR="00A976D8" w:rsidDel="001E0F71">
          <w:delText>ident</w:delText>
        </w:r>
        <w:r w:rsidR="00A976D8" w:rsidDel="001E0F71">
          <w:delText>i</w:delText>
        </w:r>
        <w:r w:rsidR="00A976D8" w:rsidDel="001E0F71">
          <w:delText>tets</w:delText>
        </w:r>
        <w:r w:rsidRPr="00C611D5" w:rsidDel="001E0F71">
          <w:delText xml:space="preserve">federationens metadata för respektive </w:delText>
        </w:r>
        <w:r w:rsidR="00A976D8" w:rsidDel="001E0F71">
          <w:delText>leverantör av eID-tjänst</w:delText>
        </w:r>
        <w:r w:rsidRPr="00C611D5" w:rsidDel="001E0F71">
          <w:delText xml:space="preserve">. Det är dessa metadata som utgör grunden för att såväl skapa gränssnitt för användare vid val som att koppla användarens val till en viss i </w:delText>
        </w:r>
        <w:r w:rsidR="00A976D8" w:rsidDel="001E0F71">
          <w:delText>leverantör av eID-tjänst</w:delText>
        </w:r>
        <w:r w:rsidRPr="00C611D5" w:rsidDel="001E0F71">
          <w:delText>.</w:delText>
        </w:r>
      </w:del>
    </w:p>
    <w:p w14:paraId="67F89A3F" w14:textId="671297DB" w:rsidR="00373161" w:rsidRPr="00C611D5" w:rsidDel="001E0F71" w:rsidRDefault="00373161" w:rsidP="00C611D5">
      <w:pPr>
        <w:rPr>
          <w:del w:id="277" w:author="Martin Lindström" w:date="2016-11-16T21:37:00Z"/>
        </w:rPr>
      </w:pPr>
    </w:p>
    <w:p w14:paraId="47425035" w14:textId="19208CDE" w:rsidR="00373161" w:rsidDel="001E0F71" w:rsidRDefault="00373161" w:rsidP="00C611D5">
      <w:pPr>
        <w:rPr>
          <w:del w:id="278" w:author="Martin Lindström" w:date="2016-11-16T21:37:00Z"/>
        </w:rPr>
      </w:pPr>
      <w:del w:id="279" w:author="Martin Lindström" w:date="2016-11-16T21:37:00Z">
        <w:r w:rsidRPr="00C611D5" w:rsidDel="001E0F71">
          <w:delText>För att garantera att varje typ av e-legitimation representeras av ett för a</w:delText>
        </w:r>
        <w:r w:rsidRPr="00C611D5" w:rsidDel="001E0F71">
          <w:delText>n</w:delText>
        </w:r>
        <w:r w:rsidRPr="00C611D5" w:rsidDel="001E0F71">
          <w:delText xml:space="preserve">vändaren begripligt namn och att detta endast kopplas samman med en </w:delText>
        </w:r>
        <w:r w:rsidR="00A976D8" w:rsidDel="001E0F71">
          <w:delText>levera</w:delText>
        </w:r>
        <w:r w:rsidR="00A976D8" w:rsidDel="001E0F71">
          <w:delText>n</w:delText>
        </w:r>
        <w:r w:rsidR="00A976D8" w:rsidDel="001E0F71">
          <w:delText>tör av eID-tjänst</w:delText>
        </w:r>
        <w:r w:rsidRPr="00C611D5" w:rsidDel="001E0F71">
          <w:delText xml:space="preserve">, är utfärdaren av e-legitimationen ansvarig för definition av namn för dennes olika typer av e-legitimationer samt att specificera en och endast en godkänd </w:delText>
        </w:r>
        <w:r w:rsidR="00A976D8" w:rsidDel="001E0F71">
          <w:delText>leverantör av eID-tjänst</w:delText>
        </w:r>
        <w:r w:rsidRPr="00C611D5" w:rsidDel="001E0F71">
          <w:delText>för varje typ</w:delText>
        </w:r>
      </w:del>
      <w:ins w:id="280" w:author="Eva Sartorius" w:date="2016-11-15T10:25:00Z">
        <w:del w:id="281" w:author="Martin Lindström" w:date="2016-11-16T21:37:00Z">
          <w:r w:rsidR="0000290D" w:rsidDel="001E0F71">
            <w:delText xml:space="preserve"> kombination av</w:delText>
          </w:r>
        </w:del>
      </w:ins>
      <w:del w:id="282" w:author="Martin Lindström" w:date="2016-11-16T21:37:00Z">
        <w:r w:rsidRPr="00C611D5" w:rsidDel="001E0F71">
          <w:delText xml:space="preserve"> e-legitimation</w:delText>
        </w:r>
      </w:del>
      <w:ins w:id="283" w:author="Eva Sartorius" w:date="2016-11-15T10:25:00Z">
        <w:del w:id="284" w:author="Martin Lindström" w:date="2016-11-16T21:37:00Z">
          <w:r w:rsidR="0000290D" w:rsidDel="001E0F71">
            <w:delText xml:space="preserve"> och förlitande part</w:delText>
          </w:r>
        </w:del>
      </w:ins>
      <w:del w:id="285" w:author="Martin Lindström" w:date="2016-11-16T21:37:00Z">
        <w:r w:rsidRPr="00C611D5" w:rsidDel="001E0F71">
          <w:delText>.</w:delText>
        </w:r>
      </w:del>
    </w:p>
    <w:p w14:paraId="560BDB9E" w14:textId="7738CEED" w:rsidR="00373161" w:rsidRPr="00812AD5" w:rsidRDefault="00373161" w:rsidP="00E93600">
      <w:pPr>
        <w:pStyle w:val="Heading2"/>
      </w:pPr>
      <w:bookmarkStart w:id="286" w:name="_Toc341004375"/>
      <w:bookmarkStart w:id="287" w:name="_Toc347216414"/>
      <w:r w:rsidRPr="00812AD5">
        <w:t xml:space="preserve">Integration </w:t>
      </w:r>
      <w:ins w:id="288" w:author="Eva Sartorius" w:date="2016-11-15T10:27:00Z">
        <w:r w:rsidR="0000290D">
          <w:t>hos förlitande part</w:t>
        </w:r>
      </w:ins>
      <w:bookmarkEnd w:id="286"/>
      <w:del w:id="289" w:author="Eva Sartorius" w:date="2016-11-15T10:27:00Z">
        <w:r w:rsidRPr="00812AD5" w:rsidDel="0000290D">
          <w:delText>i e-tjänster</w:delText>
        </w:r>
      </w:del>
      <w:bookmarkEnd w:id="287"/>
    </w:p>
    <w:p w14:paraId="1FF5187D" w14:textId="52C45C31" w:rsidR="00373161" w:rsidRDefault="00373161" w:rsidP="00C611D5">
      <w:del w:id="290" w:author="Eva Sartorius" w:date="2016-11-15T10:35:00Z">
        <w:r w:rsidRPr="00812AD5" w:rsidDel="0000290D">
          <w:delText>E-tjänster</w:delText>
        </w:r>
      </w:del>
      <w:ins w:id="291" w:author="Eva Sartorius" w:date="2016-11-15T10:35:00Z">
        <w:r w:rsidR="0000290D">
          <w:t>Förlitandeparter, t.ex. e-tjänster,</w:t>
        </w:r>
      </w:ins>
      <w:r w:rsidRPr="00812AD5">
        <w:t xml:space="preserve"> integrerar mot legitimeringstjänster genom standardiserade meddelanden och konsumerar identitetsintyg vilka också har standardiserade format.</w:t>
      </w:r>
    </w:p>
    <w:p w14:paraId="18B92FF4" w14:textId="77777777" w:rsidR="00812AD5" w:rsidRDefault="00812AD5" w:rsidP="00C611D5"/>
    <w:p w14:paraId="1371747E" w14:textId="60AAE385" w:rsidR="00812AD5" w:rsidRDefault="0038367D" w:rsidP="00C611D5">
      <w:del w:id="292" w:author="Eva Sartorius" w:date="2016-11-15T10:35:00Z">
        <w:r w:rsidDel="0000290D">
          <w:delText>Ramverket för Svensk e-legitimation</w:delText>
        </w:r>
      </w:del>
      <w:ins w:id="293" w:author="Eva Sartorius" w:date="2016-11-15T10:35:00Z">
        <w:r w:rsidR="0000290D">
          <w:t>Detta tekniska ramverk</w:t>
        </w:r>
      </w:ins>
      <w:r>
        <w:t xml:space="preserve"> bygger på </w:t>
      </w:r>
      <w:r w:rsidR="001B611F">
        <w:t xml:space="preserve">interoperabilitetsprofilen </w:t>
      </w:r>
      <w:r w:rsidR="001944CB">
        <w:t>”</w:t>
      </w:r>
      <w:r w:rsidR="00C32664" w:rsidRPr="00DB2651">
        <w:rPr>
          <w:rPrChange w:id="294" w:author="Eva Sartorius" w:date="2016-11-15T09:18:00Z">
            <w:rPr>
              <w:lang w:val="en-US"/>
            </w:rPr>
          </w:rPrChange>
        </w:rPr>
        <w:t xml:space="preserve"> </w:t>
      </w:r>
      <w:r w:rsidR="00C32664" w:rsidRPr="00A477F4">
        <w:rPr>
          <w:lang w:val="en-GB"/>
          <w:rPrChange w:id="295" w:author="Martin Lindström" w:date="2016-11-17T10:32:00Z">
            <w:rPr>
              <w:lang w:val="en-US"/>
            </w:rPr>
          </w:rPrChange>
        </w:rPr>
        <w:t xml:space="preserve">SAML2int </w:t>
      </w:r>
      <w:del w:id="296" w:author="Martin Lindström" w:date="2016-11-17T10:32:00Z">
        <w:r w:rsidR="00C32664" w:rsidRPr="00A477F4" w:rsidDel="00A477F4">
          <w:rPr>
            <w:lang w:val="en-GB"/>
            <w:rPrChange w:id="297" w:author="Martin Lindström" w:date="2016-11-17T10:32:00Z">
              <w:rPr>
                <w:lang w:val="en-US"/>
              </w:rPr>
            </w:rPrChange>
          </w:rPr>
          <w:delText>profile</w:delText>
        </w:r>
        <w:r w:rsidR="00490C73" w:rsidRPr="00A477F4" w:rsidDel="00A477F4">
          <w:rPr>
            <w:lang w:val="en-GB"/>
            <w:rPrChange w:id="298" w:author="Martin Lindström" w:date="2016-11-17T10:32:00Z">
              <w:rPr>
                <w:lang w:val="en-US"/>
              </w:rPr>
            </w:rPrChange>
          </w:rPr>
          <w:delText xml:space="preserve"> </w:delText>
        </w:r>
      </w:del>
      <w:ins w:id="299" w:author="Martin Lindström" w:date="2016-11-17T10:32:00Z">
        <w:r w:rsidR="00A477F4" w:rsidRPr="00A477F4">
          <w:rPr>
            <w:lang w:val="en-GB"/>
            <w:rPrChange w:id="300" w:author="Martin Lindström" w:date="2016-11-17T10:32:00Z">
              <w:rPr/>
            </w:rPrChange>
          </w:rPr>
          <w:t xml:space="preserve">Profile </w:t>
        </w:r>
      </w:ins>
      <w:r w:rsidR="00C32664" w:rsidRPr="00A477F4">
        <w:rPr>
          <w:lang w:val="en-GB"/>
          <w:rPrChange w:id="301" w:author="Martin Lindström" w:date="2016-11-17T10:32:00Z">
            <w:rPr>
              <w:lang w:val="en-US"/>
            </w:rPr>
          </w:rPrChange>
        </w:rPr>
        <w:t>– SAML 2.0 Interoperability Pr</w:t>
      </w:r>
      <w:r w:rsidR="00C32664" w:rsidRPr="00A477F4">
        <w:rPr>
          <w:lang w:val="en-GB"/>
          <w:rPrChange w:id="302" w:author="Martin Lindström" w:date="2016-11-17T10:32:00Z">
            <w:rPr>
              <w:lang w:val="en-US"/>
            </w:rPr>
          </w:rPrChange>
        </w:rPr>
        <w:t>o</w:t>
      </w:r>
      <w:r w:rsidR="00C32664" w:rsidRPr="00A477F4">
        <w:rPr>
          <w:lang w:val="en-GB"/>
          <w:rPrChange w:id="303" w:author="Martin Lindström" w:date="2016-11-17T10:32:00Z">
            <w:rPr>
              <w:lang w:val="en-US"/>
            </w:rPr>
          </w:rPrChange>
        </w:rPr>
        <w:t>file</w:t>
      </w:r>
      <w:r w:rsidR="001944CB">
        <w:t>”</w:t>
      </w:r>
      <w:r w:rsidR="004E597D">
        <w:t xml:space="preserve"> [</w:t>
      </w:r>
      <w:hyperlink r:id="rId10" w:history="1">
        <w:r w:rsidR="001944CB" w:rsidRPr="00061652">
          <w:rPr>
            <w:rStyle w:val="Hyperlink"/>
          </w:rPr>
          <w:t>SAML2Int</w:t>
        </w:r>
      </w:hyperlink>
      <w:r w:rsidR="004E597D">
        <w:t>]</w:t>
      </w:r>
      <w:r w:rsidR="001944CB">
        <w:t xml:space="preserve">. </w:t>
      </w:r>
      <w:ins w:id="304" w:author="Eva Sartorius" w:date="2016-11-15T10:35:00Z">
        <w:r w:rsidR="00437BE0">
          <w:t>P</w:t>
        </w:r>
      </w:ins>
      <w:del w:id="305" w:author="Eva Sartorius" w:date="2016-11-15T10:35:00Z">
        <w:r w:rsidR="001944CB" w:rsidDel="00437BE0">
          <w:delText>Denna p</w:delText>
        </w:r>
      </w:del>
      <w:r w:rsidR="001944CB">
        <w:t>rofil</w:t>
      </w:r>
      <w:ins w:id="306" w:author="Eva Sartorius" w:date="2016-11-15T10:35:00Z">
        <w:r w:rsidR="00437BE0">
          <w:t>en</w:t>
        </w:r>
      </w:ins>
      <w:r w:rsidR="001944CB">
        <w:t xml:space="preserve"> stöds av ett flertal kommersiella produkter och </w:t>
      </w:r>
      <w:r w:rsidR="00957D2F" w:rsidRPr="002F2F14">
        <w:rPr>
          <w:lang w:val="en-GB"/>
        </w:rPr>
        <w:t>O</w:t>
      </w:r>
      <w:r w:rsidR="001944CB" w:rsidRPr="002F2F14">
        <w:rPr>
          <w:lang w:val="en-GB"/>
        </w:rPr>
        <w:t>pen</w:t>
      </w:r>
      <w:r w:rsidR="001944CB" w:rsidRPr="00FA461A">
        <w:t xml:space="preserve"> </w:t>
      </w:r>
      <w:r w:rsidR="00957D2F" w:rsidRPr="00FA461A">
        <w:t>Source</w:t>
      </w:r>
      <w:r w:rsidR="00957D2F">
        <w:t>-lösningar, vilket underlä</w:t>
      </w:r>
      <w:r w:rsidR="00957D2F">
        <w:t>t</w:t>
      </w:r>
      <w:r w:rsidR="00957D2F">
        <w:t>tar integrationsarbetet hos e-tjänster.</w:t>
      </w:r>
    </w:p>
    <w:p w14:paraId="028EB8E1" w14:textId="77777777" w:rsidR="00957D2F" w:rsidRDefault="00957D2F" w:rsidP="00C611D5"/>
    <w:p w14:paraId="38573E92" w14:textId="1C81F12B" w:rsidR="00957D2F" w:rsidRDefault="00957D2F" w:rsidP="00C611D5">
      <w:r>
        <w:t xml:space="preserve">Många e-tjänster </w:t>
      </w:r>
      <w:del w:id="307" w:author="Martin Lindström" w:date="2016-11-17T10:34:00Z">
        <w:r w:rsidDel="004164C0">
          <w:delText>har redan</w:delText>
        </w:r>
      </w:del>
      <w:ins w:id="308" w:author="Martin Lindström" w:date="2016-11-17T10:34:00Z">
        <w:r w:rsidR="004164C0">
          <w:t>använder</w:t>
        </w:r>
      </w:ins>
      <w:r>
        <w:t xml:space="preserve"> fristående autentiseringslösningar vilket innebär att en </w:t>
      </w:r>
      <w:ins w:id="309" w:author="Eva Sartorius" w:date="2016-11-15T10:36:00Z">
        <w:r w:rsidR="00437BE0">
          <w:t xml:space="preserve">anpassning av </w:t>
        </w:r>
        <w:del w:id="310" w:author="Martin Lindström" w:date="2016-11-17T10:33:00Z">
          <w:r w:rsidR="00437BE0" w:rsidDel="00A477F4">
            <w:delText xml:space="preserve">den externa </w:delText>
          </w:r>
        </w:del>
      </w:ins>
      <w:r>
        <w:t>integration</w:t>
      </w:r>
      <w:ins w:id="311" w:author="Martin Lindström" w:date="2016-11-17T10:33:00Z">
        <w:r w:rsidR="00A477F4">
          <w:t>en</w:t>
        </w:r>
      </w:ins>
      <w:r>
        <w:t xml:space="preserve"> för att </w:t>
      </w:r>
      <w:del w:id="312" w:author="Eva Sartorius" w:date="2016-11-15T10:36:00Z">
        <w:r w:rsidDel="00437BE0">
          <w:delText>stödja Ramverket för Svensk e-legitimation</w:delText>
        </w:r>
      </w:del>
      <w:ins w:id="313" w:author="Eva Sartorius" w:date="2016-11-15T10:36:00Z">
        <w:r w:rsidR="00437BE0">
          <w:t>följa E-legitimationsnämndens tekniska ramverk</w:t>
        </w:r>
      </w:ins>
      <w:r w:rsidR="005555AF">
        <w:t xml:space="preserve"> </w:t>
      </w:r>
      <w:ins w:id="314" w:author="Eva Sartorius" w:date="2016-11-15T10:37:00Z">
        <w:r w:rsidR="00437BE0">
          <w:t xml:space="preserve">får en </w:t>
        </w:r>
        <w:del w:id="315" w:author="Martin Lindström" w:date="2016-11-17T10:33:00Z">
          <w:r w:rsidR="00437BE0" w:rsidDel="00A477F4">
            <w:delText>minimal</w:delText>
          </w:r>
        </w:del>
      </w:ins>
      <w:ins w:id="316" w:author="Martin Lindström" w:date="2016-11-17T10:33:00Z">
        <w:r w:rsidR="00A477F4">
          <w:t>begränsad</w:t>
        </w:r>
      </w:ins>
      <w:ins w:id="317" w:author="Eva Sartorius" w:date="2016-11-15T10:37:00Z">
        <w:r w:rsidR="00437BE0">
          <w:t xml:space="preserve"> påverkan på e-tjänsten</w:t>
        </w:r>
      </w:ins>
      <w:ins w:id="318" w:author="Martin Lindström" w:date="2016-11-17T10:33:00Z">
        <w:r w:rsidR="00A477F4">
          <w:t xml:space="preserve"> som sådan</w:t>
        </w:r>
      </w:ins>
      <w:del w:id="319" w:author="Eva Sartorius" w:date="2016-11-15T10:37:00Z">
        <w:r w:rsidR="005555AF" w:rsidDel="00437BE0">
          <w:delText>påverkar en begränsad del av e-tjänstens IT-system.</w:delText>
        </w:r>
      </w:del>
      <w:ins w:id="320" w:author="Eva Sartorius" w:date="2016-11-15T10:37:00Z">
        <w:r w:rsidR="00437BE0">
          <w:t>.</w:t>
        </w:r>
      </w:ins>
    </w:p>
    <w:p w14:paraId="06082EAD" w14:textId="77777777" w:rsidR="00373161" w:rsidRDefault="00373161" w:rsidP="00E93600">
      <w:pPr>
        <w:pStyle w:val="Heading2"/>
      </w:pPr>
      <w:bookmarkStart w:id="321" w:name="_Toc341004376"/>
      <w:r>
        <w:t>Underskrift</w:t>
      </w:r>
      <w:bookmarkEnd w:id="321"/>
    </w:p>
    <w:p w14:paraId="02F35FD8" w14:textId="0D715496" w:rsidR="00FA461A" w:rsidRDefault="00FA461A" w:rsidP="00FA461A">
      <w:pPr>
        <w:autoSpaceDE w:val="0"/>
        <w:autoSpaceDN w:val="0"/>
        <w:adjustRightInd w:val="0"/>
        <w:spacing w:line="240" w:lineRule="auto"/>
        <w:rPr>
          <w:rFonts w:ascii="Tahoma" w:eastAsia="Times New Roman" w:hAnsi="Tahoma" w:cs="Tahoma"/>
          <w:color w:val="auto"/>
          <w:kern w:val="0"/>
          <w:szCs w:val="20"/>
          <w:lang w:eastAsia="sv-SE"/>
        </w:rPr>
      </w:pPr>
      <w:r w:rsidRPr="00FA461A">
        <w:rPr>
          <w:rFonts w:eastAsia="Times New Roman" w:cs="Arial"/>
          <w:kern w:val="0"/>
          <w:szCs w:val="20"/>
          <w:lang w:eastAsia="sv-SE"/>
        </w:rPr>
        <w:t xml:space="preserve">Vid underskrift </w:t>
      </w:r>
      <w:del w:id="322" w:author="Eva Sartorius" w:date="2016-11-15T10:38:00Z">
        <w:r w:rsidRPr="00FA461A" w:rsidDel="00437BE0">
          <w:rPr>
            <w:rFonts w:eastAsia="Times New Roman" w:cs="Arial"/>
            <w:kern w:val="0"/>
            <w:szCs w:val="20"/>
            <w:lang w:eastAsia="sv-SE"/>
          </w:rPr>
          <w:delText xml:space="preserve">inom </w:delText>
        </w:r>
        <w:r w:rsidR="008E4DAE" w:rsidDel="00437BE0">
          <w:rPr>
            <w:rFonts w:eastAsia="Times New Roman" w:cs="Arial"/>
            <w:kern w:val="0"/>
            <w:szCs w:val="20"/>
            <w:lang w:eastAsia="sv-SE"/>
          </w:rPr>
          <w:delText xml:space="preserve">infrastrukturen för </w:delText>
        </w:r>
        <w:r w:rsidRPr="00FA461A" w:rsidDel="00437BE0">
          <w:rPr>
            <w:rFonts w:eastAsia="Times New Roman" w:cs="Arial"/>
            <w:kern w:val="0"/>
            <w:szCs w:val="20"/>
            <w:lang w:eastAsia="sv-SE"/>
          </w:rPr>
          <w:delText xml:space="preserve">Svensk e-legitimation </w:delText>
        </w:r>
      </w:del>
      <w:r w:rsidRPr="00FA461A">
        <w:rPr>
          <w:rFonts w:eastAsia="Times New Roman" w:cs="Arial"/>
          <w:kern w:val="0"/>
          <w:szCs w:val="20"/>
          <w:lang w:eastAsia="sv-SE"/>
        </w:rPr>
        <w:t xml:space="preserve">blir det </w:t>
      </w:r>
      <w:ins w:id="323" w:author="Eva Sartorius" w:date="2016-11-15T10:38:00Z">
        <w:r w:rsidR="00437BE0">
          <w:rPr>
            <w:rFonts w:eastAsia="Times New Roman" w:cs="Arial"/>
            <w:kern w:val="0"/>
            <w:szCs w:val="20"/>
            <w:lang w:eastAsia="sv-SE"/>
          </w:rPr>
          <w:t>med E-legitimationsnämndens tekniska ramverk</w:t>
        </w:r>
        <w:del w:id="324" w:author="Martin Lindström" w:date="2016-11-16T21:39:00Z">
          <w:r w:rsidR="00437BE0" w:rsidDel="00382530">
            <w:rPr>
              <w:rFonts w:eastAsia="Times New Roman" w:cs="Arial"/>
              <w:kern w:val="0"/>
              <w:szCs w:val="20"/>
              <w:lang w:eastAsia="sv-SE"/>
            </w:rPr>
            <w:delText xml:space="preserve"> för elektronisk identifiering</w:delText>
          </w:r>
        </w:del>
        <w:r w:rsidR="00437BE0">
          <w:rPr>
            <w:rFonts w:eastAsia="Times New Roman" w:cs="Arial"/>
            <w:kern w:val="0"/>
            <w:szCs w:val="20"/>
            <w:lang w:eastAsia="sv-SE"/>
          </w:rPr>
          <w:t xml:space="preserve"> </w:t>
        </w:r>
      </w:ins>
      <w:r w:rsidRPr="00FA461A">
        <w:rPr>
          <w:rFonts w:eastAsia="Times New Roman" w:cs="Arial"/>
          <w:kern w:val="0"/>
          <w:szCs w:val="20"/>
          <w:lang w:eastAsia="sv-SE"/>
        </w:rPr>
        <w:t xml:space="preserve">möjligt att använda olika typer </w:t>
      </w:r>
      <w:ins w:id="325" w:author="Martin Lindström" w:date="2016-11-16T21:39:00Z">
        <w:r w:rsidR="00382530">
          <w:rPr>
            <w:rFonts w:eastAsia="Times New Roman" w:cs="Arial"/>
            <w:kern w:val="0"/>
            <w:szCs w:val="20"/>
            <w:lang w:eastAsia="sv-SE"/>
          </w:rPr>
          <w:t xml:space="preserve">av </w:t>
        </w:r>
      </w:ins>
      <w:r w:rsidRPr="00FA461A">
        <w:rPr>
          <w:rFonts w:eastAsia="Times New Roman" w:cs="Arial"/>
          <w:kern w:val="0"/>
          <w:szCs w:val="20"/>
          <w:lang w:eastAsia="sv-SE"/>
        </w:rPr>
        <w:t>e-legitimationer</w:t>
      </w:r>
      <w:del w:id="326" w:author="Martin Lindström" w:date="2016-11-16T21:39:00Z">
        <w:r w:rsidRPr="00FA461A" w:rsidDel="007706D7">
          <w:rPr>
            <w:rFonts w:eastAsia="Times New Roman" w:cs="Arial"/>
            <w:kern w:val="0"/>
            <w:szCs w:val="20"/>
            <w:lang w:eastAsia="sv-SE"/>
          </w:rPr>
          <w:delText xml:space="preserve"> </w:delText>
        </w:r>
        <w:r w:rsidR="00292D92" w:rsidRPr="00FA461A" w:rsidDel="007706D7">
          <w:rPr>
            <w:rFonts w:eastAsia="Times New Roman" w:cs="Arial"/>
            <w:kern w:val="0"/>
            <w:szCs w:val="20"/>
            <w:lang w:eastAsia="sv-SE"/>
          </w:rPr>
          <w:delText>dvs.</w:delText>
        </w:r>
      </w:del>
      <w:ins w:id="327" w:author="Martin Lindström" w:date="2016-11-16T21:39:00Z">
        <w:r w:rsidR="007706D7">
          <w:rPr>
            <w:rFonts w:eastAsia="Times New Roman" w:cs="Arial"/>
            <w:kern w:val="0"/>
            <w:szCs w:val="20"/>
            <w:lang w:eastAsia="sv-SE"/>
          </w:rPr>
          <w:t>,</w:t>
        </w:r>
      </w:ins>
      <w:r w:rsidRPr="00FA461A">
        <w:rPr>
          <w:rFonts w:eastAsia="Times New Roman" w:cs="Arial"/>
          <w:kern w:val="0"/>
          <w:szCs w:val="20"/>
          <w:lang w:eastAsia="sv-SE"/>
        </w:rPr>
        <w:t xml:space="preserve"> även sådana </w:t>
      </w:r>
      <w:del w:id="328" w:author="Martin Lindström" w:date="2016-11-16T21:39:00Z">
        <w:r w:rsidRPr="00FA461A" w:rsidDel="00382530">
          <w:rPr>
            <w:rFonts w:eastAsia="Times New Roman" w:cs="Arial"/>
            <w:kern w:val="0"/>
            <w:szCs w:val="20"/>
            <w:lang w:eastAsia="sv-SE"/>
          </w:rPr>
          <w:delText xml:space="preserve">e-legitimationer </w:delText>
        </w:r>
      </w:del>
      <w:r w:rsidRPr="00FA461A">
        <w:rPr>
          <w:rFonts w:eastAsia="Times New Roman" w:cs="Arial"/>
          <w:kern w:val="0"/>
          <w:szCs w:val="20"/>
          <w:lang w:eastAsia="sv-SE"/>
        </w:rPr>
        <w:t xml:space="preserve">som inte är certifikatbaserade, utan </w:t>
      </w:r>
      <w:ins w:id="329" w:author="Martin Lindström" w:date="2016-11-16T21:40:00Z">
        <w:r w:rsidR="00382530">
          <w:rPr>
            <w:rFonts w:eastAsia="Times New Roman" w:cs="Arial"/>
            <w:kern w:val="0"/>
            <w:szCs w:val="20"/>
            <w:lang w:eastAsia="sv-SE"/>
          </w:rPr>
          <w:t xml:space="preserve">att </w:t>
        </w:r>
      </w:ins>
      <w:r w:rsidRPr="00FA461A">
        <w:rPr>
          <w:rFonts w:eastAsia="Times New Roman" w:cs="Arial"/>
          <w:kern w:val="0"/>
          <w:szCs w:val="20"/>
          <w:lang w:eastAsia="sv-SE"/>
        </w:rPr>
        <w:t>speciella anpassningar i e-tjänsten</w:t>
      </w:r>
      <w:ins w:id="330" w:author="Eva Sartorius" w:date="2016-11-15T10:38:00Z">
        <w:r w:rsidR="00437BE0">
          <w:rPr>
            <w:rFonts w:eastAsia="Times New Roman" w:cs="Arial"/>
            <w:kern w:val="0"/>
            <w:szCs w:val="20"/>
            <w:lang w:eastAsia="sv-SE"/>
          </w:rPr>
          <w:t xml:space="preserve"> behövs</w:t>
        </w:r>
      </w:ins>
      <w:r w:rsidRPr="00FA461A">
        <w:rPr>
          <w:rFonts w:eastAsia="Times New Roman" w:cs="Arial"/>
          <w:kern w:val="0"/>
          <w:szCs w:val="20"/>
          <w:lang w:eastAsia="sv-SE"/>
        </w:rPr>
        <w:t xml:space="preserve">. </w:t>
      </w:r>
      <w:del w:id="331" w:author="Eva Sartorius" w:date="2016-11-15T10:38:00Z">
        <w:r w:rsidRPr="00FA461A" w:rsidDel="00437BE0">
          <w:rPr>
            <w:rFonts w:eastAsia="Times New Roman" w:cs="Arial"/>
            <w:kern w:val="0"/>
            <w:szCs w:val="20"/>
            <w:lang w:eastAsia="sv-SE"/>
          </w:rPr>
          <w:delText xml:space="preserve">Detta därför </w:delText>
        </w:r>
      </w:del>
      <w:ins w:id="332" w:author="Eva Sartorius" w:date="2016-11-15T10:38:00Z">
        <w:r w:rsidR="00437BE0">
          <w:rPr>
            <w:rFonts w:eastAsia="Times New Roman" w:cs="Arial"/>
            <w:kern w:val="0"/>
            <w:szCs w:val="20"/>
            <w:lang w:eastAsia="sv-SE"/>
          </w:rPr>
          <w:t xml:space="preserve">Orsaken är </w:t>
        </w:r>
      </w:ins>
      <w:r w:rsidRPr="00FA461A">
        <w:rPr>
          <w:rFonts w:eastAsia="Times New Roman" w:cs="Arial"/>
          <w:kern w:val="0"/>
          <w:szCs w:val="20"/>
          <w:lang w:eastAsia="sv-SE"/>
        </w:rPr>
        <w:t xml:space="preserve">att det </w:t>
      </w:r>
      <w:del w:id="333" w:author="Eva Sartorius" w:date="2016-11-15T10:38:00Z">
        <w:r w:rsidRPr="00FA461A" w:rsidDel="00437BE0">
          <w:rPr>
            <w:rFonts w:eastAsia="Times New Roman" w:cs="Arial"/>
            <w:kern w:val="0"/>
            <w:szCs w:val="20"/>
            <w:lang w:eastAsia="sv-SE"/>
          </w:rPr>
          <w:delText xml:space="preserve">inom </w:delText>
        </w:r>
        <w:r w:rsidR="008E4DAE" w:rsidDel="00437BE0">
          <w:rPr>
            <w:rFonts w:eastAsia="Times New Roman" w:cs="Arial"/>
            <w:kern w:val="0"/>
            <w:szCs w:val="20"/>
            <w:lang w:eastAsia="sv-SE"/>
          </w:rPr>
          <w:delText xml:space="preserve">infrastrukturen för </w:delText>
        </w:r>
        <w:r w:rsidRPr="00FA461A" w:rsidDel="00437BE0">
          <w:rPr>
            <w:rFonts w:eastAsia="Times New Roman" w:cs="Arial"/>
            <w:kern w:val="0"/>
            <w:szCs w:val="20"/>
            <w:lang w:eastAsia="sv-SE"/>
          </w:rPr>
          <w:delText xml:space="preserve">Svensk e-legitimation </w:delText>
        </w:r>
      </w:del>
      <w:r w:rsidRPr="00FA461A">
        <w:rPr>
          <w:rFonts w:eastAsia="Times New Roman" w:cs="Arial"/>
          <w:kern w:val="0"/>
          <w:szCs w:val="20"/>
          <w:lang w:eastAsia="sv-SE"/>
        </w:rPr>
        <w:t xml:space="preserve">är det elektroniskt utställda identitetsintyget </w:t>
      </w:r>
      <w:ins w:id="334" w:author="Eva Sartorius" w:date="2016-11-15T10:39:00Z">
        <w:r w:rsidR="00437BE0">
          <w:rPr>
            <w:rFonts w:eastAsia="Times New Roman" w:cs="Arial"/>
            <w:kern w:val="0"/>
            <w:szCs w:val="20"/>
            <w:lang w:eastAsia="sv-SE"/>
          </w:rPr>
          <w:t>(</w:t>
        </w:r>
      </w:ins>
      <w:r w:rsidRPr="00FA461A">
        <w:rPr>
          <w:rFonts w:eastAsia="Times New Roman" w:cs="Arial"/>
          <w:kern w:val="0"/>
          <w:szCs w:val="20"/>
          <w:lang w:eastAsia="sv-SE"/>
        </w:rPr>
        <w:t>som används för identifiering av använd</w:t>
      </w:r>
      <w:r w:rsidR="0096525B">
        <w:rPr>
          <w:rFonts w:eastAsia="Times New Roman" w:cs="Arial"/>
          <w:kern w:val="0"/>
          <w:szCs w:val="20"/>
          <w:lang w:eastAsia="sv-SE"/>
        </w:rPr>
        <w:t>are</w:t>
      </w:r>
      <w:r w:rsidRPr="00FA461A">
        <w:rPr>
          <w:rFonts w:eastAsia="Times New Roman" w:cs="Arial"/>
          <w:kern w:val="0"/>
          <w:szCs w:val="20"/>
          <w:lang w:eastAsia="sv-SE"/>
        </w:rPr>
        <w:t xml:space="preserve"> vid underskrift</w:t>
      </w:r>
      <w:ins w:id="335" w:author="Eva Sartorius" w:date="2016-11-15T10:39:00Z">
        <w:r w:rsidR="00437BE0">
          <w:rPr>
            <w:rFonts w:eastAsia="Times New Roman" w:cs="Arial"/>
            <w:kern w:val="0"/>
            <w:szCs w:val="20"/>
            <w:lang w:eastAsia="sv-SE"/>
          </w:rPr>
          <w:t>)</w:t>
        </w:r>
      </w:ins>
      <w:r w:rsidR="0096525B">
        <w:rPr>
          <w:rFonts w:eastAsia="Times New Roman" w:cs="Arial"/>
          <w:kern w:val="0"/>
          <w:szCs w:val="20"/>
          <w:lang w:eastAsia="sv-SE"/>
        </w:rPr>
        <w:t xml:space="preserve"> </w:t>
      </w:r>
      <w:del w:id="336" w:author="Eva Sartorius" w:date="2016-11-15T10:39:00Z">
        <w:r w:rsidRPr="00FA461A" w:rsidDel="00437BE0">
          <w:rPr>
            <w:rFonts w:eastAsia="Times New Roman" w:cs="Arial"/>
            <w:kern w:val="0"/>
            <w:szCs w:val="20"/>
            <w:lang w:eastAsia="sv-SE"/>
          </w:rPr>
          <w:delText xml:space="preserve">och identitetsintyget </w:delText>
        </w:r>
      </w:del>
      <w:r w:rsidRPr="00FA461A">
        <w:rPr>
          <w:rFonts w:eastAsia="Times New Roman" w:cs="Arial"/>
          <w:kern w:val="0"/>
          <w:szCs w:val="20"/>
          <w:lang w:eastAsia="sv-SE"/>
        </w:rPr>
        <w:t>har samma format oavsett vilken typ av e-legitimation som användaren använder.</w:t>
      </w:r>
    </w:p>
    <w:p w14:paraId="4DB08F66" w14:textId="77777777" w:rsidR="00373161" w:rsidRPr="00557B0D" w:rsidRDefault="00373161" w:rsidP="00557B0D"/>
    <w:p w14:paraId="097A2329" w14:textId="15E6327A" w:rsidR="00373161" w:rsidRDefault="00373161" w:rsidP="00557B0D">
      <w:pPr>
        <w:rPr>
          <w:ins w:id="337" w:author="Martin Lindström" w:date="2016-11-16T21:40:00Z"/>
        </w:rPr>
      </w:pPr>
      <w:r w:rsidRPr="00557B0D">
        <w:t>En underskriftstjänst har som syfte att möjliggöra underskrift inom identitetsfederatione</w:t>
      </w:r>
      <w:r w:rsidR="008E4DAE">
        <w:t>r</w:t>
      </w:r>
      <w:r w:rsidRPr="00557B0D">
        <w:t xml:space="preserve"> </w:t>
      </w:r>
      <w:del w:id="338" w:author="Eva Sartorius" w:date="2016-11-15T10:39:00Z">
        <w:r w:rsidRPr="00557B0D" w:rsidDel="00437BE0">
          <w:delText>för Svensk e-legitimation</w:delText>
        </w:r>
      </w:del>
      <w:ins w:id="339" w:author="Eva Sartorius" w:date="2016-11-15T10:39:00Z">
        <w:r w:rsidR="00437BE0">
          <w:t>som följer E-legitimationsnämndens tekniska ramverk</w:t>
        </w:r>
      </w:ins>
      <w:r w:rsidRPr="00557B0D">
        <w:t xml:space="preserve"> med stöd av alla typer av e-legitimationer som erbjuder tillräcklig grad av säkerhet.   </w:t>
      </w:r>
    </w:p>
    <w:p w14:paraId="0C209686" w14:textId="77777777" w:rsidR="00F9606D" w:rsidRPr="00557B0D" w:rsidRDefault="00F9606D" w:rsidP="00557B0D"/>
    <w:p w14:paraId="2DA3A3FA" w14:textId="4FDD16C6" w:rsidR="00373161" w:rsidRDefault="00373161" w:rsidP="00557B0D">
      <w:pPr>
        <w:rPr>
          <w:ins w:id="340" w:author="Martin Lindström" w:date="2016-06-19T23:52:00Z"/>
        </w:rPr>
      </w:pPr>
      <w:r w:rsidRPr="00557B0D">
        <w:t xml:space="preserve">Genom att </w:t>
      </w:r>
      <w:ins w:id="341" w:author="Eva Sartorius" w:date="2016-11-15T10:40:00Z">
        <w:r w:rsidR="00437BE0">
          <w:t xml:space="preserve">upphandla och </w:t>
        </w:r>
      </w:ins>
      <w:r w:rsidRPr="00557B0D">
        <w:t xml:space="preserve">införa en underskriftstjänst </w:t>
      </w:r>
      <w:del w:id="342" w:author="Eva Sartorius" w:date="2016-11-15T10:40:00Z">
        <w:r w:rsidRPr="00557B0D" w:rsidDel="00437BE0">
          <w:delText xml:space="preserve">som ansluts till e-tjänster som ingår i identitetsfederationen </w:delText>
        </w:r>
      </w:del>
      <w:r w:rsidRPr="00557B0D">
        <w:t xml:space="preserve">kan en </w:t>
      </w:r>
      <w:del w:id="343" w:author="Martin Lindström" w:date="2016-11-16T21:40:00Z">
        <w:r w:rsidRPr="00557B0D" w:rsidDel="00F9606D">
          <w:delText>e-tjänst</w:delText>
        </w:r>
      </w:del>
      <w:ins w:id="344" w:author="Martin Lindström" w:date="2016-11-16T21:40:00Z">
        <w:r w:rsidR="00F9606D">
          <w:t>förlitande part</w:t>
        </w:r>
      </w:ins>
      <w:r w:rsidRPr="00557B0D">
        <w:t xml:space="preserve"> </w:t>
      </w:r>
      <w:ins w:id="345" w:author="Eva Sartorius" w:date="2016-11-15T10:40:00Z">
        <w:r w:rsidR="00437BE0">
          <w:t xml:space="preserve">som ingår i en sådan federation </w:t>
        </w:r>
      </w:ins>
      <w:r w:rsidRPr="00557B0D">
        <w:t xml:space="preserve">låta en användare </w:t>
      </w:r>
      <w:r w:rsidR="008E44D8">
        <w:t xml:space="preserve">skriva under </w:t>
      </w:r>
      <w:r w:rsidRPr="00557B0D">
        <w:t>en elektronisk handling med stöd av</w:t>
      </w:r>
      <w:ins w:id="346" w:author="Eva Sartorius" w:date="2016-11-15T10:40:00Z">
        <w:r w:rsidR="00437BE0">
          <w:t xml:space="preserve"> den upphandlande</w:t>
        </w:r>
      </w:ins>
      <w:r w:rsidRPr="00557B0D">
        <w:t xml:space="preserve"> undersk</w:t>
      </w:r>
      <w:r w:rsidR="00081CF5">
        <w:t>r</w:t>
      </w:r>
      <w:r w:rsidRPr="00557B0D">
        <w:t>iftstjänsten. Anvä</w:t>
      </w:r>
      <w:r w:rsidRPr="00557B0D">
        <w:t>n</w:t>
      </w:r>
      <w:r w:rsidRPr="00557B0D">
        <w:t>darens elektroniska signatur och tillhörande signeringscertifikat skapas av underskriftstjänsten efter det att a</w:t>
      </w:r>
      <w:r w:rsidRPr="00557B0D">
        <w:t>n</w:t>
      </w:r>
      <w:r w:rsidRPr="00557B0D">
        <w:t>vändaren accepterat at</w:t>
      </w:r>
      <w:r w:rsidR="008E44D8">
        <w:t>t</w:t>
      </w:r>
      <w:r w:rsidRPr="00557B0D">
        <w:t xml:space="preserve"> skriva under genom att legitimera sig mot underskriftstjänsten.</w:t>
      </w:r>
      <w:ins w:id="347" w:author="Eva Sartorius" w:date="2016-11-15T10:41:00Z">
        <w:del w:id="348" w:author="Martin Lindström" w:date="2016-11-17T10:46:00Z">
          <w:r w:rsidR="00437BE0" w:rsidDel="002F2F14">
            <w:delText xml:space="preserve"> </w:delText>
          </w:r>
        </w:del>
      </w:ins>
    </w:p>
    <w:p w14:paraId="2176ACC3" w14:textId="03223132" w:rsidR="00A00A04" w:rsidRDefault="00437BE0" w:rsidP="00B737DF">
      <w:pPr>
        <w:pStyle w:val="Heading2"/>
        <w:rPr>
          <w:ins w:id="349" w:author="Martin Lindström" w:date="2016-06-20T00:02:00Z"/>
        </w:rPr>
      </w:pPr>
      <w:bookmarkStart w:id="350" w:name="_Ref333498257"/>
      <w:bookmarkStart w:id="351" w:name="_Toc341004377"/>
      <w:ins w:id="352" w:author="Eva Sartorius" w:date="2016-11-15T10:41:00Z">
        <w:r>
          <w:t>E-legitimationsnämndens t</w:t>
        </w:r>
      </w:ins>
      <w:ins w:id="353" w:author="Martin Lindström" w:date="2016-06-20T14:53:00Z">
        <w:del w:id="354" w:author="Eva Sartorius" w:date="2016-11-15T10:41:00Z">
          <w:r w:rsidR="00135628" w:rsidDel="00437BE0">
            <w:delText>T</w:delText>
          </w:r>
        </w:del>
        <w:r w:rsidR="00135628">
          <w:t>eknisk</w:t>
        </w:r>
      </w:ins>
      <w:ins w:id="355" w:author="Eva Sartorius" w:date="2016-11-15T10:41:00Z">
        <w:r>
          <w:t>a</w:t>
        </w:r>
      </w:ins>
      <w:ins w:id="356" w:author="Martin Lindström" w:date="2016-06-20T14:53:00Z">
        <w:del w:id="357" w:author="Eva Sartorius" w:date="2016-11-15T10:41:00Z">
          <w:r w:rsidR="00135628" w:rsidDel="00437BE0">
            <w:delText>t</w:delText>
          </w:r>
        </w:del>
        <w:r w:rsidR="00135628">
          <w:t xml:space="preserve"> ramverk</w:t>
        </w:r>
      </w:ins>
      <w:ins w:id="358" w:author="Martin Lindström" w:date="2016-06-20T00:01:00Z">
        <w:r w:rsidR="00804A89">
          <w:t xml:space="preserve"> och </w:t>
        </w:r>
      </w:ins>
      <w:ins w:id="359" w:author="Martin Lindström" w:date="2016-06-19T23:52:00Z">
        <w:r w:rsidR="00A00A04">
          <w:t>eIDAS</w:t>
        </w:r>
      </w:ins>
      <w:bookmarkEnd w:id="350"/>
      <w:bookmarkEnd w:id="351"/>
    </w:p>
    <w:p w14:paraId="09023908" w14:textId="07A3F20B" w:rsidR="009756F1" w:rsidRDefault="009756F1">
      <w:pPr>
        <w:rPr>
          <w:ins w:id="360" w:author="Martin Lindström" w:date="2016-06-21T17:04:00Z"/>
        </w:rPr>
      </w:pPr>
      <w:ins w:id="361" w:author="Martin Lindström" w:date="2016-06-20T15:44:00Z">
        <w:r>
          <w:t xml:space="preserve">EU-förordningen </w:t>
        </w:r>
      </w:ins>
      <w:ins w:id="362" w:author="Martin Lindström" w:date="2016-06-20T15:47:00Z">
        <w:r w:rsidR="004A3650">
          <w:t>(</w:t>
        </w:r>
      </w:ins>
      <w:ins w:id="363" w:author="Martin Lindström" w:date="2016-06-20T16:17:00Z">
        <w:r w:rsidR="001926E9">
          <w:fldChar w:fldCharType="begin"/>
        </w:r>
        <w:r w:rsidR="001926E9">
          <w:instrText xml:space="preserve"> HYPERLINK "http://eur-lex.europa.eu/legal-content/SV/TXT/PDF/?uri=CELEX:32014R0910&amp;from=EN" </w:instrText>
        </w:r>
        <w:r w:rsidR="001926E9">
          <w:fldChar w:fldCharType="separate"/>
        </w:r>
        <w:r w:rsidR="004A3650" w:rsidRPr="001926E9">
          <w:rPr>
            <w:rStyle w:val="Hyperlink"/>
          </w:rPr>
          <w:t>910/2014</w:t>
        </w:r>
        <w:r w:rsidR="001926E9">
          <w:fldChar w:fldCharType="end"/>
        </w:r>
      </w:ins>
      <w:ins w:id="364" w:author="Martin Lindström" w:date="2016-06-20T15:47:00Z">
        <w:r w:rsidR="004A3650">
          <w:t xml:space="preserve">) </w:t>
        </w:r>
      </w:ins>
      <w:ins w:id="365" w:author="Martin Lindström" w:date="2016-06-20T15:44:00Z">
        <w:r>
          <w:t>om elektronisk</w:t>
        </w:r>
      </w:ins>
      <w:ins w:id="366" w:author="Martin Lindström" w:date="2016-06-20T15:45:00Z">
        <w:r>
          <w:t xml:space="preserve"> identifiering och betrodda tjänster, eIDAS, ställer krav på svenska </w:t>
        </w:r>
      </w:ins>
      <w:ins w:id="367" w:author="Martin Lindström" w:date="2016-06-20T15:50:00Z">
        <w:r w:rsidR="005364CC">
          <w:t>offentliga organ att erkänna de e-legitimationer som andra eIDAS-länder har anmält.</w:t>
        </w:r>
      </w:ins>
      <w:ins w:id="368" w:author="Martin Lindström" w:date="2016-06-20T15:47:00Z">
        <w:r w:rsidR="00F67162">
          <w:t xml:space="preserve"> </w:t>
        </w:r>
      </w:ins>
      <w:ins w:id="369" w:author="Martin Lindström" w:date="2016-06-20T15:53:00Z">
        <w:r w:rsidR="00946AFF">
          <w:t>Detta innebär att en offen</w:t>
        </w:r>
        <w:r w:rsidR="00946AFF">
          <w:t>t</w:t>
        </w:r>
        <w:r w:rsidR="00946AFF">
          <w:t xml:space="preserve">lig svensk e-tjänst </w:t>
        </w:r>
      </w:ins>
      <w:ins w:id="370" w:author="Eva Sartorius" w:date="2016-11-15T10:42:00Z">
        <w:r w:rsidR="00437BE0">
          <w:t xml:space="preserve">baserat på vissa regler </w:t>
        </w:r>
      </w:ins>
      <w:ins w:id="371" w:author="Martin Lindström" w:date="2016-06-20T15:53:00Z">
        <w:r w:rsidR="00946AFF">
          <w:t xml:space="preserve">skall </w:t>
        </w:r>
      </w:ins>
      <w:ins w:id="372" w:author="Martin Lindström" w:date="2016-06-20T15:56:00Z">
        <w:r w:rsidR="00837891">
          <w:t xml:space="preserve">kunna </w:t>
        </w:r>
      </w:ins>
      <w:ins w:id="373" w:author="Martin Lindström" w:date="2016-06-20T15:53:00Z">
        <w:r w:rsidR="00946AFF">
          <w:t xml:space="preserve">acceptera en inloggning som utförs med en e-legitimation utställd i ett annat </w:t>
        </w:r>
        <w:del w:id="374" w:author="Eva Sartorius" w:date="2016-11-15T10:42:00Z">
          <w:r w:rsidR="00946AFF" w:rsidDel="00437BE0">
            <w:delText xml:space="preserve">europeiskt </w:delText>
          </w:r>
        </w:del>
        <w:r w:rsidR="00946AFF">
          <w:t>land.</w:t>
        </w:r>
      </w:ins>
    </w:p>
    <w:p w14:paraId="2A8FFCAE" w14:textId="6F80F288" w:rsidR="00D549C4" w:rsidRDefault="00C02C4B" w:rsidP="00B737DF">
      <w:pPr>
        <w:pStyle w:val="Heading3"/>
        <w:rPr>
          <w:ins w:id="375" w:author="Martin Lindström" w:date="2016-06-20T15:54:00Z"/>
        </w:rPr>
      </w:pPr>
      <w:bookmarkStart w:id="376" w:name="_Ref460339388"/>
      <w:bookmarkStart w:id="377" w:name="_Toc341004378"/>
      <w:ins w:id="378" w:author="Martin Lindström" w:date="2016-06-21T17:04:00Z">
        <w:r>
          <w:t>Autentiseringar med utländska e-legitimationer</w:t>
        </w:r>
      </w:ins>
      <w:bookmarkEnd w:id="376"/>
      <w:bookmarkEnd w:id="377"/>
    </w:p>
    <w:p w14:paraId="70DD6677" w14:textId="763F9BA8" w:rsidR="00D549C4" w:rsidRPr="00DB2651" w:rsidRDefault="00D549C4">
      <w:pPr>
        <w:rPr>
          <w:ins w:id="379" w:author="Martin Lindström" w:date="2016-06-20T16:26:00Z"/>
          <w:rPrChange w:id="380" w:author="Eva Sartorius" w:date="2016-11-15T09:18:00Z">
            <w:rPr>
              <w:ins w:id="381" w:author="Martin Lindström" w:date="2016-06-20T16:26:00Z"/>
              <w:lang w:val="en-GB"/>
            </w:rPr>
          </w:rPrChange>
        </w:rPr>
      </w:pPr>
      <w:ins w:id="382" w:author="Martin Lindström" w:date="2016-06-20T15:54:00Z">
        <w:r>
          <w:t>De tekniska specifikationerna för eIDAS bygger, såsom</w:t>
        </w:r>
      </w:ins>
      <w:ins w:id="383" w:author="Eva Sartorius" w:date="2016-11-15T10:43:00Z">
        <w:r w:rsidR="00437BE0">
          <w:t xml:space="preserve"> E-legitimationsnämndens</w:t>
        </w:r>
      </w:ins>
      <w:ins w:id="384" w:author="Martin Lindström" w:date="2016-06-20T15:54:00Z">
        <w:r>
          <w:t xml:space="preserve"> teknisk</w:t>
        </w:r>
      </w:ins>
      <w:ins w:id="385" w:author="Eva Sartorius" w:date="2016-11-15T10:43:00Z">
        <w:r w:rsidR="00437BE0">
          <w:t>a</w:t>
        </w:r>
      </w:ins>
      <w:ins w:id="386" w:author="Martin Lindström" w:date="2016-06-20T15:54:00Z">
        <w:del w:id="387" w:author="Eva Sartorius" w:date="2016-11-15T10:43:00Z">
          <w:r w:rsidDel="00437BE0">
            <w:delText>t</w:delText>
          </w:r>
        </w:del>
        <w:r>
          <w:t xml:space="preserve"> ramverk</w:t>
        </w:r>
        <w:del w:id="388" w:author="Eva Sartorius" w:date="2016-11-15T10:43:00Z">
          <w:r w:rsidDel="00437BE0">
            <w:delText xml:space="preserve"> för </w:delText>
          </w:r>
        </w:del>
      </w:ins>
      <w:ins w:id="389" w:author="Martin Lindström" w:date="2016-06-20T15:55:00Z">
        <w:del w:id="390" w:author="Eva Sartorius" w:date="2016-11-15T10:43:00Z">
          <w:r w:rsidDel="00437BE0">
            <w:delText>Svensk</w:delText>
          </w:r>
        </w:del>
      </w:ins>
      <w:ins w:id="391" w:author="Martin Lindström" w:date="2016-06-20T15:54:00Z">
        <w:del w:id="392" w:author="Eva Sartorius" w:date="2016-11-15T10:43:00Z">
          <w:r w:rsidDel="00437BE0">
            <w:delText xml:space="preserve"> </w:delText>
          </w:r>
        </w:del>
      </w:ins>
      <w:ins w:id="393" w:author="Martin Lindström" w:date="2016-06-20T15:55:00Z">
        <w:del w:id="394" w:author="Eva Sartorius" w:date="2016-11-15T10:43:00Z">
          <w:r w:rsidDel="00437BE0">
            <w:delText>e-legitimation</w:delText>
          </w:r>
        </w:del>
        <w:r>
          <w:t>, på SAML-standarder, och även om likheterna är många finns även skillnader i dessa specifikationer.</w:t>
        </w:r>
      </w:ins>
      <w:ins w:id="395" w:author="Martin Lindström" w:date="2016-06-20T16:16:00Z">
        <w:r w:rsidR="001926E9">
          <w:t xml:space="preserve"> </w:t>
        </w:r>
      </w:ins>
      <w:ins w:id="396" w:author="Eva Sartorius" w:date="2016-11-15T10:43:00Z">
        <w:r w:rsidR="00437BE0">
          <w:t>E</w:t>
        </w:r>
      </w:ins>
      <w:ins w:id="397" w:author="Martin Lindström" w:date="2016-06-20T16:21:00Z">
        <w:del w:id="398" w:author="Eva Sartorius" w:date="2016-11-15T10:43:00Z">
          <w:r w:rsidR="00FB0DA3" w:rsidDel="00437BE0">
            <w:delText>Dock behöver e</w:delText>
          </w:r>
        </w:del>
        <w:r w:rsidR="00FB0DA3">
          <w:t>n svensk e-tjänst</w:t>
        </w:r>
      </w:ins>
      <w:ins w:id="399" w:author="Eva Sartorius" w:date="2016-11-15T10:43:00Z">
        <w:r w:rsidR="00437BE0">
          <w:t xml:space="preserve"> ska dock</w:t>
        </w:r>
      </w:ins>
      <w:ins w:id="400" w:author="Martin Lindström" w:date="2016-06-20T16:21:00Z">
        <w:r w:rsidR="00FB0DA3">
          <w:t xml:space="preserve"> inte </w:t>
        </w:r>
        <w:del w:id="401" w:author="Eva Sartorius" w:date="2016-11-15T10:43:00Z">
          <w:r w:rsidR="00FB0DA3" w:rsidDel="00437BE0">
            <w:delText xml:space="preserve">direkt </w:delText>
          </w:r>
        </w:del>
        <w:r w:rsidR="00FB0DA3">
          <w:t xml:space="preserve">förhålla sig </w:t>
        </w:r>
      </w:ins>
      <w:ins w:id="402" w:author="Eva Sartorius" w:date="2016-11-15T10:43:00Z">
        <w:r w:rsidR="00437BE0">
          <w:t xml:space="preserve">direkt </w:t>
        </w:r>
      </w:ins>
      <w:ins w:id="403" w:author="Martin Lindström" w:date="2016-06-20T16:21:00Z">
        <w:r w:rsidR="00FB0DA3">
          <w:t>till</w:t>
        </w:r>
      </w:ins>
      <w:ins w:id="404" w:author="Martin Lindström" w:date="2016-06-20T16:22:00Z">
        <w:r w:rsidR="00543F13">
          <w:t xml:space="preserve"> eIDAS tekniska specifikationer. Nedanstående bild illustrerar hur</w:t>
        </w:r>
      </w:ins>
      <w:ins w:id="405" w:author="Martin Lindström" w:date="2016-06-20T16:23:00Z">
        <w:r w:rsidR="00F76E0F">
          <w:t xml:space="preserve"> </w:t>
        </w:r>
        <w:del w:id="406" w:author="Eva Sartorius" w:date="2016-11-15T10:44:00Z">
          <w:r w:rsidR="00F76E0F" w:rsidDel="00437BE0">
            <w:delText>en s.k.</w:delText>
          </w:r>
        </w:del>
      </w:ins>
      <w:ins w:id="407" w:author="Eva Sartorius" w:date="2016-11-15T10:44:00Z">
        <w:r w:rsidR="00437BE0">
          <w:t>E-legitimationsnämndens eIDAS-nod</w:t>
        </w:r>
      </w:ins>
      <w:ins w:id="408" w:author="Martin Lindström" w:date="2016-06-20T16:23:00Z">
        <w:r w:rsidR="00F76E0F">
          <w:t xml:space="preserve"> </w:t>
        </w:r>
      </w:ins>
      <w:ins w:id="409" w:author="Eva Sartorius" w:date="2016-11-15T10:44:00Z">
        <w:r w:rsidR="00437BE0">
          <w:t>(</w:t>
        </w:r>
      </w:ins>
      <w:ins w:id="410" w:author="Martin Lindström" w:date="2016-06-20T16:23:00Z">
        <w:r w:rsidR="00F76E0F" w:rsidRPr="00DB2651">
          <w:rPr>
            <w:rPrChange w:id="411" w:author="Eva Sartorius" w:date="2016-11-15T09:18:00Z">
              <w:rPr>
                <w:lang w:val="en-GB"/>
              </w:rPr>
            </w:rPrChange>
          </w:rPr>
          <w:t>eIDAS-</w:t>
        </w:r>
      </w:ins>
      <w:ins w:id="412" w:author="Martin Lindström" w:date="2016-06-20T17:27:00Z">
        <w:r w:rsidR="005736AB" w:rsidRPr="00921C11">
          <w:rPr>
            <w:lang w:val="en-GB"/>
          </w:rPr>
          <w:t>connector</w:t>
        </w:r>
      </w:ins>
      <w:ins w:id="413" w:author="Eva Sartorius" w:date="2016-11-15T10:44:00Z">
        <w:r w:rsidR="00437BE0">
          <w:t>)</w:t>
        </w:r>
      </w:ins>
      <w:ins w:id="414" w:author="Martin Lindström" w:date="2016-06-20T16:23:00Z">
        <w:r w:rsidR="009A0ABD">
          <w:t xml:space="preserve"> agerar som en brygga mellan </w:t>
        </w:r>
        <w:del w:id="415" w:author="Eva Sartorius" w:date="2016-11-15T10:45:00Z">
          <w:r w:rsidR="009A0ABD" w:rsidDel="00437BE0">
            <w:delText>eIDAS-federationen</w:delText>
          </w:r>
        </w:del>
      </w:ins>
      <w:ins w:id="416" w:author="Eva Sartorius" w:date="2016-11-15T10:45:00Z">
        <w:r w:rsidR="00437BE0">
          <w:t>andra länder</w:t>
        </w:r>
      </w:ins>
      <w:ins w:id="417" w:author="Martin Lindström" w:date="2016-06-20T16:23:00Z">
        <w:r w:rsidR="009A0ABD">
          <w:t xml:space="preserve"> och</w:t>
        </w:r>
      </w:ins>
      <w:ins w:id="418" w:author="Martin Lindström" w:date="2016-06-20T16:25:00Z">
        <w:r w:rsidR="009A0ABD">
          <w:t xml:space="preserve"> en svensk federation</w:t>
        </w:r>
        <w:r w:rsidR="00DC019A">
          <w:t xml:space="preserve"> då en person autentiseras med en utländsk e-legitimation mot en svensk e-tjänst.</w:t>
        </w:r>
      </w:ins>
      <w:ins w:id="419" w:author="Eva Sartorius" w:date="2016-11-15T10:45:00Z">
        <w:r w:rsidR="00437BE0">
          <w:t xml:space="preserve"> E-legitimationsnämndens eIDAS-nod kommer att följa detta tekniska ramverk.</w:t>
        </w:r>
      </w:ins>
    </w:p>
    <w:p w14:paraId="48688074" w14:textId="77777777" w:rsidR="009F4672" w:rsidRDefault="009F4672">
      <w:pPr>
        <w:rPr>
          <w:ins w:id="420" w:author="Martin Lindström" w:date="2016-06-20T16:26:00Z"/>
        </w:rPr>
      </w:pPr>
    </w:p>
    <w:p w14:paraId="6C14B130" w14:textId="71E5409B" w:rsidR="009F4672" w:rsidRDefault="00E77410">
      <w:pPr>
        <w:rPr>
          <w:ins w:id="421" w:author="Martin Lindström" w:date="2016-06-20T16:25:00Z"/>
        </w:rPr>
      </w:pPr>
      <w:ins w:id="422" w:author="Martin Lindström" w:date="2016-06-20T17:15:00Z">
        <w:r>
          <w:rPr>
            <w:noProof/>
            <w:lang w:val="en-US" w:eastAsia="en-US"/>
          </w:rPr>
          <w:lastRenderedPageBreak/>
          <w:drawing>
            <wp:inline distT="0" distB="0" distL="0" distR="0" wp14:anchorId="1B590654" wp14:editId="1AA1F0DF">
              <wp:extent cx="6299200" cy="2925149"/>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200" cy="2925149"/>
                      </a:xfrm>
                      <a:prstGeom prst="rect">
                        <a:avLst/>
                      </a:prstGeom>
                      <a:noFill/>
                      <a:ln>
                        <a:noFill/>
                      </a:ln>
                    </pic:spPr>
                  </pic:pic>
                </a:graphicData>
              </a:graphic>
            </wp:inline>
          </w:drawing>
        </w:r>
      </w:ins>
    </w:p>
    <w:p w14:paraId="5274B17B" w14:textId="77777777" w:rsidR="009F4672" w:rsidRDefault="009F4672">
      <w:pPr>
        <w:rPr>
          <w:ins w:id="423" w:author="Martin Lindström" w:date="2016-06-20T16:25:00Z"/>
        </w:rPr>
      </w:pPr>
    </w:p>
    <w:p w14:paraId="17E6C3B1" w14:textId="6AA48CD9" w:rsidR="00ED0504" w:rsidRDefault="00ED0504">
      <w:pPr>
        <w:rPr>
          <w:ins w:id="424" w:author="Martin Lindström" w:date="2016-06-20T16:58:00Z"/>
        </w:rPr>
      </w:pPr>
      <w:ins w:id="425" w:author="Martin Lindström" w:date="2016-06-20T16:58:00Z">
        <w:r>
          <w:t>Flödet är enligt följande:</w:t>
        </w:r>
      </w:ins>
    </w:p>
    <w:p w14:paraId="0AEE14E7" w14:textId="5E6BE513" w:rsidR="00ED0504" w:rsidRDefault="005D4C4D" w:rsidP="00DB6093">
      <w:pPr>
        <w:pStyle w:val="ListParagraph"/>
        <w:numPr>
          <w:ilvl w:val="0"/>
          <w:numId w:val="36"/>
        </w:numPr>
        <w:rPr>
          <w:ins w:id="426" w:author="Martin Lindström" w:date="2016-06-20T17:02:00Z"/>
        </w:rPr>
      </w:pPr>
      <w:ins w:id="427" w:author="Martin Lindström" w:date="2016-06-20T16:58:00Z">
        <w:r>
          <w:t xml:space="preserve">En </w:t>
        </w:r>
      </w:ins>
      <w:ins w:id="428" w:author="Martin Lindström" w:date="2016-06-20T17:06:00Z">
        <w:r w:rsidR="00CB3ECA">
          <w:t>användare</w:t>
        </w:r>
      </w:ins>
      <w:ins w:id="429" w:author="Martin Lindström" w:date="2016-06-20T17:00:00Z">
        <w:r w:rsidR="00C51835">
          <w:t xml:space="preserve"> med en</w:t>
        </w:r>
        <w:r w:rsidR="00800DF5">
          <w:t xml:space="preserve"> utländsk</w:t>
        </w:r>
        <w:r w:rsidR="00C51835">
          <w:t xml:space="preserve"> e-legitimation begär åtkomst till en svensk e-tjänst (d.v.s., loggar in).</w:t>
        </w:r>
      </w:ins>
    </w:p>
    <w:p w14:paraId="48EB550F" w14:textId="0AEEC4A7" w:rsidR="004E6ED9" w:rsidRDefault="00F46A6B" w:rsidP="00DB6093">
      <w:pPr>
        <w:pStyle w:val="ListParagraph"/>
        <w:numPr>
          <w:ilvl w:val="0"/>
          <w:numId w:val="36"/>
        </w:numPr>
        <w:rPr>
          <w:ins w:id="430" w:author="Martin Lindström" w:date="2016-06-20T17:05:00Z"/>
        </w:rPr>
      </w:pPr>
      <w:ins w:id="431" w:author="Martin Lindström" w:date="2016-06-20T17:04:00Z">
        <w:r>
          <w:t xml:space="preserve">E-tjänsten </w:t>
        </w:r>
        <w:del w:id="432" w:author="Eva Sartorius" w:date="2016-11-15T10:46:00Z">
          <w:r w:rsidDel="00BC6D1D">
            <w:delText>utför anvisning (val av inlog</w:delText>
          </w:r>
          <w:r w:rsidDel="00BC6D1D">
            <w:delText>g</w:delText>
          </w:r>
          <w:r w:rsidDel="00BC6D1D">
            <w:delText>ningssätt), t.ex., genom</w:delText>
          </w:r>
        </w:del>
      </w:ins>
      <w:ins w:id="433" w:author="Martin Lindström" w:date="2016-06-20T17:05:00Z">
        <w:del w:id="434" w:author="Eva Sartorius" w:date="2016-11-15T10:46:00Z">
          <w:r w:rsidDel="00BC6D1D">
            <w:delText xml:space="preserve"> att styra</w:delText>
          </w:r>
          <w:r w:rsidR="005736AB" w:rsidDel="00BC6D1D">
            <w:delText xml:space="preserve"> anvä</w:delText>
          </w:r>
          <w:r w:rsidR="005736AB" w:rsidDel="00BC6D1D">
            <w:delText>n</w:delText>
          </w:r>
          <w:r w:rsidR="005736AB" w:rsidDel="00BC6D1D">
            <w:delText>daren till federationens a</w:delText>
          </w:r>
          <w:r w:rsidDel="00BC6D1D">
            <w:delText>nvisningstjänst</w:delText>
          </w:r>
        </w:del>
      </w:ins>
      <w:ins w:id="435" w:author="Eva Sartorius" w:date="2016-11-15T10:46:00Z">
        <w:r w:rsidR="00BC6D1D">
          <w:t>låter användaren välja inloggningssätt med hjälp av en anvisningstjänst</w:t>
        </w:r>
      </w:ins>
      <w:ins w:id="436" w:author="Martin Lindström" w:date="2016-06-20T17:05:00Z">
        <w:r>
          <w:t>. Ett val</w:t>
        </w:r>
        <w:del w:id="437" w:author="Eva Sartorius" w:date="2016-11-15T10:47:00Z">
          <w:r w:rsidDel="00BC6D1D">
            <w:delText xml:space="preserve"> för</w:delText>
          </w:r>
        </w:del>
        <w:r>
          <w:t xml:space="preserve"> ”</w:t>
        </w:r>
      </w:ins>
      <w:ins w:id="438" w:author="Eva Sartorius" w:date="2016-11-15T10:47:00Z">
        <w:r w:rsidR="00BC6D1D" w:rsidRPr="00730E51">
          <w:rPr>
            <w:lang w:val="en-GB"/>
          </w:rPr>
          <w:t>Foreign</w:t>
        </w:r>
        <w:r w:rsidR="00BC6D1D">
          <w:t xml:space="preserve"> eID</w:t>
        </w:r>
      </w:ins>
      <w:ins w:id="439" w:author="Martin Lindström" w:date="2016-06-20T17:05:00Z">
        <w:del w:id="440" w:author="Eva Sartorius" w:date="2016-11-15T10:47:00Z">
          <w:r w:rsidDel="00BC6D1D">
            <w:delText>internationell inloggning</w:delText>
          </w:r>
        </w:del>
        <w:r>
          <w:t xml:space="preserve">” visas upp, vilket användaren i </w:t>
        </w:r>
      </w:ins>
      <w:ins w:id="441" w:author="Eva Sartorius" w:date="2016-11-15T10:47:00Z">
        <w:r w:rsidR="00BC6D1D">
          <w:t>eIDAS-</w:t>
        </w:r>
      </w:ins>
      <w:ins w:id="442" w:author="Martin Lindström" w:date="2016-06-20T17:05:00Z">
        <w:del w:id="443" w:author="Eva Sartorius" w:date="2016-11-15T10:47:00Z">
          <w:r w:rsidDel="00BC6D1D">
            <w:delText>detta</w:delText>
          </w:r>
        </w:del>
      </w:ins>
      <w:ins w:id="444" w:author="Martin Lindström" w:date="2016-06-20T17:06:00Z">
        <w:del w:id="445" w:author="Eva Sartorius" w:date="2016-11-15T10:47:00Z">
          <w:r w:rsidR="00944E7E" w:rsidDel="00BC6D1D">
            <w:delText xml:space="preserve"> </w:delText>
          </w:r>
        </w:del>
        <w:r w:rsidR="00944E7E">
          <w:t>fall</w:t>
        </w:r>
      </w:ins>
      <w:ins w:id="446" w:author="Eva Sartorius" w:date="2016-11-15T10:47:00Z">
        <w:r w:rsidR="00BC6D1D">
          <w:t>et</w:t>
        </w:r>
      </w:ins>
      <w:ins w:id="447" w:author="Martin Lindström" w:date="2016-06-20T17:06:00Z">
        <w:r w:rsidR="00944E7E">
          <w:t xml:space="preserve"> väljer.</w:t>
        </w:r>
      </w:ins>
    </w:p>
    <w:p w14:paraId="5B29469D" w14:textId="5C000620" w:rsidR="00F46A6B" w:rsidRDefault="006717A4" w:rsidP="00DB6093">
      <w:pPr>
        <w:pStyle w:val="ListParagraph"/>
        <w:numPr>
          <w:ilvl w:val="0"/>
          <w:numId w:val="36"/>
        </w:numPr>
        <w:rPr>
          <w:ins w:id="448" w:author="Martin Lindström" w:date="2016-06-20T17:16:00Z"/>
        </w:rPr>
      </w:pPr>
      <w:ins w:id="449" w:author="Martin Lindström" w:date="2016-06-20T17:07:00Z">
        <w:r>
          <w:t>E-tjänsten skapar en legitimeringsbegäran enligt</w:t>
        </w:r>
      </w:ins>
      <w:ins w:id="450" w:author="Eva Sartorius" w:date="2016-11-15T10:47:00Z">
        <w:r w:rsidR="00BC6D1D">
          <w:t xml:space="preserve"> detta</w:t>
        </w:r>
      </w:ins>
      <w:ins w:id="451" w:author="Martin Lindström" w:date="2016-06-20T17:07:00Z">
        <w:r>
          <w:t xml:space="preserve"> teknisk</w:t>
        </w:r>
      </w:ins>
      <w:ins w:id="452" w:author="Eva Sartorius" w:date="2016-11-15T10:47:00Z">
        <w:r w:rsidR="00BC6D1D">
          <w:t>a</w:t>
        </w:r>
      </w:ins>
      <w:ins w:id="453" w:author="Martin Lindström" w:date="2016-06-20T17:07:00Z">
        <w:del w:id="454" w:author="Eva Sartorius" w:date="2016-11-15T10:47:00Z">
          <w:r w:rsidDel="00BC6D1D">
            <w:delText>t</w:delText>
          </w:r>
        </w:del>
        <w:r>
          <w:t xml:space="preserve"> ramverk</w:t>
        </w:r>
        <w:del w:id="455" w:author="Eva Sartorius" w:date="2016-11-15T10:47:00Z">
          <w:r w:rsidDel="00BC6D1D">
            <w:delText xml:space="preserve"> för Svensk e-legitimation</w:delText>
          </w:r>
        </w:del>
        <w:r>
          <w:t xml:space="preserve"> och styr användaren </w:t>
        </w:r>
      </w:ins>
      <w:ins w:id="456" w:author="Martin Lindström" w:date="2016-06-20T17:08:00Z">
        <w:r w:rsidR="009E3F04">
          <w:t>till den svenska eIDAS-</w:t>
        </w:r>
      </w:ins>
      <w:ins w:id="457" w:author="Martin Lindström" w:date="2016-06-20T17:28:00Z">
        <w:r w:rsidR="00F46C37" w:rsidRPr="0049093C">
          <w:t>noden</w:t>
        </w:r>
        <w:r w:rsidR="00F46C37" w:rsidRPr="000B4EDA">
          <w:t xml:space="preserve"> (</w:t>
        </w:r>
        <w:r w:rsidR="00F46C37" w:rsidRPr="002F2F14">
          <w:rPr>
            <w:lang w:val="en-GB"/>
          </w:rPr>
          <w:t>connector</w:t>
        </w:r>
      </w:ins>
      <w:ins w:id="458" w:author="Eva Sartorius" w:date="2016-11-15T10:47:00Z">
        <w:del w:id="459" w:author="Martin Lindström" w:date="2016-11-17T10:34:00Z">
          <w:r w:rsidR="00BC6D1D" w:rsidDel="006B189C">
            <w:delText>n</w:delText>
          </w:r>
        </w:del>
      </w:ins>
      <w:ins w:id="460" w:author="Martin Lindström" w:date="2016-06-20T17:28:00Z">
        <w:r w:rsidR="00F46C37" w:rsidRPr="000B4EDA">
          <w:t>)</w:t>
        </w:r>
      </w:ins>
      <w:ins w:id="461" w:author="Eva Sartorius" w:date="2016-11-15T10:48:00Z">
        <w:r w:rsidR="00BC6D1D">
          <w:t xml:space="preserve"> som E-legitimationsnämnden ansvarar för</w:t>
        </w:r>
      </w:ins>
      <w:ins w:id="462" w:author="Martin Lindström" w:date="2016-06-20T17:08:00Z">
        <w:r w:rsidR="009E3F04">
          <w:t xml:space="preserve">. </w:t>
        </w:r>
        <w:del w:id="463" w:author="Eva Sartorius" w:date="2016-11-15T10:47:00Z">
          <w:r w:rsidR="009E3F04" w:rsidDel="00BC6D1D">
            <w:delText xml:space="preserve">Denna </w:delText>
          </w:r>
        </w:del>
      </w:ins>
      <w:ins w:id="464" w:author="Martin Lindström" w:date="2016-06-20T17:28:00Z">
        <w:del w:id="465" w:author="Eva Sartorius" w:date="2016-11-15T10:47:00Z">
          <w:r w:rsidR="00F46C37" w:rsidDel="00BC6D1D">
            <w:delText>”</w:delText>
          </w:r>
        </w:del>
      </w:ins>
      <w:ins w:id="466" w:author="Martin Lindström" w:date="2016-06-20T17:12:00Z">
        <w:del w:id="467" w:author="Eva Sartorius" w:date="2016-11-15T10:47:00Z">
          <w:r w:rsidR="00580286" w:rsidRPr="000B4EDA" w:rsidDel="00BC6D1D">
            <w:delText>connector</w:delText>
          </w:r>
          <w:r w:rsidR="00F46C37" w:rsidDel="00BC6D1D">
            <w:delText>”</w:delText>
          </w:r>
        </w:del>
      </w:ins>
      <w:ins w:id="468" w:author="Eva Sartorius" w:date="2016-11-15T10:47:00Z">
        <w:r w:rsidR="00BC6D1D">
          <w:t>eIDAS-noden</w:t>
        </w:r>
      </w:ins>
      <w:ins w:id="469" w:author="Martin Lindström" w:date="2016-06-20T17:12:00Z">
        <w:r w:rsidR="00580286">
          <w:t xml:space="preserve"> uppträder som en legitimeringstjänst (</w:t>
        </w:r>
        <w:r w:rsidR="00580286" w:rsidRPr="008374E0">
          <w:rPr>
            <w:lang w:val="en-GB"/>
          </w:rPr>
          <w:t>Identity Provider</w:t>
        </w:r>
        <w:r w:rsidR="00580286">
          <w:t>) i federationen</w:t>
        </w:r>
      </w:ins>
      <w:ins w:id="470" w:author="Eva Sartorius" w:date="2016-11-15T10:48:00Z">
        <w:r w:rsidR="00BC6D1D">
          <w:t>/-erna in mot svenska förlitande parter</w:t>
        </w:r>
      </w:ins>
      <w:ins w:id="471" w:author="Martin Lindström" w:date="2016-06-20T17:12:00Z">
        <w:r w:rsidR="00580286">
          <w:t xml:space="preserve"> </w:t>
        </w:r>
      </w:ins>
      <w:ins w:id="472" w:author="Martin Lindström" w:date="2016-06-20T17:29:00Z">
        <w:r w:rsidR="00F46C37">
          <w:t>vilket innebär att</w:t>
        </w:r>
      </w:ins>
      <w:ins w:id="473" w:author="Martin Lindström" w:date="2016-06-20T17:13:00Z">
        <w:r w:rsidR="00580286">
          <w:t xml:space="preserve"> kommunikation med denna tjänst utförs på samma sätt som mot övriga legitimeringstjänster i</w:t>
        </w:r>
      </w:ins>
      <w:ins w:id="474" w:author="Martin Lindström" w:date="2016-06-20T17:29:00Z">
        <w:r w:rsidR="00B7670B">
          <w:t>nom</w:t>
        </w:r>
      </w:ins>
      <w:ins w:id="475" w:author="Martin Lindström" w:date="2016-06-20T17:13:00Z">
        <w:r w:rsidR="00580286">
          <w:t xml:space="preserve"> federatione</w:t>
        </w:r>
      </w:ins>
      <w:ins w:id="476" w:author="Eva Sartorius" w:date="2016-11-15T10:48:00Z">
        <w:r w:rsidR="00BC6D1D">
          <w:t xml:space="preserve">r som följer </w:t>
        </w:r>
        <w:del w:id="477" w:author="Martin Lindström" w:date="2016-11-16T21:44:00Z">
          <w:r w:rsidR="00BC6D1D" w:rsidDel="008374E0">
            <w:delText>detta</w:delText>
          </w:r>
        </w:del>
      </w:ins>
      <w:ins w:id="478" w:author="Martin Lindström" w:date="2016-11-16T21:44:00Z">
        <w:r w:rsidR="008374E0">
          <w:t>E-legitimationsnämndens</w:t>
        </w:r>
      </w:ins>
      <w:ins w:id="479" w:author="Eva Sartorius" w:date="2016-11-15T10:48:00Z">
        <w:r w:rsidR="00BC6D1D">
          <w:t xml:space="preserve"> tekniska ramverk</w:t>
        </w:r>
      </w:ins>
      <w:ins w:id="480" w:author="Martin Lindström" w:date="2016-06-20T17:13:00Z">
        <w:del w:id="481" w:author="Eva Sartorius" w:date="2016-11-15T10:48:00Z">
          <w:r w:rsidR="00580286" w:rsidDel="00BC6D1D">
            <w:delText>n</w:delText>
          </w:r>
        </w:del>
        <w:r w:rsidR="00580286">
          <w:t>.</w:t>
        </w:r>
      </w:ins>
    </w:p>
    <w:p w14:paraId="7D2FB1FB" w14:textId="1E6C8784" w:rsidR="009359CE" w:rsidRDefault="00B03050" w:rsidP="00A06A78">
      <w:pPr>
        <w:pStyle w:val="ListParagraph"/>
        <w:numPr>
          <w:ilvl w:val="0"/>
          <w:numId w:val="36"/>
        </w:numPr>
        <w:rPr>
          <w:ins w:id="482" w:author="Martin Lindström" w:date="2016-06-20T17:25:00Z"/>
        </w:rPr>
      </w:pPr>
      <w:ins w:id="483" w:author="Martin Lindström" w:date="2016-06-20T17:18:00Z">
        <w:r>
          <w:t>Den mottagna b</w:t>
        </w:r>
      </w:ins>
      <w:ins w:id="484" w:author="Martin Lindström" w:date="2016-06-20T17:16:00Z">
        <w:r>
          <w:t>egäran</w:t>
        </w:r>
      </w:ins>
      <w:ins w:id="485" w:author="Martin Lindström" w:date="2016-06-20T17:19:00Z">
        <w:r w:rsidR="00872F70">
          <w:t xml:space="preserve"> behandlas och eIDAS-noden</w:t>
        </w:r>
      </w:ins>
      <w:ins w:id="486" w:author="Martin Lindström" w:date="2016-06-20T17:29:00Z">
        <w:r w:rsidR="00D6218B">
          <w:t xml:space="preserve"> </w:t>
        </w:r>
      </w:ins>
      <w:ins w:id="487" w:author="Martin Lindström" w:date="2016-06-20T17:19:00Z">
        <w:r w:rsidR="0095070B">
          <w:t xml:space="preserve">visar upp en valsida där användaren väljer </w:t>
        </w:r>
      </w:ins>
      <w:ins w:id="488" w:author="Martin Lindström" w:date="2016-06-20T17:21:00Z">
        <w:r w:rsidR="00275A4B">
          <w:t>”sitt land”</w:t>
        </w:r>
        <w:r w:rsidR="00275A4B">
          <w:rPr>
            <w:rStyle w:val="FootnoteReference"/>
          </w:rPr>
          <w:footnoteReference w:id="1"/>
        </w:r>
        <w:r w:rsidR="00275A4B">
          <w:t>.</w:t>
        </w:r>
      </w:ins>
      <w:ins w:id="494" w:author="Martin Lindström" w:date="2016-06-20T17:24:00Z">
        <w:r w:rsidR="00A06A78">
          <w:t xml:space="preserve"> Den svenska eIDAS-noden </w:t>
        </w:r>
      </w:ins>
      <w:ins w:id="495" w:author="Martin Lindström" w:date="2016-06-20T17:18:00Z">
        <w:r w:rsidR="00A06A78">
          <w:t>omvandlar nu</w:t>
        </w:r>
      </w:ins>
      <w:ins w:id="496" w:author="Martin Lindström" w:date="2016-06-20T17:24:00Z">
        <w:r w:rsidR="00A06A78">
          <w:t xml:space="preserve"> den mottagna</w:t>
        </w:r>
      </w:ins>
      <w:ins w:id="497" w:author="Martin Lindström" w:date="2016-06-20T17:18:00Z">
        <w:r>
          <w:t xml:space="preserve"> legitimeringsbegäran </w:t>
        </w:r>
      </w:ins>
      <w:ins w:id="498" w:author="Martin Lindström" w:date="2016-06-20T17:25:00Z">
        <w:r w:rsidR="00A06A78">
          <w:t>till en legitim</w:t>
        </w:r>
        <w:r w:rsidR="00A06A78">
          <w:t>e</w:t>
        </w:r>
        <w:r w:rsidR="00A06A78">
          <w:t xml:space="preserve">ringsbegäran </w:t>
        </w:r>
      </w:ins>
      <w:ins w:id="499" w:author="Martin Lindström" w:date="2016-06-20T17:18:00Z">
        <w:r>
          <w:t xml:space="preserve">enligt eIDAS och användaren styrs till </w:t>
        </w:r>
      </w:ins>
      <w:ins w:id="500" w:author="Martin Lindström" w:date="2016-06-20T17:25:00Z">
        <w:r w:rsidR="00A06A78">
          <w:t>det valda landets ”eIDAS Proxy-tjänst”.</w:t>
        </w:r>
      </w:ins>
    </w:p>
    <w:p w14:paraId="69194566" w14:textId="0926CB70" w:rsidR="00E9761C" w:rsidRDefault="00583496" w:rsidP="00A06A78">
      <w:pPr>
        <w:pStyle w:val="ListParagraph"/>
        <w:numPr>
          <w:ilvl w:val="0"/>
          <w:numId w:val="36"/>
        </w:numPr>
        <w:rPr>
          <w:ins w:id="501" w:author="Martin Lindström" w:date="2016-06-20T18:11:00Z"/>
        </w:rPr>
      </w:pPr>
      <w:ins w:id="502" w:author="Martin Lindström" w:date="2016-06-20T17:26:00Z">
        <w:r>
          <w:t>Då legitimeringsbegäran mottas av den eIDAS-Proxy-tjänst</w:t>
        </w:r>
      </w:ins>
      <w:ins w:id="503" w:author="Martin Lindström" w:date="2016-06-20T17:29:00Z">
        <w:r w:rsidR="00D6218B">
          <w:t xml:space="preserve"> </w:t>
        </w:r>
      </w:ins>
      <w:ins w:id="504" w:author="Martin Lindström" w:date="2016-06-20T17:30:00Z">
        <w:r w:rsidR="00DB04EC">
          <w:t xml:space="preserve">för valt land tar detta lands teknik </w:t>
        </w:r>
      </w:ins>
      <w:ins w:id="505" w:author="Martin Lindström" w:date="2016-06-20T18:09:00Z">
        <w:r w:rsidR="006D5797">
          <w:t>för aute</w:t>
        </w:r>
        <w:r w:rsidR="006D5797">
          <w:t>n</w:t>
        </w:r>
        <w:r w:rsidR="006D5797">
          <w:t xml:space="preserve">tisering </w:t>
        </w:r>
      </w:ins>
      <w:ins w:id="506" w:author="Martin Lindström" w:date="2016-06-20T17:30:00Z">
        <w:r w:rsidR="00DB04EC">
          <w:t xml:space="preserve">över. Inte alla länder inom eIDAS använder SAML för autentisering, men </w:t>
        </w:r>
      </w:ins>
      <w:ins w:id="507" w:author="Martin Lindström" w:date="2016-06-20T18:10:00Z">
        <w:r w:rsidR="006D5797">
          <w:t xml:space="preserve">om </w:t>
        </w:r>
        <w:r w:rsidR="001E5A93">
          <w:t>så var fallet i vårt exempel skulle användaren styras vidare till en legitimeringstjänst (</w:t>
        </w:r>
        <w:r w:rsidR="001E5A93" w:rsidRPr="005411D9">
          <w:rPr>
            <w:lang w:val="en-GB"/>
          </w:rPr>
          <w:t>Identity Provider</w:t>
        </w:r>
        <w:r w:rsidR="001E5A93">
          <w:t>), och innan dess kanske även en anvisningstjänst för val av legitimeringstjänst.</w:t>
        </w:r>
      </w:ins>
    </w:p>
    <w:p w14:paraId="7CB37510" w14:textId="528B91E9" w:rsidR="00466F45" w:rsidRDefault="0049093C" w:rsidP="00A06A78">
      <w:pPr>
        <w:pStyle w:val="ListParagraph"/>
        <w:numPr>
          <w:ilvl w:val="0"/>
          <w:numId w:val="36"/>
        </w:numPr>
        <w:rPr>
          <w:ins w:id="508" w:author="Martin Lindström" w:date="2016-06-20T18:14:00Z"/>
        </w:rPr>
      </w:pPr>
      <w:ins w:id="509" w:author="Martin Lindström" w:date="2016-06-20T18:11:00Z">
        <w:r>
          <w:t>Då en autentisering utförts skapas ett intyg (</w:t>
        </w:r>
        <w:r w:rsidRPr="005411D9">
          <w:rPr>
            <w:lang w:val="en-GB"/>
          </w:rPr>
          <w:t>Assertion</w:t>
        </w:r>
        <w:r>
          <w:t>) enligt eIDAS specifikationer</w:t>
        </w:r>
      </w:ins>
      <w:ins w:id="510" w:author="Martin Lindström" w:date="2016-06-20T18:12:00Z">
        <w:r>
          <w:t>. Detta intyg innehå</w:t>
        </w:r>
        <w:r>
          <w:t>l</w:t>
        </w:r>
        <w:r>
          <w:t>ler bl.a. eIDAS-specifika attribut</w:t>
        </w:r>
      </w:ins>
      <w:ins w:id="511" w:author="Martin Lindström" w:date="2016-06-20T18:14:00Z">
        <w:r w:rsidR="00392186">
          <w:t xml:space="preserve"> som identifierar användaren.</w:t>
        </w:r>
      </w:ins>
    </w:p>
    <w:p w14:paraId="77861281" w14:textId="426D8D5B" w:rsidR="000D5E43" w:rsidRDefault="00C36B3F" w:rsidP="00A06A78">
      <w:pPr>
        <w:pStyle w:val="ListParagraph"/>
        <w:numPr>
          <w:ilvl w:val="0"/>
          <w:numId w:val="36"/>
        </w:numPr>
        <w:rPr>
          <w:ins w:id="512" w:author="Martin Lindström" w:date="2016-06-21T16:11:00Z"/>
        </w:rPr>
      </w:pPr>
      <w:ins w:id="513" w:author="Martin Lindström" w:date="2016-06-20T18:14:00Z">
        <w:r>
          <w:t xml:space="preserve">Detta intyg styrs nu vidare till </w:t>
        </w:r>
        <w:del w:id="514" w:author="Eva Sartorius" w:date="2016-11-15T10:49:00Z">
          <w:r w:rsidDel="00BC6D1D">
            <w:delText xml:space="preserve">frågande part, som är </w:delText>
          </w:r>
        </w:del>
        <w:r>
          <w:t xml:space="preserve">den svenska eIDAS-noden. </w:t>
        </w:r>
      </w:ins>
      <w:ins w:id="515" w:author="Eva Sartorius" w:date="2016-11-15T10:49:00Z">
        <w:r w:rsidR="00BC6D1D">
          <w:t>N</w:t>
        </w:r>
      </w:ins>
      <w:ins w:id="516" w:author="Martin Lindström" w:date="2016-06-20T18:14:00Z">
        <w:del w:id="517" w:author="Eva Sartorius" w:date="2016-11-15T10:49:00Z">
          <w:r w:rsidDel="00BC6D1D">
            <w:delText>Denna n</w:delText>
          </w:r>
        </w:del>
        <w:r>
          <w:t>od</w:t>
        </w:r>
      </w:ins>
      <w:ins w:id="518" w:author="Eva Sartorius" w:date="2016-11-15T10:49:00Z">
        <w:r w:rsidR="00BC6D1D">
          <w:t>en</w:t>
        </w:r>
      </w:ins>
      <w:ins w:id="519" w:author="Martin Lindström" w:date="2016-06-20T18:14:00Z">
        <w:r>
          <w:t xml:space="preserve"> tar emot intyget och validerar dess korrekthet</w:t>
        </w:r>
      </w:ins>
      <w:ins w:id="520" w:author="Martin Lindström" w:date="2016-06-20T18:15:00Z">
        <w:r>
          <w:t>. I samband med att intyget transformeras från eIDAS</w:t>
        </w:r>
      </w:ins>
      <w:ins w:id="521" w:author="Martin Lindström" w:date="2016-06-21T16:11:00Z">
        <w:r w:rsidR="004548FC">
          <w:t>-format</w:t>
        </w:r>
      </w:ins>
      <w:ins w:id="522" w:author="Martin Lindström" w:date="2016-06-20T18:15:00Z">
        <w:r>
          <w:t xml:space="preserve"> till ett intyg </w:t>
        </w:r>
      </w:ins>
      <w:ins w:id="523" w:author="Martin Lindström" w:date="2016-11-16T21:48:00Z">
        <w:r w:rsidR="00C8041B">
          <w:t>utformat enligt</w:t>
        </w:r>
      </w:ins>
      <w:ins w:id="524" w:author="Martin Lindström" w:date="2016-06-20T18:15:00Z">
        <w:r>
          <w:t xml:space="preserve"> </w:t>
        </w:r>
      </w:ins>
      <w:ins w:id="525" w:author="Eva Sartorius" w:date="2016-11-15T10:49:00Z">
        <w:del w:id="526" w:author="Martin Lindström" w:date="2016-11-16T21:46:00Z">
          <w:r w:rsidR="00BC6D1D" w:rsidDel="005411D9">
            <w:delText>detta</w:delText>
          </w:r>
        </w:del>
      </w:ins>
      <w:ins w:id="527" w:author="Martin Lindström" w:date="2016-11-16T21:46:00Z">
        <w:r w:rsidR="005411D9">
          <w:t>E-legitimationsnämndens</w:t>
        </w:r>
      </w:ins>
      <w:ins w:id="528" w:author="Eva Sartorius" w:date="2016-11-15T10:49:00Z">
        <w:r w:rsidR="00BC6D1D">
          <w:t xml:space="preserve"> </w:t>
        </w:r>
      </w:ins>
      <w:ins w:id="529" w:author="Martin Lindström" w:date="2016-06-20T18:15:00Z">
        <w:r>
          <w:t>teknisk</w:t>
        </w:r>
      </w:ins>
      <w:ins w:id="530" w:author="Eva Sartorius" w:date="2016-11-15T10:50:00Z">
        <w:r w:rsidR="00BC6D1D">
          <w:t>a</w:t>
        </w:r>
      </w:ins>
      <w:ins w:id="531" w:author="Martin Lindström" w:date="2016-06-20T18:15:00Z">
        <w:del w:id="532" w:author="Eva Sartorius" w:date="2016-11-15T10:50:00Z">
          <w:r w:rsidDel="00BC6D1D">
            <w:delText>t</w:delText>
          </w:r>
        </w:del>
        <w:r>
          <w:t xml:space="preserve"> ramverk</w:t>
        </w:r>
        <w:del w:id="533" w:author="Eva Sartorius" w:date="2016-11-15T10:50:00Z">
          <w:r w:rsidDel="00BC6D1D">
            <w:delText xml:space="preserve"> för </w:delText>
          </w:r>
        </w:del>
      </w:ins>
      <w:ins w:id="534" w:author="Martin Lindström" w:date="2016-06-20T18:16:00Z">
        <w:del w:id="535" w:author="Eva Sartorius" w:date="2016-11-15T10:50:00Z">
          <w:r w:rsidDel="00BC6D1D">
            <w:delText>Svensk</w:delText>
          </w:r>
        </w:del>
      </w:ins>
      <w:ins w:id="536" w:author="Martin Lindström" w:date="2016-06-20T18:15:00Z">
        <w:del w:id="537" w:author="Eva Sartorius" w:date="2016-11-15T10:50:00Z">
          <w:r w:rsidDel="00BC6D1D">
            <w:delText xml:space="preserve"> </w:delText>
          </w:r>
        </w:del>
      </w:ins>
      <w:ins w:id="538" w:author="Martin Lindström" w:date="2016-06-20T18:16:00Z">
        <w:del w:id="539" w:author="Eva Sartorius" w:date="2016-11-15T10:50:00Z">
          <w:r w:rsidDel="00BC6D1D">
            <w:delText>e-legitimation</w:delText>
          </w:r>
        </w:del>
      </w:ins>
      <w:ins w:id="540" w:author="Eva Sartorius" w:date="2016-11-15T10:50:00Z">
        <w:r w:rsidR="00BC6D1D">
          <w:t xml:space="preserve"> </w:t>
        </w:r>
        <w:del w:id="541" w:author="Martin Lindström" w:date="2016-11-16T21:48:00Z">
          <w:r w:rsidR="00BC6D1D" w:rsidDel="00C8041B">
            <w:delText xml:space="preserve">planerar E-legitiamtionsnämnden för att </w:delText>
          </w:r>
        </w:del>
      </w:ins>
      <w:ins w:id="542" w:author="Martin Lindström" w:date="2016-06-20T18:16:00Z">
        <w:r>
          <w:t>anropa</w:t>
        </w:r>
      </w:ins>
      <w:ins w:id="543" w:author="Martin Lindström" w:date="2016-11-16T21:48:00Z">
        <w:r w:rsidR="00C8041B">
          <w:t>r noden</w:t>
        </w:r>
      </w:ins>
      <w:ins w:id="544" w:author="Martin Lindström" w:date="2016-06-20T18:16:00Z">
        <w:del w:id="545" w:author="Eva Sartorius" w:date="2016-11-15T10:51:00Z">
          <w:r w:rsidDel="00BC6D1D">
            <w:delText>s</w:delText>
          </w:r>
        </w:del>
        <w:r>
          <w:t xml:space="preserve"> också</w:t>
        </w:r>
        <w:del w:id="546" w:author="Eva Sartorius" w:date="2016-11-15T10:50:00Z">
          <w:r w:rsidDel="00BC6D1D">
            <w:delText xml:space="preserve"> </w:delText>
          </w:r>
        </w:del>
      </w:ins>
      <w:ins w:id="547" w:author="Eva Sartorius" w:date="2016-11-15T10:50:00Z">
        <w:r w:rsidR="00BC6D1D">
          <w:t xml:space="preserve"> </w:t>
        </w:r>
      </w:ins>
      <w:ins w:id="548" w:author="Martin Lindström" w:date="2016-06-20T18:16:00Z">
        <w:r>
          <w:t xml:space="preserve">en attributtjänst för att, om möjligt, </w:t>
        </w:r>
      </w:ins>
      <w:ins w:id="549" w:author="Martin Lindström" w:date="2016-06-20T18:32:00Z">
        <w:r w:rsidR="002306EE">
          <w:t>givet</w:t>
        </w:r>
      </w:ins>
      <w:ins w:id="550" w:author="Martin Lindström" w:date="2016-06-20T18:16:00Z">
        <w:r>
          <w:t xml:space="preserve"> eIDAS-</w:t>
        </w:r>
      </w:ins>
      <w:ins w:id="551" w:author="Martin Lindström" w:date="2016-06-20T18:31:00Z">
        <w:r w:rsidR="007A17C3">
          <w:t xml:space="preserve">attribut </w:t>
        </w:r>
      </w:ins>
      <w:ins w:id="552" w:author="Martin Lindström" w:date="2016-06-20T18:32:00Z">
        <w:r w:rsidR="002306EE">
          <w:t>erhålla attribut</w:t>
        </w:r>
      </w:ins>
      <w:ins w:id="553" w:author="Martin Lindström" w:date="2016-06-20T18:31:00Z">
        <w:r w:rsidR="007A17C3">
          <w:t xml:space="preserve"> </w:t>
        </w:r>
      </w:ins>
      <w:ins w:id="554" w:author="Martin Lindström" w:date="2016-06-21T16:11:00Z">
        <w:r w:rsidR="004548FC">
          <w:t xml:space="preserve">som </w:t>
        </w:r>
      </w:ins>
      <w:ins w:id="555" w:author="Martin Lindström" w:date="2016-06-20T18:31:00Z">
        <w:r w:rsidR="007A17C3">
          <w:t>s</w:t>
        </w:r>
        <w:r w:rsidR="002306EE">
          <w:t xml:space="preserve">töds av den svenska e-tjänsten (t.ex. </w:t>
        </w:r>
      </w:ins>
      <w:ins w:id="556" w:author="Martin Lindström" w:date="2016-06-20T18:34:00Z">
        <w:r w:rsidR="002D237A">
          <w:t>slå upp ett svenskt person- e</w:t>
        </w:r>
        <w:r w:rsidR="002D237A">
          <w:t>l</w:t>
        </w:r>
        <w:r w:rsidR="002D237A">
          <w:t xml:space="preserve">ler samordningsnummer givet ett eIDAS </w:t>
        </w:r>
        <w:r w:rsidR="002D237A" w:rsidRPr="00DB2651">
          <w:rPr>
            <w:i/>
            <w:rPrChange w:id="557" w:author="Eva Sartorius" w:date="2016-11-15T09:18:00Z">
              <w:rPr>
                <w:i/>
                <w:lang w:val="en-GB"/>
              </w:rPr>
            </w:rPrChange>
          </w:rPr>
          <w:t>PersonIdentifier</w:t>
        </w:r>
        <w:r w:rsidR="002D237A">
          <w:t>-attribut).</w:t>
        </w:r>
      </w:ins>
    </w:p>
    <w:p w14:paraId="7E8F278E" w14:textId="1CE31AC8" w:rsidR="00AF2FB2" w:rsidRDefault="00AF2FB2" w:rsidP="00A06A78">
      <w:pPr>
        <w:pStyle w:val="ListParagraph"/>
        <w:numPr>
          <w:ilvl w:val="0"/>
          <w:numId w:val="36"/>
        </w:numPr>
        <w:rPr>
          <w:ins w:id="558" w:author="Martin Lindström" w:date="2016-06-21T17:02:00Z"/>
        </w:rPr>
      </w:pPr>
      <w:ins w:id="559" w:author="Martin Lindström" w:date="2016-06-21T16:12:00Z">
        <w:r>
          <w:t xml:space="preserve">Slutligen postas ett intyg, på ett format som uppfyller </w:t>
        </w:r>
      </w:ins>
      <w:ins w:id="560" w:author="Eva Sartorius" w:date="2016-11-15T10:51:00Z">
        <w:del w:id="561" w:author="Martin Lindström" w:date="2016-11-16T21:48:00Z">
          <w:r w:rsidR="00BC6D1D" w:rsidDel="00C8041B">
            <w:delText>detta</w:delText>
          </w:r>
        </w:del>
      </w:ins>
      <w:ins w:id="562" w:author="Martin Lindström" w:date="2016-11-16T21:48:00Z">
        <w:r w:rsidR="00C8041B">
          <w:t>E-legitimationsnämndens</w:t>
        </w:r>
      </w:ins>
      <w:ins w:id="563" w:author="Eva Sartorius" w:date="2016-11-15T10:51:00Z">
        <w:r w:rsidR="00BC6D1D">
          <w:t xml:space="preserve"> </w:t>
        </w:r>
      </w:ins>
      <w:ins w:id="564" w:author="Martin Lindström" w:date="2016-06-21T16:12:00Z">
        <w:r>
          <w:t>teknisk</w:t>
        </w:r>
      </w:ins>
      <w:ins w:id="565" w:author="Eva Sartorius" w:date="2016-11-15T10:51:00Z">
        <w:r w:rsidR="00BC6D1D">
          <w:t>a</w:t>
        </w:r>
      </w:ins>
      <w:ins w:id="566" w:author="Martin Lindström" w:date="2016-06-21T16:12:00Z">
        <w:del w:id="567" w:author="Eva Sartorius" w:date="2016-11-15T10:51:00Z">
          <w:r w:rsidDel="00BC6D1D">
            <w:delText>t</w:delText>
          </w:r>
        </w:del>
        <w:r>
          <w:t xml:space="preserve"> ramverk</w:t>
        </w:r>
        <w:del w:id="568" w:author="Eva Sartorius" w:date="2016-11-15T10:51:00Z">
          <w:r w:rsidDel="00BC6D1D">
            <w:delText xml:space="preserve"> för Svensk e-legitimation</w:delText>
          </w:r>
        </w:del>
        <w:r>
          <w:t>, till e-tjänsten.</w:t>
        </w:r>
      </w:ins>
    </w:p>
    <w:p w14:paraId="4ABC9938" w14:textId="41AE12C6" w:rsidR="008B148E" w:rsidRDefault="00BC6D1D" w:rsidP="00A06A78">
      <w:pPr>
        <w:pStyle w:val="ListParagraph"/>
        <w:numPr>
          <w:ilvl w:val="0"/>
          <w:numId w:val="36"/>
        </w:numPr>
        <w:rPr>
          <w:ins w:id="569" w:author="Martin Lindström" w:date="2016-06-20T16:58:00Z"/>
        </w:rPr>
      </w:pPr>
      <w:ins w:id="570" w:author="Eva Sartorius" w:date="2016-11-15T10:51:00Z">
        <w:r>
          <w:t>Förlitande part kompletterar eventuellt med ytterligare information och avgör om a</w:t>
        </w:r>
      </w:ins>
      <w:ins w:id="571" w:author="Martin Lindström" w:date="2016-06-21T17:02:00Z">
        <w:del w:id="572" w:author="Eva Sartorius" w:date="2016-11-15T10:51:00Z">
          <w:r w:rsidR="008B148E" w:rsidDel="00BC6D1D">
            <w:delText>A</w:delText>
          </w:r>
        </w:del>
        <w:r w:rsidR="008B148E">
          <w:t xml:space="preserve">nvändaren </w:t>
        </w:r>
      </w:ins>
      <w:ins w:id="573" w:author="Eva Sartorius" w:date="2016-11-15T10:51:00Z">
        <w:r>
          <w:t xml:space="preserve">ska </w:t>
        </w:r>
      </w:ins>
      <w:ins w:id="574" w:author="Martin Lindström" w:date="2016-06-21T17:02:00Z">
        <w:r w:rsidR="008B148E">
          <w:t>ges</w:t>
        </w:r>
      </w:ins>
      <w:ins w:id="575" w:author="Eva Sartorius" w:date="2016-11-15T10:51:00Z">
        <w:r>
          <w:t xml:space="preserve"> </w:t>
        </w:r>
      </w:ins>
      <w:ins w:id="576" w:author="Martin Lindström" w:date="2016-06-21T17:02:00Z">
        <w:del w:id="577" w:author="Eva Sartorius" w:date="2016-11-15T10:51:00Z">
          <w:r w:rsidR="008B148E" w:rsidDel="00BC6D1D">
            <w:delText xml:space="preserve"> </w:delText>
          </w:r>
        </w:del>
        <w:r w:rsidR="008B148E">
          <w:t xml:space="preserve">till </w:t>
        </w:r>
      </w:ins>
      <w:ins w:id="578" w:author="Martin Lindström" w:date="2016-06-21T17:03:00Z">
        <w:r w:rsidR="008B148E">
          <w:t>åtkomst till tjänsten.</w:t>
        </w:r>
      </w:ins>
    </w:p>
    <w:p w14:paraId="2FEAB8D2" w14:textId="77777777" w:rsidR="00AE0EFA" w:rsidRDefault="00AE0EFA" w:rsidP="00C51835">
      <w:pPr>
        <w:rPr>
          <w:ins w:id="579" w:author="Martin Lindström" w:date="2016-06-20T17:06:00Z"/>
        </w:rPr>
      </w:pPr>
    </w:p>
    <w:p w14:paraId="61C9A508" w14:textId="4C7B22EE" w:rsidR="009F4672" w:rsidRDefault="009F4672" w:rsidP="00C51835">
      <w:pPr>
        <w:rPr>
          <w:ins w:id="580" w:author="Martin Lindström" w:date="2016-06-21T17:07:00Z"/>
        </w:rPr>
      </w:pPr>
      <w:ins w:id="581" w:author="Martin Lindström" w:date="2016-06-20T16:25:00Z">
        <w:r>
          <w:t xml:space="preserve">Svenska e-tjänster behöver således endast stödja </w:t>
        </w:r>
      </w:ins>
      <w:ins w:id="582" w:author="Eva Sartorius" w:date="2016-11-15T10:52:00Z">
        <w:del w:id="583" w:author="Martin Lindström" w:date="2016-11-16T21:49:00Z">
          <w:r w:rsidR="00BC6D1D" w:rsidDel="000C46A7">
            <w:delText>detta</w:delText>
          </w:r>
        </w:del>
      </w:ins>
      <w:ins w:id="584" w:author="Martin Lindström" w:date="2016-11-16T21:49:00Z">
        <w:r w:rsidR="000C46A7">
          <w:t>E-legitimationsnämndens</w:t>
        </w:r>
      </w:ins>
      <w:ins w:id="585" w:author="Eva Sartorius" w:date="2016-11-15T10:52:00Z">
        <w:r w:rsidR="00BC6D1D">
          <w:t xml:space="preserve"> </w:t>
        </w:r>
      </w:ins>
      <w:ins w:id="586" w:author="Martin Lindström" w:date="2016-06-20T16:25:00Z">
        <w:r>
          <w:t>teknisk</w:t>
        </w:r>
      </w:ins>
      <w:ins w:id="587" w:author="Eva Sartorius" w:date="2016-11-15T10:52:00Z">
        <w:r w:rsidR="00BC6D1D">
          <w:t>a</w:t>
        </w:r>
      </w:ins>
      <w:ins w:id="588" w:author="Martin Lindström" w:date="2016-06-20T16:25:00Z">
        <w:del w:id="589" w:author="Eva Sartorius" w:date="2016-11-15T10:52:00Z">
          <w:r w:rsidDel="00BC6D1D">
            <w:delText>t</w:delText>
          </w:r>
        </w:del>
        <w:r>
          <w:t xml:space="preserve"> ramverk</w:t>
        </w:r>
      </w:ins>
      <w:ins w:id="590" w:author="Martin Lindström" w:date="2016-06-20T16:26:00Z">
        <w:r>
          <w:t xml:space="preserve"> </w:t>
        </w:r>
        <w:del w:id="591" w:author="Eva Sartorius" w:date="2016-11-15T10:52:00Z">
          <w:r w:rsidDel="00BC6D1D">
            <w:delText xml:space="preserve">för Svensk e-legitimation </w:delText>
          </w:r>
        </w:del>
        <w:r>
          <w:t>för att kunna hantera en autentisering utförd med en europeisk e-legitimation.</w:t>
        </w:r>
      </w:ins>
      <w:ins w:id="592" w:author="Martin Lindström" w:date="2016-06-21T17:03:00Z">
        <w:r w:rsidR="008B148E">
          <w:t xml:space="preserve"> Dock måste e-tjänsten kunna hantera</w:t>
        </w:r>
      </w:ins>
      <w:ins w:id="593" w:author="Martin Lindström" w:date="2016-06-21T17:05:00Z">
        <w:r w:rsidR="00873F21">
          <w:t xml:space="preserve"> den </w:t>
        </w:r>
        <w:r w:rsidR="00873F21">
          <w:lastRenderedPageBreak/>
          <w:t xml:space="preserve">identitet som presenteras, vilket inte nödvändigtvis är ett personnummer eller samordningsnummer. Det kan alltså hända att </w:t>
        </w:r>
      </w:ins>
      <w:ins w:id="594" w:author="Martin Lindström" w:date="2016-06-21T17:06:00Z">
        <w:r w:rsidR="00873F21">
          <w:t xml:space="preserve">en e-tjänst autentiserar en användare via eIDAS-ramverket, men att användarens presenterade identitet inte går att använda hos e-tjänsten. Mer om detta i kapitlet </w:t>
        </w:r>
      </w:ins>
      <w:ins w:id="595" w:author="Martin Lindström" w:date="2016-08-22T15:14:00Z">
        <w:r w:rsidR="00130B4E">
          <w:fldChar w:fldCharType="begin"/>
        </w:r>
        <w:r w:rsidR="00130B4E">
          <w:instrText xml:space="preserve"> REF _Ref333498172 \r \h </w:instrText>
        </w:r>
      </w:ins>
      <w:r w:rsidR="00130B4E">
        <w:fldChar w:fldCharType="separate"/>
      </w:r>
      <w:ins w:id="596" w:author="Martin Lindström" w:date="2016-11-17T15:59:00Z">
        <w:r w:rsidR="00AD782C">
          <w:t>1.7.3</w:t>
        </w:r>
      </w:ins>
      <w:ins w:id="597" w:author="Martin Lindström" w:date="2016-08-22T15:14:00Z">
        <w:r w:rsidR="00130B4E">
          <w:fldChar w:fldCharType="end"/>
        </w:r>
      </w:ins>
      <w:ins w:id="598" w:author="Martin Lindström" w:date="2016-06-21T17:06:00Z">
        <w:r w:rsidR="00873F21">
          <w:t xml:space="preserve"> nedan.</w:t>
        </w:r>
      </w:ins>
    </w:p>
    <w:p w14:paraId="303D6096" w14:textId="57CDE11D" w:rsidR="00337B9B" w:rsidRDefault="00933BF9" w:rsidP="00130B4E">
      <w:pPr>
        <w:pStyle w:val="Heading3"/>
        <w:rPr>
          <w:ins w:id="599" w:author="Martin Lindström" w:date="2016-06-21T17:07:00Z"/>
        </w:rPr>
      </w:pPr>
      <w:bookmarkStart w:id="600" w:name="_Toc341004379"/>
      <w:ins w:id="601" w:author="Martin Lindström" w:date="2016-06-21T17:07:00Z">
        <w:r>
          <w:t>Underskrifter med utländska e-legitimationer</w:t>
        </w:r>
        <w:bookmarkEnd w:id="600"/>
      </w:ins>
    </w:p>
    <w:p w14:paraId="01B354EE" w14:textId="02655154" w:rsidR="00933BF9" w:rsidRDefault="00534282">
      <w:pPr>
        <w:rPr>
          <w:ins w:id="602" w:author="Stefan Santesson" w:date="2016-08-30T16:46:00Z"/>
        </w:rPr>
      </w:pPr>
      <w:ins w:id="603" w:author="Stefan Santesson" w:date="2016-08-30T16:46:00Z">
        <w:r>
          <w:t>Inom ramen för det</w:t>
        </w:r>
      </w:ins>
      <w:ins w:id="604" w:author="Eva Sartorius" w:date="2016-11-15T10:53:00Z">
        <w:r w:rsidR="00D62A29">
          <w:t>ta</w:t>
        </w:r>
      </w:ins>
      <w:ins w:id="605" w:author="Stefan Santesson" w:date="2016-08-30T16:46:00Z">
        <w:r>
          <w:t xml:space="preserve"> tekniska ramverk</w:t>
        </w:r>
        <w:del w:id="606" w:author="Eva Sartorius" w:date="2016-11-15T10:53:00Z">
          <w:r w:rsidDel="00D62A29">
            <w:delText>et för Svensk e-legitimation</w:delText>
          </w:r>
        </w:del>
        <w:r>
          <w:t xml:space="preserve"> tillämpas en modell för elektronisk underskrift som kallas federerad u</w:t>
        </w:r>
        <w:r>
          <w:t>n</w:t>
        </w:r>
        <w:r>
          <w:t xml:space="preserve">derskrift. </w:t>
        </w:r>
      </w:ins>
      <w:ins w:id="607" w:author="Eva Sartorius" w:date="2016-11-15T10:54:00Z">
        <w:r w:rsidR="00EB7E88">
          <w:t>E</w:t>
        </w:r>
      </w:ins>
      <w:ins w:id="608" w:author="Stefan Santesson" w:date="2016-08-30T16:46:00Z">
        <w:del w:id="609" w:author="Eva Sartorius" w:date="2016-11-15T10:54:00Z">
          <w:r w:rsidDel="00EB7E88">
            <w:delText>Denna modell utgörs av e</w:delText>
          </w:r>
        </w:del>
        <w:r>
          <w:t xml:space="preserve">n serverbaserad underskriftstjänst </w:t>
        </w:r>
        <w:del w:id="610" w:author="Eva Sartorius" w:date="2016-11-15T10:55:00Z">
          <w:r w:rsidDel="00EB7E88">
            <w:delText xml:space="preserve">som är </w:delText>
          </w:r>
        </w:del>
        <w:r>
          <w:t>kn</w:t>
        </w:r>
      </w:ins>
      <w:ins w:id="611" w:author="Eva Sartorius" w:date="2016-11-15T10:55:00Z">
        <w:r w:rsidR="00EB7E88">
          <w:t>y</w:t>
        </w:r>
      </w:ins>
      <w:ins w:id="612" w:author="Stefan Santesson" w:date="2016-08-30T16:46:00Z">
        <w:del w:id="613" w:author="Eva Sartorius" w:date="2016-11-15T10:55:00Z">
          <w:r w:rsidDel="00EB7E88">
            <w:delText>u</w:delText>
          </w:r>
        </w:del>
        <w:r>
          <w:t>t</w:t>
        </w:r>
      </w:ins>
      <w:ins w:id="614" w:author="Eva Sartorius" w:date="2016-11-15T10:55:00Z">
        <w:r w:rsidR="00EB7E88">
          <w:t>s</w:t>
        </w:r>
      </w:ins>
      <w:ins w:id="615" w:author="Stefan Santesson" w:date="2016-08-30T16:46:00Z">
        <w:del w:id="616" w:author="Eva Sartorius" w:date="2016-11-15T10:55:00Z">
          <w:r w:rsidDel="00EB7E88">
            <w:delText>en</w:delText>
          </w:r>
        </w:del>
        <w:r>
          <w:t xml:space="preserve"> till e-tjänsten som </w:t>
        </w:r>
      </w:ins>
      <w:ins w:id="617" w:author="Eva Sartorius" w:date="2016-11-15T10:55:00Z">
        <w:r w:rsidR="00EB7E88">
          <w:t xml:space="preserve">i sin tur </w:t>
        </w:r>
      </w:ins>
      <w:ins w:id="618" w:author="Stefan Santesson" w:date="2016-08-30T16:46:00Z">
        <w:r>
          <w:t>begär underskrift. När en anvä</w:t>
        </w:r>
        <w:r>
          <w:t>n</w:t>
        </w:r>
        <w:r>
          <w:t xml:space="preserve">dare skriver under ett dokument </w:t>
        </w:r>
      </w:ins>
      <w:ins w:id="619" w:author="Eva Sartorius" w:date="2016-11-15T10:56:00Z">
        <w:r w:rsidR="00EB7E88">
          <w:t xml:space="preserve">skickar e-tjänsten en </w:t>
        </w:r>
      </w:ins>
      <w:ins w:id="620" w:author="Stefan Santesson" w:date="2016-08-30T16:46:00Z">
        <w:del w:id="621" w:author="Eva Sartorius" w:date="2016-11-15T10:55:00Z">
          <w:r w:rsidDel="00EB7E88">
            <w:delText xml:space="preserve">så </w:delText>
          </w:r>
        </w:del>
        <w:del w:id="622" w:author="Eva Sartorius" w:date="2016-11-15T10:56:00Z">
          <w:r w:rsidDel="00735288">
            <w:delText>överförs användaren till u</w:delText>
          </w:r>
          <w:r w:rsidDel="00735288">
            <w:delText>n</w:delText>
          </w:r>
          <w:r w:rsidDel="00735288">
            <w:delText>derskriftstjänsten med</w:delText>
          </w:r>
        </w:del>
        <w:del w:id="623" w:author="Martin Lindström" w:date="2016-11-16T21:49:00Z">
          <w:r w:rsidDel="00286E34">
            <w:delText xml:space="preserve"> en </w:delText>
          </w:r>
        </w:del>
        <w:r>
          <w:t xml:space="preserve">underskriftsbegäran </w:t>
        </w:r>
      </w:ins>
      <w:ins w:id="624" w:author="Eva Sartorius" w:date="2016-11-15T10:57:00Z">
        <w:r w:rsidR="00735288">
          <w:t>till underskrift</w:t>
        </w:r>
      </w:ins>
      <w:ins w:id="625" w:author="Martin Lindström" w:date="2016-11-16T21:50:00Z">
        <w:r w:rsidR="00D53106">
          <w:t>s</w:t>
        </w:r>
      </w:ins>
      <w:ins w:id="626" w:author="Eva Sartorius" w:date="2016-11-15T10:57:00Z">
        <w:r w:rsidR="00735288">
          <w:t>tjänsten</w:t>
        </w:r>
      </w:ins>
      <w:ins w:id="627" w:author="Stefan Santesson" w:date="2016-08-30T16:46:00Z">
        <w:del w:id="628" w:author="Eva Sartorius" w:date="2016-11-15T10:56:00Z">
          <w:r w:rsidDel="00735288">
            <w:delText>utställd av e-tjänsten</w:delText>
          </w:r>
        </w:del>
      </w:ins>
      <w:ins w:id="629" w:author="Eva Sartorius" w:date="2016-11-15T10:56:00Z">
        <w:del w:id="630" w:author="Martin Lindström" w:date="2016-11-16T21:50:00Z">
          <w:r w:rsidR="00735288" w:rsidDel="00D53106">
            <w:delText>t</w:delText>
          </w:r>
        </w:del>
      </w:ins>
      <w:ins w:id="631" w:author="Stefan Santesson" w:date="2016-08-30T16:46:00Z">
        <w:r>
          <w:t>. Underskrift</w:t>
        </w:r>
        <w:r>
          <w:t>s</w:t>
        </w:r>
        <w:r>
          <w:t>tjänsten begär därefter att användaren legitimerar sig</w:t>
        </w:r>
      </w:ins>
      <w:ins w:id="632" w:author="Eva Sartorius" w:date="2016-11-15T10:57:00Z">
        <w:r w:rsidR="00735288">
          <w:t>. I</w:t>
        </w:r>
      </w:ins>
      <w:ins w:id="633" w:author="Stefan Santesson" w:date="2016-08-30T16:46:00Z">
        <w:del w:id="634" w:author="Eva Sartorius" w:date="2016-11-15T10:57:00Z">
          <w:r w:rsidDel="00735288">
            <w:delText xml:space="preserve"> samt i</w:delText>
          </w:r>
        </w:del>
        <w:r>
          <w:t xml:space="preserve"> samband med </w:t>
        </w:r>
      </w:ins>
      <w:ins w:id="635" w:author="Eva Sartorius" w:date="2016-11-15T10:57:00Z">
        <w:r w:rsidR="00735288">
          <w:t>legitimeringen</w:t>
        </w:r>
      </w:ins>
      <w:ins w:id="636" w:author="Martin Lindström" w:date="2016-11-16T21:50:00Z">
        <w:r w:rsidR="00D04AA3">
          <w:t xml:space="preserve"> </w:t>
        </w:r>
      </w:ins>
      <w:ins w:id="637" w:author="Stefan Santesson" w:date="2016-08-30T16:46:00Z">
        <w:del w:id="638" w:author="Eva Sartorius" w:date="2016-11-15T10:57:00Z">
          <w:r w:rsidDel="00735288">
            <w:delText xml:space="preserve">detta </w:delText>
          </w:r>
        </w:del>
        <w:r>
          <w:t xml:space="preserve">godkänner </w:t>
        </w:r>
      </w:ins>
      <w:ins w:id="639" w:author="Eva Sartorius" w:date="2016-11-15T10:57:00Z">
        <w:r w:rsidR="00735288">
          <w:t xml:space="preserve">användaren </w:t>
        </w:r>
      </w:ins>
      <w:ins w:id="640" w:author="Stefan Santesson" w:date="2016-08-30T16:46:00Z">
        <w:r>
          <w:t>underskriften.</w:t>
        </w:r>
      </w:ins>
      <w:ins w:id="641" w:author="Eva Sartorius" w:date="2016-11-15T10:58:00Z">
        <w:r w:rsidR="00735288">
          <w:t xml:space="preserve"> Underskrifttjänsten skickar tillbaka uppgifter till e-tjänsten och därefter lagras underskriftuppgifte</w:t>
        </w:r>
        <w:r w:rsidR="00735288">
          <w:t>r</w:t>
        </w:r>
        <w:r w:rsidR="00735288">
          <w:t>na kopplade till den handling som har skrivits under.</w:t>
        </w:r>
      </w:ins>
    </w:p>
    <w:p w14:paraId="1D84ADF4" w14:textId="77777777" w:rsidR="00534282" w:rsidRDefault="00534282">
      <w:pPr>
        <w:rPr>
          <w:ins w:id="642" w:author="Stefan Santesson" w:date="2016-08-30T16:51:00Z"/>
        </w:rPr>
      </w:pPr>
    </w:p>
    <w:p w14:paraId="29387D11" w14:textId="7FBBDCF7" w:rsidR="00534282" w:rsidRDefault="00534282">
      <w:pPr>
        <w:rPr>
          <w:ins w:id="643" w:author="Stefan Santesson" w:date="2016-08-30T16:54:00Z"/>
        </w:rPr>
      </w:pPr>
      <w:ins w:id="644" w:author="Stefan Santesson" w:date="2016-08-30T16:51:00Z">
        <w:r>
          <w:t xml:space="preserve">Detta förfarande </w:t>
        </w:r>
      </w:ins>
      <w:ins w:id="645" w:author="Martin Lindström" w:date="2016-08-31T10:35:00Z">
        <w:r w:rsidR="009B1190">
          <w:t>möjliggör</w:t>
        </w:r>
      </w:ins>
      <w:ins w:id="646" w:author="Stefan Santesson" w:date="2016-08-30T16:51:00Z">
        <w:r>
          <w:t xml:space="preserve"> att skriva under även med utländsk e-legitimation</w:t>
        </w:r>
      </w:ins>
      <w:ins w:id="647" w:author="Stefan Santesson" w:date="2016-08-30T16:52:00Z">
        <w:r w:rsidR="0059763A">
          <w:t xml:space="preserve"> då underskriftstjänsten kan välja att legitimera användaren med utländsk e-legitimation i enlighet med förfarandet som beskrivs ovan i avsnitt </w:t>
        </w:r>
      </w:ins>
      <w:ins w:id="648" w:author="Stefan Santesson" w:date="2016-08-30T16:54:00Z">
        <w:r w:rsidR="0059763A">
          <w:fldChar w:fldCharType="begin"/>
        </w:r>
        <w:r w:rsidR="0059763A">
          <w:instrText xml:space="preserve"> REF _Ref460339388 \r \h </w:instrText>
        </w:r>
      </w:ins>
      <w:r w:rsidR="0059763A">
        <w:fldChar w:fldCharType="separate"/>
      </w:r>
      <w:ins w:id="649" w:author="Martin Lindström" w:date="2016-11-17T15:59:00Z">
        <w:r w:rsidR="00AD782C">
          <w:t>1.7.1</w:t>
        </w:r>
      </w:ins>
      <w:ins w:id="650" w:author="Stefan Santesson" w:date="2016-08-30T16:54:00Z">
        <w:del w:id="651" w:author="Martin Lindström" w:date="2016-11-16T21:59:00Z">
          <w:r w:rsidR="0059763A" w:rsidDel="00456FF1">
            <w:delText>1.8.1</w:delText>
          </w:r>
        </w:del>
        <w:r w:rsidR="0059763A">
          <w:fldChar w:fldCharType="end"/>
        </w:r>
        <w:r w:rsidR="0059763A">
          <w:t>.</w:t>
        </w:r>
      </w:ins>
    </w:p>
    <w:p w14:paraId="5518BE96" w14:textId="77777777" w:rsidR="0059763A" w:rsidDel="00735288" w:rsidRDefault="0059763A">
      <w:pPr>
        <w:rPr>
          <w:ins w:id="652" w:author="Stefan Santesson" w:date="2016-08-30T16:55:00Z"/>
          <w:del w:id="653" w:author="Eva Sartorius" w:date="2016-11-15T10:58:00Z"/>
        </w:rPr>
      </w:pPr>
    </w:p>
    <w:p w14:paraId="315452B1" w14:textId="12906837" w:rsidR="0059763A" w:rsidRDefault="0059763A">
      <w:pPr>
        <w:rPr>
          <w:ins w:id="654" w:author="Stefan Santesson" w:date="2016-08-30T16:55:00Z"/>
        </w:rPr>
      </w:pPr>
      <w:ins w:id="655" w:author="Stefan Santesson" w:date="2016-08-30T16:55:00Z">
        <w:r>
          <w:t xml:space="preserve">Vid </w:t>
        </w:r>
      </w:ins>
      <w:ins w:id="656" w:author="Eva Sartorius" w:date="2016-11-15T10:58:00Z">
        <w:r w:rsidR="00735288">
          <w:t xml:space="preserve">en </w:t>
        </w:r>
      </w:ins>
      <w:ins w:id="657" w:author="Stefan Santesson" w:date="2016-08-30T16:55:00Z">
        <w:r>
          <w:t xml:space="preserve">underskrift ansvarar </w:t>
        </w:r>
      </w:ins>
      <w:ins w:id="658" w:author="Eva Sartorius" w:date="2016-11-15T10:59:00Z">
        <w:r w:rsidR="00735288">
          <w:t xml:space="preserve">i </w:t>
        </w:r>
        <w:del w:id="659" w:author="Martin Lindström" w:date="2016-11-16T21:50:00Z">
          <w:r w:rsidR="00735288" w:rsidDel="00BA735D">
            <w:delText xml:space="preserve"> </w:delText>
          </w:r>
        </w:del>
        <w:r w:rsidR="00735288">
          <w:t xml:space="preserve">det fallet </w:t>
        </w:r>
      </w:ins>
      <w:ins w:id="660" w:author="Stefan Santesson" w:date="2016-08-30T16:55:00Z">
        <w:r>
          <w:t>den svenska eIDAS</w:t>
        </w:r>
      </w:ins>
      <w:ins w:id="661" w:author="Martin Lindström" w:date="2016-08-31T10:35:00Z">
        <w:r w:rsidR="009B1190">
          <w:t>-</w:t>
        </w:r>
      </w:ins>
      <w:ins w:id="662" w:author="Stefan Santesson" w:date="2016-08-30T16:55:00Z">
        <w:r>
          <w:t>noden för att användaren upplyses om att syftet med legitimering</w:t>
        </w:r>
      </w:ins>
      <w:ins w:id="663" w:author="Martin Lindström" w:date="2016-08-31T10:36:00Z">
        <w:r w:rsidR="00EB5C61">
          <w:t>en</w:t>
        </w:r>
      </w:ins>
      <w:ins w:id="664" w:author="Stefan Santesson" w:date="2016-08-30T16:55:00Z">
        <w:r>
          <w:t xml:space="preserve"> är att skriva under ett dokument, vem som begärt underskrift </w:t>
        </w:r>
      </w:ins>
      <w:ins w:id="665" w:author="Martin Lindström" w:date="2016-08-31T10:36:00Z">
        <w:r w:rsidR="00EB5C61">
          <w:t xml:space="preserve">samt </w:t>
        </w:r>
      </w:ins>
      <w:ins w:id="666" w:author="Eva Sartorius" w:date="2016-11-15T10:59:00Z">
        <w:r w:rsidR="00735288">
          <w:t xml:space="preserve">med </w:t>
        </w:r>
      </w:ins>
      <w:ins w:id="667" w:author="Stefan Santesson" w:date="2016-08-30T16:55:00Z">
        <w:r>
          <w:t>eventuell</w:t>
        </w:r>
        <w:del w:id="668" w:author="Eva Sartorius" w:date="2016-11-15T10:59:00Z">
          <w:r w:rsidDel="00735288">
            <w:delText>t</w:delText>
          </w:r>
        </w:del>
        <w:r>
          <w:t xml:space="preserve"> information om vad som undertecknas. Först när användaren </w:t>
        </w:r>
      </w:ins>
      <w:ins w:id="669" w:author="Eva Sartorius" w:date="2016-11-15T11:00:00Z">
        <w:r w:rsidR="00735288">
          <w:t xml:space="preserve">genom att legitimera sig (för underskrift) </w:t>
        </w:r>
      </w:ins>
      <w:ins w:id="670" w:author="Stefan Santesson" w:date="2016-08-30T16:55:00Z">
        <w:del w:id="671" w:author="Eva Sartorius" w:date="2016-11-15T11:00:00Z">
          <w:r w:rsidDel="00735288">
            <w:delText xml:space="preserve">accepterat att skriva under </w:delText>
          </w:r>
        </w:del>
        <w:r>
          <w:t>utfärdas ett identitetsi</w:t>
        </w:r>
        <w:r>
          <w:t>n</w:t>
        </w:r>
        <w:r>
          <w:t>tyg</w:t>
        </w:r>
      </w:ins>
      <w:ins w:id="672" w:author="Eva Sartorius" w:date="2016-11-15T11:00:00Z">
        <w:r w:rsidR="00735288">
          <w:t>,</w:t>
        </w:r>
      </w:ins>
      <w:ins w:id="673" w:author="Stefan Santesson" w:date="2016-08-30T16:55:00Z">
        <w:r>
          <w:t xml:space="preserve"> som skickas till underskriftstjänsten </w:t>
        </w:r>
      </w:ins>
      <w:ins w:id="674" w:author="Eva Sartorius" w:date="2016-11-15T11:00:00Z">
        <w:r w:rsidR="00735288">
          <w:t>och som i sin tur</w:t>
        </w:r>
      </w:ins>
      <w:ins w:id="675" w:author="Stefan Santesson" w:date="2016-08-30T16:55:00Z">
        <w:del w:id="676" w:author="Eva Sartorius" w:date="2016-11-15T11:00:00Z">
          <w:r w:rsidDel="00735288">
            <w:delText xml:space="preserve">som </w:delText>
          </w:r>
        </w:del>
      </w:ins>
      <w:ins w:id="677" w:author="Eva Sartorius" w:date="2016-11-15T11:00:00Z">
        <w:r w:rsidR="00735288">
          <w:t xml:space="preserve"> </w:t>
        </w:r>
      </w:ins>
      <w:ins w:id="678" w:author="Stefan Santesson" w:date="2016-08-30T16:55:00Z">
        <w:r>
          <w:t>gener</w:t>
        </w:r>
      </w:ins>
      <w:ins w:id="679" w:author="Eva Sartorius" w:date="2016-11-15T11:01:00Z">
        <w:r w:rsidR="00735288">
          <w:t>er</w:t>
        </w:r>
      </w:ins>
      <w:ins w:id="680" w:author="Stefan Santesson" w:date="2016-08-30T16:55:00Z">
        <w:r>
          <w:t>ar underskriften.</w:t>
        </w:r>
      </w:ins>
    </w:p>
    <w:p w14:paraId="0AF50DBF" w14:textId="77777777" w:rsidR="0059763A" w:rsidRDefault="0059763A">
      <w:pPr>
        <w:rPr>
          <w:ins w:id="681" w:author="Stefan Santesson" w:date="2016-08-30T16:59:00Z"/>
        </w:rPr>
      </w:pPr>
    </w:p>
    <w:p w14:paraId="530C7294" w14:textId="789F3810" w:rsidR="0059763A" w:rsidRDefault="0059763A">
      <w:pPr>
        <w:rPr>
          <w:ins w:id="682" w:author="Stefan Santesson" w:date="2016-08-30T16:51:00Z"/>
        </w:rPr>
      </w:pPr>
      <w:ins w:id="683" w:author="Stefan Santesson" w:date="2016-08-30T16:59:00Z">
        <w:r>
          <w:t>I likhet med</w:t>
        </w:r>
      </w:ins>
      <w:ins w:id="684" w:author="Eva Sartorius" w:date="2016-11-15T11:01:00Z">
        <w:r w:rsidR="00735288">
          <w:t xml:space="preserve"> underskrift med stöd av</w:t>
        </w:r>
      </w:ins>
      <w:ins w:id="685" w:author="Stefan Santesson" w:date="2016-08-30T16:59:00Z">
        <w:r>
          <w:t xml:space="preserve"> legitimering med </w:t>
        </w:r>
      </w:ins>
      <w:ins w:id="686" w:author="Eva Sartorius" w:date="2016-11-15T11:01:00Z">
        <w:r w:rsidR="00735288">
          <w:t>svenska</w:t>
        </w:r>
      </w:ins>
      <w:ins w:id="687" w:author="Stefan Santesson" w:date="2016-08-30T16:59:00Z">
        <w:del w:id="688" w:author="Eva Sartorius" w:date="2016-11-15T11:01:00Z">
          <w:r w:rsidDel="00735288">
            <w:delText>utländs</w:delText>
          </w:r>
        </w:del>
        <w:del w:id="689" w:author="Martin Lindström" w:date="2016-11-16T22:00:00Z">
          <w:r w:rsidDel="00456FF1">
            <w:delText>k</w:delText>
          </w:r>
        </w:del>
        <w:r>
          <w:t xml:space="preserve"> e-legitimation</w:t>
        </w:r>
      </w:ins>
      <w:ins w:id="690" w:author="Eva Sartorius" w:date="2016-11-15T11:01:00Z">
        <w:r w:rsidR="00735288">
          <w:t>er</w:t>
        </w:r>
      </w:ins>
      <w:ins w:id="691" w:author="Stefan Santesson" w:date="2016-08-30T16:59:00Z">
        <w:r>
          <w:t xml:space="preserve"> så innebär underskrift med u</w:t>
        </w:r>
        <w:r>
          <w:t>t</w:t>
        </w:r>
        <w:r>
          <w:t>ländsk e-legitimation att användarens</w:t>
        </w:r>
      </w:ins>
      <w:ins w:id="692" w:author="Eva Sartorius" w:date="2016-11-15T11:02:00Z">
        <w:r w:rsidR="00735288">
          <w:t xml:space="preserve"> av förlitande part registrerade</w:t>
        </w:r>
      </w:ins>
      <w:ins w:id="693" w:author="Stefan Santesson" w:date="2016-08-30T16:59:00Z">
        <w:r>
          <w:t xml:space="preserve"> identitet kan utgöras av andra attribut än de som tillhandahålls av </w:t>
        </w:r>
        <w:del w:id="694" w:author="Eva Sartorius" w:date="2016-11-15T11:02:00Z">
          <w:r w:rsidDel="00735288">
            <w:delText xml:space="preserve">en svensk </w:delText>
          </w:r>
        </w:del>
        <w:r>
          <w:t>legitimeringstjänst</w:t>
        </w:r>
      </w:ins>
      <w:ins w:id="695" w:author="Eva Sartorius" w:date="2016-11-15T11:02:00Z">
        <w:r w:rsidR="00735288">
          <w:t>en (t.ex. anställningsnummer i stället för personnummer)</w:t>
        </w:r>
      </w:ins>
      <w:ins w:id="696" w:author="Stefan Santesson" w:date="2016-08-30T16:59:00Z">
        <w:r>
          <w:t>.</w:t>
        </w:r>
      </w:ins>
    </w:p>
    <w:p w14:paraId="6E62C1DF" w14:textId="77777777" w:rsidR="00534282" w:rsidRDefault="00534282">
      <w:pPr>
        <w:rPr>
          <w:ins w:id="697" w:author="Stefan Santesson" w:date="2016-08-30T16:50:00Z"/>
        </w:rPr>
      </w:pPr>
    </w:p>
    <w:p w14:paraId="1041E74A" w14:textId="50D90F02" w:rsidR="00933BF9" w:rsidRDefault="00933BF9" w:rsidP="00130B4E">
      <w:pPr>
        <w:pStyle w:val="Heading3"/>
        <w:rPr>
          <w:ins w:id="698" w:author="Martin Lindström" w:date="2016-06-21T17:07:00Z"/>
        </w:rPr>
      </w:pPr>
      <w:bookmarkStart w:id="699" w:name="_Ref333498172"/>
      <w:bookmarkStart w:id="700" w:name="_Toc341004380"/>
      <w:ins w:id="701" w:author="Martin Lindström" w:date="2016-06-21T17:07:00Z">
        <w:r>
          <w:t>Hantering av identiteter</w:t>
        </w:r>
        <w:bookmarkEnd w:id="699"/>
        <w:bookmarkEnd w:id="700"/>
      </w:ins>
    </w:p>
    <w:p w14:paraId="3DB12B5B" w14:textId="2BF14778" w:rsidR="00933BF9" w:rsidRDefault="0059763A">
      <w:pPr>
        <w:rPr>
          <w:ins w:id="702" w:author="Stefan Santesson" w:date="2016-08-30T17:18:00Z"/>
        </w:rPr>
      </w:pPr>
      <w:ins w:id="703" w:author="Stefan Santesson" w:date="2016-08-30T17:02:00Z">
        <w:r>
          <w:t>Identitetsintyg från andra länder</w:t>
        </w:r>
        <w:del w:id="704" w:author="Eva Sartorius" w:date="2016-11-15T11:03:00Z">
          <w:r w:rsidDel="00735288">
            <w:delText>s eIDAS</w:delText>
          </w:r>
        </w:del>
      </w:ins>
      <w:ins w:id="705" w:author="Martin Lindström" w:date="2016-08-31T10:36:00Z">
        <w:del w:id="706" w:author="Eva Sartorius" w:date="2016-11-15T11:03:00Z">
          <w:r w:rsidR="00962FF1" w:rsidDel="00735288">
            <w:delText>-</w:delText>
          </w:r>
        </w:del>
      </w:ins>
      <w:ins w:id="707" w:author="Stefan Santesson" w:date="2016-08-30T17:02:00Z">
        <w:del w:id="708" w:author="Eva Sartorius" w:date="2016-11-15T11:03:00Z">
          <w:r w:rsidDel="00735288">
            <w:delText>noder</w:delText>
          </w:r>
        </w:del>
        <w:r>
          <w:t xml:space="preserve"> följer </w:t>
        </w:r>
        <w:r w:rsidR="006E137E">
          <w:t>EU-gemensamma tekniska specifikationer framtagna inom ramen för eIDAS</w:t>
        </w:r>
      </w:ins>
      <w:ins w:id="709" w:author="Eva Sartorius" w:date="2016-11-15T11:03:00Z">
        <w:r w:rsidR="00735288">
          <w:t>-regelverket</w:t>
        </w:r>
      </w:ins>
      <w:ins w:id="710" w:author="Stefan Santesson" w:date="2016-08-30T17:02:00Z">
        <w:del w:id="711" w:author="Eva Sartorius" w:date="2016-11-15T11:03:00Z">
          <w:r w:rsidR="006E137E" w:rsidDel="00735288">
            <w:delText xml:space="preserve"> regleringen</w:delText>
          </w:r>
        </w:del>
        <w:r w:rsidR="006E137E">
          <w:t>. Här specificeras de attribut som varje land alltid måste skicka med för fysiska personer s</w:t>
        </w:r>
        <w:r w:rsidR="006E137E">
          <w:t>å</w:t>
        </w:r>
        <w:r w:rsidR="006E137E">
          <w:t>väl som för organisationer</w:t>
        </w:r>
      </w:ins>
      <w:ins w:id="712" w:author="Eva Sartorius" w:date="2016-11-15T11:03:00Z">
        <w:r w:rsidR="00735288">
          <w:t xml:space="preserve"> (”</w:t>
        </w:r>
        <w:r w:rsidR="00735288" w:rsidRPr="00076D98">
          <w:rPr>
            <w:lang w:val="en-GB"/>
            <w:rPrChange w:id="713" w:author="Martin Lindström" w:date="2016-11-16T22:00:00Z">
              <w:rPr/>
            </w:rPrChange>
          </w:rPr>
          <w:t>Minimum Dataset</w:t>
        </w:r>
        <w:r w:rsidR="00735288">
          <w:t>”, MDS)</w:t>
        </w:r>
      </w:ins>
      <w:ins w:id="714" w:author="Stefan Santesson" w:date="2016-08-30T17:02:00Z">
        <w:r w:rsidR="006E137E">
          <w:t xml:space="preserve">. Varje land måste skicka med en unik identifierare </w:t>
        </w:r>
      </w:ins>
      <w:ins w:id="715" w:author="Eva Sartorius" w:date="2016-11-15T11:04:00Z">
        <w:r w:rsidR="00735288">
          <w:t>per e-legitimation som representerar endast en</w:t>
        </w:r>
      </w:ins>
      <w:ins w:id="716" w:author="Stefan Santesson" w:date="2016-08-30T17:02:00Z">
        <w:del w:id="717" w:author="Eva Sartorius" w:date="2016-11-15T11:04:00Z">
          <w:r w:rsidR="006E137E" w:rsidDel="00735288">
            <w:delText>för</w:delText>
          </w:r>
        </w:del>
        <w:r w:rsidR="006E137E">
          <w:t xml:space="preserve"> fysisk</w:t>
        </w:r>
        <w:del w:id="718" w:author="Eva Sartorius" w:date="2016-11-15T11:04:00Z">
          <w:r w:rsidR="006E137E" w:rsidDel="00735288">
            <w:delText>a</w:delText>
          </w:r>
        </w:del>
        <w:r w:rsidR="006E137E">
          <w:t xml:space="preserve"> person</w:t>
        </w:r>
        <w:del w:id="719" w:author="Eva Sartorius" w:date="2016-11-15T11:05:00Z">
          <w:r w:rsidR="006E137E" w:rsidDel="00735288">
            <w:delText>er</w:delText>
          </w:r>
        </w:del>
        <w:del w:id="720" w:author="Martin Lindström" w:date="2016-11-16T22:00:00Z">
          <w:r w:rsidR="006E137E" w:rsidDel="00076D98">
            <w:delText xml:space="preserve"> </w:delText>
          </w:r>
        </w:del>
      </w:ins>
      <w:ins w:id="721" w:author="Eva Sartorius" w:date="2016-11-15T11:05:00Z">
        <w:r w:rsidR="00735288">
          <w:t>. Från vissa länder kommer dessa identifierare var</w:t>
        </w:r>
      </w:ins>
      <w:ins w:id="722" w:author="Martin Lindström" w:date="2016-11-16T22:01:00Z">
        <w:r w:rsidR="00076D98">
          <w:t xml:space="preserve">a </w:t>
        </w:r>
      </w:ins>
      <w:ins w:id="723" w:author="Eva Sartorius" w:date="2016-11-15T11:05:00Z">
        <w:del w:id="724" w:author="Martin Lindström" w:date="2016-11-16T22:01:00Z">
          <w:r w:rsidR="00735288" w:rsidDel="00076D98">
            <w:delText>a</w:delText>
          </w:r>
        </w:del>
      </w:ins>
      <w:ins w:id="725" w:author="Stefan Santesson" w:date="2016-08-30T17:02:00Z">
        <w:del w:id="726" w:author="Eva Sartorius" w:date="2016-11-15T11:05:00Z">
          <w:r w:rsidR="006E137E" w:rsidDel="00735288">
            <w:delText xml:space="preserve">men även om dessa är </w:delText>
          </w:r>
        </w:del>
        <w:r w:rsidR="006E137E">
          <w:t>unik</w:t>
        </w:r>
      </w:ins>
      <w:ins w:id="727" w:author="Eva Sartorius" w:date="2016-11-15T11:06:00Z">
        <w:r w:rsidR="00735288">
          <w:t>a</w:t>
        </w:r>
      </w:ins>
      <w:ins w:id="728" w:author="Martin Lindström" w:date="2016-11-17T10:42:00Z">
        <w:r w:rsidR="005E39C3">
          <w:t xml:space="preserve"> </w:t>
        </w:r>
      </w:ins>
      <w:ins w:id="729" w:author="Eva Sartorius" w:date="2016-11-15T11:06:00Z">
        <w:del w:id="730" w:author="Martin Lindström" w:date="2016-11-17T10:42:00Z">
          <w:r w:rsidR="00735288" w:rsidDel="005E39C3">
            <w:delText xml:space="preserve">, samma </w:delText>
          </w:r>
        </w:del>
        <w:r w:rsidR="00735288">
          <w:t xml:space="preserve">och beständiga per person på motsvarande sätt som t.ex. svenska personnummer, </w:t>
        </w:r>
      </w:ins>
      <w:ins w:id="731" w:author="Stefan Santesson" w:date="2016-08-30T17:02:00Z">
        <w:del w:id="732" w:author="Eva Sartorius" w:date="2016-11-15T11:06:00Z">
          <w:r w:rsidR="006E137E" w:rsidDel="00735288">
            <w:delText xml:space="preserve">a för varje användare inom respektive land så kan </w:delText>
          </w:r>
        </w:del>
      </w:ins>
      <w:ins w:id="733" w:author="Eva Sartorius" w:date="2016-11-15T11:06:00Z">
        <w:r w:rsidR="00735288">
          <w:t>me</w:t>
        </w:r>
        <w:del w:id="734" w:author="Martin Lindström" w:date="2016-11-17T10:42:00Z">
          <w:r w:rsidR="00735288" w:rsidDel="006B189C">
            <w:delText>d</w:delText>
          </w:r>
        </w:del>
      </w:ins>
      <w:ins w:id="735" w:author="Martin Lindström" w:date="2016-11-17T10:42:00Z">
        <w:r w:rsidR="006B189C">
          <w:t>n</w:t>
        </w:r>
      </w:ins>
      <w:ins w:id="736" w:author="Eva Sartorius" w:date="2016-11-15T11:06:00Z">
        <w:r w:rsidR="00735288">
          <w:t xml:space="preserve"> </w:t>
        </w:r>
      </w:ins>
      <w:ins w:id="737" w:author="Stefan Santesson" w:date="2016-08-30T17:02:00Z">
        <w:r w:rsidR="006E137E">
          <w:t>dessa identifi</w:t>
        </w:r>
        <w:r w:rsidR="006E137E">
          <w:t>e</w:t>
        </w:r>
        <w:r w:rsidR="006E137E">
          <w:t>rare</w:t>
        </w:r>
      </w:ins>
      <w:ins w:id="738" w:author="Eva Sartorius" w:date="2016-11-15T11:06:00Z">
        <w:r w:rsidR="00735288">
          <w:t xml:space="preserve"> kan</w:t>
        </w:r>
      </w:ins>
      <w:ins w:id="739" w:author="Stefan Santesson" w:date="2016-08-30T17:02:00Z">
        <w:r w:rsidR="006E137E">
          <w:t xml:space="preserve"> ha vitt skilda sammansättningar och ha väldigt olika egenskaper. En egenskap som kan variera är hur persistent en sådan identifierare är, </w:t>
        </w:r>
        <w:del w:id="740" w:author="Martin Lindström" w:date="2016-11-17T10:37:00Z">
          <w:r w:rsidR="006E137E" w:rsidDel="006B189C">
            <w:delText>d.v.s</w:delText>
          </w:r>
        </w:del>
      </w:ins>
      <w:ins w:id="741" w:author="Martin Lindström" w:date="2016-11-17T10:37:00Z">
        <w:r w:rsidR="006B189C">
          <w:t>d.v.s.</w:t>
        </w:r>
      </w:ins>
      <w:ins w:id="742" w:author="Martin Lindström" w:date="2016-08-31T10:37:00Z">
        <w:r w:rsidR="00626F3B">
          <w:t>,</w:t>
        </w:r>
      </w:ins>
      <w:ins w:id="743" w:author="Stefan Santesson" w:date="2016-08-30T17:02:00Z">
        <w:r w:rsidR="006E137E">
          <w:t xml:space="preserve"> om </w:t>
        </w:r>
      </w:ins>
      <w:ins w:id="744" w:author="Stefan Santesson" w:date="2016-08-30T17:07:00Z">
        <w:r w:rsidR="006E137E">
          <w:t>en sådan identifierare är oförändrad under en persons livstid eller om den ändras om personen exempelvis flyttar till en annan region, byter namn eller bara byter e-legitimation.</w:t>
        </w:r>
      </w:ins>
      <w:ins w:id="745" w:author="Eva Sartorius" w:date="2016-11-15T11:06:00Z">
        <w:r w:rsidR="00832871">
          <w:t xml:space="preserve"> </w:t>
        </w:r>
      </w:ins>
      <w:ins w:id="746" w:author="Eva Sartorius" w:date="2016-11-15T11:07:00Z">
        <w:r w:rsidR="00832871">
          <w:t>Från några</w:t>
        </w:r>
      </w:ins>
      <w:ins w:id="747" w:author="Eva Sartorius" w:date="2016-11-15T11:06:00Z">
        <w:r w:rsidR="00832871">
          <w:t xml:space="preserve"> l</w:t>
        </w:r>
      </w:ins>
      <w:ins w:id="748" w:author="Eva Sartorius" w:date="2016-11-15T11:07:00Z">
        <w:r w:rsidR="00832871">
          <w:t xml:space="preserve">änder </w:t>
        </w:r>
      </w:ins>
      <w:ins w:id="749" w:author="Eva Sartorius" w:date="2016-11-15T11:08:00Z">
        <w:r w:rsidR="00832871">
          <w:t xml:space="preserve">(t.ex. Storbritannien) </w:t>
        </w:r>
      </w:ins>
      <w:ins w:id="750" w:author="Eva Sartorius" w:date="2016-11-15T11:06:00Z">
        <w:r w:rsidR="00832871">
          <w:t xml:space="preserve">kommer identifieraren </w:t>
        </w:r>
      </w:ins>
      <w:ins w:id="751" w:author="Eva Sartorius" w:date="2016-11-15T11:07:00Z">
        <w:r w:rsidR="00832871">
          <w:t xml:space="preserve">att </w:t>
        </w:r>
      </w:ins>
      <w:ins w:id="752" w:author="Eva Sartorius" w:date="2016-11-15T11:06:00Z">
        <w:r w:rsidR="00832871">
          <w:t xml:space="preserve">vara olika </w:t>
        </w:r>
      </w:ins>
      <w:ins w:id="753" w:author="Eva Sartorius" w:date="2016-11-15T11:07:00Z">
        <w:r w:rsidR="00832871">
          <w:t xml:space="preserve">beroende </w:t>
        </w:r>
      </w:ins>
      <w:ins w:id="754" w:author="Eva Sartorius" w:date="2016-11-15T11:08:00Z">
        <w:r w:rsidR="00832871">
          <w:t xml:space="preserve">på </w:t>
        </w:r>
      </w:ins>
      <w:ins w:id="755" w:author="Eva Sartorius" w:date="2016-11-15T11:07:00Z">
        <w:r w:rsidR="00832871">
          <w:t>vilken av landets e-legitimationer en användare för tillfället väljer att använda.</w:t>
        </w:r>
      </w:ins>
    </w:p>
    <w:p w14:paraId="255F85C4" w14:textId="77777777" w:rsidR="00221B2B" w:rsidRDefault="00221B2B">
      <w:pPr>
        <w:rPr>
          <w:ins w:id="756" w:author="Stefan Santesson" w:date="2016-08-30T17:18:00Z"/>
        </w:rPr>
      </w:pPr>
    </w:p>
    <w:p w14:paraId="18D3BE53" w14:textId="33128D2E" w:rsidR="00221B2B" w:rsidRDefault="00221B2B">
      <w:pPr>
        <w:rPr>
          <w:ins w:id="757" w:author="Stefan Santesson" w:date="2016-08-30T17:07:00Z"/>
        </w:rPr>
      </w:pPr>
      <w:ins w:id="758" w:author="Stefan Santesson" w:date="2016-08-30T17:18:00Z">
        <w:r>
          <w:t xml:space="preserve">För att förenkla hanteringen av användare i </w:t>
        </w:r>
      </w:ins>
      <w:ins w:id="759" w:author="Martin Lindström" w:date="2016-08-31T10:37:00Z">
        <w:r w:rsidR="00A415B2">
          <w:t>s</w:t>
        </w:r>
      </w:ins>
      <w:ins w:id="760" w:author="Stefan Santesson" w:date="2016-08-30T17:18:00Z">
        <w:r>
          <w:t>venska e-tjänster så genererar den svenska eIDAS</w:t>
        </w:r>
      </w:ins>
      <w:ins w:id="761" w:author="Martin Lindström" w:date="2016-08-31T10:37:00Z">
        <w:r w:rsidR="00B30EB9">
          <w:t>-</w:t>
        </w:r>
      </w:ins>
      <w:ins w:id="762" w:author="Stefan Santesson" w:date="2016-08-30T17:18:00Z">
        <w:r>
          <w:t>noden ett standardiserat ID</w:t>
        </w:r>
      </w:ins>
      <w:ins w:id="763" w:author="Martin Lindström" w:date="2016-08-31T10:37:00Z">
        <w:r w:rsidR="00FD3275">
          <w:t>-</w:t>
        </w:r>
      </w:ins>
      <w:ins w:id="764" w:author="Stefan Santesson" w:date="2016-08-30T17:18:00Z">
        <w:r>
          <w:t>attribut för användare som legitimerats med utländsk e-legitimation, ett s</w:t>
        </w:r>
      </w:ins>
      <w:ins w:id="765" w:author="Martin Lindström" w:date="2016-08-31T10:38:00Z">
        <w:r w:rsidR="0093025B">
          <w:t>.</w:t>
        </w:r>
      </w:ins>
      <w:ins w:id="766" w:author="Stefan Santesson" w:date="2016-08-30T17:18:00Z">
        <w:r>
          <w:t>k</w:t>
        </w:r>
      </w:ins>
      <w:ins w:id="767" w:author="Martin Lindström" w:date="2016-08-31T10:38:00Z">
        <w:r w:rsidR="0093025B">
          <w:t>.</w:t>
        </w:r>
      </w:ins>
      <w:ins w:id="768" w:author="Stefan Santesson" w:date="2016-08-30T17:18:00Z">
        <w:r>
          <w:t xml:space="preserve"> </w:t>
        </w:r>
        <w:r w:rsidRPr="005E39C3">
          <w:rPr>
            <w:i/>
            <w:lang w:val="en-GB"/>
            <w:rPrChange w:id="769" w:author="Martin Lindström" w:date="2016-11-17T10:43:00Z">
              <w:rPr>
                <w:i/>
              </w:rPr>
            </w:rPrChange>
          </w:rPr>
          <w:t>provisional</w:t>
        </w:r>
        <w:r w:rsidRPr="00126D78">
          <w:rPr>
            <w:i/>
          </w:rPr>
          <w:t xml:space="preserve"> ID</w:t>
        </w:r>
        <w:r>
          <w:t xml:space="preserve"> (förkortat PRID). Dessutom skapas ett tillhörande attribut som deklarerar vilken förväntad persistens</w:t>
        </w:r>
      </w:ins>
      <w:ins w:id="770" w:author="Martin Lindström" w:date="2016-08-31T14:25:00Z">
        <w:r w:rsidR="00126D78">
          <w:t>, eller liv</w:t>
        </w:r>
        <w:r w:rsidR="00126D78">
          <w:t>s</w:t>
        </w:r>
        <w:r w:rsidR="00126D78">
          <w:t>längd,</w:t>
        </w:r>
      </w:ins>
      <w:ins w:id="771" w:author="Stefan Santesson" w:date="2016-08-30T17:18:00Z">
        <w:r>
          <w:t xml:space="preserve"> </w:t>
        </w:r>
      </w:ins>
      <w:ins w:id="772" w:author="Martin Lindström" w:date="2016-08-31T14:24:00Z">
        <w:r w:rsidR="00126D78">
          <w:t>detta ID</w:t>
        </w:r>
      </w:ins>
      <w:ins w:id="773" w:author="Martin Lindström" w:date="2016-08-31T14:32:00Z">
        <w:r w:rsidR="000D5425">
          <w:t>-</w:t>
        </w:r>
      </w:ins>
      <w:ins w:id="774" w:author="Stefan Santesson" w:date="2016-08-30T17:18:00Z">
        <w:r>
          <w:t>attribut har. PRID</w:t>
        </w:r>
      </w:ins>
      <w:ins w:id="775" w:author="Martin Lindström" w:date="2016-08-31T14:25:00Z">
        <w:r w:rsidR="00126D78">
          <w:t>-attributet</w:t>
        </w:r>
      </w:ins>
      <w:ins w:id="776" w:author="Stefan Santesson" w:date="2016-08-30T17:18:00Z">
        <w:r>
          <w:t xml:space="preserve"> genereras utifrån de attributvärden som erhålls från </w:t>
        </w:r>
      </w:ins>
      <w:ins w:id="777" w:author="Martin Lindström" w:date="2016-08-31T14:26:00Z">
        <w:r w:rsidR="00126D78">
          <w:t>den utländska legitimeringen</w:t>
        </w:r>
      </w:ins>
      <w:ins w:id="778" w:author="Stefan Santesson" w:date="2016-08-30T17:18:00Z">
        <w:r>
          <w:t xml:space="preserve"> </w:t>
        </w:r>
      </w:ins>
      <w:ins w:id="779" w:author="Stefan Santesson" w:date="2016-08-30T17:22:00Z">
        <w:r w:rsidR="009145CD">
          <w:t xml:space="preserve">enligt specificerade metoder för respektive land. Varje kombination av land och metod klassas med avseende på förväntad persistens, </w:t>
        </w:r>
        <w:del w:id="780" w:author="Martin Lindström" w:date="2016-11-17T10:37:00Z">
          <w:r w:rsidR="009145CD" w:rsidDel="006B189C">
            <w:delText>d.v.s</w:delText>
          </w:r>
        </w:del>
      </w:ins>
      <w:ins w:id="781" w:author="Martin Lindström" w:date="2016-11-17T10:37:00Z">
        <w:r w:rsidR="006B189C">
          <w:t>d.v.s.</w:t>
        </w:r>
      </w:ins>
      <w:ins w:id="782" w:author="Martin Lindström" w:date="2016-08-31T14:26:00Z">
        <w:r w:rsidR="00126D78">
          <w:t>,</w:t>
        </w:r>
      </w:ins>
      <w:ins w:id="783" w:author="Stefan Santesson" w:date="2016-08-30T17:22:00Z">
        <w:r w:rsidR="009145CD">
          <w:t xml:space="preserve"> hur sannolikt det är att</w:t>
        </w:r>
      </w:ins>
      <w:ins w:id="784" w:author="Martin Lindström" w:date="2016-08-31T14:27:00Z">
        <w:r w:rsidR="00126D78">
          <w:t xml:space="preserve"> en identitet</w:t>
        </w:r>
      </w:ins>
      <w:ins w:id="785" w:author="Stefan Santesson" w:date="2016-08-30T17:22:00Z">
        <w:r w:rsidR="009145CD">
          <w:t xml:space="preserve"> ändras över tiden för samma person. Detta gör det möjligt för svenska e-tjänster att anpassa kommunikationen med användaren och proa</w:t>
        </w:r>
        <w:r w:rsidR="009145CD">
          <w:t>k</w:t>
        </w:r>
        <w:r w:rsidR="009145CD">
          <w:t xml:space="preserve">tivt tillhandahålla funktioner som underlättar för en användare vars </w:t>
        </w:r>
      </w:ins>
      <w:ins w:id="786" w:author="Martin Lindström" w:date="2016-08-31T14:27:00Z">
        <w:r w:rsidR="00526483">
          <w:t>identitet</w:t>
        </w:r>
      </w:ins>
      <w:ins w:id="787" w:author="Stefan Santesson" w:date="2016-08-30T17:22:00Z">
        <w:r w:rsidR="009145CD">
          <w:t xml:space="preserve"> </w:t>
        </w:r>
      </w:ins>
      <w:ins w:id="788" w:author="Martin Lindström" w:date="2016-08-31T14:27:00Z">
        <w:r w:rsidR="00126D78">
          <w:t xml:space="preserve">har </w:t>
        </w:r>
      </w:ins>
      <w:ins w:id="789" w:author="Stefan Santesson" w:date="2016-08-30T17:22:00Z">
        <w:r w:rsidR="009145CD">
          <w:t>ändrats, att återfå kontrollen över sin information i e-tjänsten.</w:t>
        </w:r>
      </w:ins>
    </w:p>
    <w:p w14:paraId="5CE1C553" w14:textId="77777777" w:rsidR="006E137E" w:rsidRDefault="006E137E">
      <w:pPr>
        <w:rPr>
          <w:ins w:id="790" w:author="Stefan Santesson" w:date="2016-08-30T17:09:00Z"/>
        </w:rPr>
      </w:pPr>
    </w:p>
    <w:p w14:paraId="4BFB47CA" w14:textId="3AB6F0F7" w:rsidR="006E137E" w:rsidRDefault="006E137E">
      <w:pPr>
        <w:rPr>
          <w:ins w:id="791" w:author="Stefan Santesson" w:date="2016-08-30T17:10:00Z"/>
        </w:rPr>
      </w:pPr>
      <w:ins w:id="792" w:author="Stefan Santesson" w:date="2016-08-30T17:09:00Z">
        <w:r>
          <w:t xml:space="preserve">I vissa fall kan en person som legitimeras med </w:t>
        </w:r>
      </w:ins>
      <w:ins w:id="793" w:author="Martin Lindström" w:date="2016-08-31T14:28:00Z">
        <w:r w:rsidR="00F46DB5">
          <w:t xml:space="preserve">en </w:t>
        </w:r>
      </w:ins>
      <w:ins w:id="794" w:author="Stefan Santesson" w:date="2016-08-30T17:09:00Z">
        <w:r>
          <w:t xml:space="preserve">utländsk e-legitimation även </w:t>
        </w:r>
      </w:ins>
      <w:ins w:id="795" w:author="Martin Lindström" w:date="2016-08-31T14:28:00Z">
        <w:r w:rsidR="00F46DB5">
          <w:t xml:space="preserve">inneha ett </w:t>
        </w:r>
      </w:ins>
      <w:ins w:id="796" w:author="Stefan Santesson" w:date="2016-08-30T17:09:00Z">
        <w:r>
          <w:t>svenskt personnu</w:t>
        </w:r>
        <w:r>
          <w:t>m</w:t>
        </w:r>
        <w:r>
          <w:t xml:space="preserve">mer eller </w:t>
        </w:r>
      </w:ins>
      <w:ins w:id="797" w:author="Stefan Santesson" w:date="2016-08-30T17:10:00Z">
        <w:r>
          <w:t xml:space="preserve">ett styrkt </w:t>
        </w:r>
      </w:ins>
      <w:ins w:id="798" w:author="Stefan Santesson" w:date="2016-08-30T17:09:00Z">
        <w:r>
          <w:t>svenskt samordningsnummer</w:t>
        </w:r>
      </w:ins>
      <w:ins w:id="799" w:author="Stefan Santesson" w:date="2016-08-30T17:10:00Z">
        <w:r>
          <w:t xml:space="preserve">. Det kan </w:t>
        </w:r>
      </w:ins>
      <w:ins w:id="800" w:author="Martin Lindström" w:date="2016-08-31T14:28:00Z">
        <w:r w:rsidR="00EE1071">
          <w:t>till exempel</w:t>
        </w:r>
      </w:ins>
      <w:ins w:id="801" w:author="Stefan Santesson" w:date="2016-08-30T17:10:00Z">
        <w:r>
          <w:t xml:space="preserve"> röra sig om en svensk medborgare som flyttat utomlands och skaffat utländsk e-legitimation eller en utländsk medborgare som har sådan anknytning till svenska myndigheter att denn</w:t>
        </w:r>
      </w:ins>
      <w:ins w:id="802" w:author="Martin Lindström" w:date="2016-08-31T14:29:00Z">
        <w:r w:rsidR="00E3458E">
          <w:t>e</w:t>
        </w:r>
      </w:ins>
      <w:ins w:id="803" w:author="Stefan Santesson" w:date="2016-08-30T17:10:00Z">
        <w:r>
          <w:t xml:space="preserve"> </w:t>
        </w:r>
      </w:ins>
      <w:ins w:id="804" w:author="Martin Lindström" w:date="2016-08-31T14:29:00Z">
        <w:r w:rsidR="00E3458E">
          <w:t>tilldelats</w:t>
        </w:r>
      </w:ins>
      <w:ins w:id="805" w:author="Stefan Santesson" w:date="2016-08-30T17:10:00Z">
        <w:r>
          <w:t xml:space="preserve"> ett styrkt samordningsnummer.</w:t>
        </w:r>
      </w:ins>
    </w:p>
    <w:p w14:paraId="3F68E25A" w14:textId="77777777" w:rsidR="006E137E" w:rsidRDefault="006E137E">
      <w:pPr>
        <w:rPr>
          <w:ins w:id="806" w:author="Stefan Santesson" w:date="2016-08-30T17:11:00Z"/>
        </w:rPr>
      </w:pPr>
    </w:p>
    <w:p w14:paraId="01FDE608" w14:textId="2366916A" w:rsidR="006E137E" w:rsidRDefault="006E137E">
      <w:pPr>
        <w:rPr>
          <w:ins w:id="807" w:author="Martin Lindström" w:date="2016-06-21T17:07:00Z"/>
        </w:rPr>
      </w:pPr>
      <w:ins w:id="808" w:author="Stefan Santesson" w:date="2016-08-30T17:12:00Z">
        <w:r>
          <w:lastRenderedPageBreak/>
          <w:t xml:space="preserve">Det faktum att en person med utländsk e-legitimation </w:t>
        </w:r>
      </w:ins>
      <w:ins w:id="809" w:author="Martin Lindström" w:date="2016-08-31T14:29:00Z">
        <w:r w:rsidR="00C71425">
          <w:t>inne</w:t>
        </w:r>
      </w:ins>
      <w:ins w:id="810" w:author="Stefan Santesson" w:date="2016-08-30T17:12:00Z">
        <w:r>
          <w:t xml:space="preserve">har </w:t>
        </w:r>
      </w:ins>
      <w:ins w:id="811" w:author="Martin Lindström" w:date="2016-08-31T14:29:00Z">
        <w:r w:rsidR="005843F7">
          <w:t xml:space="preserve">ett </w:t>
        </w:r>
      </w:ins>
      <w:ins w:id="812" w:author="Stefan Santesson" w:date="2016-08-30T17:12:00Z">
        <w:r>
          <w:t>svenskt personnummer eller samordning</w:t>
        </w:r>
        <w:r>
          <w:t>s</w:t>
        </w:r>
        <w:r>
          <w:t xml:space="preserve">nummer </w:t>
        </w:r>
        <w:r w:rsidR="00221B2B">
          <w:t xml:space="preserve">är normalt </w:t>
        </w:r>
      </w:ins>
      <w:ins w:id="813" w:author="Martin Lindström" w:date="2016-08-31T14:30:00Z">
        <w:r w:rsidR="00392409">
          <w:t xml:space="preserve">sett </w:t>
        </w:r>
      </w:ins>
      <w:ins w:id="814" w:author="Stefan Santesson" w:date="2016-08-30T17:12:00Z">
        <w:r w:rsidR="00221B2B">
          <w:t xml:space="preserve">inte känt för den utländska legitimeringstjänsten och </w:t>
        </w:r>
      </w:ins>
      <w:ins w:id="815" w:author="Martin Lindström" w:date="2016-08-31T14:30:00Z">
        <w:r w:rsidR="00392409">
          <w:t>denna information ingår</w:t>
        </w:r>
      </w:ins>
      <w:ins w:id="816" w:author="Stefan Santesson" w:date="2016-08-30T17:12:00Z">
        <w:r w:rsidR="00221B2B">
          <w:t xml:space="preserve"> därför inte i identitetsintyg från landet där personen legitimeras. Den svenska noden har däremot möjlighet att fråga en attributtjänst i Sverige</w:t>
        </w:r>
      </w:ins>
      <w:ins w:id="817" w:author="Martin Lindström" w:date="2016-11-17T10:44:00Z">
        <w:r w:rsidR="005E39C3">
          <w:rPr>
            <w:rStyle w:val="FootnoteReference"/>
          </w:rPr>
          <w:footnoteReference w:id="2"/>
        </w:r>
      </w:ins>
      <w:ins w:id="822" w:author="Eva Sartorius" w:date="2016-11-15T11:09:00Z">
        <w:del w:id="823" w:author="Martin Lindström" w:date="2016-11-17T10:45:00Z">
          <w:r w:rsidR="00832871" w:rsidDel="00C06D17">
            <w:delText>,</w:delText>
          </w:r>
        </w:del>
        <w:r w:rsidR="00832871">
          <w:t xml:space="preserve"> </w:t>
        </w:r>
        <w:del w:id="824" w:author="Martin Lindström" w:date="2016-11-17T10:44:00Z">
          <w:r w:rsidR="00832871" w:rsidDel="005E39C3">
            <w:delText>om en sådan kommer att finnas i enlighet med Skatteverkets förslag till regeringen i oktober 2016</w:delText>
          </w:r>
        </w:del>
        <w:del w:id="825" w:author="Martin Lindström" w:date="2016-11-17T10:45:00Z">
          <w:r w:rsidR="00832871" w:rsidDel="00C06D17">
            <w:delText>,</w:delText>
          </w:r>
        </w:del>
      </w:ins>
      <w:ins w:id="826" w:author="Stefan Santesson" w:date="2016-08-30T17:12:00Z">
        <w:del w:id="827" w:author="Martin Lindström" w:date="2016-11-17T10:45:00Z">
          <w:r w:rsidR="00221B2B" w:rsidDel="00C06D17">
            <w:delText xml:space="preserve"> </w:delText>
          </w:r>
        </w:del>
        <w:r w:rsidR="00221B2B">
          <w:t>om det finns ett registrerat personnummer eller samordningsnummer för den legitim</w:t>
        </w:r>
        <w:r w:rsidR="00221B2B">
          <w:t>e</w:t>
        </w:r>
        <w:r w:rsidR="00221B2B">
          <w:t>rade personen och kan</w:t>
        </w:r>
      </w:ins>
      <w:ins w:id="828" w:author="Martin Lindström" w:date="2016-08-31T14:31:00Z">
        <w:r w:rsidR="002C474F">
          <w:t>,</w:t>
        </w:r>
      </w:ins>
      <w:ins w:id="829" w:author="Stefan Santesson" w:date="2016-08-30T17:12:00Z">
        <w:r w:rsidR="00221B2B">
          <w:t xml:space="preserve"> om så är fallet, </w:t>
        </w:r>
        <w:proofErr w:type="gramStart"/>
        <w:r w:rsidR="00221B2B">
          <w:t>påföra</w:t>
        </w:r>
        <w:proofErr w:type="gramEnd"/>
        <w:r w:rsidR="00221B2B">
          <w:t xml:space="preserve"> sådan information i det identitetsintyg som skickas till e-tjänsten.</w:t>
        </w:r>
      </w:ins>
      <w:ins w:id="830" w:author="Eva Sartorius" w:date="2016-11-15T11:10:00Z">
        <w:r w:rsidR="00832871">
          <w:t xml:space="preserve"> </w:t>
        </w:r>
      </w:ins>
    </w:p>
    <w:p w14:paraId="3221AE79" w14:textId="2325830A" w:rsidR="00933BF9" w:rsidRDefault="000B3B3E" w:rsidP="00130B4E">
      <w:pPr>
        <w:pStyle w:val="Heading3"/>
        <w:rPr>
          <w:ins w:id="831" w:author="Martin Lindström" w:date="2016-06-21T17:08:00Z"/>
        </w:rPr>
      </w:pPr>
      <w:bookmarkStart w:id="832" w:name="_Toc341004381"/>
      <w:ins w:id="833" w:author="Eva Sartorius" w:date="2016-11-15T11:10:00Z">
        <w:r>
          <w:t>När s</w:t>
        </w:r>
      </w:ins>
      <w:ins w:id="834" w:author="Martin Lindström" w:date="2016-06-21T17:08:00Z">
        <w:del w:id="835" w:author="Eva Sartorius" w:date="2016-11-15T11:10:00Z">
          <w:r w:rsidR="00760C3E" w:rsidDel="000B3B3E">
            <w:delText>S</w:delText>
          </w:r>
        </w:del>
        <w:r w:rsidR="00760C3E">
          <w:t xml:space="preserve">venska </w:t>
        </w:r>
        <w:r w:rsidR="003A5F3D">
          <w:t>e-legitimationer används i utländska e-tjänster</w:t>
        </w:r>
        <w:bookmarkEnd w:id="832"/>
      </w:ins>
    </w:p>
    <w:p w14:paraId="656E17D3" w14:textId="6796E6EA" w:rsidR="003A5F3D" w:rsidRPr="00130B4E" w:rsidRDefault="00C33F52">
      <w:pPr>
        <w:rPr>
          <w:ins w:id="836" w:author="Martin Lindström" w:date="2016-06-20T15:52:00Z"/>
          <w:i/>
        </w:rPr>
      </w:pPr>
      <w:ins w:id="837" w:author="Martin Lindström" w:date="2016-08-22T15:13:00Z">
        <w:r w:rsidRPr="00130B4E">
          <w:rPr>
            <w:i/>
          </w:rPr>
          <w:t>Kommer att kompletteras</w:t>
        </w:r>
      </w:ins>
      <w:ins w:id="838" w:author="Eva Sartorius" w:date="2016-11-15T11:10:00Z">
        <w:r w:rsidR="000B3B3E">
          <w:rPr>
            <w:i/>
          </w:rPr>
          <w:t xml:space="preserve"> senare</w:t>
        </w:r>
      </w:ins>
      <w:ins w:id="839" w:author="Martin Lindström" w:date="2016-08-22T15:13:00Z">
        <w:r w:rsidRPr="00130B4E">
          <w:rPr>
            <w:i/>
          </w:rPr>
          <w:t>.</w:t>
        </w:r>
      </w:ins>
    </w:p>
    <w:p w14:paraId="60CE84B6" w14:textId="77777777" w:rsidR="00A00A04" w:rsidRPr="00A00A04" w:rsidRDefault="00A00A04" w:rsidP="002A50F1"/>
    <w:p w14:paraId="79D67D9E" w14:textId="77777777" w:rsidR="00E1190E" w:rsidRDefault="00472C82" w:rsidP="00E1190E">
      <w:pPr>
        <w:pStyle w:val="Heading1"/>
      </w:pPr>
      <w:r>
        <w:br w:type="page"/>
      </w:r>
      <w:bookmarkStart w:id="840" w:name="_Toc341004382"/>
      <w:r w:rsidR="00E1190E">
        <w:lastRenderedPageBreak/>
        <w:t>Tekniska specifikationer</w:t>
      </w:r>
      <w:bookmarkEnd w:id="840"/>
    </w:p>
    <w:p w14:paraId="349E0166" w14:textId="30476EC9" w:rsidR="000244C7" w:rsidRPr="00F44D34" w:rsidRDefault="000244C7" w:rsidP="000244C7">
      <w:r w:rsidRPr="00F44D34">
        <w:t xml:space="preserve">Detta kapitel innehåller specifikationer och profiler för </w:t>
      </w:r>
      <w:r w:rsidR="008E4DAE" w:rsidRPr="00C611D5">
        <w:t>identitetsfederatione</w:t>
      </w:r>
      <w:r w:rsidR="008E4DAE">
        <w:t>r</w:t>
      </w:r>
      <w:r w:rsidRPr="00F44D34">
        <w:t xml:space="preserve"> </w:t>
      </w:r>
      <w:del w:id="841" w:author="Eva Sartorius" w:date="2016-11-15T11:10:00Z">
        <w:r w:rsidRPr="00F44D34" w:rsidDel="000B3B3E">
          <w:delText>för Svensk e-legitimation</w:delText>
        </w:r>
      </w:del>
      <w:ins w:id="842" w:author="Eva Sartorius" w:date="2016-11-15T11:10:00Z">
        <w:r w:rsidR="000B3B3E">
          <w:t xml:space="preserve">som följer </w:t>
        </w:r>
        <w:del w:id="843" w:author="Martin Lindström" w:date="2016-11-17T10:48:00Z">
          <w:r w:rsidR="000B3B3E" w:rsidDel="000B4EDA">
            <w:delText>detta</w:delText>
          </w:r>
        </w:del>
      </w:ins>
      <w:ins w:id="844" w:author="Martin Lindström" w:date="2016-11-17T10:48:00Z">
        <w:r w:rsidR="000B4EDA">
          <w:t>E-legitimationsnämndens</w:t>
        </w:r>
      </w:ins>
      <w:ins w:id="845" w:author="Eva Sartorius" w:date="2016-11-15T11:10:00Z">
        <w:r w:rsidR="000B3B3E">
          <w:t xml:space="preserve"> tekniska ramverk,</w:t>
        </w:r>
      </w:ins>
      <w:r w:rsidR="004E597D">
        <w:t xml:space="preserve"> och vissa kringliggande tjänster</w:t>
      </w:r>
      <w:r w:rsidRPr="00F44D34">
        <w:t>. Där inget annat nämns är dessa dokument normativa för leverans av tjänster inom identitetsfederatione</w:t>
      </w:r>
      <w:ins w:id="846" w:author="Martin Lindström" w:date="2016-11-17T12:01:00Z">
        <w:r w:rsidR="00010758">
          <w:t>r</w:t>
        </w:r>
      </w:ins>
      <w:del w:id="847" w:author="Martin Lindström" w:date="2016-11-17T12:01:00Z">
        <w:r w:rsidRPr="00F44D34" w:rsidDel="00010758">
          <w:delText>n</w:delText>
        </w:r>
      </w:del>
      <w:r w:rsidRPr="00F44D34">
        <w:t xml:space="preserve"> </w:t>
      </w:r>
      <w:del w:id="848" w:author="Martin Lindström" w:date="2016-11-17T12:01:00Z">
        <w:r w:rsidRPr="00F44D34" w:rsidDel="00010758">
          <w:delText>för Svensk e-legitimation</w:delText>
        </w:r>
      </w:del>
      <w:ins w:id="849" w:author="Martin Lindström" w:date="2016-11-17T12:01:00Z">
        <w:r w:rsidR="00010758">
          <w:t>som implementerar E-legitimationsnämndens tekniska ramverk</w:t>
        </w:r>
      </w:ins>
      <w:r w:rsidRPr="00F44D34">
        <w:t>.</w:t>
      </w:r>
    </w:p>
    <w:p w14:paraId="2CA86838" w14:textId="77777777" w:rsidR="000244C7" w:rsidRDefault="000244C7" w:rsidP="000244C7">
      <w:pPr>
        <w:pStyle w:val="Heading2"/>
      </w:pPr>
      <w:bookmarkStart w:id="850" w:name="_Toc244174999"/>
      <w:bookmarkStart w:id="851" w:name="_Toc341004383"/>
      <w:r w:rsidRPr="00F44D34">
        <w:t>SAML-profiler</w:t>
      </w:r>
      <w:bookmarkEnd w:id="850"/>
      <w:bookmarkEnd w:id="851"/>
    </w:p>
    <w:p w14:paraId="53B2EEBB" w14:textId="7CE80B1F" w:rsidR="000244C7" w:rsidRDefault="008E4DAE" w:rsidP="000244C7">
      <w:r>
        <w:t>I</w:t>
      </w:r>
      <w:r w:rsidRPr="00C611D5">
        <w:t>dentitetsfederatione</w:t>
      </w:r>
      <w:r>
        <w:t>r</w:t>
      </w:r>
      <w:r w:rsidR="00350A37">
        <w:t xml:space="preserve"> </w:t>
      </w:r>
      <w:del w:id="852" w:author="Eva Sartorius" w:date="2016-11-15T11:11:00Z">
        <w:r w:rsidR="000244C7" w:rsidRPr="00D756DE" w:rsidDel="000B3B3E">
          <w:delText>för Svensk e-legitimation</w:delText>
        </w:r>
      </w:del>
      <w:ins w:id="853" w:author="Eva Sartorius" w:date="2016-11-15T11:11:00Z">
        <w:r w:rsidR="000B3B3E">
          <w:t>som följer detta tekniska ramverk</w:t>
        </w:r>
      </w:ins>
      <w:r w:rsidR="000244C7" w:rsidRPr="00D756DE">
        <w:t xml:space="preserve"> är uppbygg</w:t>
      </w:r>
      <w:r>
        <w:t>da</w:t>
      </w:r>
      <w:r w:rsidR="000244C7" w:rsidRPr="00D756DE">
        <w:t xml:space="preserve"> kring följande SAML-profiler:</w:t>
      </w:r>
    </w:p>
    <w:p w14:paraId="127D533A" w14:textId="77777777" w:rsidR="000244C7" w:rsidRPr="00D756DE" w:rsidRDefault="000244C7" w:rsidP="000244C7"/>
    <w:p w14:paraId="6CEEA2FF" w14:textId="77777777" w:rsidR="000244C7" w:rsidRPr="00D756DE" w:rsidRDefault="000244C7" w:rsidP="000244C7">
      <w:pPr>
        <w:numPr>
          <w:ilvl w:val="0"/>
          <w:numId w:val="30"/>
        </w:numPr>
        <w:rPr>
          <w:lang w:val="en-GB"/>
        </w:rPr>
      </w:pPr>
      <w:r w:rsidRPr="006059B8">
        <w:t>Implementationsprofil</w:t>
      </w:r>
      <w:r w:rsidRPr="00D756DE">
        <w:rPr>
          <w:lang w:val="en-GB"/>
        </w:rPr>
        <w:t xml:space="preserve"> – ”</w:t>
      </w:r>
      <w:r w:rsidRPr="00D756DE">
        <w:rPr>
          <w:lang w:val="en-US"/>
        </w:rPr>
        <w:t>Kantara Initiative eGovernment Implementation Profile of SAML 2.0”</w:t>
      </w:r>
      <w:r w:rsidRPr="00D756DE">
        <w:rPr>
          <w:lang w:val="en-GB"/>
        </w:rPr>
        <w:t xml:space="preserve"> [</w:t>
      </w:r>
      <w:hyperlink r:id="rId12" w:history="1">
        <w:r w:rsidRPr="00D756DE">
          <w:rPr>
            <w:rStyle w:val="Hyperlink"/>
            <w:lang w:val="en-GB"/>
          </w:rPr>
          <w:t>eGov2</w:t>
        </w:r>
      </w:hyperlink>
      <w:r w:rsidRPr="00D756DE">
        <w:rPr>
          <w:lang w:val="en-GB"/>
        </w:rPr>
        <w:t>].</w:t>
      </w:r>
    </w:p>
    <w:p w14:paraId="19F0030E" w14:textId="7E3EA7BA" w:rsidR="000244C7" w:rsidRPr="00D756DE" w:rsidRDefault="000244C7" w:rsidP="000244C7">
      <w:pPr>
        <w:numPr>
          <w:ilvl w:val="0"/>
          <w:numId w:val="30"/>
        </w:numPr>
      </w:pPr>
      <w:r w:rsidRPr="005C3EBD">
        <w:rPr>
          <w:lang w:val="en-US"/>
        </w:rPr>
        <w:t>Deploymentprofil</w:t>
      </w:r>
      <w:r w:rsidRPr="00D756DE">
        <w:rPr>
          <w:lang w:val="en-GB"/>
        </w:rPr>
        <w:t xml:space="preserve"> – </w:t>
      </w:r>
      <w:r w:rsidRPr="003B3679">
        <w:rPr>
          <w:lang w:val="en-US"/>
        </w:rPr>
        <w:t>E-</w:t>
      </w:r>
      <w:r w:rsidRPr="00752840">
        <w:t>legitimationsnämndens</w:t>
      </w:r>
      <w:r w:rsidRPr="00D756DE">
        <w:rPr>
          <w:lang w:val="en-GB"/>
        </w:rPr>
        <w:t xml:space="preserve"> ”</w:t>
      </w:r>
      <w:r w:rsidRPr="00D756DE">
        <w:rPr>
          <w:lang w:val="en-US"/>
        </w:rPr>
        <w:t>Deployment Profile for the Swedish eID Framework</w:t>
      </w:r>
      <w:r w:rsidRPr="00D756DE">
        <w:rPr>
          <w:lang w:val="en-GB"/>
        </w:rPr>
        <w:t>” [</w:t>
      </w:r>
      <w:r w:rsidRPr="00B6390E">
        <w:rPr>
          <w:lang w:val="en-GB"/>
        </w:rPr>
        <w:t>EidProfile</w:t>
      </w:r>
      <w:r w:rsidRPr="00D756DE">
        <w:rPr>
          <w:lang w:val="en-GB"/>
        </w:rPr>
        <w:t xml:space="preserve">]. </w:t>
      </w:r>
      <w:r w:rsidRPr="00D756DE">
        <w:t>Denna profil utgår från ”</w:t>
      </w:r>
      <w:r w:rsidR="00C32664" w:rsidRPr="007F2C09">
        <w:rPr>
          <w:lang w:val="en-GB"/>
        </w:rPr>
        <w:t>SAML2int profile – SAML 2.0 Interoperability Profile</w:t>
      </w:r>
      <w:r w:rsidRPr="00D756DE">
        <w:t>” [</w:t>
      </w:r>
      <w:hyperlink r:id="rId13" w:history="1">
        <w:r w:rsidRPr="00D756DE">
          <w:rPr>
            <w:rStyle w:val="Hyperlink"/>
          </w:rPr>
          <w:t>SAML2Int</w:t>
        </w:r>
      </w:hyperlink>
      <w:r w:rsidRPr="00D756DE">
        <w:t xml:space="preserve">]. </w:t>
      </w:r>
    </w:p>
    <w:p w14:paraId="27B1F1A6" w14:textId="77777777" w:rsidR="000244C7" w:rsidRDefault="000244C7" w:rsidP="000244C7">
      <w:pPr>
        <w:pStyle w:val="Heading3"/>
      </w:pPr>
      <w:bookmarkStart w:id="854" w:name="_Toc244175000"/>
      <w:bookmarkStart w:id="855" w:name="_Toc341004384"/>
      <w:r>
        <w:t>Specifikationer för anvisning (Discovery)</w:t>
      </w:r>
      <w:bookmarkEnd w:id="854"/>
      <w:bookmarkEnd w:id="855"/>
    </w:p>
    <w:p w14:paraId="7BD40698" w14:textId="77777777" w:rsidR="00FB7D1F" w:rsidRDefault="00FB7D1F" w:rsidP="000244C7">
      <w:pPr>
        <w:rPr>
          <w:ins w:id="856" w:author="Martin Lindström" w:date="2016-11-17T12:06:00Z"/>
        </w:rPr>
      </w:pPr>
      <w:ins w:id="857" w:author="Martin Lindström" w:date="2016-11-17T12:05:00Z">
        <w:r>
          <w:t>Den spec</w:t>
        </w:r>
      </w:ins>
      <w:ins w:id="858" w:author="Martin Lindström" w:date="2016-11-17T12:06:00Z">
        <w:r>
          <w:t>ifikation, [EidDiscovery], som gällt i tidigare versioner av tekniskt ramverk är inte längre korrekt på grund av förändrade förutsättningar. Specifikt beror detta på att den tidigare definitionen att en e-legitimationsutfärdare endast kunde representeras med en legitimeringstjänst inte längre gäller.</w:t>
        </w:r>
      </w:ins>
    </w:p>
    <w:p w14:paraId="5316C590" w14:textId="77777777" w:rsidR="00FB7D1F" w:rsidRDefault="00FB7D1F" w:rsidP="000244C7">
      <w:pPr>
        <w:rPr>
          <w:ins w:id="859" w:author="Martin Lindström" w:date="2016-11-17T12:08:00Z"/>
        </w:rPr>
      </w:pPr>
    </w:p>
    <w:p w14:paraId="709044AB" w14:textId="243F0B11" w:rsidR="000244C7" w:rsidRPr="00FB7D1F" w:rsidDel="00FB7D1F" w:rsidRDefault="00FB7D1F" w:rsidP="000244C7">
      <w:pPr>
        <w:rPr>
          <w:del w:id="860" w:author="Martin Lindström" w:date="2016-11-17T12:04:00Z"/>
        </w:rPr>
      </w:pPr>
      <w:ins w:id="861" w:author="Martin Lindström" w:date="2016-11-17T12:08:00Z">
        <w:r>
          <w:t>E-legitimationsnämnden planerar att utkomma med en uppdaterad specifikation rörande anvisning i kommande utkast av tekniskt ramverk.</w:t>
        </w:r>
      </w:ins>
      <w:del w:id="862" w:author="Martin Lindström" w:date="2016-11-17T12:04:00Z">
        <w:r w:rsidR="000244C7" w:rsidRPr="00FB7D1F" w:rsidDel="00FB7D1F">
          <w:delText>Anvisning (Discovery) enligt ”OASIS Committee Specification, Identity Provider Discovery Service Protocol and Profile” [stöds av ramverket för Svensk e-legitimation</w:delText>
        </w:r>
      </w:del>
      <w:ins w:id="863" w:author="Eva Sartorius" w:date="2016-11-15T11:11:00Z">
        <w:del w:id="864" w:author="Martin Lindström" w:date="2016-11-17T12:04:00Z">
          <w:r w:rsidR="000B3B3E" w:rsidRPr="00FB7D1F" w:rsidDel="00FB7D1F">
            <w:delText>detta tekniska ramverk</w:delText>
          </w:r>
        </w:del>
      </w:ins>
      <w:del w:id="865" w:author="Martin Lindström" w:date="2016-11-17T12:04:00Z">
        <w:r w:rsidR="000244C7" w:rsidRPr="00FB7D1F" w:rsidDel="00FB7D1F">
          <w:delText>. Denna specifikation utökas av [EidProfile].</w:delText>
        </w:r>
      </w:del>
    </w:p>
    <w:p w14:paraId="69A74C61" w14:textId="5F2FAFC5" w:rsidR="000244C7" w:rsidRPr="00FB7D1F" w:rsidDel="00FB7D1F" w:rsidRDefault="000244C7" w:rsidP="000244C7">
      <w:pPr>
        <w:rPr>
          <w:del w:id="866" w:author="Martin Lindström" w:date="2016-11-17T12:04:00Z"/>
        </w:rPr>
      </w:pPr>
    </w:p>
    <w:p w14:paraId="522A139B" w14:textId="705A563F" w:rsidR="000244C7" w:rsidRPr="00FB7D1F" w:rsidRDefault="008E4DAE" w:rsidP="000244C7">
      <w:del w:id="867" w:author="Martin Lindström" w:date="2016-11-17T12:04:00Z">
        <w:r w:rsidRPr="00FB7D1F" w:rsidDel="00FB7D1F">
          <w:delText>Identitetsfederationer</w:delText>
        </w:r>
        <w:r w:rsidR="000244C7" w:rsidRPr="00FB7D1F" w:rsidDel="00FB7D1F">
          <w:delText xml:space="preserve"> för Svensk e-legitimation</w:delText>
        </w:r>
      </w:del>
      <w:ins w:id="868" w:author="Eva Sartorius" w:date="2016-11-15T11:11:00Z">
        <w:del w:id="869" w:author="Martin Lindström" w:date="2016-11-17T12:04:00Z">
          <w:r w:rsidR="000B3B3E" w:rsidRPr="00FB7D1F" w:rsidDel="00FB7D1F">
            <w:delText>som följer detta tekniska ra</w:delText>
          </w:r>
          <w:r w:rsidR="000B3B3E" w:rsidRPr="00FB7D1F" w:rsidDel="00FB7D1F">
            <w:delText>m</w:delText>
          </w:r>
          <w:r w:rsidR="000B3B3E" w:rsidRPr="00FB7D1F" w:rsidDel="00FB7D1F">
            <w:delText>verk</w:delText>
          </w:r>
        </w:del>
      </w:ins>
      <w:del w:id="870" w:author="Martin Lindström" w:date="2016-11-17T12:04:00Z">
        <w:r w:rsidR="000244C7" w:rsidRPr="00FB7D1F" w:rsidDel="00FB7D1F">
          <w:delText xml:space="preserve"> stödjer också tekniker för lokalt int</w:delText>
        </w:r>
        <w:r w:rsidR="000244C7" w:rsidRPr="00FB7D1F" w:rsidDel="00FB7D1F">
          <w:delText>e</w:delText>
        </w:r>
        <w:r w:rsidR="000244C7" w:rsidRPr="00FB7D1F" w:rsidDel="00FB7D1F">
          <w:delText>grerad anvisning vilket beskrivs i dok</w:delText>
        </w:r>
        <w:r w:rsidR="000244C7" w:rsidRPr="00FB7D1F" w:rsidDel="00FB7D1F">
          <w:delText>u</w:delText>
        </w:r>
        <w:r w:rsidR="000244C7" w:rsidRPr="00FB7D1F" w:rsidDel="00FB7D1F">
          <w:delText>mentet ”</w:delText>
        </w:r>
        <w:r w:rsidR="0055683F" w:rsidRPr="00FB7D1F" w:rsidDel="00FB7D1F">
          <w:delText>Discovery within the Swedish eID Framework</w:delText>
        </w:r>
        <w:r w:rsidR="000244C7" w:rsidRPr="00FB7D1F" w:rsidDel="00FB7D1F">
          <w:delText>” [EidDiscovery].</w:delText>
        </w:r>
      </w:del>
    </w:p>
    <w:p w14:paraId="333F1081" w14:textId="4E73A7D7" w:rsidR="000244C7" w:rsidRDefault="000244C7" w:rsidP="000244C7">
      <w:pPr>
        <w:pStyle w:val="Heading2"/>
      </w:pPr>
      <w:bookmarkStart w:id="871" w:name="_Toc244175001"/>
      <w:bookmarkStart w:id="872" w:name="_Toc341004385"/>
      <w:r w:rsidRPr="00AA2681">
        <w:t xml:space="preserve">Specifikationer för </w:t>
      </w:r>
      <w:r w:rsidR="003A0DE7">
        <w:t>identitets</w:t>
      </w:r>
      <w:r w:rsidR="003A0DE7" w:rsidRPr="00AA2681">
        <w:t>federatione</w:t>
      </w:r>
      <w:r w:rsidR="003A0DE7">
        <w:t>r</w:t>
      </w:r>
      <w:r w:rsidR="003A0DE7" w:rsidRPr="00AA2681">
        <w:t xml:space="preserve"> </w:t>
      </w:r>
      <w:del w:id="873" w:author="Eva Sartorius" w:date="2016-11-15T11:12:00Z">
        <w:r w:rsidRPr="00AA2681" w:rsidDel="000B3B3E">
          <w:delText>för Svensk e-legitimation</w:delText>
        </w:r>
      </w:del>
      <w:bookmarkEnd w:id="871"/>
      <w:ins w:id="874" w:author="Eva Sartorius" w:date="2016-11-15T11:12:00Z">
        <w:r w:rsidR="000B3B3E">
          <w:t xml:space="preserve">som följer </w:t>
        </w:r>
        <w:del w:id="875" w:author="Martin Lindström" w:date="2016-11-17T12:09:00Z">
          <w:r w:rsidR="000B3B3E" w:rsidDel="00776A56">
            <w:delText>detta</w:delText>
          </w:r>
        </w:del>
      </w:ins>
      <w:ins w:id="876" w:author="Martin Lindström" w:date="2016-11-17T12:09:00Z">
        <w:r w:rsidR="00776A56">
          <w:t>E-legitimationsnämndens</w:t>
        </w:r>
      </w:ins>
      <w:ins w:id="877" w:author="Eva Sartorius" w:date="2016-11-15T11:12:00Z">
        <w:r w:rsidR="000B3B3E">
          <w:t xml:space="preserve"> te</w:t>
        </w:r>
        <w:r w:rsidR="000B3B3E">
          <w:t>k</w:t>
        </w:r>
        <w:r w:rsidR="000B3B3E">
          <w:t>niska ramverk</w:t>
        </w:r>
      </w:ins>
      <w:bookmarkEnd w:id="872"/>
    </w:p>
    <w:p w14:paraId="1568ED9F" w14:textId="77777777" w:rsidR="000244C7" w:rsidRDefault="000244C7" w:rsidP="000244C7">
      <w:pPr>
        <w:pStyle w:val="Heading3"/>
      </w:pPr>
      <w:bookmarkStart w:id="878" w:name="_Toc244175002"/>
      <w:bookmarkStart w:id="879" w:name="_Toc341004386"/>
      <w:r>
        <w:t>Register för identifierare definierade av E-legitimationsnämnden</w:t>
      </w:r>
      <w:bookmarkEnd w:id="878"/>
      <w:bookmarkEnd w:id="879"/>
    </w:p>
    <w:p w14:paraId="7570AE8C" w14:textId="6002F4E3" w:rsidR="000244C7" w:rsidRDefault="000244C7" w:rsidP="000244C7">
      <w:r w:rsidRPr="001A28E5">
        <w:t>Implementering av en infrastruktur för Svensk e-legitimation kräver olika former av identifierare för att represe</w:t>
      </w:r>
      <w:r w:rsidRPr="001A28E5">
        <w:t>n</w:t>
      </w:r>
      <w:r w:rsidRPr="001A28E5">
        <w:t>tera objekt i datastrukturer. Dokumentet ”</w:t>
      </w:r>
      <w:r w:rsidRPr="00AF187E">
        <w:rPr>
          <w:lang w:val="en-GB"/>
        </w:rPr>
        <w:t>Registry for identifiers assigned by the Swedish e-identification board</w:t>
      </w:r>
      <w:r w:rsidRPr="001A28E5">
        <w:t>” [</w:t>
      </w:r>
      <w:r w:rsidRPr="000B3D4D">
        <w:t>EidRegistry</w:t>
      </w:r>
      <w:r w:rsidRPr="001A28E5">
        <w:t>] definierar strukturen för identifierare som tilldelats av E-legitimationsnämnden, samt ett register över definierade identifierare.</w:t>
      </w:r>
    </w:p>
    <w:p w14:paraId="7EE51D21" w14:textId="77777777" w:rsidR="000244C7" w:rsidRDefault="000244C7" w:rsidP="000244C7">
      <w:pPr>
        <w:pStyle w:val="Heading3"/>
      </w:pPr>
      <w:bookmarkStart w:id="880" w:name="_Toc244175003"/>
      <w:bookmarkStart w:id="881" w:name="_Toc341004387"/>
      <w:r>
        <w:t>Attributspecifikation</w:t>
      </w:r>
      <w:bookmarkEnd w:id="880"/>
      <w:bookmarkEnd w:id="881"/>
    </w:p>
    <w:p w14:paraId="0053F9A0" w14:textId="591D385D" w:rsidR="00104583" w:rsidRDefault="000244C7" w:rsidP="000244C7">
      <w:pPr>
        <w:rPr>
          <w:ins w:id="882" w:author="Martin Lindström" w:date="2016-08-31T14:34:00Z"/>
        </w:rPr>
      </w:pPr>
      <w:r w:rsidRPr="00063A1B">
        <w:t>Dokumentet ”</w:t>
      </w:r>
      <w:r w:rsidRPr="00DB484E">
        <w:rPr>
          <w:lang w:val="en-GB"/>
        </w:rPr>
        <w:t>Attribute Specification for the Swedish eID Framework</w:t>
      </w:r>
      <w:r w:rsidRPr="00063A1B">
        <w:t>” [</w:t>
      </w:r>
      <w:r w:rsidRPr="00727D83">
        <w:t>EidAttributes</w:t>
      </w:r>
      <w:r w:rsidRPr="00063A1B">
        <w:t>] deklarerar de SAML attr</w:t>
      </w:r>
      <w:r w:rsidRPr="00063A1B">
        <w:t>i</w:t>
      </w:r>
      <w:r w:rsidRPr="00063A1B">
        <w:t xml:space="preserve">butprofiler som används inom </w:t>
      </w:r>
      <w:r w:rsidR="00C06D09" w:rsidRPr="00C611D5">
        <w:t>identitetsfederatione</w:t>
      </w:r>
      <w:r w:rsidR="00C06D09">
        <w:t>r</w:t>
      </w:r>
      <w:r w:rsidRPr="00063A1B">
        <w:t xml:space="preserve"> </w:t>
      </w:r>
      <w:del w:id="883" w:author="Eva Sartorius" w:date="2016-11-15T11:13:00Z">
        <w:r w:rsidRPr="00063A1B" w:rsidDel="000B3B3E">
          <w:delText>för Svensk e-legitimation</w:delText>
        </w:r>
      </w:del>
      <w:ins w:id="884" w:author="Eva Sartorius" w:date="2016-11-15T11:13:00Z">
        <w:r w:rsidR="000B3B3E">
          <w:t xml:space="preserve">som följer </w:t>
        </w:r>
        <w:del w:id="885" w:author="Martin Lindström" w:date="2016-11-17T12:11:00Z">
          <w:r w:rsidR="000B3B3E" w:rsidDel="00E16547">
            <w:delText xml:space="preserve">detta </w:delText>
          </w:r>
        </w:del>
        <w:r w:rsidR="000B3B3E">
          <w:t>teknisk</w:t>
        </w:r>
        <w:del w:id="886" w:author="Martin Lindström" w:date="2016-11-17T12:11:00Z">
          <w:r w:rsidR="000B3B3E" w:rsidDel="00E16547">
            <w:delText>a</w:delText>
          </w:r>
        </w:del>
      </w:ins>
      <w:ins w:id="887" w:author="Martin Lindström" w:date="2016-11-17T12:11:00Z">
        <w:r w:rsidR="00E16547">
          <w:t>t</w:t>
        </w:r>
      </w:ins>
      <w:ins w:id="888" w:author="Eva Sartorius" w:date="2016-11-15T11:13:00Z">
        <w:r w:rsidR="000B3B3E">
          <w:t xml:space="preserve"> ramverk</w:t>
        </w:r>
      </w:ins>
      <w:ins w:id="889" w:author="Martin Lindström" w:date="2016-08-31T14:33:00Z">
        <w:r w:rsidR="00104583">
          <w:t xml:space="preserve"> </w:t>
        </w:r>
        <w:del w:id="890" w:author="Eva Sartorius" w:date="2016-11-15T11:13:00Z">
          <w:r w:rsidR="00104583" w:rsidDel="000B3B3E">
            <w:delText>samt</w:delText>
          </w:r>
        </w:del>
      </w:ins>
      <w:ins w:id="891" w:author="Eva Sartorius" w:date="2016-11-15T11:13:00Z">
        <w:r w:rsidR="000B3B3E">
          <w:t>inklusive de som</w:t>
        </w:r>
      </w:ins>
      <w:ins w:id="892" w:author="Martin Lindström" w:date="2016-08-31T14:33:00Z">
        <w:r w:rsidR="00104583">
          <w:t xml:space="preserve"> anslut</w:t>
        </w:r>
      </w:ins>
      <w:ins w:id="893" w:author="Eva Sartorius" w:date="2016-11-15T11:13:00Z">
        <w:r w:rsidR="000B3B3E">
          <w:t>er</w:t>
        </w:r>
      </w:ins>
      <w:ins w:id="894" w:author="Martin Lindström" w:date="2016-08-31T14:33:00Z">
        <w:del w:id="895" w:author="Eva Sartorius" w:date="2016-11-15T11:13:00Z">
          <w:r w:rsidR="00104583" w:rsidDel="000B3B3E">
            <w:delText>ande</w:delText>
          </w:r>
        </w:del>
        <w:r w:rsidR="00104583">
          <w:t xml:space="preserve"> till eIDAS</w:t>
        </w:r>
        <w:del w:id="896" w:author="Eva Sartorius" w:date="2016-11-15T11:13:00Z">
          <w:r w:rsidR="00104583" w:rsidDel="000B3B3E">
            <w:delText>-federationen</w:delText>
          </w:r>
        </w:del>
        <w:r w:rsidR="00104583">
          <w:t xml:space="preserve"> via</w:t>
        </w:r>
      </w:ins>
      <w:ins w:id="897" w:author="Eva Sartorius" w:date="2016-11-15T11:13:00Z">
        <w:r w:rsidR="000B3B3E">
          <w:t xml:space="preserve"> den</w:t>
        </w:r>
      </w:ins>
      <w:ins w:id="898" w:author="Martin Lindström" w:date="2016-08-31T14:33:00Z">
        <w:r w:rsidR="00104583">
          <w:t xml:space="preserve"> svensk</w:t>
        </w:r>
      </w:ins>
      <w:ins w:id="899" w:author="Eva Sartorius" w:date="2016-11-15T11:13:00Z">
        <w:r w:rsidR="000B3B3E">
          <w:t>a</w:t>
        </w:r>
      </w:ins>
      <w:ins w:id="900" w:author="Martin Lindström" w:date="2016-08-31T14:33:00Z">
        <w:r w:rsidR="00104583">
          <w:t xml:space="preserve"> </w:t>
        </w:r>
      </w:ins>
      <w:ins w:id="901" w:author="Martin Lindström" w:date="2016-08-31T14:34:00Z">
        <w:r w:rsidR="00104583">
          <w:t>eIDAS-nod</w:t>
        </w:r>
      </w:ins>
      <w:ins w:id="902" w:author="Eva Sartorius" w:date="2016-11-15T11:14:00Z">
        <w:r w:rsidR="000B3B3E">
          <w:t>en</w:t>
        </w:r>
      </w:ins>
      <w:ins w:id="903" w:author="Martin Lindström" w:date="2016-08-31T14:34:00Z">
        <w:r w:rsidR="00104583">
          <w:t>.</w:t>
        </w:r>
      </w:ins>
    </w:p>
    <w:p w14:paraId="707544CA" w14:textId="77777777" w:rsidR="00104583" w:rsidRDefault="00104583" w:rsidP="000244C7">
      <w:pPr>
        <w:rPr>
          <w:ins w:id="904" w:author="Martin Lindström" w:date="2016-08-31T14:34:00Z"/>
        </w:rPr>
      </w:pPr>
    </w:p>
    <w:p w14:paraId="369B66F6" w14:textId="2FC366E5" w:rsidR="000244C7" w:rsidRPr="00307AC2" w:rsidRDefault="00104583" w:rsidP="000244C7">
      <w:pPr>
        <w:rPr>
          <w:lang w:val="en-US"/>
        </w:rPr>
      </w:pPr>
      <w:ins w:id="905" w:author="Martin Lindström" w:date="2016-08-31T14:34:00Z">
        <w:r>
          <w:t>Dokumentet ”</w:t>
        </w:r>
      </w:ins>
      <w:ins w:id="906" w:author="Martin Lindström" w:date="2016-08-31T14:36:00Z">
        <w:r w:rsidR="003D3489" w:rsidRPr="00E16547">
          <w:rPr>
            <w:lang w:val="en-GB"/>
          </w:rPr>
          <w:t>eIDAS Constructed Attributes Specification for the Swedish eID Framework</w:t>
        </w:r>
      </w:ins>
      <w:ins w:id="907" w:author="Martin Lindström" w:date="2016-08-31T14:34:00Z">
        <w:r>
          <w:t>” [</w:t>
        </w:r>
      </w:ins>
      <w:ins w:id="908" w:author="Martin Lindström" w:date="2016-08-31T14:36:00Z">
        <w:r w:rsidR="003D3489">
          <w:t>EidConstrAttributes</w:t>
        </w:r>
      </w:ins>
      <w:ins w:id="909" w:author="Martin Lindström" w:date="2016-08-31T14:34:00Z">
        <w:r>
          <w:t xml:space="preserve">] specificerar processer och regler för hur </w:t>
        </w:r>
      </w:ins>
      <w:ins w:id="910" w:author="Martin Lindström" w:date="2016-08-31T14:36:00Z">
        <w:r w:rsidR="003D3489">
          <w:t>ID-</w:t>
        </w:r>
      </w:ins>
      <w:ins w:id="911" w:author="Martin Lindström" w:date="2016-08-31T14:34:00Z">
        <w:r>
          <w:t>attribut konstrueras baserat på</w:t>
        </w:r>
      </w:ins>
      <w:ins w:id="912" w:author="Martin Lindström" w:date="2016-08-31T14:36:00Z">
        <w:r w:rsidR="003D3489">
          <w:t xml:space="preserve"> attribut som tas emot vid </w:t>
        </w:r>
        <w:r w:rsidR="00A57E2C">
          <w:t>legitimering mot eIDAS</w:t>
        </w:r>
        <w:r w:rsidR="003D3489">
          <w:t>.</w:t>
        </w:r>
      </w:ins>
    </w:p>
    <w:p w14:paraId="28A1BEB4" w14:textId="77777777" w:rsidR="000244C7" w:rsidRDefault="000244C7" w:rsidP="000244C7">
      <w:pPr>
        <w:pStyle w:val="Heading3"/>
      </w:pPr>
      <w:bookmarkStart w:id="913" w:name="_Toc244175005"/>
      <w:bookmarkStart w:id="914" w:name="_Toc341004388"/>
      <w:r w:rsidRPr="00063A1B">
        <w:t>Specifikationer av entitetskategorier</w:t>
      </w:r>
      <w:bookmarkEnd w:id="913"/>
      <w:bookmarkEnd w:id="914"/>
    </w:p>
    <w:p w14:paraId="601DDA47" w14:textId="77777777" w:rsidR="000244C7" w:rsidRDefault="000244C7" w:rsidP="000244C7">
      <w:r w:rsidRPr="00063A1B">
        <w:t>Entitetskategorier (</w:t>
      </w:r>
      <w:r w:rsidRPr="00DB625D">
        <w:rPr>
          <w:lang w:val="en-GB"/>
        </w:rPr>
        <w:t>Entity Categories</w:t>
      </w:r>
      <w:r w:rsidRPr="00063A1B">
        <w:t>) används inom federationen för tre syften:</w:t>
      </w:r>
    </w:p>
    <w:p w14:paraId="744BBC4B" w14:textId="77777777" w:rsidR="000244C7" w:rsidRPr="00063A1B" w:rsidRDefault="000244C7" w:rsidP="000244C7"/>
    <w:p w14:paraId="188375AC" w14:textId="77777777" w:rsidR="000244C7" w:rsidRPr="00063A1B" w:rsidRDefault="000244C7" w:rsidP="000244C7">
      <w:pPr>
        <w:numPr>
          <w:ilvl w:val="0"/>
          <w:numId w:val="31"/>
        </w:numPr>
      </w:pPr>
      <w:r w:rsidRPr="00DB625D">
        <w:rPr>
          <w:lang w:val="en-GB"/>
        </w:rPr>
        <w:lastRenderedPageBreak/>
        <w:t>Service Entity Categories</w:t>
      </w:r>
      <w:r w:rsidRPr="00063A1B">
        <w:t xml:space="preserve"> – Används i federationens metadata för att representera e-tjänsters krav på tillitsnivåer och begärda attribut, samt legitimeringstjänsters uppfyllande av tillitsnivåer och leverans av attribut.</w:t>
      </w:r>
    </w:p>
    <w:p w14:paraId="0645F4AC" w14:textId="77777777" w:rsidR="000244C7" w:rsidRPr="00063A1B" w:rsidRDefault="000244C7" w:rsidP="000244C7">
      <w:pPr>
        <w:numPr>
          <w:ilvl w:val="0"/>
          <w:numId w:val="31"/>
        </w:numPr>
      </w:pPr>
      <w:r w:rsidRPr="00DB625D">
        <w:rPr>
          <w:lang w:val="en-GB"/>
        </w:rPr>
        <w:t>Service Property Categories</w:t>
      </w:r>
      <w:r w:rsidRPr="00063A1B">
        <w:t xml:space="preserve"> – Används för att representera en viss egenskap hos en tjänst.</w:t>
      </w:r>
    </w:p>
    <w:p w14:paraId="44C80BE7" w14:textId="77777777" w:rsidR="000244C7" w:rsidRDefault="000244C7" w:rsidP="000244C7">
      <w:pPr>
        <w:numPr>
          <w:ilvl w:val="0"/>
          <w:numId w:val="31"/>
        </w:numPr>
      </w:pPr>
      <w:r w:rsidRPr="00DE0374">
        <w:rPr>
          <w:lang w:val="en-GB"/>
        </w:rPr>
        <w:t>Service Type Entity Categories</w:t>
      </w:r>
      <w:r w:rsidRPr="005C3EBD">
        <w:t xml:space="preserve"> – </w:t>
      </w:r>
      <w:r w:rsidRPr="00063A1B">
        <w:t>Används</w:t>
      </w:r>
      <w:r w:rsidRPr="005C3EBD">
        <w:t xml:space="preserve"> </w:t>
      </w:r>
      <w:r w:rsidRPr="00063A1B">
        <w:t>för att representera olika tjänstetyper inom federationen.</w:t>
      </w:r>
    </w:p>
    <w:p w14:paraId="497D7735" w14:textId="77777777" w:rsidR="000244C7" w:rsidRPr="00063A1B" w:rsidRDefault="000244C7" w:rsidP="000244C7">
      <w:pPr>
        <w:ind w:left="720"/>
      </w:pPr>
    </w:p>
    <w:p w14:paraId="6D53015F" w14:textId="7093EC55" w:rsidR="000244C7" w:rsidRDefault="000244C7" w:rsidP="000244C7">
      <w:r w:rsidRPr="00063A1B">
        <w:t>Dokumentet ”</w:t>
      </w:r>
      <w:r w:rsidRPr="00DB625D">
        <w:rPr>
          <w:lang w:val="en-GB"/>
        </w:rPr>
        <w:t>Entity Categories for the Swedish eID Framework</w:t>
      </w:r>
      <w:r w:rsidRPr="00063A1B">
        <w:t>” [</w:t>
      </w:r>
      <w:r w:rsidRPr="0023059A">
        <w:t>EidEntCat</w:t>
      </w:r>
      <w:r w:rsidRPr="00063A1B">
        <w:t xml:space="preserve">] </w:t>
      </w:r>
      <w:r w:rsidR="0023059A">
        <w:t>specificerar</w:t>
      </w:r>
      <w:r w:rsidR="0023059A" w:rsidRPr="00063A1B">
        <w:t xml:space="preserve"> </w:t>
      </w:r>
      <w:r w:rsidRPr="00063A1B">
        <w:t>de entitetskategorier som definieras av E-legitimationsnämnden och beskriver dess betydelse.</w:t>
      </w:r>
    </w:p>
    <w:p w14:paraId="2468808A" w14:textId="77777777" w:rsidR="000244C7" w:rsidRDefault="000244C7" w:rsidP="000244C7">
      <w:pPr>
        <w:pStyle w:val="Heading2"/>
      </w:pPr>
      <w:bookmarkStart w:id="915" w:name="_Toc244175006"/>
      <w:bookmarkStart w:id="916" w:name="_Toc341004389"/>
      <w:r w:rsidRPr="00063A1B">
        <w:t>Specifikationer för Underskriftstjänst</w:t>
      </w:r>
      <w:bookmarkEnd w:id="915"/>
      <w:bookmarkEnd w:id="916"/>
    </w:p>
    <w:p w14:paraId="5817FEAE" w14:textId="04F5B015" w:rsidR="000244C7" w:rsidRDefault="000244C7" w:rsidP="000244C7">
      <w:r w:rsidRPr="00063A1B">
        <w:t xml:space="preserve">Detta stycke innehåller referenser till de dokument vilka definierar </w:t>
      </w:r>
      <w:r w:rsidR="00C06D09">
        <w:t>u</w:t>
      </w:r>
      <w:r w:rsidRPr="00063A1B">
        <w:t>nderskriftstjänst</w:t>
      </w:r>
      <w:r w:rsidR="00C06D09">
        <w:t>er</w:t>
      </w:r>
      <w:r w:rsidRPr="00063A1B">
        <w:t xml:space="preserve"> </w:t>
      </w:r>
      <w:r w:rsidR="00C06D09">
        <w:t xml:space="preserve">inom </w:t>
      </w:r>
      <w:del w:id="917" w:author="Eva Sartorius" w:date="2016-11-15T11:14:00Z">
        <w:r w:rsidR="00C06D09" w:rsidDel="000B3B3E">
          <w:delText>infrastrukturen</w:delText>
        </w:r>
        <w:r w:rsidR="00C06D09" w:rsidRPr="00063A1B" w:rsidDel="000B3B3E">
          <w:delText xml:space="preserve"> </w:delText>
        </w:r>
        <w:r w:rsidR="00C06D09" w:rsidDel="000B3B3E">
          <w:delText xml:space="preserve">för </w:delText>
        </w:r>
        <w:r w:rsidRPr="00063A1B" w:rsidDel="000B3B3E">
          <w:delText>Svensk e-legitimation</w:delText>
        </w:r>
      </w:del>
      <w:ins w:id="918" w:author="Eva Sartorius" w:date="2016-11-15T11:14:00Z">
        <w:r w:rsidR="000B3B3E">
          <w:t>federationer som följer detta tekniska ramverk</w:t>
        </w:r>
      </w:ins>
      <w:r w:rsidRPr="00063A1B">
        <w:t>.</w:t>
      </w:r>
    </w:p>
    <w:p w14:paraId="2B923D2B" w14:textId="77777777" w:rsidR="000244C7" w:rsidRPr="00063A1B" w:rsidRDefault="000244C7" w:rsidP="000244C7"/>
    <w:p w14:paraId="244159F0" w14:textId="67856D7A" w:rsidR="000244C7" w:rsidRDefault="000244C7" w:rsidP="000244C7">
      <w:r w:rsidRPr="00063A1B">
        <w:t>Implementationsprofilen ”</w:t>
      </w:r>
      <w:r w:rsidRPr="00DE0374">
        <w:rPr>
          <w:lang w:val="en-GB"/>
        </w:rPr>
        <w:t>Implementation Profile for Using OASIS DSS in Central Signing Services</w:t>
      </w:r>
      <w:r w:rsidRPr="00063A1B">
        <w:t>” [</w:t>
      </w:r>
      <w:r w:rsidRPr="00A85D6F">
        <w:t>EidDSSProfile</w:t>
      </w:r>
      <w:r w:rsidRPr="00063A1B">
        <w:t>] specificerar en profil för underskriftsbegäran och respons enligt OASIS standarden ”</w:t>
      </w:r>
      <w:r w:rsidRPr="00DE0374">
        <w:rPr>
          <w:lang w:val="en-GB"/>
        </w:rPr>
        <w:t>Digital Si</w:t>
      </w:r>
      <w:r w:rsidRPr="00DE0374">
        <w:rPr>
          <w:lang w:val="en-GB"/>
        </w:rPr>
        <w:t>g</w:t>
      </w:r>
      <w:r w:rsidRPr="00DE0374">
        <w:rPr>
          <w:lang w:val="en-GB"/>
        </w:rPr>
        <w:t>nature Service Core Protocols, Elements, and Bindings</w:t>
      </w:r>
      <w:r w:rsidRPr="00063A1B">
        <w:t>” [</w:t>
      </w:r>
      <w:hyperlink r:id="rId14" w:history="1">
        <w:r w:rsidRPr="00063A1B">
          <w:rPr>
            <w:rStyle w:val="Hyperlink"/>
          </w:rPr>
          <w:t>DSS</w:t>
        </w:r>
      </w:hyperlink>
      <w:r w:rsidRPr="00063A1B">
        <w:t>], och utökar denna med definitioner specificerade i ”</w:t>
      </w:r>
      <w:r w:rsidRPr="009C495F">
        <w:rPr>
          <w:lang w:val="en-GB"/>
        </w:rPr>
        <w:t xml:space="preserve">DSS Extension for </w:t>
      </w:r>
      <w:r w:rsidR="00A85D6F" w:rsidRPr="009C495F">
        <w:rPr>
          <w:lang w:val="en-GB"/>
        </w:rPr>
        <w:t>Federated</w:t>
      </w:r>
      <w:r w:rsidRPr="009C495F">
        <w:rPr>
          <w:lang w:val="en-GB"/>
        </w:rPr>
        <w:t xml:space="preserve"> Central Signing Service</w:t>
      </w:r>
      <w:r w:rsidR="00A85D6F" w:rsidRPr="009C495F">
        <w:rPr>
          <w:lang w:val="en-GB"/>
        </w:rPr>
        <w:t>s</w:t>
      </w:r>
      <w:r w:rsidRPr="00063A1B">
        <w:t>” [</w:t>
      </w:r>
      <w:r w:rsidRPr="00BB5CFA">
        <w:t>EidDSSExt</w:t>
      </w:r>
      <w:r w:rsidRPr="00063A1B">
        <w:t>].</w:t>
      </w:r>
    </w:p>
    <w:p w14:paraId="7A241251" w14:textId="77777777" w:rsidR="000244C7" w:rsidRPr="00063A1B" w:rsidRDefault="000244C7" w:rsidP="000244C7"/>
    <w:p w14:paraId="54DFAE3A" w14:textId="6445497A" w:rsidR="000244C7" w:rsidRPr="001D0CC6" w:rsidRDefault="000244C7" w:rsidP="00472C82">
      <w:r w:rsidRPr="00DE0374">
        <w:t>Vidare definieras en certifikatprofil</w:t>
      </w:r>
      <w:r w:rsidRPr="003B3679">
        <w:rPr>
          <w:lang w:val="en-US"/>
        </w:rPr>
        <w:t xml:space="preserve"> ”</w:t>
      </w:r>
      <w:r w:rsidRPr="00F034A4">
        <w:rPr>
          <w:lang w:val="en-GB"/>
        </w:rPr>
        <w:t>Certificate profile for certificates issued by Central Signing services</w:t>
      </w:r>
      <w:r w:rsidRPr="003B3679">
        <w:rPr>
          <w:lang w:val="en-US"/>
        </w:rPr>
        <w:t>” [</w:t>
      </w:r>
      <w:r w:rsidRPr="00A525CD">
        <w:rPr>
          <w:lang w:val="en-US"/>
        </w:rPr>
        <w:t>EidCertProf</w:t>
      </w:r>
      <w:r w:rsidRPr="003B3679">
        <w:rPr>
          <w:lang w:val="en-US"/>
        </w:rPr>
        <w:t xml:space="preserve">] </w:t>
      </w:r>
      <w:r w:rsidRPr="00DE0374">
        <w:t>som specificerar innehåll i signeringscertifikat</w:t>
      </w:r>
      <w:r w:rsidRPr="003B3679">
        <w:rPr>
          <w:lang w:val="en-US"/>
        </w:rPr>
        <w:t xml:space="preserve">. </w:t>
      </w:r>
      <w:r w:rsidRPr="004E02E3">
        <w:t xml:space="preserve">Denna profil tillämpar en ny certifikatextension till stöd för signeringstjänsten, </w:t>
      </w:r>
      <w:r w:rsidRPr="00DE0374">
        <w:rPr>
          <w:lang w:val="en-GB"/>
        </w:rPr>
        <w:t>Authentication Context Certificate Extension</w:t>
      </w:r>
      <w:r w:rsidRPr="004E02E3">
        <w:t xml:space="preserve"> [</w:t>
      </w:r>
      <w:r w:rsidRPr="0044543A">
        <w:t>AuthContext</w:t>
      </w:r>
      <w:r w:rsidRPr="004E02E3">
        <w:t>], vilken beskriver hur ”</w:t>
      </w:r>
      <w:r w:rsidRPr="00DE0374">
        <w:rPr>
          <w:lang w:val="en-GB"/>
        </w:rPr>
        <w:t>Authentication Context</w:t>
      </w:r>
      <w:r w:rsidRPr="004E02E3">
        <w:t>” representeras i X.509 certifikat</w:t>
      </w:r>
      <w:r w:rsidRPr="001D0CC6">
        <w:t>.</w:t>
      </w:r>
    </w:p>
    <w:p w14:paraId="242BCA34" w14:textId="77777777" w:rsidR="000244C7" w:rsidRDefault="00472C82" w:rsidP="000244C7">
      <w:pPr>
        <w:pStyle w:val="Heading1"/>
      </w:pPr>
      <w:bookmarkStart w:id="919" w:name="_Toc244175007"/>
      <w:r>
        <w:br w:type="page"/>
      </w:r>
      <w:bookmarkStart w:id="920" w:name="_Toc341004390"/>
      <w:r w:rsidR="000244C7">
        <w:lastRenderedPageBreak/>
        <w:t>Referenslista</w:t>
      </w:r>
      <w:bookmarkEnd w:id="919"/>
      <w:bookmarkEnd w:id="920"/>
    </w:p>
    <w:p w14:paraId="3EF8EC48" w14:textId="77777777" w:rsidR="00FE7986" w:rsidRDefault="00FE7986" w:rsidP="00EB74BA">
      <w:pPr>
        <w:pStyle w:val="Heading2"/>
      </w:pPr>
      <w:bookmarkStart w:id="921" w:name="_Toc341004391"/>
      <w:r>
        <w:t>E-legitimationsnämnden</w:t>
      </w:r>
      <w:bookmarkEnd w:id="921"/>
    </w:p>
    <w:p w14:paraId="6E8D5341" w14:textId="0883BB57" w:rsidR="003732D2" w:rsidRPr="002F146B" w:rsidRDefault="003732D2" w:rsidP="003732D2">
      <w:r w:rsidRPr="002F146B">
        <w:t>[EidTillit]</w:t>
      </w:r>
    </w:p>
    <w:p w14:paraId="3EBFE14B" w14:textId="236478BD" w:rsidR="003732D2" w:rsidRDefault="003732D2" w:rsidP="003732D2">
      <w:r w:rsidRPr="002F146B">
        <w:tab/>
      </w:r>
      <w:r w:rsidRPr="00C6774C">
        <w:t>Tillitsramverk för Svensk E-legitimation.</w:t>
      </w:r>
    </w:p>
    <w:p w14:paraId="6232DDAD" w14:textId="77777777" w:rsidR="00CC40A5" w:rsidRDefault="00CC40A5" w:rsidP="003732D2">
      <w:pPr>
        <w:rPr>
          <w:rStyle w:val="Hyperlink"/>
        </w:rPr>
      </w:pPr>
    </w:p>
    <w:p w14:paraId="546F111C" w14:textId="350BA8B0" w:rsidR="00CC40A5" w:rsidRDefault="00CC40A5" w:rsidP="00CC40A5">
      <w:pPr>
        <w:rPr>
          <w:lang w:val="en-GB"/>
        </w:rPr>
      </w:pPr>
      <w:r>
        <w:rPr>
          <w:lang w:val="en-GB"/>
        </w:rPr>
        <w:t>[EidProfile]</w:t>
      </w:r>
    </w:p>
    <w:p w14:paraId="43F04227" w14:textId="64CDCA7C" w:rsidR="00CC40A5" w:rsidRPr="00EB74BA" w:rsidRDefault="00CC40A5" w:rsidP="00CC40A5">
      <w:pPr>
        <w:ind w:left="720"/>
        <w:rPr>
          <w:rStyle w:val="Hyperlink"/>
          <w:lang w:val="en-US"/>
        </w:rPr>
      </w:pPr>
      <w:proofErr w:type="gramStart"/>
      <w:r w:rsidRPr="00EE189B">
        <w:rPr>
          <w:lang w:val="en-US"/>
        </w:rPr>
        <w:t>Deployment Profile for the Swedish eID Framework.</w:t>
      </w:r>
      <w:proofErr w:type="gramEnd"/>
    </w:p>
    <w:p w14:paraId="7326A9FB" w14:textId="32A68E09" w:rsidR="00481A6E" w:rsidRPr="005C3EBD" w:rsidRDefault="00481A6E" w:rsidP="00481A6E">
      <w:pPr>
        <w:rPr>
          <w:lang w:val="en-US"/>
        </w:rPr>
      </w:pPr>
      <w:r w:rsidRPr="00A545F1">
        <w:rPr>
          <w:rStyle w:val="Hyperlink"/>
          <w:lang w:val="en-US"/>
        </w:rPr>
        <w:br/>
      </w:r>
      <w:r w:rsidRPr="005C3EBD">
        <w:rPr>
          <w:lang w:val="en-US"/>
        </w:rPr>
        <w:t>[EidRegistry]</w:t>
      </w:r>
    </w:p>
    <w:p w14:paraId="2D53FDE4" w14:textId="6C948440" w:rsidR="00481A6E" w:rsidRPr="005C3EBD" w:rsidRDefault="00481A6E" w:rsidP="00481A6E">
      <w:pPr>
        <w:ind w:left="720"/>
        <w:rPr>
          <w:lang w:val="en-US"/>
        </w:rPr>
      </w:pPr>
      <w:r w:rsidRPr="00EE189B">
        <w:rPr>
          <w:lang w:val="en-US"/>
        </w:rPr>
        <w:t>Registry for identifiers assigned by the Swedish e-identification board.</w:t>
      </w:r>
    </w:p>
    <w:p w14:paraId="0A3FE97A" w14:textId="77777777" w:rsidR="00481A6E" w:rsidRPr="006B3F55" w:rsidRDefault="00481A6E" w:rsidP="00481A6E">
      <w:pPr>
        <w:ind w:left="720"/>
        <w:rPr>
          <w:lang w:val="en-US"/>
        </w:rPr>
      </w:pPr>
    </w:p>
    <w:p w14:paraId="50EC9209" w14:textId="3AA3C969" w:rsidR="00DD5440" w:rsidRDefault="00DD5440" w:rsidP="00DD5440">
      <w:pPr>
        <w:rPr>
          <w:lang w:val="en-US"/>
        </w:rPr>
      </w:pPr>
      <w:r>
        <w:rPr>
          <w:lang w:val="en-US"/>
        </w:rPr>
        <w:t>[EidAttributes]</w:t>
      </w:r>
    </w:p>
    <w:p w14:paraId="1EAB3D43" w14:textId="2DE6BD3C" w:rsidR="00DD5440" w:rsidRDefault="00DD5440" w:rsidP="00DD5440">
      <w:pPr>
        <w:rPr>
          <w:ins w:id="922" w:author="Martin Lindström" w:date="2016-08-31T14:38:00Z"/>
          <w:lang w:val="en-US"/>
        </w:rPr>
      </w:pPr>
      <w:r>
        <w:rPr>
          <w:lang w:val="en-US"/>
        </w:rPr>
        <w:tab/>
      </w:r>
      <w:r w:rsidRPr="00EE189B">
        <w:rPr>
          <w:lang w:val="en-US"/>
        </w:rPr>
        <w:t>Attribute Specification for the Swedish eID Framework.</w:t>
      </w:r>
    </w:p>
    <w:p w14:paraId="43BC180D" w14:textId="77777777" w:rsidR="004F6C08" w:rsidRDefault="004F6C08" w:rsidP="00DD5440">
      <w:pPr>
        <w:rPr>
          <w:ins w:id="923" w:author="Martin Lindström" w:date="2016-08-31T14:38:00Z"/>
          <w:lang w:val="en-US"/>
        </w:rPr>
      </w:pPr>
    </w:p>
    <w:p w14:paraId="21F3811E" w14:textId="7B92C549" w:rsidR="004F6C08" w:rsidRPr="00010758" w:rsidRDefault="004F6C08" w:rsidP="00DD5440">
      <w:pPr>
        <w:rPr>
          <w:ins w:id="924" w:author="Martin Lindström" w:date="2016-08-31T14:38:00Z"/>
        </w:rPr>
      </w:pPr>
      <w:ins w:id="925" w:author="Martin Lindström" w:date="2016-08-31T14:38:00Z">
        <w:r w:rsidRPr="00010758">
          <w:t>[EidConstrAttributes]</w:t>
        </w:r>
      </w:ins>
    </w:p>
    <w:p w14:paraId="2A78E916" w14:textId="2220A1A9" w:rsidR="004F6C08" w:rsidRDefault="004F6C08" w:rsidP="00DD5440">
      <w:pPr>
        <w:rPr>
          <w:lang w:val="en-US"/>
        </w:rPr>
      </w:pPr>
      <w:ins w:id="926" w:author="Martin Lindström" w:date="2016-08-31T14:38:00Z">
        <w:r w:rsidRPr="00010758">
          <w:tab/>
        </w:r>
        <w:proofErr w:type="gramStart"/>
        <w:r w:rsidR="0068156C" w:rsidRPr="003D3489">
          <w:rPr>
            <w:lang w:val="en-US"/>
          </w:rPr>
          <w:t>eIDAS</w:t>
        </w:r>
        <w:proofErr w:type="gramEnd"/>
        <w:r w:rsidR="0068156C" w:rsidRPr="003D3489">
          <w:rPr>
            <w:lang w:val="en-US"/>
          </w:rPr>
          <w:t xml:space="preserve"> Constructed Attributes Specification for the Swedish eID Framework</w:t>
        </w:r>
        <w:r w:rsidR="00973F00">
          <w:rPr>
            <w:lang w:val="en-US"/>
          </w:rPr>
          <w:t>.</w:t>
        </w:r>
      </w:ins>
    </w:p>
    <w:p w14:paraId="2A59EC96" w14:textId="77777777" w:rsidR="00E609CE" w:rsidRDefault="00E609CE" w:rsidP="005C56A5">
      <w:pPr>
        <w:ind w:left="720"/>
        <w:rPr>
          <w:lang w:val="en-US"/>
        </w:rPr>
      </w:pPr>
    </w:p>
    <w:p w14:paraId="56D607A3" w14:textId="38728854" w:rsidR="00300249" w:rsidRDefault="00300249" w:rsidP="00300249">
      <w:pPr>
        <w:rPr>
          <w:lang w:val="en-US"/>
        </w:rPr>
      </w:pPr>
      <w:r>
        <w:rPr>
          <w:lang w:val="en-US"/>
        </w:rPr>
        <w:t>[EidEntCat]</w:t>
      </w:r>
    </w:p>
    <w:p w14:paraId="6BEFED8D" w14:textId="1555EE8A" w:rsidR="00300249" w:rsidRDefault="00300249" w:rsidP="00300249">
      <w:pPr>
        <w:rPr>
          <w:lang w:val="en-US"/>
        </w:rPr>
      </w:pPr>
      <w:r>
        <w:rPr>
          <w:lang w:val="en-US"/>
        </w:rPr>
        <w:tab/>
      </w:r>
      <w:proofErr w:type="gramStart"/>
      <w:r w:rsidRPr="00EE189B">
        <w:rPr>
          <w:lang w:val="en-US"/>
        </w:rPr>
        <w:t>Entity Categories for the Swedish eID Framework.</w:t>
      </w:r>
      <w:proofErr w:type="gramEnd"/>
    </w:p>
    <w:p w14:paraId="6E79254B" w14:textId="77777777" w:rsidR="00FE7986" w:rsidRPr="00A545F1" w:rsidRDefault="00FE7986" w:rsidP="00EB74BA">
      <w:pPr>
        <w:rPr>
          <w:lang w:val="en-US"/>
        </w:rPr>
      </w:pPr>
    </w:p>
    <w:p w14:paraId="38989DD1" w14:textId="1CE4C76C" w:rsidR="003D3F9A" w:rsidRDefault="003D3F9A" w:rsidP="003D3F9A">
      <w:pPr>
        <w:rPr>
          <w:lang w:val="en-US"/>
        </w:rPr>
      </w:pPr>
      <w:r>
        <w:rPr>
          <w:lang w:val="en-US"/>
        </w:rPr>
        <w:t>[EidDiscovery]</w:t>
      </w:r>
    </w:p>
    <w:p w14:paraId="4440784F" w14:textId="6545AC10" w:rsidR="00DA3031" w:rsidRDefault="007A0E41" w:rsidP="00EE189B">
      <w:pPr>
        <w:ind w:firstLine="720"/>
        <w:rPr>
          <w:lang w:val="en-US"/>
        </w:rPr>
      </w:pPr>
      <w:proofErr w:type="gramStart"/>
      <w:r w:rsidRPr="006B2E51">
        <w:rPr>
          <w:lang w:val="en-US"/>
        </w:rPr>
        <w:t>Discovery within the Swedish eID Framework.</w:t>
      </w:r>
      <w:proofErr w:type="gramEnd"/>
      <w:ins w:id="927" w:author="Martin Lindström" w:date="2016-11-17T12:15:00Z">
        <w:r w:rsidR="009D7427">
          <w:rPr>
            <w:lang w:val="en-US"/>
          </w:rPr>
          <w:t xml:space="preserve"> </w:t>
        </w:r>
        <w:proofErr w:type="gramStart"/>
        <w:r w:rsidR="009D7427">
          <w:rPr>
            <w:lang w:val="en-US"/>
          </w:rPr>
          <w:t>(</w:t>
        </w:r>
        <w:r w:rsidR="009D7427" w:rsidRPr="0027344B">
          <w:t>Ej längre giltigt</w:t>
        </w:r>
        <w:r w:rsidR="009D7427">
          <w:rPr>
            <w:lang w:val="en-US"/>
          </w:rPr>
          <w:t>).</w:t>
        </w:r>
      </w:ins>
      <w:proofErr w:type="gramEnd"/>
    </w:p>
    <w:p w14:paraId="65EEBBC2" w14:textId="77777777" w:rsidR="00DA3031" w:rsidRPr="00A545F1" w:rsidRDefault="00DA3031" w:rsidP="00DA3031">
      <w:pPr>
        <w:ind w:left="576"/>
        <w:rPr>
          <w:lang w:val="en-US"/>
        </w:rPr>
      </w:pPr>
    </w:p>
    <w:p w14:paraId="12A5E1D6" w14:textId="0FC349F6" w:rsidR="00587C6D" w:rsidRDefault="00587C6D" w:rsidP="00587C6D">
      <w:pPr>
        <w:rPr>
          <w:lang w:val="en-US"/>
        </w:rPr>
      </w:pPr>
      <w:r>
        <w:rPr>
          <w:lang w:val="en-US"/>
        </w:rPr>
        <w:t>[EidDSSProfile]</w:t>
      </w:r>
    </w:p>
    <w:p w14:paraId="00D598DA" w14:textId="3368B78C" w:rsidR="00587C6D" w:rsidRDefault="00587C6D" w:rsidP="00587C6D">
      <w:pPr>
        <w:ind w:left="720"/>
        <w:rPr>
          <w:lang w:val="en-US"/>
        </w:rPr>
      </w:pPr>
      <w:proofErr w:type="gramStart"/>
      <w:r w:rsidRPr="005A0839">
        <w:rPr>
          <w:lang w:val="en-US"/>
        </w:rPr>
        <w:t>Implementation Profile for Using OASIS DSS in Central Signing Services.</w:t>
      </w:r>
      <w:proofErr w:type="gramEnd"/>
    </w:p>
    <w:p w14:paraId="1D5588F6" w14:textId="77777777" w:rsidR="00587C6D" w:rsidRPr="006B3F55" w:rsidRDefault="00587C6D" w:rsidP="00587C6D">
      <w:pPr>
        <w:rPr>
          <w:lang w:val="en-US"/>
        </w:rPr>
      </w:pPr>
    </w:p>
    <w:p w14:paraId="75740DD2" w14:textId="51F92008" w:rsidR="00587C6D" w:rsidRDefault="00587C6D" w:rsidP="00587C6D">
      <w:pPr>
        <w:rPr>
          <w:lang w:val="en-US"/>
        </w:rPr>
      </w:pPr>
      <w:r w:rsidRPr="006B3F55">
        <w:rPr>
          <w:lang w:val="en-US"/>
        </w:rPr>
        <w:t>[EidDSSExt]</w:t>
      </w:r>
    </w:p>
    <w:p w14:paraId="00432F6F" w14:textId="6203C507" w:rsidR="00587C6D" w:rsidRDefault="00587C6D" w:rsidP="00587C6D">
      <w:pPr>
        <w:ind w:left="720"/>
        <w:rPr>
          <w:lang w:val="en-US"/>
        </w:rPr>
      </w:pPr>
      <w:proofErr w:type="gramStart"/>
      <w:r w:rsidRPr="005A0839">
        <w:rPr>
          <w:lang w:val="en-US"/>
        </w:rPr>
        <w:t xml:space="preserve">DSS Extension for </w:t>
      </w:r>
      <w:r w:rsidR="004914E1">
        <w:rPr>
          <w:lang w:val="en-US"/>
        </w:rPr>
        <w:t>Federated</w:t>
      </w:r>
      <w:r w:rsidRPr="005A0839">
        <w:rPr>
          <w:lang w:val="en-US"/>
        </w:rPr>
        <w:t xml:space="preserve"> Central Signing </w:t>
      </w:r>
      <w:r w:rsidR="004914E1">
        <w:rPr>
          <w:lang w:val="en-US"/>
        </w:rPr>
        <w:t>S</w:t>
      </w:r>
      <w:r w:rsidRPr="005A0839">
        <w:rPr>
          <w:lang w:val="en-US"/>
        </w:rPr>
        <w:t>ervice</w:t>
      </w:r>
      <w:r w:rsidR="004914E1">
        <w:rPr>
          <w:lang w:val="en-US"/>
        </w:rPr>
        <w:t>s</w:t>
      </w:r>
      <w:r w:rsidRPr="006B3F55">
        <w:rPr>
          <w:lang w:val="en-US"/>
        </w:rPr>
        <w:t>.</w:t>
      </w:r>
      <w:proofErr w:type="gramEnd"/>
    </w:p>
    <w:p w14:paraId="2C7F740A" w14:textId="77777777" w:rsidR="00587C6D" w:rsidRDefault="00587C6D" w:rsidP="00587C6D">
      <w:pPr>
        <w:ind w:left="720"/>
        <w:rPr>
          <w:lang w:val="en-US"/>
        </w:rPr>
      </w:pPr>
    </w:p>
    <w:p w14:paraId="30937EC0" w14:textId="5D4EBF8D" w:rsidR="00587C6D" w:rsidRDefault="00587C6D" w:rsidP="00587C6D">
      <w:pPr>
        <w:rPr>
          <w:lang w:val="en-US"/>
        </w:rPr>
      </w:pPr>
      <w:r>
        <w:rPr>
          <w:lang w:val="en-US"/>
        </w:rPr>
        <w:t>[EidCertProf]</w:t>
      </w:r>
    </w:p>
    <w:p w14:paraId="257248D2" w14:textId="1770C8E0" w:rsidR="00587C6D" w:rsidRPr="00A545F1" w:rsidRDefault="00587C6D" w:rsidP="00C57711">
      <w:pPr>
        <w:ind w:left="720"/>
        <w:rPr>
          <w:lang w:val="en-US"/>
        </w:rPr>
      </w:pPr>
      <w:r w:rsidRPr="004914E1">
        <w:rPr>
          <w:lang w:val="en-US"/>
        </w:rPr>
        <w:t>Certificate profile for certificates issued by Central Signing services.</w:t>
      </w:r>
    </w:p>
    <w:p w14:paraId="2C605531" w14:textId="77777777" w:rsidR="00FE7986" w:rsidRPr="00FE7986" w:rsidRDefault="00FE7986" w:rsidP="00EB74BA">
      <w:pPr>
        <w:pStyle w:val="Heading2"/>
      </w:pPr>
      <w:bookmarkStart w:id="928" w:name="_Toc341004392"/>
      <w:r>
        <w:t>Övriga referenser</w:t>
      </w:r>
      <w:bookmarkEnd w:id="928"/>
    </w:p>
    <w:p w14:paraId="06B0F56C" w14:textId="77777777" w:rsidR="000244C7" w:rsidRDefault="000244C7" w:rsidP="000244C7">
      <w:pPr>
        <w:rPr>
          <w:lang w:val="en-GB"/>
        </w:rPr>
      </w:pPr>
      <w:r>
        <w:rPr>
          <w:lang w:val="en-GB"/>
        </w:rPr>
        <w:t>[</w:t>
      </w:r>
      <w:proofErr w:type="gramStart"/>
      <w:r>
        <w:rPr>
          <w:lang w:val="en-GB"/>
        </w:rPr>
        <w:t>eGov2</w:t>
      </w:r>
      <w:proofErr w:type="gramEnd"/>
      <w:r>
        <w:rPr>
          <w:lang w:val="en-GB"/>
        </w:rPr>
        <w:t>]</w:t>
      </w:r>
    </w:p>
    <w:p w14:paraId="4DC3E1B0" w14:textId="4692430C" w:rsidR="000244C7" w:rsidRPr="005C3EBD" w:rsidRDefault="00AD782C" w:rsidP="000244C7">
      <w:pPr>
        <w:ind w:left="720"/>
        <w:rPr>
          <w:lang w:val="en-US"/>
        </w:rPr>
      </w:pPr>
      <w:hyperlink r:id="rId15" w:history="1">
        <w:proofErr w:type="gramStart"/>
        <w:r w:rsidR="000244C7" w:rsidRPr="006B3F55">
          <w:rPr>
            <w:rStyle w:val="Hyperlink"/>
            <w:lang w:val="en-US"/>
          </w:rPr>
          <w:t>Kantara Initiative eGovernment Implementation Profile of SAML 2.0, Version 2.0, June 11, 2010.</w:t>
        </w:r>
        <w:proofErr w:type="gramEnd"/>
      </w:hyperlink>
    </w:p>
    <w:p w14:paraId="6EB5F247" w14:textId="77777777" w:rsidR="000244C7" w:rsidRPr="006B3F55" w:rsidRDefault="000244C7" w:rsidP="000244C7">
      <w:pPr>
        <w:rPr>
          <w:lang w:val="en-GB"/>
        </w:rPr>
      </w:pPr>
    </w:p>
    <w:p w14:paraId="551C89B9" w14:textId="77777777" w:rsidR="000244C7" w:rsidRDefault="000244C7" w:rsidP="000244C7">
      <w:pPr>
        <w:rPr>
          <w:lang w:val="en-GB"/>
        </w:rPr>
      </w:pPr>
      <w:r>
        <w:rPr>
          <w:lang w:val="en-GB"/>
        </w:rPr>
        <w:t>[SAML2Int]</w:t>
      </w:r>
    </w:p>
    <w:p w14:paraId="42DC68D5" w14:textId="2FC1F3CD" w:rsidR="000244C7" w:rsidRPr="006B3F55" w:rsidRDefault="00AD782C" w:rsidP="005F5E2E">
      <w:pPr>
        <w:ind w:left="720"/>
        <w:rPr>
          <w:lang w:val="en-US"/>
        </w:rPr>
      </w:pPr>
      <w:hyperlink r:id="rId16" w:history="1">
        <w:proofErr w:type="gramStart"/>
        <w:r w:rsidR="00C32664" w:rsidRPr="00C32664">
          <w:rPr>
            <w:rStyle w:val="Hyperlink"/>
            <w:lang w:val="en-US"/>
          </w:rPr>
          <w:t>SAML2int profile v</w:t>
        </w:r>
        <w:r w:rsidR="00C32664" w:rsidRPr="00C6774C">
          <w:rPr>
            <w:rStyle w:val="Hyperlink"/>
            <w:lang w:val="en-US"/>
          </w:rPr>
          <w:t xml:space="preserve">0.2.1 – SAML 2.0 </w:t>
        </w:r>
        <w:r w:rsidR="00C32664" w:rsidRPr="00B6390E">
          <w:rPr>
            <w:rStyle w:val="Hyperlink"/>
            <w:lang w:val="en-US"/>
          </w:rPr>
          <w:t>Interoper</w:t>
        </w:r>
        <w:r w:rsidR="00C32664" w:rsidRPr="00C32664">
          <w:rPr>
            <w:rStyle w:val="Hyperlink"/>
            <w:lang w:val="en-US"/>
          </w:rPr>
          <w:t>ability Profile</w:t>
        </w:r>
      </w:hyperlink>
      <w:r w:rsidR="000244C7" w:rsidRPr="006B3F55">
        <w:rPr>
          <w:lang w:val="en-US"/>
        </w:rPr>
        <w:t>.</w:t>
      </w:r>
      <w:proofErr w:type="gramEnd"/>
    </w:p>
    <w:p w14:paraId="1CAE7911" w14:textId="77777777" w:rsidR="000244C7" w:rsidRPr="00A545F1" w:rsidRDefault="000244C7" w:rsidP="000244C7">
      <w:pPr>
        <w:ind w:left="720"/>
        <w:rPr>
          <w:lang w:val="en-US"/>
        </w:rPr>
      </w:pPr>
    </w:p>
    <w:p w14:paraId="6C6731CD" w14:textId="77777777" w:rsidR="000244C7" w:rsidRDefault="000244C7" w:rsidP="000244C7">
      <w:pPr>
        <w:rPr>
          <w:lang w:val="en-US"/>
        </w:rPr>
      </w:pPr>
      <w:r w:rsidRPr="00A545F1">
        <w:rPr>
          <w:lang w:val="en-US"/>
        </w:rPr>
        <w:t xml:space="preserve"> </w:t>
      </w:r>
      <w:r>
        <w:rPr>
          <w:lang w:val="en-US"/>
        </w:rPr>
        <w:t>[IdpDisco]</w:t>
      </w:r>
    </w:p>
    <w:p w14:paraId="4DEE8141" w14:textId="3EB2D7D0" w:rsidR="000244C7" w:rsidRPr="005C3EBD" w:rsidRDefault="00AD782C" w:rsidP="000244C7">
      <w:pPr>
        <w:ind w:left="720"/>
        <w:rPr>
          <w:lang w:val="en-US"/>
        </w:rPr>
      </w:pPr>
      <w:hyperlink r:id="rId17" w:history="1">
        <w:r w:rsidR="000244C7" w:rsidRPr="006B3F55">
          <w:rPr>
            <w:rStyle w:val="Hyperlink"/>
            <w:lang w:val="en-US"/>
          </w:rPr>
          <w:t>OASIS Committee Specification, Identity Provider Discovery Service Protocol and Profile, March 2008.</w:t>
        </w:r>
      </w:hyperlink>
    </w:p>
    <w:p w14:paraId="51E17726" w14:textId="77777777" w:rsidR="000244C7" w:rsidRPr="006B3F55" w:rsidRDefault="000244C7" w:rsidP="00587C6D">
      <w:pPr>
        <w:rPr>
          <w:lang w:val="en-US"/>
        </w:rPr>
      </w:pPr>
    </w:p>
    <w:p w14:paraId="51A4D328" w14:textId="77777777" w:rsidR="000244C7" w:rsidRDefault="000244C7" w:rsidP="000244C7">
      <w:pPr>
        <w:rPr>
          <w:lang w:val="en-US"/>
        </w:rPr>
      </w:pPr>
      <w:r>
        <w:rPr>
          <w:lang w:val="en-US"/>
        </w:rPr>
        <w:t>[DSS]</w:t>
      </w:r>
    </w:p>
    <w:p w14:paraId="74E6692A" w14:textId="6E0E2652" w:rsidR="0090650B" w:rsidRDefault="00AD782C" w:rsidP="00E86A93">
      <w:pPr>
        <w:ind w:left="720"/>
        <w:rPr>
          <w:lang w:val="en-US"/>
        </w:rPr>
      </w:pPr>
      <w:hyperlink r:id="rId18" w:history="1">
        <w:r w:rsidR="000244C7" w:rsidRPr="006B3F55">
          <w:rPr>
            <w:rStyle w:val="Hyperlink"/>
            <w:lang w:val="en-US"/>
          </w:rPr>
          <w:t>OASIS Standard – Digital Signature Service Core Protocols, Elements, and Bindings Version 1.0, April 11, 2007</w:t>
        </w:r>
      </w:hyperlink>
      <w:r w:rsidR="000244C7" w:rsidRPr="006B3F55">
        <w:rPr>
          <w:lang w:val="en-US"/>
        </w:rPr>
        <w:t>.</w:t>
      </w:r>
    </w:p>
    <w:p w14:paraId="0BF41C71" w14:textId="77777777" w:rsidR="00E206B8" w:rsidRDefault="00E206B8" w:rsidP="000244C7">
      <w:pPr>
        <w:rPr>
          <w:lang w:val="en-US"/>
        </w:rPr>
      </w:pPr>
    </w:p>
    <w:p w14:paraId="18D6ED3A" w14:textId="77777777" w:rsidR="009C495F" w:rsidRDefault="009C495F" w:rsidP="000244C7">
      <w:pPr>
        <w:rPr>
          <w:ins w:id="929" w:author="Martin Lindström" w:date="2016-11-17T12:14:00Z"/>
          <w:lang w:val="en-US"/>
        </w:rPr>
      </w:pPr>
    </w:p>
    <w:p w14:paraId="465D56AF" w14:textId="77777777" w:rsidR="000244C7" w:rsidRDefault="000244C7" w:rsidP="000244C7">
      <w:pPr>
        <w:rPr>
          <w:lang w:val="en-US"/>
        </w:rPr>
      </w:pPr>
      <w:r>
        <w:rPr>
          <w:lang w:val="en-US"/>
        </w:rPr>
        <w:lastRenderedPageBreak/>
        <w:t>[AuthContext]</w:t>
      </w:r>
    </w:p>
    <w:p w14:paraId="05D35D1B" w14:textId="211B43A8" w:rsidR="00591370" w:rsidRPr="003B3679" w:rsidRDefault="00010758" w:rsidP="001903E0">
      <w:pPr>
        <w:ind w:left="720"/>
        <w:rPr>
          <w:lang w:val="en-US"/>
        </w:rPr>
      </w:pPr>
      <w:ins w:id="930" w:author="Martin Lindström" w:date="2016-11-17T11:59:00Z">
        <w:r>
          <w:rPr>
            <w:lang w:val="en-US"/>
          </w:rPr>
          <w:fldChar w:fldCharType="begin"/>
        </w:r>
        <w:r>
          <w:rPr>
            <w:lang w:val="en-US"/>
          </w:rPr>
          <w:instrText xml:space="preserve"> HYPERLINK "https://tools.ietf.org/html/rfc7773" </w:instrText>
        </w:r>
        <w:r>
          <w:rPr>
            <w:lang w:val="en-US"/>
          </w:rPr>
          <w:fldChar w:fldCharType="separate"/>
        </w:r>
        <w:r w:rsidR="00CB7B8D" w:rsidRPr="00010758">
          <w:rPr>
            <w:rStyle w:val="Hyperlink"/>
            <w:lang w:val="en-US"/>
          </w:rPr>
          <w:t>RFC</w:t>
        </w:r>
        <w:r w:rsidRPr="00010758">
          <w:rPr>
            <w:rStyle w:val="Hyperlink"/>
            <w:lang w:val="en-US"/>
          </w:rPr>
          <w:t>-</w:t>
        </w:r>
        <w:r w:rsidR="00CB7B8D" w:rsidRPr="00010758">
          <w:rPr>
            <w:rStyle w:val="Hyperlink"/>
            <w:lang w:val="en-US"/>
          </w:rPr>
          <w:t>7773</w:t>
        </w:r>
        <w:r w:rsidRPr="00010758">
          <w:rPr>
            <w:rStyle w:val="Hyperlink"/>
            <w:lang w:val="en-US"/>
          </w:rPr>
          <w:t>:</w:t>
        </w:r>
        <w:r w:rsidR="00CB7B8D" w:rsidRPr="00010758">
          <w:rPr>
            <w:rStyle w:val="Hyperlink"/>
            <w:lang w:val="en-US"/>
          </w:rPr>
          <w:t xml:space="preserve"> </w:t>
        </w:r>
        <w:r w:rsidR="00CA00DF" w:rsidRPr="00010758">
          <w:rPr>
            <w:rStyle w:val="Hyperlink"/>
            <w:lang w:val="en-US"/>
          </w:rPr>
          <w:t>Authentication Context Certificate Extension</w:t>
        </w:r>
        <w:r>
          <w:rPr>
            <w:lang w:val="en-US"/>
          </w:rPr>
          <w:fldChar w:fldCharType="end"/>
        </w:r>
      </w:ins>
      <w:del w:id="931" w:author="Martin Lindström" w:date="2016-11-17T11:58:00Z">
        <w:r w:rsidR="00CA00DF" w:rsidRPr="00CB7B8D" w:rsidDel="00CB7B8D">
          <w:rPr>
            <w:lang w:val="en-US"/>
          </w:rPr>
          <w:delText xml:space="preserve"> Draft 08, February 13, 2015</w:delText>
        </w:r>
        <w:r w:rsidR="0090650B" w:rsidRPr="006B3F55" w:rsidDel="005F24F3">
          <w:rPr>
            <w:lang w:val="en-US"/>
          </w:rPr>
          <w:delText>.</w:delText>
        </w:r>
      </w:del>
      <w:ins w:id="932" w:author="Martin Lindström" w:date="2016-11-17T11:58:00Z">
        <w:r w:rsidR="005F24F3">
          <w:rPr>
            <w:lang w:val="en-US"/>
          </w:rPr>
          <w:t>.</w:t>
        </w:r>
      </w:ins>
    </w:p>
    <w:p w14:paraId="18A78D02" w14:textId="77777777" w:rsidR="000260FF" w:rsidRDefault="000260FF" w:rsidP="000260FF">
      <w:pPr>
        <w:pStyle w:val="Heading1"/>
      </w:pPr>
      <w:bookmarkStart w:id="933" w:name="_Toc341004393"/>
      <w:r w:rsidRPr="000260FF">
        <w:t>Ändringar mellan versioner</w:t>
      </w:r>
      <w:bookmarkEnd w:id="933"/>
    </w:p>
    <w:p w14:paraId="75733ABA" w14:textId="0BB9AC9C" w:rsidR="00951DAF" w:rsidRDefault="00951DAF" w:rsidP="002F7F12">
      <w:pPr>
        <w:rPr>
          <w:ins w:id="934" w:author="Martin Lindström" w:date="2016-05-26T12:23:00Z"/>
          <w:b/>
        </w:rPr>
      </w:pPr>
      <w:ins w:id="935" w:author="Martin Lindström" w:date="2016-05-26T12:23:00Z">
        <w:r>
          <w:rPr>
            <w:b/>
          </w:rPr>
          <w:t>Ändringar mellan version 1.4 och version 1.5:</w:t>
        </w:r>
      </w:ins>
    </w:p>
    <w:p w14:paraId="15183C57" w14:textId="77777777" w:rsidR="00951DAF" w:rsidRDefault="00951DAF" w:rsidP="002F7F12">
      <w:pPr>
        <w:rPr>
          <w:ins w:id="936" w:author="Martin Lindström" w:date="2016-05-26T12:23:00Z"/>
          <w:b/>
        </w:rPr>
      </w:pPr>
    </w:p>
    <w:p w14:paraId="6D1F9A8C" w14:textId="0861BA33" w:rsidR="00951DAF" w:rsidRDefault="00BD6DA1" w:rsidP="00D8494C">
      <w:pPr>
        <w:pStyle w:val="ListParagraph"/>
        <w:numPr>
          <w:ilvl w:val="0"/>
          <w:numId w:val="35"/>
        </w:numPr>
        <w:rPr>
          <w:ins w:id="937" w:author="Eva Sartorius" w:date="2016-11-15T11:15:00Z"/>
        </w:rPr>
      </w:pPr>
      <w:ins w:id="938" w:author="Martin Lindström" w:date="2016-08-22T15:15:00Z">
        <w:r>
          <w:t xml:space="preserve">Tillägg </w:t>
        </w:r>
      </w:ins>
      <w:ins w:id="939" w:author="Eva Sartorius" w:date="2016-11-15T11:16:00Z">
        <w:r w:rsidR="000B3B3E">
          <w:t>av avsnitt 1.</w:t>
        </w:r>
      </w:ins>
      <w:ins w:id="940" w:author="Martin Lindström" w:date="2016-11-17T12:14:00Z">
        <w:r w:rsidR="009C711D">
          <w:t>7</w:t>
        </w:r>
      </w:ins>
      <w:ins w:id="941" w:author="Eva Sartorius" w:date="2016-11-15T11:16:00Z">
        <w:del w:id="942" w:author="Martin Lindström" w:date="2016-11-17T12:14:00Z">
          <w:r w:rsidR="000B3B3E" w:rsidDel="009C711D">
            <w:delText>8</w:delText>
          </w:r>
        </w:del>
        <w:r w:rsidR="000B3B3E">
          <w:t xml:space="preserve">, </w:t>
        </w:r>
      </w:ins>
      <w:ins w:id="943" w:author="Eva Sartorius" w:date="2016-11-15T11:19:00Z">
        <w:r w:rsidR="00D1101C">
          <w:t>om</w:t>
        </w:r>
      </w:ins>
      <w:ins w:id="944" w:author="Martin Lindström" w:date="2016-08-22T15:15:00Z">
        <w:del w:id="945" w:author="Eva Sartorius" w:date="2016-11-15T11:17:00Z">
          <w:r w:rsidDel="000B3B3E">
            <w:delText xml:space="preserve">som beskriver </w:delText>
          </w:r>
        </w:del>
        <w:del w:id="946" w:author="Eva Sartorius" w:date="2016-11-15T11:15:00Z">
          <w:r w:rsidDel="000B3B3E">
            <w:delText>Svensk e-legitimation</w:delText>
          </w:r>
        </w:del>
        <w:del w:id="947" w:author="Eva Sartorius" w:date="2016-11-15T11:16:00Z">
          <w:r w:rsidDel="000B3B3E">
            <w:delText xml:space="preserve"> och</w:delText>
          </w:r>
        </w:del>
        <w:r>
          <w:t xml:space="preserve"> eIDAS</w:t>
        </w:r>
        <w:del w:id="948" w:author="Eva Sartorius" w:date="2016-11-15T11:16:00Z">
          <w:r w:rsidDel="000B3B3E">
            <w:delText xml:space="preserve"> (</w:delText>
          </w:r>
          <w:r w:rsidR="00A61E6F" w:rsidDel="000B3B3E">
            <w:fldChar w:fldCharType="begin"/>
          </w:r>
          <w:r w:rsidR="00A61E6F" w:rsidDel="000B3B3E">
            <w:delInstrText xml:space="preserve"> REF _Ref333498257 \r \h </w:delInstrText>
          </w:r>
        </w:del>
      </w:ins>
      <w:del w:id="949" w:author="Eva Sartorius" w:date="2016-11-15T11:16:00Z">
        <w:r w:rsidR="00A61E6F" w:rsidDel="000B3B3E">
          <w:fldChar w:fldCharType="separate"/>
        </w:r>
      </w:del>
      <w:ins w:id="950" w:author="Martin Lindström" w:date="2016-08-22T15:15:00Z">
        <w:del w:id="951" w:author="Eva Sartorius" w:date="2016-11-15T11:16:00Z">
          <w:r w:rsidR="00A61E6F" w:rsidDel="000B3B3E">
            <w:delText>1.8</w:delText>
          </w:r>
          <w:r w:rsidR="00A61E6F" w:rsidDel="000B3B3E">
            <w:fldChar w:fldCharType="end"/>
          </w:r>
          <w:r w:rsidDel="000B3B3E">
            <w:delText>)</w:delText>
          </w:r>
        </w:del>
        <w:r>
          <w:t>.</w:t>
        </w:r>
      </w:ins>
    </w:p>
    <w:p w14:paraId="3AC17F29" w14:textId="18399774" w:rsidR="00D1101C" w:rsidRDefault="00D1101C" w:rsidP="00D8494C">
      <w:pPr>
        <w:pStyle w:val="ListParagraph"/>
        <w:numPr>
          <w:ilvl w:val="0"/>
          <w:numId w:val="35"/>
        </w:numPr>
        <w:rPr>
          <w:ins w:id="952" w:author="Martin Lindström" w:date="2016-11-17T12:14:00Z"/>
        </w:rPr>
      </w:pPr>
      <w:ins w:id="953" w:author="Eva Sartorius" w:date="2016-11-15T11:18:00Z">
        <w:r>
          <w:t>Benämningen ”Tekniskt ramverk för Svensk e-legitimation” ersattes med ”E-legitimationsnämndens tekniska ramverk” med avsikten att reservera begreppet Svensk e-legitimation för kvalitetsmärkningen av svenska e-legitimationer vilken är oberoende av detta tekniska ramverk.</w:t>
        </w:r>
      </w:ins>
    </w:p>
    <w:p w14:paraId="10A19A23" w14:textId="127080D7" w:rsidR="000231ED" w:rsidRPr="0088577A" w:rsidRDefault="005E7B78" w:rsidP="00D8494C">
      <w:pPr>
        <w:pStyle w:val="ListParagraph"/>
        <w:numPr>
          <w:ilvl w:val="0"/>
          <w:numId w:val="35"/>
        </w:numPr>
        <w:rPr>
          <w:ins w:id="954" w:author="Martin Lindström" w:date="2016-05-26T12:23:00Z"/>
        </w:rPr>
      </w:pPr>
      <w:ins w:id="955" w:author="Martin Lindström" w:date="2016-11-17T12:15:00Z">
        <w:r>
          <w:t xml:space="preserve">Referenser till </w:t>
        </w:r>
      </w:ins>
      <w:ins w:id="956" w:author="Martin Lindström" w:date="2016-11-17T12:16:00Z">
        <w:r w:rsidR="0027344B">
          <w:t>tekniska specifikationer rörande anvisning i avsnitt 2.1.1 togs bort på grund av ändrade förutsättningar.</w:t>
        </w:r>
      </w:ins>
    </w:p>
    <w:p w14:paraId="7078EE85" w14:textId="77777777" w:rsidR="00951DAF" w:rsidRDefault="00951DAF" w:rsidP="002F7F12">
      <w:pPr>
        <w:rPr>
          <w:ins w:id="957" w:author="Martin Lindström" w:date="2016-05-26T12:23:00Z"/>
          <w:b/>
        </w:rPr>
      </w:pPr>
    </w:p>
    <w:p w14:paraId="5BCDD666" w14:textId="5B72704C" w:rsidR="008A1752" w:rsidRDefault="008A1752" w:rsidP="002F7F12">
      <w:pPr>
        <w:rPr>
          <w:b/>
        </w:rPr>
      </w:pPr>
      <w:r>
        <w:rPr>
          <w:b/>
        </w:rPr>
        <w:t>Ändringar mellan version 1.3 och version 1.4:</w:t>
      </w:r>
    </w:p>
    <w:p w14:paraId="02A6FE32" w14:textId="77777777" w:rsidR="008A1752" w:rsidRDefault="008A1752" w:rsidP="002F7F12">
      <w:pPr>
        <w:rPr>
          <w:b/>
        </w:rPr>
      </w:pPr>
    </w:p>
    <w:p w14:paraId="65701E5B" w14:textId="733AEA71" w:rsidR="008A1752" w:rsidRPr="00384C0C" w:rsidRDefault="00C96104" w:rsidP="00542C3D">
      <w:pPr>
        <w:pStyle w:val="ListParagraph"/>
        <w:numPr>
          <w:ilvl w:val="0"/>
          <w:numId w:val="33"/>
        </w:numPr>
        <w:rPr>
          <w:b/>
        </w:rPr>
      </w:pPr>
      <w:r>
        <w:t>Tekniskt ramverk för Svensk e-legitimation bygger nu på en nyare version av ”</w:t>
      </w:r>
      <w:r w:rsidR="00542C3D" w:rsidRPr="00DC7394">
        <w:rPr>
          <w:lang w:val="en-GB"/>
        </w:rPr>
        <w:t>SAML2i</w:t>
      </w:r>
      <w:r w:rsidRPr="00DC7394">
        <w:rPr>
          <w:lang w:val="en-GB"/>
        </w:rPr>
        <w:t>nt Deployment Profile</w:t>
      </w:r>
      <w:r>
        <w:t xml:space="preserve">” (se </w:t>
      </w:r>
      <w:hyperlink r:id="rId19" w:history="1">
        <w:r w:rsidRPr="000231ED">
          <w:rPr>
            <w:rStyle w:val="Hyperlink"/>
            <w:lang w:val="en-US"/>
          </w:rPr>
          <w:t>http://saml2int.org/profile/current/</w:t>
        </w:r>
      </w:hyperlink>
      <w:r>
        <w:t>).</w:t>
      </w:r>
    </w:p>
    <w:p w14:paraId="5C21BD19" w14:textId="445F6062" w:rsidR="00EB5422" w:rsidRPr="00384C0C" w:rsidRDefault="00EB5422" w:rsidP="00EB5422">
      <w:pPr>
        <w:pStyle w:val="ListParagraph"/>
        <w:numPr>
          <w:ilvl w:val="0"/>
          <w:numId w:val="33"/>
        </w:numPr>
        <w:rPr>
          <w:b/>
        </w:rPr>
      </w:pPr>
      <w:r>
        <w:t>Specifikationen ”</w:t>
      </w:r>
      <w:r w:rsidRPr="005E7B78">
        <w:rPr>
          <w:lang w:val="en-GB"/>
        </w:rPr>
        <w:t>Authentication Context Classes for Levels of Assurance for the Swedish eID Fram</w:t>
      </w:r>
      <w:r w:rsidRPr="005E7B78">
        <w:rPr>
          <w:lang w:val="en-GB"/>
        </w:rPr>
        <w:t>e</w:t>
      </w:r>
      <w:r w:rsidRPr="005E7B78">
        <w:rPr>
          <w:lang w:val="en-GB"/>
        </w:rPr>
        <w:t>work</w:t>
      </w:r>
      <w:r w:rsidRPr="000231ED">
        <w:rPr>
          <w:lang w:val="en-US"/>
        </w:rPr>
        <w:t>”</w:t>
      </w:r>
      <w:r w:rsidRPr="00384C0C">
        <w:t xml:space="preserve"> är inte </w:t>
      </w:r>
      <w:r>
        <w:t>längre del av tekniskt ramverk för Svensk e-legitimation. Dess tidigare syfte har ersatts med användande av attribut (som definieras i [EidAttributes] och [EidProfile]).</w:t>
      </w:r>
      <w:r w:rsidR="00CD3453">
        <w:t xml:space="preserve"> I detta dokument utgår det tidigare kapitlet 2.2.3, ”</w:t>
      </w:r>
      <w:r w:rsidR="00CD3453" w:rsidRPr="00CD3453">
        <w:t>Identifierare och schema för representation av tillitsnivåer</w:t>
      </w:r>
      <w:r w:rsidR="00CD3453">
        <w:t>”.</w:t>
      </w:r>
    </w:p>
    <w:p w14:paraId="16B08DB7" w14:textId="6CBB9DF4" w:rsidR="005A0839" w:rsidRPr="005A0839" w:rsidRDefault="005A0839" w:rsidP="00EB5422">
      <w:pPr>
        <w:pStyle w:val="ListParagraph"/>
        <w:numPr>
          <w:ilvl w:val="0"/>
          <w:numId w:val="33"/>
        </w:numPr>
        <w:rPr>
          <w:b/>
        </w:rPr>
      </w:pPr>
      <w:r>
        <w:t>Specifikationen [EidDSSExt] vars tidigare namn var ”</w:t>
      </w:r>
      <w:r w:rsidRPr="005E7B78">
        <w:rPr>
          <w:lang w:val="en-GB"/>
        </w:rPr>
        <w:t>Eid2 DSS Extension for SAML based Central Sig</w:t>
      </w:r>
      <w:r w:rsidRPr="005E7B78">
        <w:rPr>
          <w:lang w:val="en-GB"/>
        </w:rPr>
        <w:t>n</w:t>
      </w:r>
      <w:r w:rsidRPr="005E7B78">
        <w:rPr>
          <w:lang w:val="en-GB"/>
        </w:rPr>
        <w:t>ing service</w:t>
      </w:r>
      <w:r w:rsidRPr="000231ED">
        <w:rPr>
          <w:lang w:val="en-US"/>
        </w:rPr>
        <w:t>”</w:t>
      </w:r>
      <w:r w:rsidRPr="00384C0C">
        <w:t xml:space="preserve"> </w:t>
      </w:r>
      <w:r w:rsidRPr="005A0839">
        <w:t xml:space="preserve">heter nu </w:t>
      </w:r>
      <w:r>
        <w:t>”</w:t>
      </w:r>
      <w:r w:rsidRPr="005E7B78">
        <w:rPr>
          <w:lang w:val="en-GB"/>
        </w:rPr>
        <w:t>DSS Extension for Federated Central Signing Services</w:t>
      </w:r>
      <w:r>
        <w:t>”.</w:t>
      </w:r>
    </w:p>
    <w:p w14:paraId="504AECED" w14:textId="77777777" w:rsidR="008A1752" w:rsidRDefault="008A1752" w:rsidP="002F7F12">
      <w:pPr>
        <w:rPr>
          <w:b/>
        </w:rPr>
      </w:pPr>
    </w:p>
    <w:p w14:paraId="6ED9420B" w14:textId="77777777" w:rsidR="002F7F12" w:rsidRDefault="002F7F12" w:rsidP="002F7F12">
      <w:pPr>
        <w:rPr>
          <w:b/>
        </w:rPr>
      </w:pPr>
      <w:r w:rsidRPr="000260FF">
        <w:rPr>
          <w:b/>
        </w:rPr>
        <w:t>Ändringar mellan version 1.</w:t>
      </w:r>
      <w:r>
        <w:rPr>
          <w:b/>
        </w:rPr>
        <w:t>2</w:t>
      </w:r>
      <w:r w:rsidRPr="000260FF">
        <w:rPr>
          <w:b/>
        </w:rPr>
        <w:t xml:space="preserve"> och version 1.</w:t>
      </w:r>
      <w:r>
        <w:rPr>
          <w:b/>
        </w:rPr>
        <w:t>3</w:t>
      </w:r>
      <w:r w:rsidRPr="000260FF">
        <w:rPr>
          <w:b/>
        </w:rPr>
        <w:t>:</w:t>
      </w:r>
      <w:r w:rsidR="00591370">
        <w:rPr>
          <w:b/>
        </w:rPr>
        <w:br/>
      </w:r>
    </w:p>
    <w:p w14:paraId="1FC7824E" w14:textId="77777777" w:rsidR="002F7F12" w:rsidRPr="00591370" w:rsidRDefault="00591370" w:rsidP="00591370">
      <w:pPr>
        <w:numPr>
          <w:ilvl w:val="0"/>
          <w:numId w:val="31"/>
        </w:numPr>
      </w:pPr>
      <w:r>
        <w:t>Tagit bort</w:t>
      </w:r>
      <w:r w:rsidRPr="00591370">
        <w:t xml:space="preserve"> avsnittet </w:t>
      </w:r>
      <w:r w:rsidRPr="00591370">
        <w:rPr>
          <w:i/>
        </w:rPr>
        <w:t xml:space="preserve">Integrering med verksamhetsspecifika federationer </w:t>
      </w:r>
      <w:r>
        <w:t>(flyttas till vägledningar).</w:t>
      </w:r>
    </w:p>
    <w:p w14:paraId="43DEA9CD" w14:textId="77777777" w:rsidR="002F7F12" w:rsidRDefault="002F7F12" w:rsidP="000260FF">
      <w:pPr>
        <w:rPr>
          <w:b/>
        </w:rPr>
      </w:pPr>
    </w:p>
    <w:p w14:paraId="5024F18B" w14:textId="77777777" w:rsidR="000260FF" w:rsidRPr="000260FF" w:rsidRDefault="000260FF" w:rsidP="000260FF">
      <w:pPr>
        <w:rPr>
          <w:b/>
        </w:rPr>
      </w:pPr>
      <w:r w:rsidRPr="000260FF">
        <w:rPr>
          <w:b/>
        </w:rPr>
        <w:t>Ändringar mellan version 1.1 och version 1.2:</w:t>
      </w:r>
    </w:p>
    <w:p w14:paraId="345333B2" w14:textId="77777777" w:rsidR="000260FF" w:rsidRDefault="000260FF" w:rsidP="000260FF"/>
    <w:p w14:paraId="76F2F11A" w14:textId="77777777" w:rsidR="000260FF" w:rsidRDefault="000260FF" w:rsidP="000260FF">
      <w:pPr>
        <w:numPr>
          <w:ilvl w:val="0"/>
          <w:numId w:val="32"/>
        </w:numPr>
      </w:pPr>
      <w:r>
        <w:t>Genomgång av referenslistan. I övrigt inga förändringar.</w:t>
      </w:r>
    </w:p>
    <w:p w14:paraId="6118708C" w14:textId="77777777" w:rsidR="000260FF" w:rsidRDefault="000260FF" w:rsidP="000260FF"/>
    <w:p w14:paraId="01A29FAD" w14:textId="77777777" w:rsidR="000260FF" w:rsidRPr="00DA4C3B" w:rsidRDefault="00025B22" w:rsidP="000260FF">
      <w:pPr>
        <w:rPr>
          <w:b/>
        </w:rPr>
      </w:pPr>
      <w:r w:rsidRPr="00DA4C3B">
        <w:rPr>
          <w:b/>
        </w:rPr>
        <w:t>Ändringar mellan version 1.0 och version 1.1:</w:t>
      </w:r>
    </w:p>
    <w:p w14:paraId="56D46A24" w14:textId="77777777" w:rsidR="00025B22" w:rsidRDefault="00025B22" w:rsidP="000260FF"/>
    <w:p w14:paraId="2DF8CD0F" w14:textId="77777777" w:rsidR="00025B22" w:rsidRDefault="00025B22" w:rsidP="00025B22">
      <w:pPr>
        <w:numPr>
          <w:ilvl w:val="0"/>
          <w:numId w:val="32"/>
        </w:numPr>
      </w:pPr>
      <w:r>
        <w:t>Förtydliganden kring användande av entitetskategorier.</w:t>
      </w:r>
    </w:p>
    <w:p w14:paraId="3CDF7F8F" w14:textId="77777777" w:rsidR="00025B22" w:rsidRDefault="00A038B7" w:rsidP="00025B22">
      <w:pPr>
        <w:numPr>
          <w:ilvl w:val="0"/>
          <w:numId w:val="32"/>
        </w:numPr>
      </w:pPr>
      <w:r>
        <w:t>Tillägg av specifikationer för Underskriftstjänst.</w:t>
      </w:r>
    </w:p>
    <w:p w14:paraId="652D52E2" w14:textId="77777777" w:rsidR="000260FF" w:rsidRPr="000260FF" w:rsidRDefault="000260FF" w:rsidP="000260FF"/>
    <w:sectPr w:rsidR="000260FF" w:rsidRPr="000260FF"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07C61" w14:textId="77777777" w:rsidR="007F2C09" w:rsidRDefault="007F2C09">
      <w:pPr>
        <w:spacing w:line="240" w:lineRule="auto"/>
      </w:pPr>
      <w:r>
        <w:separator/>
      </w:r>
    </w:p>
  </w:endnote>
  <w:endnote w:type="continuationSeparator" w:id="0">
    <w:p w14:paraId="77399F47" w14:textId="77777777" w:rsidR="007F2C09" w:rsidRDefault="007F2C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PMingLiU">
    <w:altName w:val="新細明體"/>
    <w:charset w:val="88"/>
    <w:family w:val="roman"/>
    <w:pitch w:val="variable"/>
    <w:sig w:usb0="A00002FF" w:usb1="28CFFCFA" w:usb2="00000016" w:usb3="00000000" w:csb0="00100001" w:csb1="00000000"/>
  </w:font>
  <w:font w:name="Helvetica 55 Roman">
    <w:altName w:val="Times New Roman"/>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9C3BF8" w14:textId="77777777" w:rsidR="007F2C09" w:rsidRDefault="007F2C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7F2C09" w:rsidRPr="00C912BA" w14:paraId="75770F17" w14:textId="77777777" w:rsidTr="00D74D00">
      <w:tc>
        <w:tcPr>
          <w:tcW w:w="7208" w:type="dxa"/>
          <w:gridSpan w:val="4"/>
          <w:tcBorders>
            <w:bottom w:val="single" w:sz="4" w:space="0" w:color="auto"/>
          </w:tcBorders>
        </w:tcPr>
        <w:p w14:paraId="5698B73C" w14:textId="77777777" w:rsidR="007F2C09" w:rsidRPr="008C3B2B" w:rsidRDefault="007F2C09" w:rsidP="00F27527">
          <w:pPr>
            <w:pStyle w:val="Ledtext"/>
            <w:rPr>
              <w:spacing w:val="20"/>
              <w:sz w:val="16"/>
              <w:szCs w:val="16"/>
              <w:lang w:val="sv-SE"/>
            </w:rPr>
          </w:pPr>
          <w:bookmarkStart w:id="961" w:name="www"/>
          <w:r w:rsidRPr="008C3B2B">
            <w:rPr>
              <w:bCs/>
              <w:sz w:val="16"/>
              <w:lang w:val="sv-SE"/>
            </w:rPr>
            <w:t>www.elegnamnden.se</w:t>
          </w:r>
          <w:bookmarkEnd w:id="961"/>
        </w:p>
      </w:tc>
      <w:tc>
        <w:tcPr>
          <w:tcW w:w="2347" w:type="dxa"/>
          <w:tcBorders>
            <w:bottom w:val="single" w:sz="4" w:space="0" w:color="auto"/>
          </w:tcBorders>
        </w:tcPr>
        <w:p w14:paraId="3BBA4F0A" w14:textId="77777777" w:rsidR="007F2C09" w:rsidRPr="008C3B2B" w:rsidRDefault="007F2C09" w:rsidP="00F27527">
          <w:pPr>
            <w:pStyle w:val="Ledtext"/>
            <w:rPr>
              <w:sz w:val="16"/>
              <w:lang w:val="sv-SE"/>
            </w:rPr>
          </w:pPr>
        </w:p>
      </w:tc>
    </w:tr>
    <w:tr w:rsidR="007F2C09" w:rsidRPr="00C912BA" w14:paraId="2335FD0B" w14:textId="77777777" w:rsidTr="00D74D00">
      <w:tc>
        <w:tcPr>
          <w:tcW w:w="1988" w:type="dxa"/>
          <w:tcBorders>
            <w:top w:val="single" w:sz="4" w:space="0" w:color="auto"/>
          </w:tcBorders>
        </w:tcPr>
        <w:p w14:paraId="738AEB1A" w14:textId="77777777" w:rsidR="007F2C09" w:rsidRPr="008C3B2B" w:rsidRDefault="007F2C09" w:rsidP="00F27527">
          <w:pPr>
            <w:pStyle w:val="Ledtext"/>
            <w:rPr>
              <w:lang w:val="sv-SE"/>
            </w:rPr>
          </w:pPr>
          <w:bookmarkStart w:id="962" w:name="PostadressLed"/>
          <w:r w:rsidRPr="008C3B2B">
            <w:rPr>
              <w:lang w:val="sv-SE"/>
            </w:rPr>
            <w:t>Postadress</w:t>
          </w:r>
          <w:bookmarkEnd w:id="962"/>
        </w:p>
      </w:tc>
      <w:tc>
        <w:tcPr>
          <w:tcW w:w="1620" w:type="dxa"/>
          <w:tcBorders>
            <w:top w:val="single" w:sz="4" w:space="0" w:color="auto"/>
          </w:tcBorders>
        </w:tcPr>
        <w:p w14:paraId="336A2721" w14:textId="77777777" w:rsidR="007F2C09" w:rsidRPr="008C3B2B" w:rsidRDefault="007F2C09" w:rsidP="00F27527">
          <w:pPr>
            <w:pStyle w:val="Ledtext"/>
            <w:ind w:left="-63"/>
            <w:rPr>
              <w:lang w:val="sv-SE"/>
            </w:rPr>
          </w:pPr>
          <w:r w:rsidRPr="008C3B2B">
            <w:rPr>
              <w:lang w:val="sv-SE"/>
            </w:rPr>
            <w:t>Besöksadress</w:t>
          </w:r>
        </w:p>
      </w:tc>
      <w:tc>
        <w:tcPr>
          <w:tcW w:w="1800" w:type="dxa"/>
          <w:tcBorders>
            <w:top w:val="single" w:sz="4" w:space="0" w:color="auto"/>
          </w:tcBorders>
        </w:tcPr>
        <w:p w14:paraId="0A6BD902" w14:textId="77777777" w:rsidR="007F2C09" w:rsidRPr="008C3B2B" w:rsidRDefault="007F2C09" w:rsidP="00F27527">
          <w:pPr>
            <w:pStyle w:val="Ledtext"/>
            <w:rPr>
              <w:lang w:val="sv-SE"/>
            </w:rPr>
          </w:pPr>
          <w:bookmarkStart w:id="963" w:name="TelefonVaxelLed"/>
          <w:r w:rsidRPr="008C3B2B">
            <w:rPr>
              <w:lang w:val="sv-SE"/>
            </w:rPr>
            <w:t>Telefon växel</w:t>
          </w:r>
          <w:bookmarkEnd w:id="963"/>
        </w:p>
      </w:tc>
      <w:tc>
        <w:tcPr>
          <w:tcW w:w="1800" w:type="dxa"/>
          <w:tcBorders>
            <w:top w:val="single" w:sz="4" w:space="0" w:color="auto"/>
          </w:tcBorders>
        </w:tcPr>
        <w:p w14:paraId="6670E828" w14:textId="77777777" w:rsidR="007F2C09" w:rsidRPr="008C3B2B" w:rsidRDefault="007F2C09" w:rsidP="00F27527">
          <w:pPr>
            <w:pStyle w:val="Ledtext"/>
            <w:rPr>
              <w:lang w:val="sv-SE"/>
            </w:rPr>
          </w:pPr>
          <w:bookmarkStart w:id="964" w:name="TelefonVaxelUtlLedtext"/>
          <w:bookmarkEnd w:id="964"/>
        </w:p>
      </w:tc>
      <w:tc>
        <w:tcPr>
          <w:tcW w:w="2347" w:type="dxa"/>
          <w:tcBorders>
            <w:top w:val="single" w:sz="4" w:space="0" w:color="auto"/>
          </w:tcBorders>
        </w:tcPr>
        <w:p w14:paraId="14873CD9" w14:textId="77777777" w:rsidR="007F2C09" w:rsidRPr="008C3B2B" w:rsidRDefault="007F2C09" w:rsidP="00F27527">
          <w:pPr>
            <w:pStyle w:val="Ledtext"/>
            <w:rPr>
              <w:lang w:val="sv-SE"/>
            </w:rPr>
          </w:pPr>
          <w:bookmarkStart w:id="965" w:name="EpostLed"/>
          <w:r w:rsidRPr="008C3B2B">
            <w:rPr>
              <w:lang w:val="sv-SE"/>
            </w:rPr>
            <w:t>E-postadress</w:t>
          </w:r>
          <w:bookmarkEnd w:id="965"/>
        </w:p>
      </w:tc>
    </w:tr>
    <w:tr w:rsidR="007F2C09" w:rsidRPr="00C912BA" w14:paraId="0DC7D4FB" w14:textId="77777777" w:rsidTr="00D74D00">
      <w:tc>
        <w:tcPr>
          <w:tcW w:w="1988" w:type="dxa"/>
        </w:tcPr>
        <w:p w14:paraId="693948EA" w14:textId="77777777" w:rsidR="007F2C09" w:rsidRPr="008C3B2B" w:rsidRDefault="007F2C09" w:rsidP="00F27527">
          <w:pPr>
            <w:pStyle w:val="Ledtext"/>
            <w:rPr>
              <w:bCs/>
              <w:lang w:val="sv-SE"/>
            </w:rPr>
          </w:pPr>
          <w:bookmarkStart w:id="966" w:name="Postadress"/>
          <w:r w:rsidRPr="008C3B2B">
            <w:rPr>
              <w:bCs/>
              <w:lang w:val="sv-SE"/>
            </w:rPr>
            <w:t xml:space="preserve">171 94  SOLNA </w:t>
          </w:r>
          <w:bookmarkEnd w:id="966"/>
        </w:p>
      </w:tc>
      <w:tc>
        <w:tcPr>
          <w:tcW w:w="1620" w:type="dxa"/>
        </w:tcPr>
        <w:p w14:paraId="55AF2281" w14:textId="77777777" w:rsidR="007F2C09" w:rsidRPr="008C3B2B" w:rsidRDefault="007F2C09" w:rsidP="00F27527">
          <w:pPr>
            <w:pStyle w:val="Ledtext"/>
            <w:ind w:left="-57"/>
            <w:rPr>
              <w:bCs/>
              <w:lang w:val="sv-SE"/>
            </w:rPr>
          </w:pPr>
          <w:r w:rsidRPr="008C3B2B">
            <w:rPr>
              <w:bCs/>
              <w:lang w:val="sv-SE"/>
            </w:rPr>
            <w:t>Korta gatan 10</w:t>
          </w:r>
        </w:p>
      </w:tc>
      <w:tc>
        <w:tcPr>
          <w:tcW w:w="1800" w:type="dxa"/>
        </w:tcPr>
        <w:p w14:paraId="3ACBA57A" w14:textId="77777777" w:rsidR="007F2C09" w:rsidRPr="008C3B2B" w:rsidRDefault="007F2C09" w:rsidP="00F27527">
          <w:pPr>
            <w:pStyle w:val="Ledtext"/>
            <w:rPr>
              <w:bCs/>
              <w:lang w:val="sv-SE"/>
            </w:rPr>
          </w:pPr>
          <w:bookmarkStart w:id="967" w:name="TelefonVaxel"/>
          <w:r w:rsidRPr="008C3B2B">
            <w:rPr>
              <w:bCs/>
              <w:lang w:val="sv-SE"/>
            </w:rPr>
            <w:t xml:space="preserve">010-574 21 00 </w:t>
          </w:r>
          <w:bookmarkEnd w:id="967"/>
          <w:r w:rsidRPr="008C3B2B">
            <w:rPr>
              <w:bCs/>
              <w:lang w:val="sv-SE"/>
            </w:rPr>
            <w:t xml:space="preserve"> </w:t>
          </w:r>
        </w:p>
      </w:tc>
      <w:tc>
        <w:tcPr>
          <w:tcW w:w="1800" w:type="dxa"/>
        </w:tcPr>
        <w:p w14:paraId="31980167" w14:textId="77777777" w:rsidR="007F2C09" w:rsidRPr="008C3B2B" w:rsidRDefault="007F2C09" w:rsidP="00F27527">
          <w:pPr>
            <w:pStyle w:val="Ledtext"/>
            <w:rPr>
              <w:bCs/>
              <w:lang w:val="sv-SE"/>
            </w:rPr>
          </w:pPr>
          <w:bookmarkStart w:id="968" w:name="TelefonVaxelUtl"/>
          <w:bookmarkEnd w:id="968"/>
        </w:p>
      </w:tc>
      <w:tc>
        <w:tcPr>
          <w:tcW w:w="2347" w:type="dxa"/>
        </w:tcPr>
        <w:p w14:paraId="2F7A9C38" w14:textId="77777777" w:rsidR="007F2C09" w:rsidRPr="008C3B2B" w:rsidRDefault="007F2C09" w:rsidP="00F27527">
          <w:pPr>
            <w:pStyle w:val="Ledtext"/>
            <w:rPr>
              <w:bCs/>
              <w:lang w:val="sv-SE"/>
            </w:rPr>
          </w:pPr>
          <w:bookmarkStart w:id="969" w:name="EmailFot"/>
          <w:r w:rsidRPr="008C3B2B">
            <w:rPr>
              <w:bCs/>
              <w:lang w:val="sv-SE"/>
            </w:rPr>
            <w:t>kansliet@elegnamnden.se</w:t>
          </w:r>
          <w:bookmarkEnd w:id="969"/>
        </w:p>
      </w:tc>
    </w:tr>
  </w:tbl>
  <w:p w14:paraId="46426358" w14:textId="77777777" w:rsidR="007F2C09" w:rsidRDefault="007F2C09"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AD782C">
      <w:rPr>
        <w:noProof/>
        <w:color w:val="808080"/>
        <w:sz w:val="16"/>
      </w:rPr>
      <w:t>12</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AD782C">
      <w:rPr>
        <w:noProof/>
        <w:color w:val="808080"/>
        <w:sz w:val="16"/>
      </w:rPr>
      <w:t>12</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A627C8" w14:textId="77777777" w:rsidR="007F2C09" w:rsidRDefault="007F2C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2BAD9" w14:textId="77777777" w:rsidR="007F2C09" w:rsidRDefault="007F2C09">
      <w:pPr>
        <w:spacing w:line="240" w:lineRule="auto"/>
      </w:pPr>
      <w:r>
        <w:separator/>
      </w:r>
    </w:p>
  </w:footnote>
  <w:footnote w:type="continuationSeparator" w:id="0">
    <w:p w14:paraId="671FAB2F" w14:textId="77777777" w:rsidR="007F2C09" w:rsidRDefault="007F2C09">
      <w:pPr>
        <w:spacing w:line="240" w:lineRule="auto"/>
      </w:pPr>
      <w:r>
        <w:continuationSeparator/>
      </w:r>
    </w:p>
  </w:footnote>
  <w:footnote w:id="1">
    <w:p w14:paraId="3F040B54" w14:textId="7223877D" w:rsidR="007F2C09" w:rsidRDefault="007F2C09">
      <w:pPr>
        <w:pStyle w:val="FootnoteText"/>
      </w:pPr>
      <w:ins w:id="489" w:author="Martin Lindström" w:date="2016-06-20T17:21:00Z">
        <w:r>
          <w:rPr>
            <w:rStyle w:val="FootnoteReference"/>
          </w:rPr>
          <w:footnoteRef/>
        </w:r>
        <w:r>
          <w:t xml:space="preserve"> Egentligen väljer anv</w:t>
        </w:r>
      </w:ins>
      <w:ins w:id="490" w:author="Martin Lindström" w:date="2016-06-20T17:22:00Z">
        <w:r>
          <w:t xml:space="preserve">ändaren </w:t>
        </w:r>
      </w:ins>
      <w:ins w:id="491" w:author="Martin Lindström" w:date="2016-06-20T17:23:00Z">
        <w:r>
          <w:t>till vilken ”eIDAS Proxy-</w:t>
        </w:r>
      </w:ins>
      <w:ins w:id="492" w:author="Martin Lindström" w:date="2016-06-20T17:25:00Z">
        <w:r>
          <w:t>tjänst</w:t>
        </w:r>
      </w:ins>
      <w:ins w:id="493" w:author="Martin Lindström" w:date="2016-06-20T17:23:00Z">
        <w:r>
          <w:t>” som begäran ska skickas vidare till. Detta är b</w:t>
        </w:r>
        <w:r>
          <w:t>e</w:t>
        </w:r>
        <w:r>
          <w:t>roende landstillhörigheten för användarens e-legitimationsutfärdare.</w:t>
        </w:r>
      </w:ins>
    </w:p>
  </w:footnote>
  <w:footnote w:id="2">
    <w:p w14:paraId="675A8656" w14:textId="63407928" w:rsidR="007F2C09" w:rsidRDefault="007F2C09">
      <w:pPr>
        <w:pStyle w:val="FootnoteText"/>
      </w:pPr>
      <w:ins w:id="818" w:author="Martin Lindström" w:date="2016-11-17T10:44:00Z">
        <w:r>
          <w:rPr>
            <w:rStyle w:val="FootnoteReference"/>
          </w:rPr>
          <w:footnoteRef/>
        </w:r>
        <w:r>
          <w:t xml:space="preserve"> </w:t>
        </w:r>
      </w:ins>
      <w:ins w:id="819" w:author="Martin Lindström" w:date="2016-11-17T10:45:00Z">
        <w:r>
          <w:t>O</w:t>
        </w:r>
      </w:ins>
      <w:ins w:id="820" w:author="Martin Lindström" w:date="2016-11-17T10:44:00Z">
        <w:r>
          <w:t>m en sådan kommer att finnas i enlighet med Skatteverkets förslag till regeringen i oktober 2016</w:t>
        </w:r>
      </w:ins>
      <w:ins w:id="821" w:author="Martin Lindström" w:date="2016-11-17T10:45:00Z">
        <w:r>
          <w:t>.</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3C361" w14:textId="1CA2D864" w:rsidR="007F2C09" w:rsidRDefault="00AD782C">
    <w:pPr>
      <w:pStyle w:val="Header"/>
    </w:pPr>
    <w:ins w:id="958" w:author="Martin Lindström" w:date="2016-05-26T12:24:00Z">
      <w:r>
        <w:rPr>
          <w:noProof/>
          <w:lang w:val="en-US" w:eastAsia="en-US"/>
        </w:rPr>
        <w:pict w14:anchorId="58E9CE7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5.95pt;height:165.3pt;z-index:-251655168;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4D2B87" w14:textId="13A58EBE" w:rsidR="007F2C09" w:rsidRPr="00AD5BD7" w:rsidRDefault="00AD782C" w:rsidP="00AD5BD7">
    <w:pPr>
      <w:spacing w:line="240" w:lineRule="auto"/>
      <w:rPr>
        <w:rFonts w:ascii="SKVKFMSYMB" w:hAnsi="SKVKFMSYMB"/>
        <w:noProof/>
        <w:sz w:val="64"/>
        <w:szCs w:val="64"/>
        <w:lang w:eastAsia="sv-SE"/>
      </w:rPr>
    </w:pPr>
    <w:ins w:id="959" w:author="Martin Lindström" w:date="2016-05-26T12:24:00Z">
      <w:r>
        <w:rPr>
          <w:noProof/>
          <w:lang w:val="en-US" w:eastAsia="en-US"/>
        </w:rPr>
        <w:pict w14:anchorId="7FB8E17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5.95pt;height:165.3pt;z-index:-251657216;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r w:rsidR="007F2C09" w:rsidRPr="00F01D93">
      <w:rPr>
        <w:rFonts w:ascii="SKVKFMSYMB" w:hAnsi="SKVKFMSYMB"/>
        <w:noProof/>
        <w:sz w:val="64"/>
        <w:szCs w:val="64"/>
        <w:lang w:val="en-US" w:eastAsia="en-US"/>
      </w:rPr>
      <w:drawing>
        <wp:inline distT="0" distB="0" distL="0" distR="0" wp14:anchorId="6C54439C" wp14:editId="0A009749">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7F2C09" w:rsidRPr="00AD5BD7">
      <w:rPr>
        <w:sz w:val="16"/>
        <w:szCs w:val="16"/>
        <w:lang w:val="en-US"/>
      </w:rPr>
      <w:t xml:space="preserve"> </w:t>
    </w:r>
    <w:r w:rsidR="007F2C09">
      <w:rPr>
        <w:sz w:val="16"/>
        <w:szCs w:val="16"/>
        <w:lang w:val="en-US"/>
      </w:rPr>
      <w:tab/>
    </w:r>
    <w:r w:rsidR="007F2C09">
      <w:rPr>
        <w:sz w:val="16"/>
        <w:szCs w:val="16"/>
        <w:lang w:val="en-US"/>
      </w:rPr>
      <w:tab/>
    </w:r>
    <w:r w:rsidR="007F2C09">
      <w:rPr>
        <w:sz w:val="16"/>
        <w:szCs w:val="16"/>
        <w:lang w:val="en-US"/>
      </w:rPr>
      <w:tab/>
    </w:r>
    <w:r w:rsidR="007F2C09">
      <w:rPr>
        <w:sz w:val="16"/>
        <w:szCs w:val="16"/>
        <w:lang w:val="en-US"/>
      </w:rPr>
      <w:tab/>
    </w:r>
    <w:r w:rsidR="007F2C09">
      <w:rPr>
        <w:sz w:val="16"/>
        <w:szCs w:val="16"/>
        <w:lang w:val="en-US"/>
      </w:rPr>
      <w:tab/>
    </w:r>
    <w:r w:rsidR="007F2C09">
      <w:rPr>
        <w:sz w:val="16"/>
        <w:szCs w:val="16"/>
        <w:lang w:val="en-US"/>
      </w:rPr>
      <w:tab/>
    </w:r>
    <w:r w:rsidR="007F2C09">
      <w:rPr>
        <w:sz w:val="16"/>
        <w:szCs w:val="16"/>
        <w:lang w:val="en-US"/>
      </w:rPr>
      <w:tab/>
    </w:r>
    <w:r w:rsidR="007F2C09">
      <w:rPr>
        <w:sz w:val="16"/>
        <w:szCs w:val="16"/>
        <w:lang w:val="en-US"/>
      </w:rPr>
      <w:tab/>
    </w:r>
    <w:r w:rsidR="007F2C09">
      <w:rPr>
        <w:sz w:val="16"/>
        <w:szCs w:val="16"/>
        <w:lang w:val="en-US"/>
      </w:rPr>
      <w:tab/>
    </w:r>
    <w:r w:rsidR="007F2C09">
      <w:rPr>
        <w:sz w:val="16"/>
        <w:szCs w:val="16"/>
        <w:lang w:val="en-US"/>
      </w:rPr>
      <w:tab/>
      <w:t>ELN-0600</w:t>
    </w:r>
    <w:r w:rsidR="007F2C09" w:rsidRPr="00BB4873">
      <w:rPr>
        <w:sz w:val="16"/>
        <w:szCs w:val="16"/>
        <w:lang w:val="en-US"/>
      </w:rPr>
      <w:t>-v1.</w:t>
    </w:r>
    <w:ins w:id="960" w:author="Martin Lindström" w:date="2016-05-26T12:22:00Z">
      <w:r w:rsidR="007F2C09">
        <w:rPr>
          <w:sz w:val="16"/>
          <w:szCs w:val="16"/>
          <w:lang w:val="en-US"/>
        </w:rPr>
        <w:t>5</w:t>
      </w:r>
    </w:ins>
  </w:p>
  <w:p w14:paraId="5B8BBE72" w14:textId="77777777" w:rsidR="007F2C09" w:rsidRDefault="007F2C09">
    <w:pPr>
      <w:rPr>
        <w:rFonts w:eastAsia="Times New Roman"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1AD492" w14:textId="554FD3EE" w:rsidR="007F2C09" w:rsidRDefault="00AD782C">
    <w:pPr>
      <w:pStyle w:val="Header"/>
    </w:pPr>
    <w:ins w:id="970" w:author="Martin Lindström" w:date="2016-05-26T12:24:00Z">
      <w:r>
        <w:rPr>
          <w:noProof/>
          <w:lang w:val="en-US" w:eastAsia="en-US"/>
        </w:rPr>
        <w:pict w14:anchorId="516CC85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5.95pt;height:165.3pt;z-index:-251653120;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19A9C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93249"/>
    <w:multiLevelType w:val="hybridMultilevel"/>
    <w:tmpl w:val="920E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9C7457B"/>
    <w:multiLevelType w:val="hybridMultilevel"/>
    <w:tmpl w:val="7FE6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C20488"/>
    <w:multiLevelType w:val="hybridMultilevel"/>
    <w:tmpl w:val="1A2E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7F2C65"/>
    <w:multiLevelType w:val="hybridMultilevel"/>
    <w:tmpl w:val="91CE32C0"/>
    <w:lvl w:ilvl="0" w:tplc="A698A4B8">
      <w:start w:val="1"/>
      <w:numFmt w:val="bullet"/>
      <w:lvlText w:val=""/>
      <w:lvlJc w:val="left"/>
      <w:pPr>
        <w:tabs>
          <w:tab w:val="num" w:pos="1440"/>
        </w:tabs>
        <w:ind w:left="1440" w:hanging="360"/>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4102839"/>
    <w:multiLevelType w:val="hybridMultilevel"/>
    <w:tmpl w:val="73B6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073B7"/>
    <w:multiLevelType w:val="hybridMultilevel"/>
    <w:tmpl w:val="0E54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B25B6"/>
    <w:multiLevelType w:val="hybridMultilevel"/>
    <w:tmpl w:val="1496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8B1982"/>
    <w:multiLevelType w:val="hybridMultilevel"/>
    <w:tmpl w:val="AC1C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62011C"/>
    <w:multiLevelType w:val="hybridMultilevel"/>
    <w:tmpl w:val="9754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F2D96"/>
    <w:multiLevelType w:val="multilevel"/>
    <w:tmpl w:val="5910160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6">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5"/>
  </w:num>
  <w:num w:numId="3">
    <w:abstractNumId w:val="4"/>
  </w:num>
  <w:num w:numId="4">
    <w:abstractNumId w:val="6"/>
  </w:num>
  <w:num w:numId="5">
    <w:abstractNumId w:val="9"/>
  </w:num>
  <w:num w:numId="6">
    <w:abstractNumId w:val="13"/>
  </w:num>
  <w:num w:numId="7">
    <w:abstractNumId w:val="33"/>
  </w:num>
  <w:num w:numId="8">
    <w:abstractNumId w:val="34"/>
  </w:num>
  <w:num w:numId="9">
    <w:abstractNumId w:val="7"/>
  </w:num>
  <w:num w:numId="10">
    <w:abstractNumId w:val="36"/>
  </w:num>
  <w:num w:numId="11">
    <w:abstractNumId w:val="14"/>
  </w:num>
  <w:num w:numId="12">
    <w:abstractNumId w:val="32"/>
  </w:num>
  <w:num w:numId="13">
    <w:abstractNumId w:val="30"/>
  </w:num>
  <w:num w:numId="14">
    <w:abstractNumId w:val="10"/>
  </w:num>
  <w:num w:numId="15">
    <w:abstractNumId w:val="8"/>
  </w:num>
  <w:num w:numId="16">
    <w:abstractNumId w:val="21"/>
  </w:num>
  <w:num w:numId="17">
    <w:abstractNumId w:val="31"/>
  </w:num>
  <w:num w:numId="18">
    <w:abstractNumId w:val="27"/>
  </w:num>
  <w:num w:numId="19">
    <w:abstractNumId w:val="12"/>
  </w:num>
  <w:num w:numId="20">
    <w:abstractNumId w:val="25"/>
  </w:num>
  <w:num w:numId="21">
    <w:abstractNumId w:val="16"/>
  </w:num>
  <w:num w:numId="22">
    <w:abstractNumId w:val="11"/>
  </w:num>
  <w:num w:numId="23">
    <w:abstractNumId w:val="19"/>
  </w:num>
  <w:num w:numId="24">
    <w:abstractNumId w:val="2"/>
  </w:num>
  <w:num w:numId="25">
    <w:abstractNumId w:val="3"/>
  </w:num>
  <w:num w:numId="26">
    <w:abstractNumId w:val="20"/>
  </w:num>
  <w:num w:numId="27">
    <w:abstractNumId w:val="1"/>
  </w:num>
  <w:num w:numId="28">
    <w:abstractNumId w:val="18"/>
  </w:num>
  <w:num w:numId="29">
    <w:abstractNumId w:val="0"/>
  </w:num>
  <w:num w:numId="30">
    <w:abstractNumId w:val="22"/>
  </w:num>
  <w:num w:numId="31">
    <w:abstractNumId w:val="17"/>
  </w:num>
  <w:num w:numId="32">
    <w:abstractNumId w:val="26"/>
  </w:num>
  <w:num w:numId="33">
    <w:abstractNumId w:val="5"/>
  </w:num>
  <w:num w:numId="34">
    <w:abstractNumId w:val="29"/>
  </w:num>
  <w:num w:numId="35">
    <w:abstractNumId w:val="15"/>
  </w:num>
  <w:num w:numId="36">
    <w:abstractNumId w:val="28"/>
  </w:num>
  <w:num w:numId="37">
    <w:abstractNumId w:val="23"/>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290D"/>
    <w:rsid w:val="00004252"/>
    <w:rsid w:val="0000431E"/>
    <w:rsid w:val="000044EF"/>
    <w:rsid w:val="00005C0F"/>
    <w:rsid w:val="00006B4B"/>
    <w:rsid w:val="00010758"/>
    <w:rsid w:val="00012C80"/>
    <w:rsid w:val="000135DB"/>
    <w:rsid w:val="000154F3"/>
    <w:rsid w:val="0001596B"/>
    <w:rsid w:val="00016F4F"/>
    <w:rsid w:val="00017E70"/>
    <w:rsid w:val="00020132"/>
    <w:rsid w:val="00023102"/>
    <w:rsid w:val="000231ED"/>
    <w:rsid w:val="00023665"/>
    <w:rsid w:val="00023874"/>
    <w:rsid w:val="00023D2F"/>
    <w:rsid w:val="00024167"/>
    <w:rsid w:val="000244C7"/>
    <w:rsid w:val="00024602"/>
    <w:rsid w:val="00025B22"/>
    <w:rsid w:val="000260FF"/>
    <w:rsid w:val="00026217"/>
    <w:rsid w:val="00026A5E"/>
    <w:rsid w:val="0003046F"/>
    <w:rsid w:val="00031F53"/>
    <w:rsid w:val="00034115"/>
    <w:rsid w:val="000422C6"/>
    <w:rsid w:val="000446C8"/>
    <w:rsid w:val="000458DE"/>
    <w:rsid w:val="0004658F"/>
    <w:rsid w:val="00047AF4"/>
    <w:rsid w:val="00047CDA"/>
    <w:rsid w:val="00050932"/>
    <w:rsid w:val="00052118"/>
    <w:rsid w:val="00052565"/>
    <w:rsid w:val="0005627F"/>
    <w:rsid w:val="000563EE"/>
    <w:rsid w:val="00057444"/>
    <w:rsid w:val="00061652"/>
    <w:rsid w:val="00066A85"/>
    <w:rsid w:val="00066B91"/>
    <w:rsid w:val="000674D5"/>
    <w:rsid w:val="000679BC"/>
    <w:rsid w:val="00067F93"/>
    <w:rsid w:val="000718A7"/>
    <w:rsid w:val="00071C48"/>
    <w:rsid w:val="0007485F"/>
    <w:rsid w:val="00074A3A"/>
    <w:rsid w:val="00076D98"/>
    <w:rsid w:val="000774E7"/>
    <w:rsid w:val="00077B25"/>
    <w:rsid w:val="000815C6"/>
    <w:rsid w:val="00081CF5"/>
    <w:rsid w:val="00083649"/>
    <w:rsid w:val="00083F02"/>
    <w:rsid w:val="00084B2C"/>
    <w:rsid w:val="00084D13"/>
    <w:rsid w:val="00085F2D"/>
    <w:rsid w:val="000879AC"/>
    <w:rsid w:val="00090192"/>
    <w:rsid w:val="00091883"/>
    <w:rsid w:val="00093AF5"/>
    <w:rsid w:val="00096211"/>
    <w:rsid w:val="000963D5"/>
    <w:rsid w:val="000A2B63"/>
    <w:rsid w:val="000A2D6B"/>
    <w:rsid w:val="000A3757"/>
    <w:rsid w:val="000A38CC"/>
    <w:rsid w:val="000A4CC6"/>
    <w:rsid w:val="000A5158"/>
    <w:rsid w:val="000A543F"/>
    <w:rsid w:val="000B08F8"/>
    <w:rsid w:val="000B0A73"/>
    <w:rsid w:val="000B12FC"/>
    <w:rsid w:val="000B3303"/>
    <w:rsid w:val="000B3514"/>
    <w:rsid w:val="000B3B3E"/>
    <w:rsid w:val="000B3D4D"/>
    <w:rsid w:val="000B4EDA"/>
    <w:rsid w:val="000B65E6"/>
    <w:rsid w:val="000C0772"/>
    <w:rsid w:val="000C0EA7"/>
    <w:rsid w:val="000C16AA"/>
    <w:rsid w:val="000C189F"/>
    <w:rsid w:val="000C40FC"/>
    <w:rsid w:val="000C46A7"/>
    <w:rsid w:val="000C4C49"/>
    <w:rsid w:val="000C54EC"/>
    <w:rsid w:val="000C76F4"/>
    <w:rsid w:val="000D0405"/>
    <w:rsid w:val="000D08CE"/>
    <w:rsid w:val="000D10F0"/>
    <w:rsid w:val="000D1637"/>
    <w:rsid w:val="000D43EA"/>
    <w:rsid w:val="000D5425"/>
    <w:rsid w:val="000D5579"/>
    <w:rsid w:val="000D5781"/>
    <w:rsid w:val="000D5E43"/>
    <w:rsid w:val="000E219A"/>
    <w:rsid w:val="000E24F6"/>
    <w:rsid w:val="000E2CCB"/>
    <w:rsid w:val="000E51AE"/>
    <w:rsid w:val="000E5BA9"/>
    <w:rsid w:val="000E5D0F"/>
    <w:rsid w:val="000F010E"/>
    <w:rsid w:val="000F23E6"/>
    <w:rsid w:val="000F407D"/>
    <w:rsid w:val="000F4C3E"/>
    <w:rsid w:val="000F5EF1"/>
    <w:rsid w:val="000F6EFF"/>
    <w:rsid w:val="000F7328"/>
    <w:rsid w:val="00100724"/>
    <w:rsid w:val="001007B4"/>
    <w:rsid w:val="001041FE"/>
    <w:rsid w:val="00104583"/>
    <w:rsid w:val="001072A8"/>
    <w:rsid w:val="00110C17"/>
    <w:rsid w:val="00111E69"/>
    <w:rsid w:val="0011205A"/>
    <w:rsid w:val="001122C1"/>
    <w:rsid w:val="00112ADE"/>
    <w:rsid w:val="0011414C"/>
    <w:rsid w:val="00115F3F"/>
    <w:rsid w:val="0011689F"/>
    <w:rsid w:val="00125119"/>
    <w:rsid w:val="00126D78"/>
    <w:rsid w:val="00126E1B"/>
    <w:rsid w:val="00126E5C"/>
    <w:rsid w:val="00127303"/>
    <w:rsid w:val="0012747C"/>
    <w:rsid w:val="0013043F"/>
    <w:rsid w:val="00130B4E"/>
    <w:rsid w:val="00131BCB"/>
    <w:rsid w:val="0013275F"/>
    <w:rsid w:val="0013346B"/>
    <w:rsid w:val="00135628"/>
    <w:rsid w:val="0013584D"/>
    <w:rsid w:val="001372ED"/>
    <w:rsid w:val="0014367E"/>
    <w:rsid w:val="00144EAB"/>
    <w:rsid w:val="0014584C"/>
    <w:rsid w:val="00145E97"/>
    <w:rsid w:val="00146558"/>
    <w:rsid w:val="001466B7"/>
    <w:rsid w:val="00147376"/>
    <w:rsid w:val="00147C7E"/>
    <w:rsid w:val="001516CF"/>
    <w:rsid w:val="00151938"/>
    <w:rsid w:val="00152E72"/>
    <w:rsid w:val="0015435E"/>
    <w:rsid w:val="00154CC4"/>
    <w:rsid w:val="00156B8E"/>
    <w:rsid w:val="00160EA6"/>
    <w:rsid w:val="00161403"/>
    <w:rsid w:val="00163C96"/>
    <w:rsid w:val="00164DA0"/>
    <w:rsid w:val="00165083"/>
    <w:rsid w:val="00165C6D"/>
    <w:rsid w:val="001700B6"/>
    <w:rsid w:val="001704A9"/>
    <w:rsid w:val="00170C62"/>
    <w:rsid w:val="0017176B"/>
    <w:rsid w:val="00171D96"/>
    <w:rsid w:val="00173082"/>
    <w:rsid w:val="00175985"/>
    <w:rsid w:val="001761C6"/>
    <w:rsid w:val="001771E3"/>
    <w:rsid w:val="00177F6C"/>
    <w:rsid w:val="0018029E"/>
    <w:rsid w:val="00181FAC"/>
    <w:rsid w:val="00182C9D"/>
    <w:rsid w:val="0018374D"/>
    <w:rsid w:val="00184CDC"/>
    <w:rsid w:val="001873DB"/>
    <w:rsid w:val="001903E0"/>
    <w:rsid w:val="001914E8"/>
    <w:rsid w:val="001926E9"/>
    <w:rsid w:val="00192ACF"/>
    <w:rsid w:val="001938D3"/>
    <w:rsid w:val="00194169"/>
    <w:rsid w:val="001944CB"/>
    <w:rsid w:val="00194AE1"/>
    <w:rsid w:val="001969C2"/>
    <w:rsid w:val="001A335B"/>
    <w:rsid w:val="001A3B49"/>
    <w:rsid w:val="001A409D"/>
    <w:rsid w:val="001A549D"/>
    <w:rsid w:val="001A5B2D"/>
    <w:rsid w:val="001A5DE1"/>
    <w:rsid w:val="001A6741"/>
    <w:rsid w:val="001B0C4A"/>
    <w:rsid w:val="001B10A1"/>
    <w:rsid w:val="001B1E69"/>
    <w:rsid w:val="001B4998"/>
    <w:rsid w:val="001B4EEA"/>
    <w:rsid w:val="001B5629"/>
    <w:rsid w:val="001B611F"/>
    <w:rsid w:val="001C30FD"/>
    <w:rsid w:val="001C4B5E"/>
    <w:rsid w:val="001C605C"/>
    <w:rsid w:val="001C6904"/>
    <w:rsid w:val="001D07BB"/>
    <w:rsid w:val="001D0903"/>
    <w:rsid w:val="001D0CC6"/>
    <w:rsid w:val="001D3028"/>
    <w:rsid w:val="001D3542"/>
    <w:rsid w:val="001D4483"/>
    <w:rsid w:val="001D4D6B"/>
    <w:rsid w:val="001D6C55"/>
    <w:rsid w:val="001D7050"/>
    <w:rsid w:val="001D74A2"/>
    <w:rsid w:val="001E05CC"/>
    <w:rsid w:val="001E0B16"/>
    <w:rsid w:val="001E0F71"/>
    <w:rsid w:val="001E1106"/>
    <w:rsid w:val="001E1411"/>
    <w:rsid w:val="001E2405"/>
    <w:rsid w:val="001E2BCE"/>
    <w:rsid w:val="001E4658"/>
    <w:rsid w:val="001E4F32"/>
    <w:rsid w:val="001E5645"/>
    <w:rsid w:val="001E5A93"/>
    <w:rsid w:val="001E5F48"/>
    <w:rsid w:val="001E600A"/>
    <w:rsid w:val="001E69AE"/>
    <w:rsid w:val="001F11A9"/>
    <w:rsid w:val="001F235E"/>
    <w:rsid w:val="001F3290"/>
    <w:rsid w:val="001F377B"/>
    <w:rsid w:val="001F456A"/>
    <w:rsid w:val="001F53FB"/>
    <w:rsid w:val="00201FC9"/>
    <w:rsid w:val="002032B8"/>
    <w:rsid w:val="002045C1"/>
    <w:rsid w:val="002069EF"/>
    <w:rsid w:val="002077EB"/>
    <w:rsid w:val="0021133C"/>
    <w:rsid w:val="002136D8"/>
    <w:rsid w:val="00213CDF"/>
    <w:rsid w:val="002150CE"/>
    <w:rsid w:val="00215345"/>
    <w:rsid w:val="00215361"/>
    <w:rsid w:val="0021556B"/>
    <w:rsid w:val="00217C88"/>
    <w:rsid w:val="00220569"/>
    <w:rsid w:val="00221687"/>
    <w:rsid w:val="00221B2B"/>
    <w:rsid w:val="00221F6C"/>
    <w:rsid w:val="00222764"/>
    <w:rsid w:val="0022514F"/>
    <w:rsid w:val="00227E48"/>
    <w:rsid w:val="0023059A"/>
    <w:rsid w:val="002306EE"/>
    <w:rsid w:val="00232D30"/>
    <w:rsid w:val="0023301B"/>
    <w:rsid w:val="002339F7"/>
    <w:rsid w:val="00233BF9"/>
    <w:rsid w:val="00234292"/>
    <w:rsid w:val="00234E8D"/>
    <w:rsid w:val="00236191"/>
    <w:rsid w:val="00236741"/>
    <w:rsid w:val="00236EDE"/>
    <w:rsid w:val="00242325"/>
    <w:rsid w:val="00244053"/>
    <w:rsid w:val="00244958"/>
    <w:rsid w:val="0024564F"/>
    <w:rsid w:val="00246B9F"/>
    <w:rsid w:val="00246CAE"/>
    <w:rsid w:val="00250E48"/>
    <w:rsid w:val="002513C6"/>
    <w:rsid w:val="002515E6"/>
    <w:rsid w:val="00251BFE"/>
    <w:rsid w:val="002520CA"/>
    <w:rsid w:val="002530C0"/>
    <w:rsid w:val="0025486D"/>
    <w:rsid w:val="00256552"/>
    <w:rsid w:val="0025672E"/>
    <w:rsid w:val="0025685D"/>
    <w:rsid w:val="00256C4D"/>
    <w:rsid w:val="00260052"/>
    <w:rsid w:val="002603E8"/>
    <w:rsid w:val="00261B4F"/>
    <w:rsid w:val="00261FA2"/>
    <w:rsid w:val="002643E6"/>
    <w:rsid w:val="00264A8E"/>
    <w:rsid w:val="0026503C"/>
    <w:rsid w:val="002654CE"/>
    <w:rsid w:val="002711B4"/>
    <w:rsid w:val="00272DFF"/>
    <w:rsid w:val="0027344B"/>
    <w:rsid w:val="002747C7"/>
    <w:rsid w:val="0027549D"/>
    <w:rsid w:val="00275A02"/>
    <w:rsid w:val="00275A4B"/>
    <w:rsid w:val="0027765F"/>
    <w:rsid w:val="00280A55"/>
    <w:rsid w:val="00280C76"/>
    <w:rsid w:val="00280DC3"/>
    <w:rsid w:val="00282432"/>
    <w:rsid w:val="00282DD3"/>
    <w:rsid w:val="00282F79"/>
    <w:rsid w:val="00284919"/>
    <w:rsid w:val="002853B3"/>
    <w:rsid w:val="00285834"/>
    <w:rsid w:val="00286E34"/>
    <w:rsid w:val="00291493"/>
    <w:rsid w:val="0029179E"/>
    <w:rsid w:val="00292D92"/>
    <w:rsid w:val="00293DFA"/>
    <w:rsid w:val="002956E9"/>
    <w:rsid w:val="002A08BC"/>
    <w:rsid w:val="002A08E4"/>
    <w:rsid w:val="002A1B85"/>
    <w:rsid w:val="002A42C4"/>
    <w:rsid w:val="002A50F1"/>
    <w:rsid w:val="002A577D"/>
    <w:rsid w:val="002A5AC4"/>
    <w:rsid w:val="002A6027"/>
    <w:rsid w:val="002A60AA"/>
    <w:rsid w:val="002B0666"/>
    <w:rsid w:val="002B35A2"/>
    <w:rsid w:val="002B3724"/>
    <w:rsid w:val="002B421C"/>
    <w:rsid w:val="002B5FDD"/>
    <w:rsid w:val="002B63AC"/>
    <w:rsid w:val="002B7279"/>
    <w:rsid w:val="002B76B3"/>
    <w:rsid w:val="002C0525"/>
    <w:rsid w:val="002C089B"/>
    <w:rsid w:val="002C344E"/>
    <w:rsid w:val="002C436B"/>
    <w:rsid w:val="002C474F"/>
    <w:rsid w:val="002C51BC"/>
    <w:rsid w:val="002C566D"/>
    <w:rsid w:val="002C7712"/>
    <w:rsid w:val="002C7D55"/>
    <w:rsid w:val="002D158F"/>
    <w:rsid w:val="002D1C21"/>
    <w:rsid w:val="002D237A"/>
    <w:rsid w:val="002D3FE2"/>
    <w:rsid w:val="002D4B01"/>
    <w:rsid w:val="002D4B05"/>
    <w:rsid w:val="002D73BD"/>
    <w:rsid w:val="002E207E"/>
    <w:rsid w:val="002E3159"/>
    <w:rsid w:val="002E36C8"/>
    <w:rsid w:val="002E58E7"/>
    <w:rsid w:val="002F0B2B"/>
    <w:rsid w:val="002F0F2D"/>
    <w:rsid w:val="002F28DA"/>
    <w:rsid w:val="002F2F14"/>
    <w:rsid w:val="002F4BA6"/>
    <w:rsid w:val="002F4C53"/>
    <w:rsid w:val="002F695F"/>
    <w:rsid w:val="002F7B7D"/>
    <w:rsid w:val="002F7D77"/>
    <w:rsid w:val="002F7F12"/>
    <w:rsid w:val="00300249"/>
    <w:rsid w:val="00300589"/>
    <w:rsid w:val="0030352C"/>
    <w:rsid w:val="003063B8"/>
    <w:rsid w:val="003072AD"/>
    <w:rsid w:val="00307AC2"/>
    <w:rsid w:val="00310BFC"/>
    <w:rsid w:val="00311A84"/>
    <w:rsid w:val="00314D0E"/>
    <w:rsid w:val="00315E84"/>
    <w:rsid w:val="00321719"/>
    <w:rsid w:val="00322281"/>
    <w:rsid w:val="00323C68"/>
    <w:rsid w:val="00324E25"/>
    <w:rsid w:val="003263EF"/>
    <w:rsid w:val="0032790D"/>
    <w:rsid w:val="00327B56"/>
    <w:rsid w:val="00331616"/>
    <w:rsid w:val="0033290A"/>
    <w:rsid w:val="00332F0B"/>
    <w:rsid w:val="003375BA"/>
    <w:rsid w:val="00337B9B"/>
    <w:rsid w:val="00342424"/>
    <w:rsid w:val="003447EF"/>
    <w:rsid w:val="00345E29"/>
    <w:rsid w:val="0035055C"/>
    <w:rsid w:val="003508B5"/>
    <w:rsid w:val="00350A37"/>
    <w:rsid w:val="003516BF"/>
    <w:rsid w:val="00351E41"/>
    <w:rsid w:val="003574A5"/>
    <w:rsid w:val="00360B51"/>
    <w:rsid w:val="0036244E"/>
    <w:rsid w:val="00362A16"/>
    <w:rsid w:val="003639E3"/>
    <w:rsid w:val="00370934"/>
    <w:rsid w:val="00373161"/>
    <w:rsid w:val="003732D2"/>
    <w:rsid w:val="003735D5"/>
    <w:rsid w:val="00374930"/>
    <w:rsid w:val="00375647"/>
    <w:rsid w:val="003764BE"/>
    <w:rsid w:val="003775DE"/>
    <w:rsid w:val="00382530"/>
    <w:rsid w:val="00382CFC"/>
    <w:rsid w:val="0038367D"/>
    <w:rsid w:val="00384BAB"/>
    <w:rsid w:val="00384C0C"/>
    <w:rsid w:val="00384CF4"/>
    <w:rsid w:val="0039055C"/>
    <w:rsid w:val="00392186"/>
    <w:rsid w:val="00392409"/>
    <w:rsid w:val="00394346"/>
    <w:rsid w:val="003950CA"/>
    <w:rsid w:val="00395513"/>
    <w:rsid w:val="0039596B"/>
    <w:rsid w:val="00395EB7"/>
    <w:rsid w:val="003A0DE7"/>
    <w:rsid w:val="003A1E71"/>
    <w:rsid w:val="003A3D31"/>
    <w:rsid w:val="003A47DD"/>
    <w:rsid w:val="003A51FF"/>
    <w:rsid w:val="003A5A77"/>
    <w:rsid w:val="003A5F3D"/>
    <w:rsid w:val="003A6400"/>
    <w:rsid w:val="003A69DB"/>
    <w:rsid w:val="003A7522"/>
    <w:rsid w:val="003B0843"/>
    <w:rsid w:val="003B1E09"/>
    <w:rsid w:val="003B2564"/>
    <w:rsid w:val="003B3679"/>
    <w:rsid w:val="003B3864"/>
    <w:rsid w:val="003B47A5"/>
    <w:rsid w:val="003B5147"/>
    <w:rsid w:val="003B6A2E"/>
    <w:rsid w:val="003C0AFD"/>
    <w:rsid w:val="003C0DE8"/>
    <w:rsid w:val="003C1D26"/>
    <w:rsid w:val="003C4F5D"/>
    <w:rsid w:val="003C69D1"/>
    <w:rsid w:val="003D04BA"/>
    <w:rsid w:val="003D3489"/>
    <w:rsid w:val="003D3F9A"/>
    <w:rsid w:val="003D6DEF"/>
    <w:rsid w:val="003E056C"/>
    <w:rsid w:val="003E1A79"/>
    <w:rsid w:val="003E7E89"/>
    <w:rsid w:val="003F0A0C"/>
    <w:rsid w:val="003F0BA0"/>
    <w:rsid w:val="003F15CD"/>
    <w:rsid w:val="003F2F0A"/>
    <w:rsid w:val="003F5EF5"/>
    <w:rsid w:val="003F6DD9"/>
    <w:rsid w:val="003F6F5C"/>
    <w:rsid w:val="003F73E8"/>
    <w:rsid w:val="00401ABF"/>
    <w:rsid w:val="00405CB9"/>
    <w:rsid w:val="00406A83"/>
    <w:rsid w:val="0040763E"/>
    <w:rsid w:val="00411204"/>
    <w:rsid w:val="004136F9"/>
    <w:rsid w:val="00413C86"/>
    <w:rsid w:val="00416267"/>
    <w:rsid w:val="004164C0"/>
    <w:rsid w:val="00416CA1"/>
    <w:rsid w:val="004217A2"/>
    <w:rsid w:val="00422F1A"/>
    <w:rsid w:val="00427A52"/>
    <w:rsid w:val="004321BC"/>
    <w:rsid w:val="004333BC"/>
    <w:rsid w:val="004343BC"/>
    <w:rsid w:val="0043498A"/>
    <w:rsid w:val="00437893"/>
    <w:rsid w:val="00437AF4"/>
    <w:rsid w:val="00437BE0"/>
    <w:rsid w:val="0044083B"/>
    <w:rsid w:val="0044375E"/>
    <w:rsid w:val="004439F2"/>
    <w:rsid w:val="00443CBA"/>
    <w:rsid w:val="0044481D"/>
    <w:rsid w:val="0044543A"/>
    <w:rsid w:val="00446DCC"/>
    <w:rsid w:val="00447E44"/>
    <w:rsid w:val="0045125E"/>
    <w:rsid w:val="0045180E"/>
    <w:rsid w:val="00451FE1"/>
    <w:rsid w:val="00452E0F"/>
    <w:rsid w:val="004548FC"/>
    <w:rsid w:val="00454B4C"/>
    <w:rsid w:val="00454F50"/>
    <w:rsid w:val="00455108"/>
    <w:rsid w:val="00455EB8"/>
    <w:rsid w:val="004567E2"/>
    <w:rsid w:val="00456D97"/>
    <w:rsid w:val="00456FF1"/>
    <w:rsid w:val="00460CD2"/>
    <w:rsid w:val="00460E5D"/>
    <w:rsid w:val="00461162"/>
    <w:rsid w:val="00461F08"/>
    <w:rsid w:val="004620F3"/>
    <w:rsid w:val="00462197"/>
    <w:rsid w:val="00463C1C"/>
    <w:rsid w:val="00465563"/>
    <w:rsid w:val="00466F45"/>
    <w:rsid w:val="00467AA2"/>
    <w:rsid w:val="00471134"/>
    <w:rsid w:val="00471A48"/>
    <w:rsid w:val="00471FAE"/>
    <w:rsid w:val="0047257A"/>
    <w:rsid w:val="00472A21"/>
    <w:rsid w:val="00472C82"/>
    <w:rsid w:val="004735E8"/>
    <w:rsid w:val="00474AD6"/>
    <w:rsid w:val="004756D5"/>
    <w:rsid w:val="004768D1"/>
    <w:rsid w:val="0047789D"/>
    <w:rsid w:val="004779DC"/>
    <w:rsid w:val="00480EDE"/>
    <w:rsid w:val="00481A6E"/>
    <w:rsid w:val="004827CA"/>
    <w:rsid w:val="00482ECA"/>
    <w:rsid w:val="00484E08"/>
    <w:rsid w:val="00485153"/>
    <w:rsid w:val="00487EAE"/>
    <w:rsid w:val="0049093C"/>
    <w:rsid w:val="00490C73"/>
    <w:rsid w:val="004914E1"/>
    <w:rsid w:val="00493490"/>
    <w:rsid w:val="0049386A"/>
    <w:rsid w:val="004954A1"/>
    <w:rsid w:val="00495D31"/>
    <w:rsid w:val="004A207C"/>
    <w:rsid w:val="004A3650"/>
    <w:rsid w:val="004A4054"/>
    <w:rsid w:val="004A5278"/>
    <w:rsid w:val="004A59C2"/>
    <w:rsid w:val="004A5FC9"/>
    <w:rsid w:val="004A6204"/>
    <w:rsid w:val="004A7125"/>
    <w:rsid w:val="004B01AA"/>
    <w:rsid w:val="004B0B9C"/>
    <w:rsid w:val="004B2A1E"/>
    <w:rsid w:val="004B3B09"/>
    <w:rsid w:val="004B44B6"/>
    <w:rsid w:val="004B4EE7"/>
    <w:rsid w:val="004B7A58"/>
    <w:rsid w:val="004C0831"/>
    <w:rsid w:val="004C085A"/>
    <w:rsid w:val="004C39A7"/>
    <w:rsid w:val="004C3A70"/>
    <w:rsid w:val="004C53CD"/>
    <w:rsid w:val="004C7714"/>
    <w:rsid w:val="004D0861"/>
    <w:rsid w:val="004D53A4"/>
    <w:rsid w:val="004D56B4"/>
    <w:rsid w:val="004D663D"/>
    <w:rsid w:val="004D6875"/>
    <w:rsid w:val="004D6A2D"/>
    <w:rsid w:val="004D6E63"/>
    <w:rsid w:val="004D7673"/>
    <w:rsid w:val="004D7C5A"/>
    <w:rsid w:val="004E02E3"/>
    <w:rsid w:val="004E0FEF"/>
    <w:rsid w:val="004E2AD8"/>
    <w:rsid w:val="004E2E56"/>
    <w:rsid w:val="004E5143"/>
    <w:rsid w:val="004E597D"/>
    <w:rsid w:val="004E5A62"/>
    <w:rsid w:val="004E6ED9"/>
    <w:rsid w:val="004E7F9B"/>
    <w:rsid w:val="004F0337"/>
    <w:rsid w:val="004F4A2F"/>
    <w:rsid w:val="004F5D69"/>
    <w:rsid w:val="004F678D"/>
    <w:rsid w:val="004F6C08"/>
    <w:rsid w:val="004F744E"/>
    <w:rsid w:val="00500322"/>
    <w:rsid w:val="005020F3"/>
    <w:rsid w:val="005023F3"/>
    <w:rsid w:val="00504150"/>
    <w:rsid w:val="00505DFB"/>
    <w:rsid w:val="0050654E"/>
    <w:rsid w:val="00506E1B"/>
    <w:rsid w:val="00507090"/>
    <w:rsid w:val="0050778B"/>
    <w:rsid w:val="005115F1"/>
    <w:rsid w:val="00511A6E"/>
    <w:rsid w:val="00512018"/>
    <w:rsid w:val="005124BF"/>
    <w:rsid w:val="005124CB"/>
    <w:rsid w:val="005136E7"/>
    <w:rsid w:val="005138DD"/>
    <w:rsid w:val="00513DF3"/>
    <w:rsid w:val="00514099"/>
    <w:rsid w:val="00515CEE"/>
    <w:rsid w:val="0051645F"/>
    <w:rsid w:val="00520F49"/>
    <w:rsid w:val="005235B5"/>
    <w:rsid w:val="005243DA"/>
    <w:rsid w:val="00524B5B"/>
    <w:rsid w:val="005253B8"/>
    <w:rsid w:val="005257E0"/>
    <w:rsid w:val="0052621D"/>
    <w:rsid w:val="00526483"/>
    <w:rsid w:val="00527020"/>
    <w:rsid w:val="00527811"/>
    <w:rsid w:val="00527972"/>
    <w:rsid w:val="00530260"/>
    <w:rsid w:val="00531D00"/>
    <w:rsid w:val="00533D96"/>
    <w:rsid w:val="00534208"/>
    <w:rsid w:val="00534282"/>
    <w:rsid w:val="00535FA4"/>
    <w:rsid w:val="005364CC"/>
    <w:rsid w:val="00536C58"/>
    <w:rsid w:val="005378ED"/>
    <w:rsid w:val="00540CEF"/>
    <w:rsid w:val="00540F92"/>
    <w:rsid w:val="005411D9"/>
    <w:rsid w:val="00542C3D"/>
    <w:rsid w:val="00543F13"/>
    <w:rsid w:val="005452B0"/>
    <w:rsid w:val="00545356"/>
    <w:rsid w:val="00545382"/>
    <w:rsid w:val="0054691E"/>
    <w:rsid w:val="00551E99"/>
    <w:rsid w:val="00552660"/>
    <w:rsid w:val="005555AF"/>
    <w:rsid w:val="00556435"/>
    <w:rsid w:val="0055683F"/>
    <w:rsid w:val="00557B0D"/>
    <w:rsid w:val="00557C28"/>
    <w:rsid w:val="00560C66"/>
    <w:rsid w:val="0056123A"/>
    <w:rsid w:val="00561974"/>
    <w:rsid w:val="005624D8"/>
    <w:rsid w:val="0056579D"/>
    <w:rsid w:val="00567EE7"/>
    <w:rsid w:val="00570CC8"/>
    <w:rsid w:val="00572171"/>
    <w:rsid w:val="00572CAE"/>
    <w:rsid w:val="0057363F"/>
    <w:rsid w:val="005736AB"/>
    <w:rsid w:val="005747A1"/>
    <w:rsid w:val="005776BE"/>
    <w:rsid w:val="00577DFF"/>
    <w:rsid w:val="00577E86"/>
    <w:rsid w:val="00580286"/>
    <w:rsid w:val="00580F65"/>
    <w:rsid w:val="0058108B"/>
    <w:rsid w:val="00583496"/>
    <w:rsid w:val="005843F7"/>
    <w:rsid w:val="0058444D"/>
    <w:rsid w:val="005845C7"/>
    <w:rsid w:val="00584F06"/>
    <w:rsid w:val="005858BC"/>
    <w:rsid w:val="005878A4"/>
    <w:rsid w:val="00587C6D"/>
    <w:rsid w:val="00590E52"/>
    <w:rsid w:val="00591370"/>
    <w:rsid w:val="005916FA"/>
    <w:rsid w:val="00593B1D"/>
    <w:rsid w:val="00593F3B"/>
    <w:rsid w:val="00594BCA"/>
    <w:rsid w:val="005954E3"/>
    <w:rsid w:val="005969E8"/>
    <w:rsid w:val="0059763A"/>
    <w:rsid w:val="005A0839"/>
    <w:rsid w:val="005A093F"/>
    <w:rsid w:val="005A3A1C"/>
    <w:rsid w:val="005A3E92"/>
    <w:rsid w:val="005A5603"/>
    <w:rsid w:val="005A6CF1"/>
    <w:rsid w:val="005B08D0"/>
    <w:rsid w:val="005B20E1"/>
    <w:rsid w:val="005B23D8"/>
    <w:rsid w:val="005B43B2"/>
    <w:rsid w:val="005B5A67"/>
    <w:rsid w:val="005B6204"/>
    <w:rsid w:val="005B7FB9"/>
    <w:rsid w:val="005C013D"/>
    <w:rsid w:val="005C0FFD"/>
    <w:rsid w:val="005C3A6D"/>
    <w:rsid w:val="005C3EBD"/>
    <w:rsid w:val="005C3F61"/>
    <w:rsid w:val="005C4110"/>
    <w:rsid w:val="005C48A2"/>
    <w:rsid w:val="005C4B9D"/>
    <w:rsid w:val="005C52BE"/>
    <w:rsid w:val="005C5339"/>
    <w:rsid w:val="005C56A5"/>
    <w:rsid w:val="005C6432"/>
    <w:rsid w:val="005C72AC"/>
    <w:rsid w:val="005D1417"/>
    <w:rsid w:val="005D296E"/>
    <w:rsid w:val="005D32BE"/>
    <w:rsid w:val="005D4C4D"/>
    <w:rsid w:val="005D5595"/>
    <w:rsid w:val="005D7619"/>
    <w:rsid w:val="005E032F"/>
    <w:rsid w:val="005E19B1"/>
    <w:rsid w:val="005E1BFC"/>
    <w:rsid w:val="005E215C"/>
    <w:rsid w:val="005E3695"/>
    <w:rsid w:val="005E39C3"/>
    <w:rsid w:val="005E7B02"/>
    <w:rsid w:val="005E7B78"/>
    <w:rsid w:val="005E7EAF"/>
    <w:rsid w:val="005F02B2"/>
    <w:rsid w:val="005F054F"/>
    <w:rsid w:val="005F0ED9"/>
    <w:rsid w:val="005F15AA"/>
    <w:rsid w:val="005F24F3"/>
    <w:rsid w:val="005F28FF"/>
    <w:rsid w:val="005F58F5"/>
    <w:rsid w:val="005F5E2E"/>
    <w:rsid w:val="005F6B89"/>
    <w:rsid w:val="005F7944"/>
    <w:rsid w:val="00600A05"/>
    <w:rsid w:val="006011BC"/>
    <w:rsid w:val="00601DE3"/>
    <w:rsid w:val="006047E8"/>
    <w:rsid w:val="00605350"/>
    <w:rsid w:val="006059B8"/>
    <w:rsid w:val="00605BEE"/>
    <w:rsid w:val="00606396"/>
    <w:rsid w:val="006072C1"/>
    <w:rsid w:val="00610651"/>
    <w:rsid w:val="006116AC"/>
    <w:rsid w:val="00611D5D"/>
    <w:rsid w:val="00611DBF"/>
    <w:rsid w:val="00612993"/>
    <w:rsid w:val="00613FD0"/>
    <w:rsid w:val="00616AD5"/>
    <w:rsid w:val="00616B9C"/>
    <w:rsid w:val="00622F52"/>
    <w:rsid w:val="00623CD6"/>
    <w:rsid w:val="00624AD5"/>
    <w:rsid w:val="00624F3F"/>
    <w:rsid w:val="006266D5"/>
    <w:rsid w:val="0062670C"/>
    <w:rsid w:val="0062676D"/>
    <w:rsid w:val="00626F3B"/>
    <w:rsid w:val="006274A5"/>
    <w:rsid w:val="00630DCF"/>
    <w:rsid w:val="00633ADA"/>
    <w:rsid w:val="00633F2B"/>
    <w:rsid w:val="00633F84"/>
    <w:rsid w:val="00634EA7"/>
    <w:rsid w:val="006407A2"/>
    <w:rsid w:val="0064653B"/>
    <w:rsid w:val="00650494"/>
    <w:rsid w:val="0065157F"/>
    <w:rsid w:val="00651653"/>
    <w:rsid w:val="0065320D"/>
    <w:rsid w:val="0065699E"/>
    <w:rsid w:val="00656FA1"/>
    <w:rsid w:val="0066137A"/>
    <w:rsid w:val="0066192B"/>
    <w:rsid w:val="00661A60"/>
    <w:rsid w:val="00662193"/>
    <w:rsid w:val="00662858"/>
    <w:rsid w:val="00662D56"/>
    <w:rsid w:val="00665B08"/>
    <w:rsid w:val="00665DF6"/>
    <w:rsid w:val="00667826"/>
    <w:rsid w:val="00670383"/>
    <w:rsid w:val="00670FF0"/>
    <w:rsid w:val="00671792"/>
    <w:rsid w:val="006717A4"/>
    <w:rsid w:val="006735B4"/>
    <w:rsid w:val="00674B69"/>
    <w:rsid w:val="00676283"/>
    <w:rsid w:val="00676BE4"/>
    <w:rsid w:val="006777A9"/>
    <w:rsid w:val="00677A06"/>
    <w:rsid w:val="00680C93"/>
    <w:rsid w:val="00681395"/>
    <w:rsid w:val="0068156C"/>
    <w:rsid w:val="006818B2"/>
    <w:rsid w:val="00681AF1"/>
    <w:rsid w:val="00683E6C"/>
    <w:rsid w:val="00683F77"/>
    <w:rsid w:val="0068432A"/>
    <w:rsid w:val="0068459A"/>
    <w:rsid w:val="00684BDE"/>
    <w:rsid w:val="006868BF"/>
    <w:rsid w:val="006871C2"/>
    <w:rsid w:val="00687B3F"/>
    <w:rsid w:val="006911F8"/>
    <w:rsid w:val="00692F14"/>
    <w:rsid w:val="00693AAA"/>
    <w:rsid w:val="00694DE2"/>
    <w:rsid w:val="00695082"/>
    <w:rsid w:val="00695F62"/>
    <w:rsid w:val="0069779F"/>
    <w:rsid w:val="00697808"/>
    <w:rsid w:val="006A0874"/>
    <w:rsid w:val="006A1BC9"/>
    <w:rsid w:val="006A20A7"/>
    <w:rsid w:val="006A2834"/>
    <w:rsid w:val="006A2C7D"/>
    <w:rsid w:val="006A332E"/>
    <w:rsid w:val="006A47DE"/>
    <w:rsid w:val="006A4D6C"/>
    <w:rsid w:val="006A59F0"/>
    <w:rsid w:val="006A62F0"/>
    <w:rsid w:val="006B059F"/>
    <w:rsid w:val="006B095F"/>
    <w:rsid w:val="006B189C"/>
    <w:rsid w:val="006B1A7A"/>
    <w:rsid w:val="006B2E51"/>
    <w:rsid w:val="006B4013"/>
    <w:rsid w:val="006B4521"/>
    <w:rsid w:val="006B5550"/>
    <w:rsid w:val="006B5921"/>
    <w:rsid w:val="006B5CC8"/>
    <w:rsid w:val="006B6E32"/>
    <w:rsid w:val="006B705E"/>
    <w:rsid w:val="006B79D4"/>
    <w:rsid w:val="006C15C0"/>
    <w:rsid w:val="006C1BD9"/>
    <w:rsid w:val="006C1F07"/>
    <w:rsid w:val="006C2C8B"/>
    <w:rsid w:val="006C3478"/>
    <w:rsid w:val="006C36BC"/>
    <w:rsid w:val="006C430A"/>
    <w:rsid w:val="006C4EAB"/>
    <w:rsid w:val="006C58F1"/>
    <w:rsid w:val="006C613C"/>
    <w:rsid w:val="006C6E57"/>
    <w:rsid w:val="006D05AF"/>
    <w:rsid w:val="006D268B"/>
    <w:rsid w:val="006D2E2C"/>
    <w:rsid w:val="006D312A"/>
    <w:rsid w:val="006D3A20"/>
    <w:rsid w:val="006D52FD"/>
    <w:rsid w:val="006D5797"/>
    <w:rsid w:val="006D63F7"/>
    <w:rsid w:val="006E116C"/>
    <w:rsid w:val="006E137E"/>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6F5C85"/>
    <w:rsid w:val="00700D84"/>
    <w:rsid w:val="007027ED"/>
    <w:rsid w:val="00702830"/>
    <w:rsid w:val="00703147"/>
    <w:rsid w:val="00703442"/>
    <w:rsid w:val="00703F56"/>
    <w:rsid w:val="0070400D"/>
    <w:rsid w:val="0070444A"/>
    <w:rsid w:val="00704732"/>
    <w:rsid w:val="00705041"/>
    <w:rsid w:val="00706716"/>
    <w:rsid w:val="0070674C"/>
    <w:rsid w:val="007111EC"/>
    <w:rsid w:val="00712271"/>
    <w:rsid w:val="00713AB2"/>
    <w:rsid w:val="0071582C"/>
    <w:rsid w:val="00716376"/>
    <w:rsid w:val="00716528"/>
    <w:rsid w:val="007201BC"/>
    <w:rsid w:val="0072193D"/>
    <w:rsid w:val="0072312A"/>
    <w:rsid w:val="00724FD1"/>
    <w:rsid w:val="007250D7"/>
    <w:rsid w:val="00727D83"/>
    <w:rsid w:val="00730049"/>
    <w:rsid w:val="00730412"/>
    <w:rsid w:val="00730444"/>
    <w:rsid w:val="00730E51"/>
    <w:rsid w:val="007310B1"/>
    <w:rsid w:val="0073114B"/>
    <w:rsid w:val="007337FA"/>
    <w:rsid w:val="007343B7"/>
    <w:rsid w:val="00734878"/>
    <w:rsid w:val="007349F0"/>
    <w:rsid w:val="00735288"/>
    <w:rsid w:val="00736966"/>
    <w:rsid w:val="0074046A"/>
    <w:rsid w:val="00740F2A"/>
    <w:rsid w:val="0074142F"/>
    <w:rsid w:val="00741493"/>
    <w:rsid w:val="007429F5"/>
    <w:rsid w:val="00742A8D"/>
    <w:rsid w:val="007438C4"/>
    <w:rsid w:val="00745E01"/>
    <w:rsid w:val="007503D5"/>
    <w:rsid w:val="00752840"/>
    <w:rsid w:val="00752892"/>
    <w:rsid w:val="00753F5A"/>
    <w:rsid w:val="007554BF"/>
    <w:rsid w:val="00755DC9"/>
    <w:rsid w:val="007561FB"/>
    <w:rsid w:val="00757116"/>
    <w:rsid w:val="0075718E"/>
    <w:rsid w:val="007576DC"/>
    <w:rsid w:val="00760927"/>
    <w:rsid w:val="00760C3E"/>
    <w:rsid w:val="00761510"/>
    <w:rsid w:val="00761C17"/>
    <w:rsid w:val="007622CB"/>
    <w:rsid w:val="00763026"/>
    <w:rsid w:val="00763CEA"/>
    <w:rsid w:val="00764175"/>
    <w:rsid w:val="007666B6"/>
    <w:rsid w:val="007706D7"/>
    <w:rsid w:val="007708B9"/>
    <w:rsid w:val="007739F3"/>
    <w:rsid w:val="00776025"/>
    <w:rsid w:val="00776767"/>
    <w:rsid w:val="007768B0"/>
    <w:rsid w:val="00776A56"/>
    <w:rsid w:val="00781828"/>
    <w:rsid w:val="007826E7"/>
    <w:rsid w:val="00782707"/>
    <w:rsid w:val="00782D7E"/>
    <w:rsid w:val="00783EE3"/>
    <w:rsid w:val="00785777"/>
    <w:rsid w:val="00787A6F"/>
    <w:rsid w:val="00790547"/>
    <w:rsid w:val="00790699"/>
    <w:rsid w:val="00791680"/>
    <w:rsid w:val="007921FA"/>
    <w:rsid w:val="00793C8E"/>
    <w:rsid w:val="00794ADE"/>
    <w:rsid w:val="00796F49"/>
    <w:rsid w:val="007A0CA6"/>
    <w:rsid w:val="007A0E41"/>
    <w:rsid w:val="007A1207"/>
    <w:rsid w:val="007A17C3"/>
    <w:rsid w:val="007A2449"/>
    <w:rsid w:val="007A2625"/>
    <w:rsid w:val="007A3E03"/>
    <w:rsid w:val="007A5811"/>
    <w:rsid w:val="007A5D21"/>
    <w:rsid w:val="007A68B1"/>
    <w:rsid w:val="007A6F5C"/>
    <w:rsid w:val="007A76FA"/>
    <w:rsid w:val="007B0049"/>
    <w:rsid w:val="007B158E"/>
    <w:rsid w:val="007B2A87"/>
    <w:rsid w:val="007B5453"/>
    <w:rsid w:val="007B6C6E"/>
    <w:rsid w:val="007C095A"/>
    <w:rsid w:val="007C0F6C"/>
    <w:rsid w:val="007C2C87"/>
    <w:rsid w:val="007C44CE"/>
    <w:rsid w:val="007C4C89"/>
    <w:rsid w:val="007C4D16"/>
    <w:rsid w:val="007C5732"/>
    <w:rsid w:val="007C7551"/>
    <w:rsid w:val="007C7977"/>
    <w:rsid w:val="007D0061"/>
    <w:rsid w:val="007D0E36"/>
    <w:rsid w:val="007D15E4"/>
    <w:rsid w:val="007D1E48"/>
    <w:rsid w:val="007D2123"/>
    <w:rsid w:val="007D37AC"/>
    <w:rsid w:val="007D3FF2"/>
    <w:rsid w:val="007D69C9"/>
    <w:rsid w:val="007D7307"/>
    <w:rsid w:val="007D788B"/>
    <w:rsid w:val="007E0034"/>
    <w:rsid w:val="007E12EB"/>
    <w:rsid w:val="007E58C7"/>
    <w:rsid w:val="007E62BE"/>
    <w:rsid w:val="007E6636"/>
    <w:rsid w:val="007E6786"/>
    <w:rsid w:val="007E7249"/>
    <w:rsid w:val="007F1888"/>
    <w:rsid w:val="007F244A"/>
    <w:rsid w:val="007F2C09"/>
    <w:rsid w:val="007F70FC"/>
    <w:rsid w:val="007F78E0"/>
    <w:rsid w:val="00800DF5"/>
    <w:rsid w:val="00800EE8"/>
    <w:rsid w:val="008017BD"/>
    <w:rsid w:val="00804A89"/>
    <w:rsid w:val="00805200"/>
    <w:rsid w:val="0080632B"/>
    <w:rsid w:val="00810332"/>
    <w:rsid w:val="008103A2"/>
    <w:rsid w:val="00811464"/>
    <w:rsid w:val="00811D52"/>
    <w:rsid w:val="00812AD5"/>
    <w:rsid w:val="00815B9F"/>
    <w:rsid w:val="00816C7D"/>
    <w:rsid w:val="008208FF"/>
    <w:rsid w:val="00821E94"/>
    <w:rsid w:val="00822D3A"/>
    <w:rsid w:val="00822D9A"/>
    <w:rsid w:val="008267B0"/>
    <w:rsid w:val="00826CCE"/>
    <w:rsid w:val="0082765D"/>
    <w:rsid w:val="00830FC2"/>
    <w:rsid w:val="008320D1"/>
    <w:rsid w:val="00832871"/>
    <w:rsid w:val="00833762"/>
    <w:rsid w:val="00833C94"/>
    <w:rsid w:val="00834A90"/>
    <w:rsid w:val="00835560"/>
    <w:rsid w:val="00835576"/>
    <w:rsid w:val="00836108"/>
    <w:rsid w:val="00836864"/>
    <w:rsid w:val="008374E0"/>
    <w:rsid w:val="00837891"/>
    <w:rsid w:val="00840ED4"/>
    <w:rsid w:val="00841BA6"/>
    <w:rsid w:val="008441BC"/>
    <w:rsid w:val="0084518C"/>
    <w:rsid w:val="008466D3"/>
    <w:rsid w:val="00846A6B"/>
    <w:rsid w:val="008472EF"/>
    <w:rsid w:val="00850B66"/>
    <w:rsid w:val="008533CD"/>
    <w:rsid w:val="00853F14"/>
    <w:rsid w:val="008556BB"/>
    <w:rsid w:val="00855722"/>
    <w:rsid w:val="00855D6D"/>
    <w:rsid w:val="00855E6D"/>
    <w:rsid w:val="00856AC0"/>
    <w:rsid w:val="008573FD"/>
    <w:rsid w:val="0085795A"/>
    <w:rsid w:val="00861241"/>
    <w:rsid w:val="008614CB"/>
    <w:rsid w:val="0086253F"/>
    <w:rsid w:val="0086293F"/>
    <w:rsid w:val="00862A84"/>
    <w:rsid w:val="0086450B"/>
    <w:rsid w:val="0086607B"/>
    <w:rsid w:val="008661CE"/>
    <w:rsid w:val="008664B8"/>
    <w:rsid w:val="008677D8"/>
    <w:rsid w:val="008723D5"/>
    <w:rsid w:val="00872F70"/>
    <w:rsid w:val="00873F21"/>
    <w:rsid w:val="0087408B"/>
    <w:rsid w:val="008743F6"/>
    <w:rsid w:val="00875661"/>
    <w:rsid w:val="008757AE"/>
    <w:rsid w:val="00876165"/>
    <w:rsid w:val="00876696"/>
    <w:rsid w:val="00876D02"/>
    <w:rsid w:val="0087717F"/>
    <w:rsid w:val="0087778B"/>
    <w:rsid w:val="00880581"/>
    <w:rsid w:val="008838A5"/>
    <w:rsid w:val="00884820"/>
    <w:rsid w:val="0088492A"/>
    <w:rsid w:val="00885062"/>
    <w:rsid w:val="0088556B"/>
    <w:rsid w:val="0088577A"/>
    <w:rsid w:val="00887489"/>
    <w:rsid w:val="0089055F"/>
    <w:rsid w:val="008919AD"/>
    <w:rsid w:val="008924E5"/>
    <w:rsid w:val="0089428A"/>
    <w:rsid w:val="00895CC4"/>
    <w:rsid w:val="00895CD5"/>
    <w:rsid w:val="00895DCE"/>
    <w:rsid w:val="00896F3C"/>
    <w:rsid w:val="008A1752"/>
    <w:rsid w:val="008A1817"/>
    <w:rsid w:val="008A2B9F"/>
    <w:rsid w:val="008A2F6B"/>
    <w:rsid w:val="008A3272"/>
    <w:rsid w:val="008A3BEA"/>
    <w:rsid w:val="008A4366"/>
    <w:rsid w:val="008A69C5"/>
    <w:rsid w:val="008A6D85"/>
    <w:rsid w:val="008A7681"/>
    <w:rsid w:val="008B148E"/>
    <w:rsid w:val="008B1BE1"/>
    <w:rsid w:val="008B1F94"/>
    <w:rsid w:val="008B2A42"/>
    <w:rsid w:val="008B3413"/>
    <w:rsid w:val="008B39DC"/>
    <w:rsid w:val="008B4498"/>
    <w:rsid w:val="008B7D83"/>
    <w:rsid w:val="008C2435"/>
    <w:rsid w:val="008C32DD"/>
    <w:rsid w:val="008C3B2B"/>
    <w:rsid w:val="008C3D1D"/>
    <w:rsid w:val="008C4A13"/>
    <w:rsid w:val="008D29A9"/>
    <w:rsid w:val="008D29D6"/>
    <w:rsid w:val="008D2DA8"/>
    <w:rsid w:val="008D55C3"/>
    <w:rsid w:val="008D5FE5"/>
    <w:rsid w:val="008D764F"/>
    <w:rsid w:val="008D7BB1"/>
    <w:rsid w:val="008D7E80"/>
    <w:rsid w:val="008E293F"/>
    <w:rsid w:val="008E2CB7"/>
    <w:rsid w:val="008E44D8"/>
    <w:rsid w:val="008E4DAE"/>
    <w:rsid w:val="008E6671"/>
    <w:rsid w:val="008E6AC2"/>
    <w:rsid w:val="008E7CB3"/>
    <w:rsid w:val="008F2010"/>
    <w:rsid w:val="008F2069"/>
    <w:rsid w:val="008F2B44"/>
    <w:rsid w:val="008F2B4F"/>
    <w:rsid w:val="008F38B5"/>
    <w:rsid w:val="008F3924"/>
    <w:rsid w:val="008F538B"/>
    <w:rsid w:val="008F5CB0"/>
    <w:rsid w:val="008F5DDF"/>
    <w:rsid w:val="008F6067"/>
    <w:rsid w:val="008F719B"/>
    <w:rsid w:val="008F7BD1"/>
    <w:rsid w:val="0090041A"/>
    <w:rsid w:val="00905ADF"/>
    <w:rsid w:val="00905F07"/>
    <w:rsid w:val="0090650B"/>
    <w:rsid w:val="00907003"/>
    <w:rsid w:val="00907853"/>
    <w:rsid w:val="00910C9C"/>
    <w:rsid w:val="0091148B"/>
    <w:rsid w:val="00912325"/>
    <w:rsid w:val="009130CD"/>
    <w:rsid w:val="0091324B"/>
    <w:rsid w:val="0091423C"/>
    <w:rsid w:val="009145CD"/>
    <w:rsid w:val="009147DA"/>
    <w:rsid w:val="00915D5B"/>
    <w:rsid w:val="00916A94"/>
    <w:rsid w:val="0091780F"/>
    <w:rsid w:val="00921C11"/>
    <w:rsid w:val="009222D8"/>
    <w:rsid w:val="00922352"/>
    <w:rsid w:val="00923B01"/>
    <w:rsid w:val="00925238"/>
    <w:rsid w:val="00926429"/>
    <w:rsid w:val="0092642B"/>
    <w:rsid w:val="00927164"/>
    <w:rsid w:val="00927DDE"/>
    <w:rsid w:val="00930193"/>
    <w:rsid w:val="0093025B"/>
    <w:rsid w:val="00930D2A"/>
    <w:rsid w:val="0093153E"/>
    <w:rsid w:val="00931DEB"/>
    <w:rsid w:val="00933BF9"/>
    <w:rsid w:val="00933FDB"/>
    <w:rsid w:val="009359CE"/>
    <w:rsid w:val="00944E7E"/>
    <w:rsid w:val="00946AFF"/>
    <w:rsid w:val="009473DD"/>
    <w:rsid w:val="00947866"/>
    <w:rsid w:val="0095070B"/>
    <w:rsid w:val="00950AC3"/>
    <w:rsid w:val="009514B8"/>
    <w:rsid w:val="00951DAF"/>
    <w:rsid w:val="00953E4C"/>
    <w:rsid w:val="00954A5A"/>
    <w:rsid w:val="009553C8"/>
    <w:rsid w:val="00957D2F"/>
    <w:rsid w:val="00961534"/>
    <w:rsid w:val="00962FF1"/>
    <w:rsid w:val="00963047"/>
    <w:rsid w:val="0096525B"/>
    <w:rsid w:val="00966865"/>
    <w:rsid w:val="00967D0D"/>
    <w:rsid w:val="00967D1C"/>
    <w:rsid w:val="00970AEA"/>
    <w:rsid w:val="009728FF"/>
    <w:rsid w:val="00972E5B"/>
    <w:rsid w:val="0097367D"/>
    <w:rsid w:val="00973F00"/>
    <w:rsid w:val="00974B5B"/>
    <w:rsid w:val="009756F1"/>
    <w:rsid w:val="00976E32"/>
    <w:rsid w:val="0097737F"/>
    <w:rsid w:val="009774F2"/>
    <w:rsid w:val="00977522"/>
    <w:rsid w:val="00977965"/>
    <w:rsid w:val="0098013B"/>
    <w:rsid w:val="009808D7"/>
    <w:rsid w:val="0098272E"/>
    <w:rsid w:val="00982DD2"/>
    <w:rsid w:val="00983123"/>
    <w:rsid w:val="00983424"/>
    <w:rsid w:val="00985BBC"/>
    <w:rsid w:val="00990EBA"/>
    <w:rsid w:val="00991B06"/>
    <w:rsid w:val="009924F3"/>
    <w:rsid w:val="009925EA"/>
    <w:rsid w:val="00993E5D"/>
    <w:rsid w:val="00994397"/>
    <w:rsid w:val="00995B6B"/>
    <w:rsid w:val="00995ED4"/>
    <w:rsid w:val="00996E7A"/>
    <w:rsid w:val="00997AE1"/>
    <w:rsid w:val="009A0ABD"/>
    <w:rsid w:val="009A1A05"/>
    <w:rsid w:val="009A23C7"/>
    <w:rsid w:val="009A2CE0"/>
    <w:rsid w:val="009A3A5F"/>
    <w:rsid w:val="009A5E0A"/>
    <w:rsid w:val="009A6F09"/>
    <w:rsid w:val="009A7FF1"/>
    <w:rsid w:val="009B0EBF"/>
    <w:rsid w:val="009B1190"/>
    <w:rsid w:val="009B132C"/>
    <w:rsid w:val="009B1439"/>
    <w:rsid w:val="009B1C27"/>
    <w:rsid w:val="009B27AA"/>
    <w:rsid w:val="009B2AB4"/>
    <w:rsid w:val="009B54E6"/>
    <w:rsid w:val="009B5D0E"/>
    <w:rsid w:val="009B79C1"/>
    <w:rsid w:val="009B7A8A"/>
    <w:rsid w:val="009C0D6B"/>
    <w:rsid w:val="009C1FA7"/>
    <w:rsid w:val="009C495F"/>
    <w:rsid w:val="009C505B"/>
    <w:rsid w:val="009C661F"/>
    <w:rsid w:val="009C6872"/>
    <w:rsid w:val="009C6B1A"/>
    <w:rsid w:val="009C6FCF"/>
    <w:rsid w:val="009C711D"/>
    <w:rsid w:val="009D1530"/>
    <w:rsid w:val="009D17AF"/>
    <w:rsid w:val="009D391E"/>
    <w:rsid w:val="009D3E58"/>
    <w:rsid w:val="009D43B7"/>
    <w:rsid w:val="009D4E7B"/>
    <w:rsid w:val="009D4F45"/>
    <w:rsid w:val="009D60FF"/>
    <w:rsid w:val="009D7306"/>
    <w:rsid w:val="009D7427"/>
    <w:rsid w:val="009E1B88"/>
    <w:rsid w:val="009E3F04"/>
    <w:rsid w:val="009E4493"/>
    <w:rsid w:val="009E74BC"/>
    <w:rsid w:val="009E762C"/>
    <w:rsid w:val="009E7F9A"/>
    <w:rsid w:val="009F021E"/>
    <w:rsid w:val="009F10E8"/>
    <w:rsid w:val="009F18EA"/>
    <w:rsid w:val="009F39C8"/>
    <w:rsid w:val="009F4081"/>
    <w:rsid w:val="009F4258"/>
    <w:rsid w:val="009F4672"/>
    <w:rsid w:val="009F5AC7"/>
    <w:rsid w:val="009F7303"/>
    <w:rsid w:val="00A00A04"/>
    <w:rsid w:val="00A00C5B"/>
    <w:rsid w:val="00A014BA"/>
    <w:rsid w:val="00A0233E"/>
    <w:rsid w:val="00A02ACB"/>
    <w:rsid w:val="00A035BB"/>
    <w:rsid w:val="00A038B7"/>
    <w:rsid w:val="00A03CA9"/>
    <w:rsid w:val="00A04165"/>
    <w:rsid w:val="00A045ED"/>
    <w:rsid w:val="00A05264"/>
    <w:rsid w:val="00A06A78"/>
    <w:rsid w:val="00A06C18"/>
    <w:rsid w:val="00A06D3C"/>
    <w:rsid w:val="00A07542"/>
    <w:rsid w:val="00A10E4E"/>
    <w:rsid w:val="00A10E73"/>
    <w:rsid w:val="00A1300C"/>
    <w:rsid w:val="00A14C64"/>
    <w:rsid w:val="00A15570"/>
    <w:rsid w:val="00A1644E"/>
    <w:rsid w:val="00A1792A"/>
    <w:rsid w:val="00A205F7"/>
    <w:rsid w:val="00A2077F"/>
    <w:rsid w:val="00A20D2E"/>
    <w:rsid w:val="00A23960"/>
    <w:rsid w:val="00A24EB8"/>
    <w:rsid w:val="00A271E3"/>
    <w:rsid w:val="00A27A33"/>
    <w:rsid w:val="00A30253"/>
    <w:rsid w:val="00A30FC9"/>
    <w:rsid w:val="00A311C6"/>
    <w:rsid w:val="00A3167A"/>
    <w:rsid w:val="00A325E7"/>
    <w:rsid w:val="00A32F10"/>
    <w:rsid w:val="00A3309E"/>
    <w:rsid w:val="00A344A4"/>
    <w:rsid w:val="00A34862"/>
    <w:rsid w:val="00A36E01"/>
    <w:rsid w:val="00A37674"/>
    <w:rsid w:val="00A402BF"/>
    <w:rsid w:val="00A40D87"/>
    <w:rsid w:val="00A41351"/>
    <w:rsid w:val="00A415B2"/>
    <w:rsid w:val="00A41C41"/>
    <w:rsid w:val="00A42D10"/>
    <w:rsid w:val="00A45857"/>
    <w:rsid w:val="00A45EC2"/>
    <w:rsid w:val="00A466A5"/>
    <w:rsid w:val="00A477F4"/>
    <w:rsid w:val="00A47E7B"/>
    <w:rsid w:val="00A51D99"/>
    <w:rsid w:val="00A520F3"/>
    <w:rsid w:val="00A525CD"/>
    <w:rsid w:val="00A52B45"/>
    <w:rsid w:val="00A545F1"/>
    <w:rsid w:val="00A56760"/>
    <w:rsid w:val="00A57375"/>
    <w:rsid w:val="00A577C2"/>
    <w:rsid w:val="00A57A5C"/>
    <w:rsid w:val="00A57E2C"/>
    <w:rsid w:val="00A60236"/>
    <w:rsid w:val="00A61E6F"/>
    <w:rsid w:val="00A63558"/>
    <w:rsid w:val="00A63C1F"/>
    <w:rsid w:val="00A675AD"/>
    <w:rsid w:val="00A70D8B"/>
    <w:rsid w:val="00A72B9F"/>
    <w:rsid w:val="00A7440E"/>
    <w:rsid w:val="00A74901"/>
    <w:rsid w:val="00A750DB"/>
    <w:rsid w:val="00A8056E"/>
    <w:rsid w:val="00A821EE"/>
    <w:rsid w:val="00A829D4"/>
    <w:rsid w:val="00A82A8F"/>
    <w:rsid w:val="00A837A8"/>
    <w:rsid w:val="00A8575F"/>
    <w:rsid w:val="00A85D6F"/>
    <w:rsid w:val="00A86839"/>
    <w:rsid w:val="00A86B04"/>
    <w:rsid w:val="00A870F5"/>
    <w:rsid w:val="00A913A3"/>
    <w:rsid w:val="00A929EF"/>
    <w:rsid w:val="00A92BD7"/>
    <w:rsid w:val="00A94433"/>
    <w:rsid w:val="00A95835"/>
    <w:rsid w:val="00A976D8"/>
    <w:rsid w:val="00AA11DD"/>
    <w:rsid w:val="00AA343E"/>
    <w:rsid w:val="00AA3FF4"/>
    <w:rsid w:val="00AA4C0E"/>
    <w:rsid w:val="00AA5343"/>
    <w:rsid w:val="00AA537D"/>
    <w:rsid w:val="00AA6FDA"/>
    <w:rsid w:val="00AA78E9"/>
    <w:rsid w:val="00AA79B9"/>
    <w:rsid w:val="00AB3D89"/>
    <w:rsid w:val="00AB4498"/>
    <w:rsid w:val="00AB5D7F"/>
    <w:rsid w:val="00AB640A"/>
    <w:rsid w:val="00AB6B30"/>
    <w:rsid w:val="00AC1198"/>
    <w:rsid w:val="00AC2DCD"/>
    <w:rsid w:val="00AC49F3"/>
    <w:rsid w:val="00AC4B72"/>
    <w:rsid w:val="00AC4E78"/>
    <w:rsid w:val="00AC6101"/>
    <w:rsid w:val="00AC721F"/>
    <w:rsid w:val="00AC7384"/>
    <w:rsid w:val="00AD1551"/>
    <w:rsid w:val="00AD1CB0"/>
    <w:rsid w:val="00AD297E"/>
    <w:rsid w:val="00AD35B8"/>
    <w:rsid w:val="00AD3B50"/>
    <w:rsid w:val="00AD53ED"/>
    <w:rsid w:val="00AD5BD7"/>
    <w:rsid w:val="00AD5BE5"/>
    <w:rsid w:val="00AD6451"/>
    <w:rsid w:val="00AD677F"/>
    <w:rsid w:val="00AD782C"/>
    <w:rsid w:val="00AD78DA"/>
    <w:rsid w:val="00AE00EA"/>
    <w:rsid w:val="00AE094F"/>
    <w:rsid w:val="00AE0995"/>
    <w:rsid w:val="00AE0EFA"/>
    <w:rsid w:val="00AE1D1D"/>
    <w:rsid w:val="00AE1FF3"/>
    <w:rsid w:val="00AE4151"/>
    <w:rsid w:val="00AE4DA4"/>
    <w:rsid w:val="00AE5228"/>
    <w:rsid w:val="00AE7E81"/>
    <w:rsid w:val="00AF187E"/>
    <w:rsid w:val="00AF2FB2"/>
    <w:rsid w:val="00AF4303"/>
    <w:rsid w:val="00B00508"/>
    <w:rsid w:val="00B00E94"/>
    <w:rsid w:val="00B01F46"/>
    <w:rsid w:val="00B02095"/>
    <w:rsid w:val="00B02DAE"/>
    <w:rsid w:val="00B03050"/>
    <w:rsid w:val="00B04E2A"/>
    <w:rsid w:val="00B05A68"/>
    <w:rsid w:val="00B06782"/>
    <w:rsid w:val="00B0679D"/>
    <w:rsid w:val="00B0727E"/>
    <w:rsid w:val="00B100AF"/>
    <w:rsid w:val="00B105C3"/>
    <w:rsid w:val="00B10616"/>
    <w:rsid w:val="00B11C54"/>
    <w:rsid w:val="00B12D4B"/>
    <w:rsid w:val="00B13326"/>
    <w:rsid w:val="00B1530E"/>
    <w:rsid w:val="00B158BE"/>
    <w:rsid w:val="00B15CEA"/>
    <w:rsid w:val="00B162B4"/>
    <w:rsid w:val="00B1667E"/>
    <w:rsid w:val="00B17345"/>
    <w:rsid w:val="00B174A5"/>
    <w:rsid w:val="00B20831"/>
    <w:rsid w:val="00B21C74"/>
    <w:rsid w:val="00B21E75"/>
    <w:rsid w:val="00B260DB"/>
    <w:rsid w:val="00B30A76"/>
    <w:rsid w:val="00B30EB9"/>
    <w:rsid w:val="00B325AA"/>
    <w:rsid w:val="00B32EE8"/>
    <w:rsid w:val="00B35DA5"/>
    <w:rsid w:val="00B368ED"/>
    <w:rsid w:val="00B36F63"/>
    <w:rsid w:val="00B36F86"/>
    <w:rsid w:val="00B40287"/>
    <w:rsid w:val="00B4043D"/>
    <w:rsid w:val="00B40605"/>
    <w:rsid w:val="00B47EC1"/>
    <w:rsid w:val="00B52340"/>
    <w:rsid w:val="00B53A47"/>
    <w:rsid w:val="00B546F1"/>
    <w:rsid w:val="00B555CE"/>
    <w:rsid w:val="00B55812"/>
    <w:rsid w:val="00B57378"/>
    <w:rsid w:val="00B573F0"/>
    <w:rsid w:val="00B574B4"/>
    <w:rsid w:val="00B61FE0"/>
    <w:rsid w:val="00B630FC"/>
    <w:rsid w:val="00B6390E"/>
    <w:rsid w:val="00B6573D"/>
    <w:rsid w:val="00B659CB"/>
    <w:rsid w:val="00B66392"/>
    <w:rsid w:val="00B67B2C"/>
    <w:rsid w:val="00B67D18"/>
    <w:rsid w:val="00B70663"/>
    <w:rsid w:val="00B7179B"/>
    <w:rsid w:val="00B724D9"/>
    <w:rsid w:val="00B7275F"/>
    <w:rsid w:val="00B73134"/>
    <w:rsid w:val="00B737DF"/>
    <w:rsid w:val="00B7472E"/>
    <w:rsid w:val="00B7510D"/>
    <w:rsid w:val="00B75297"/>
    <w:rsid w:val="00B7670B"/>
    <w:rsid w:val="00B76932"/>
    <w:rsid w:val="00B7744F"/>
    <w:rsid w:val="00B775FF"/>
    <w:rsid w:val="00B77A7F"/>
    <w:rsid w:val="00B802A0"/>
    <w:rsid w:val="00B80A01"/>
    <w:rsid w:val="00B83885"/>
    <w:rsid w:val="00B86067"/>
    <w:rsid w:val="00B8637F"/>
    <w:rsid w:val="00B863E7"/>
    <w:rsid w:val="00B871B5"/>
    <w:rsid w:val="00B87B05"/>
    <w:rsid w:val="00B90CEA"/>
    <w:rsid w:val="00B9215B"/>
    <w:rsid w:val="00B92BE2"/>
    <w:rsid w:val="00BA0354"/>
    <w:rsid w:val="00BA17BB"/>
    <w:rsid w:val="00BA22B9"/>
    <w:rsid w:val="00BA5351"/>
    <w:rsid w:val="00BA5C70"/>
    <w:rsid w:val="00BA5CEA"/>
    <w:rsid w:val="00BA63FA"/>
    <w:rsid w:val="00BA735D"/>
    <w:rsid w:val="00BB0381"/>
    <w:rsid w:val="00BB047F"/>
    <w:rsid w:val="00BB0CCB"/>
    <w:rsid w:val="00BB0F46"/>
    <w:rsid w:val="00BB1836"/>
    <w:rsid w:val="00BB5CFA"/>
    <w:rsid w:val="00BB6B23"/>
    <w:rsid w:val="00BC0F65"/>
    <w:rsid w:val="00BC1E1C"/>
    <w:rsid w:val="00BC53D6"/>
    <w:rsid w:val="00BC6D1D"/>
    <w:rsid w:val="00BC755D"/>
    <w:rsid w:val="00BD0416"/>
    <w:rsid w:val="00BD6DA1"/>
    <w:rsid w:val="00BE1317"/>
    <w:rsid w:val="00BE2EC9"/>
    <w:rsid w:val="00BE3419"/>
    <w:rsid w:val="00BE794D"/>
    <w:rsid w:val="00BE7C97"/>
    <w:rsid w:val="00BF0FBC"/>
    <w:rsid w:val="00BF14D3"/>
    <w:rsid w:val="00BF1B8C"/>
    <w:rsid w:val="00BF3105"/>
    <w:rsid w:val="00BF4DAD"/>
    <w:rsid w:val="00BF58ED"/>
    <w:rsid w:val="00BF707C"/>
    <w:rsid w:val="00BF7534"/>
    <w:rsid w:val="00BF7EDB"/>
    <w:rsid w:val="00C00D57"/>
    <w:rsid w:val="00C010E2"/>
    <w:rsid w:val="00C01B70"/>
    <w:rsid w:val="00C02C4B"/>
    <w:rsid w:val="00C02DD7"/>
    <w:rsid w:val="00C03BCA"/>
    <w:rsid w:val="00C04AF0"/>
    <w:rsid w:val="00C06D09"/>
    <w:rsid w:val="00C06D17"/>
    <w:rsid w:val="00C07366"/>
    <w:rsid w:val="00C0737D"/>
    <w:rsid w:val="00C1314D"/>
    <w:rsid w:val="00C13690"/>
    <w:rsid w:val="00C14171"/>
    <w:rsid w:val="00C148F1"/>
    <w:rsid w:val="00C14ABE"/>
    <w:rsid w:val="00C1517E"/>
    <w:rsid w:val="00C15EA9"/>
    <w:rsid w:val="00C17BF9"/>
    <w:rsid w:val="00C2163C"/>
    <w:rsid w:val="00C21F89"/>
    <w:rsid w:val="00C23AE3"/>
    <w:rsid w:val="00C260E9"/>
    <w:rsid w:val="00C31753"/>
    <w:rsid w:val="00C32664"/>
    <w:rsid w:val="00C33F52"/>
    <w:rsid w:val="00C3422B"/>
    <w:rsid w:val="00C36B3F"/>
    <w:rsid w:val="00C37F25"/>
    <w:rsid w:val="00C40523"/>
    <w:rsid w:val="00C45305"/>
    <w:rsid w:val="00C45AFE"/>
    <w:rsid w:val="00C46175"/>
    <w:rsid w:val="00C46CFF"/>
    <w:rsid w:val="00C501D5"/>
    <w:rsid w:val="00C51835"/>
    <w:rsid w:val="00C52999"/>
    <w:rsid w:val="00C55658"/>
    <w:rsid w:val="00C56651"/>
    <w:rsid w:val="00C57711"/>
    <w:rsid w:val="00C60662"/>
    <w:rsid w:val="00C611D5"/>
    <w:rsid w:val="00C62093"/>
    <w:rsid w:val="00C62924"/>
    <w:rsid w:val="00C635E2"/>
    <w:rsid w:val="00C63743"/>
    <w:rsid w:val="00C65078"/>
    <w:rsid w:val="00C65F4A"/>
    <w:rsid w:val="00C6760D"/>
    <w:rsid w:val="00C6774C"/>
    <w:rsid w:val="00C708B3"/>
    <w:rsid w:val="00C71087"/>
    <w:rsid w:val="00C71425"/>
    <w:rsid w:val="00C737B2"/>
    <w:rsid w:val="00C737DE"/>
    <w:rsid w:val="00C74303"/>
    <w:rsid w:val="00C74664"/>
    <w:rsid w:val="00C763B5"/>
    <w:rsid w:val="00C768A8"/>
    <w:rsid w:val="00C76F11"/>
    <w:rsid w:val="00C8041B"/>
    <w:rsid w:val="00C82226"/>
    <w:rsid w:val="00C822AE"/>
    <w:rsid w:val="00C823F0"/>
    <w:rsid w:val="00C84789"/>
    <w:rsid w:val="00C8501C"/>
    <w:rsid w:val="00C864A8"/>
    <w:rsid w:val="00C86E0C"/>
    <w:rsid w:val="00C87352"/>
    <w:rsid w:val="00C910AA"/>
    <w:rsid w:val="00C912BA"/>
    <w:rsid w:val="00C92738"/>
    <w:rsid w:val="00C936B6"/>
    <w:rsid w:val="00C96104"/>
    <w:rsid w:val="00C976B7"/>
    <w:rsid w:val="00CA00DF"/>
    <w:rsid w:val="00CA0AB1"/>
    <w:rsid w:val="00CA0E6D"/>
    <w:rsid w:val="00CA10EA"/>
    <w:rsid w:val="00CA215C"/>
    <w:rsid w:val="00CA21CB"/>
    <w:rsid w:val="00CA44EE"/>
    <w:rsid w:val="00CA5D17"/>
    <w:rsid w:val="00CA5D22"/>
    <w:rsid w:val="00CA7329"/>
    <w:rsid w:val="00CA7CC3"/>
    <w:rsid w:val="00CB1781"/>
    <w:rsid w:val="00CB1E60"/>
    <w:rsid w:val="00CB2AB7"/>
    <w:rsid w:val="00CB3772"/>
    <w:rsid w:val="00CB3ECA"/>
    <w:rsid w:val="00CB7B8D"/>
    <w:rsid w:val="00CC25D3"/>
    <w:rsid w:val="00CC3B7D"/>
    <w:rsid w:val="00CC3D1C"/>
    <w:rsid w:val="00CC4087"/>
    <w:rsid w:val="00CC40A5"/>
    <w:rsid w:val="00CC46D3"/>
    <w:rsid w:val="00CC67AB"/>
    <w:rsid w:val="00CC70C0"/>
    <w:rsid w:val="00CC715E"/>
    <w:rsid w:val="00CD0182"/>
    <w:rsid w:val="00CD0CD5"/>
    <w:rsid w:val="00CD14D0"/>
    <w:rsid w:val="00CD2903"/>
    <w:rsid w:val="00CD29F7"/>
    <w:rsid w:val="00CD3453"/>
    <w:rsid w:val="00CD3D34"/>
    <w:rsid w:val="00CD40CF"/>
    <w:rsid w:val="00CD42C8"/>
    <w:rsid w:val="00CD5FB8"/>
    <w:rsid w:val="00CE0194"/>
    <w:rsid w:val="00CE0CB0"/>
    <w:rsid w:val="00CE154E"/>
    <w:rsid w:val="00CE34E4"/>
    <w:rsid w:val="00CE4BDB"/>
    <w:rsid w:val="00CE4CF0"/>
    <w:rsid w:val="00CE70BC"/>
    <w:rsid w:val="00CE7E55"/>
    <w:rsid w:val="00CF0292"/>
    <w:rsid w:val="00CF09FD"/>
    <w:rsid w:val="00CF178C"/>
    <w:rsid w:val="00CF2BE9"/>
    <w:rsid w:val="00CF337F"/>
    <w:rsid w:val="00CF38F1"/>
    <w:rsid w:val="00CF4030"/>
    <w:rsid w:val="00CF49F4"/>
    <w:rsid w:val="00CF5322"/>
    <w:rsid w:val="00CF65EE"/>
    <w:rsid w:val="00CF6E95"/>
    <w:rsid w:val="00CF7E6A"/>
    <w:rsid w:val="00D0154E"/>
    <w:rsid w:val="00D01760"/>
    <w:rsid w:val="00D0178F"/>
    <w:rsid w:val="00D01DE0"/>
    <w:rsid w:val="00D01E51"/>
    <w:rsid w:val="00D03427"/>
    <w:rsid w:val="00D04AA3"/>
    <w:rsid w:val="00D050CD"/>
    <w:rsid w:val="00D05875"/>
    <w:rsid w:val="00D1101C"/>
    <w:rsid w:val="00D11263"/>
    <w:rsid w:val="00D11ED4"/>
    <w:rsid w:val="00D12BA6"/>
    <w:rsid w:val="00D144C5"/>
    <w:rsid w:val="00D17B08"/>
    <w:rsid w:val="00D17DDC"/>
    <w:rsid w:val="00D20845"/>
    <w:rsid w:val="00D216D2"/>
    <w:rsid w:val="00D22041"/>
    <w:rsid w:val="00D22D5A"/>
    <w:rsid w:val="00D23D12"/>
    <w:rsid w:val="00D24517"/>
    <w:rsid w:val="00D24BE0"/>
    <w:rsid w:val="00D255C7"/>
    <w:rsid w:val="00D25A1E"/>
    <w:rsid w:val="00D309C0"/>
    <w:rsid w:val="00D312C0"/>
    <w:rsid w:val="00D3143A"/>
    <w:rsid w:val="00D32A2F"/>
    <w:rsid w:val="00D34CD3"/>
    <w:rsid w:val="00D357EC"/>
    <w:rsid w:val="00D36994"/>
    <w:rsid w:val="00D3725F"/>
    <w:rsid w:val="00D41646"/>
    <w:rsid w:val="00D42990"/>
    <w:rsid w:val="00D43E72"/>
    <w:rsid w:val="00D44077"/>
    <w:rsid w:val="00D44170"/>
    <w:rsid w:val="00D44AF0"/>
    <w:rsid w:val="00D46789"/>
    <w:rsid w:val="00D469F0"/>
    <w:rsid w:val="00D47EA5"/>
    <w:rsid w:val="00D50435"/>
    <w:rsid w:val="00D513BB"/>
    <w:rsid w:val="00D51D97"/>
    <w:rsid w:val="00D51EAB"/>
    <w:rsid w:val="00D53106"/>
    <w:rsid w:val="00D53A42"/>
    <w:rsid w:val="00D53EF7"/>
    <w:rsid w:val="00D54556"/>
    <w:rsid w:val="00D549C4"/>
    <w:rsid w:val="00D554A8"/>
    <w:rsid w:val="00D55735"/>
    <w:rsid w:val="00D55F84"/>
    <w:rsid w:val="00D56D0D"/>
    <w:rsid w:val="00D6218B"/>
    <w:rsid w:val="00D62A29"/>
    <w:rsid w:val="00D65017"/>
    <w:rsid w:val="00D66B0F"/>
    <w:rsid w:val="00D66F80"/>
    <w:rsid w:val="00D66F99"/>
    <w:rsid w:val="00D70B54"/>
    <w:rsid w:val="00D7165B"/>
    <w:rsid w:val="00D71C88"/>
    <w:rsid w:val="00D72F40"/>
    <w:rsid w:val="00D74D00"/>
    <w:rsid w:val="00D756AF"/>
    <w:rsid w:val="00D75855"/>
    <w:rsid w:val="00D761A1"/>
    <w:rsid w:val="00D80F2D"/>
    <w:rsid w:val="00D81E7B"/>
    <w:rsid w:val="00D82935"/>
    <w:rsid w:val="00D830EF"/>
    <w:rsid w:val="00D834E8"/>
    <w:rsid w:val="00D8362E"/>
    <w:rsid w:val="00D83BD0"/>
    <w:rsid w:val="00D8494C"/>
    <w:rsid w:val="00D8743E"/>
    <w:rsid w:val="00D92C27"/>
    <w:rsid w:val="00D92C44"/>
    <w:rsid w:val="00D92CAD"/>
    <w:rsid w:val="00D94EDA"/>
    <w:rsid w:val="00D96F5D"/>
    <w:rsid w:val="00DA0163"/>
    <w:rsid w:val="00DA17DC"/>
    <w:rsid w:val="00DA3031"/>
    <w:rsid w:val="00DA3CE9"/>
    <w:rsid w:val="00DA3EDF"/>
    <w:rsid w:val="00DA4C3B"/>
    <w:rsid w:val="00DA77F5"/>
    <w:rsid w:val="00DA7890"/>
    <w:rsid w:val="00DB04EC"/>
    <w:rsid w:val="00DB11DC"/>
    <w:rsid w:val="00DB137A"/>
    <w:rsid w:val="00DB2651"/>
    <w:rsid w:val="00DB484E"/>
    <w:rsid w:val="00DB4892"/>
    <w:rsid w:val="00DB50F2"/>
    <w:rsid w:val="00DB6093"/>
    <w:rsid w:val="00DB625D"/>
    <w:rsid w:val="00DB6FA3"/>
    <w:rsid w:val="00DC0112"/>
    <w:rsid w:val="00DC019A"/>
    <w:rsid w:val="00DC047E"/>
    <w:rsid w:val="00DC3102"/>
    <w:rsid w:val="00DC4287"/>
    <w:rsid w:val="00DC46F2"/>
    <w:rsid w:val="00DC512E"/>
    <w:rsid w:val="00DC7394"/>
    <w:rsid w:val="00DC7440"/>
    <w:rsid w:val="00DD5440"/>
    <w:rsid w:val="00DD7544"/>
    <w:rsid w:val="00DE0374"/>
    <w:rsid w:val="00DE0FE7"/>
    <w:rsid w:val="00DE13CD"/>
    <w:rsid w:val="00DE2A93"/>
    <w:rsid w:val="00DE36CB"/>
    <w:rsid w:val="00DE7444"/>
    <w:rsid w:val="00DF0933"/>
    <w:rsid w:val="00DF1693"/>
    <w:rsid w:val="00DF4507"/>
    <w:rsid w:val="00DF6717"/>
    <w:rsid w:val="00DF73EF"/>
    <w:rsid w:val="00E01DF3"/>
    <w:rsid w:val="00E0203A"/>
    <w:rsid w:val="00E04009"/>
    <w:rsid w:val="00E0491D"/>
    <w:rsid w:val="00E04F4A"/>
    <w:rsid w:val="00E0702D"/>
    <w:rsid w:val="00E11802"/>
    <w:rsid w:val="00E11866"/>
    <w:rsid w:val="00E1190E"/>
    <w:rsid w:val="00E1268F"/>
    <w:rsid w:val="00E13426"/>
    <w:rsid w:val="00E14684"/>
    <w:rsid w:val="00E1557A"/>
    <w:rsid w:val="00E15C3E"/>
    <w:rsid w:val="00E16547"/>
    <w:rsid w:val="00E16CA9"/>
    <w:rsid w:val="00E17C0C"/>
    <w:rsid w:val="00E17FE9"/>
    <w:rsid w:val="00E20312"/>
    <w:rsid w:val="00E206B8"/>
    <w:rsid w:val="00E21A7F"/>
    <w:rsid w:val="00E2221A"/>
    <w:rsid w:val="00E22674"/>
    <w:rsid w:val="00E2470A"/>
    <w:rsid w:val="00E250FE"/>
    <w:rsid w:val="00E2573E"/>
    <w:rsid w:val="00E3109C"/>
    <w:rsid w:val="00E31CAB"/>
    <w:rsid w:val="00E3246D"/>
    <w:rsid w:val="00E33E29"/>
    <w:rsid w:val="00E340E1"/>
    <w:rsid w:val="00E3412F"/>
    <w:rsid w:val="00E3458E"/>
    <w:rsid w:val="00E373FD"/>
    <w:rsid w:val="00E42BCD"/>
    <w:rsid w:val="00E43CCB"/>
    <w:rsid w:val="00E446BC"/>
    <w:rsid w:val="00E4702F"/>
    <w:rsid w:val="00E50CC2"/>
    <w:rsid w:val="00E51019"/>
    <w:rsid w:val="00E51EE0"/>
    <w:rsid w:val="00E52D20"/>
    <w:rsid w:val="00E54A93"/>
    <w:rsid w:val="00E605A2"/>
    <w:rsid w:val="00E609CE"/>
    <w:rsid w:val="00E62874"/>
    <w:rsid w:val="00E62C8A"/>
    <w:rsid w:val="00E62DBA"/>
    <w:rsid w:val="00E63074"/>
    <w:rsid w:val="00E64578"/>
    <w:rsid w:val="00E65EED"/>
    <w:rsid w:val="00E67FA4"/>
    <w:rsid w:val="00E70AB2"/>
    <w:rsid w:val="00E71A86"/>
    <w:rsid w:val="00E7376D"/>
    <w:rsid w:val="00E7471C"/>
    <w:rsid w:val="00E748BE"/>
    <w:rsid w:val="00E76569"/>
    <w:rsid w:val="00E77410"/>
    <w:rsid w:val="00E77D9E"/>
    <w:rsid w:val="00E82884"/>
    <w:rsid w:val="00E838D3"/>
    <w:rsid w:val="00E84CD3"/>
    <w:rsid w:val="00E86902"/>
    <w:rsid w:val="00E86A93"/>
    <w:rsid w:val="00E87EF9"/>
    <w:rsid w:val="00E91B9E"/>
    <w:rsid w:val="00E92B95"/>
    <w:rsid w:val="00E93600"/>
    <w:rsid w:val="00E95F86"/>
    <w:rsid w:val="00E972B0"/>
    <w:rsid w:val="00E9761C"/>
    <w:rsid w:val="00E97787"/>
    <w:rsid w:val="00EA0560"/>
    <w:rsid w:val="00EA27FF"/>
    <w:rsid w:val="00EA35C0"/>
    <w:rsid w:val="00EB3B89"/>
    <w:rsid w:val="00EB3D03"/>
    <w:rsid w:val="00EB4474"/>
    <w:rsid w:val="00EB5422"/>
    <w:rsid w:val="00EB5435"/>
    <w:rsid w:val="00EB5C61"/>
    <w:rsid w:val="00EB74BA"/>
    <w:rsid w:val="00EB7E88"/>
    <w:rsid w:val="00EB7FB5"/>
    <w:rsid w:val="00EC0160"/>
    <w:rsid w:val="00EC2A7D"/>
    <w:rsid w:val="00EC2CDD"/>
    <w:rsid w:val="00EC2D09"/>
    <w:rsid w:val="00EC3606"/>
    <w:rsid w:val="00EC447A"/>
    <w:rsid w:val="00EC4DA7"/>
    <w:rsid w:val="00EC7D32"/>
    <w:rsid w:val="00ED0504"/>
    <w:rsid w:val="00ED0566"/>
    <w:rsid w:val="00ED06A1"/>
    <w:rsid w:val="00ED13FC"/>
    <w:rsid w:val="00ED19EC"/>
    <w:rsid w:val="00ED29E5"/>
    <w:rsid w:val="00ED5182"/>
    <w:rsid w:val="00ED5D4A"/>
    <w:rsid w:val="00ED6363"/>
    <w:rsid w:val="00ED7508"/>
    <w:rsid w:val="00EE1071"/>
    <w:rsid w:val="00EE189B"/>
    <w:rsid w:val="00EE2538"/>
    <w:rsid w:val="00EE3B31"/>
    <w:rsid w:val="00EE4333"/>
    <w:rsid w:val="00EE441B"/>
    <w:rsid w:val="00EE4C17"/>
    <w:rsid w:val="00EF07FC"/>
    <w:rsid w:val="00EF0EA7"/>
    <w:rsid w:val="00EF0EE0"/>
    <w:rsid w:val="00EF16E6"/>
    <w:rsid w:val="00EF185E"/>
    <w:rsid w:val="00EF62AD"/>
    <w:rsid w:val="00EF67AA"/>
    <w:rsid w:val="00EF7F3A"/>
    <w:rsid w:val="00F01864"/>
    <w:rsid w:val="00F01D93"/>
    <w:rsid w:val="00F02C56"/>
    <w:rsid w:val="00F034A4"/>
    <w:rsid w:val="00F0433D"/>
    <w:rsid w:val="00F04797"/>
    <w:rsid w:val="00F05BEE"/>
    <w:rsid w:val="00F060B6"/>
    <w:rsid w:val="00F0613A"/>
    <w:rsid w:val="00F108C6"/>
    <w:rsid w:val="00F12C44"/>
    <w:rsid w:val="00F202A4"/>
    <w:rsid w:val="00F23C05"/>
    <w:rsid w:val="00F2425F"/>
    <w:rsid w:val="00F25BA1"/>
    <w:rsid w:val="00F25BE1"/>
    <w:rsid w:val="00F26652"/>
    <w:rsid w:val="00F26A5F"/>
    <w:rsid w:val="00F27527"/>
    <w:rsid w:val="00F27CB4"/>
    <w:rsid w:val="00F30FA2"/>
    <w:rsid w:val="00F3147C"/>
    <w:rsid w:val="00F321A3"/>
    <w:rsid w:val="00F321BD"/>
    <w:rsid w:val="00F33089"/>
    <w:rsid w:val="00F332A4"/>
    <w:rsid w:val="00F338E2"/>
    <w:rsid w:val="00F34FF6"/>
    <w:rsid w:val="00F361E1"/>
    <w:rsid w:val="00F4137B"/>
    <w:rsid w:val="00F41A9D"/>
    <w:rsid w:val="00F428E8"/>
    <w:rsid w:val="00F4497E"/>
    <w:rsid w:val="00F46A6B"/>
    <w:rsid w:val="00F46C37"/>
    <w:rsid w:val="00F46DB5"/>
    <w:rsid w:val="00F533CD"/>
    <w:rsid w:val="00F549F2"/>
    <w:rsid w:val="00F5589B"/>
    <w:rsid w:val="00F5592B"/>
    <w:rsid w:val="00F55DFD"/>
    <w:rsid w:val="00F55FD8"/>
    <w:rsid w:val="00F56846"/>
    <w:rsid w:val="00F57DF9"/>
    <w:rsid w:val="00F62AF6"/>
    <w:rsid w:val="00F63CA6"/>
    <w:rsid w:val="00F6553A"/>
    <w:rsid w:val="00F65D8E"/>
    <w:rsid w:val="00F668AC"/>
    <w:rsid w:val="00F67162"/>
    <w:rsid w:val="00F6747D"/>
    <w:rsid w:val="00F67718"/>
    <w:rsid w:val="00F678CC"/>
    <w:rsid w:val="00F67A1F"/>
    <w:rsid w:val="00F71A83"/>
    <w:rsid w:val="00F73C3F"/>
    <w:rsid w:val="00F73F96"/>
    <w:rsid w:val="00F76E0F"/>
    <w:rsid w:val="00F773B3"/>
    <w:rsid w:val="00F806B9"/>
    <w:rsid w:val="00F80921"/>
    <w:rsid w:val="00F81735"/>
    <w:rsid w:val="00F818F7"/>
    <w:rsid w:val="00F84975"/>
    <w:rsid w:val="00F8566E"/>
    <w:rsid w:val="00F85C05"/>
    <w:rsid w:val="00F8722E"/>
    <w:rsid w:val="00F8750C"/>
    <w:rsid w:val="00F91DC5"/>
    <w:rsid w:val="00F92032"/>
    <w:rsid w:val="00F922E3"/>
    <w:rsid w:val="00F92331"/>
    <w:rsid w:val="00F956E8"/>
    <w:rsid w:val="00F9606D"/>
    <w:rsid w:val="00F9716C"/>
    <w:rsid w:val="00FA08D5"/>
    <w:rsid w:val="00FA0EF8"/>
    <w:rsid w:val="00FA132C"/>
    <w:rsid w:val="00FA461A"/>
    <w:rsid w:val="00FA4D9C"/>
    <w:rsid w:val="00FA5F65"/>
    <w:rsid w:val="00FA690B"/>
    <w:rsid w:val="00FA7D1C"/>
    <w:rsid w:val="00FA7E6F"/>
    <w:rsid w:val="00FB0A0D"/>
    <w:rsid w:val="00FB0DA3"/>
    <w:rsid w:val="00FB2521"/>
    <w:rsid w:val="00FB26D7"/>
    <w:rsid w:val="00FB357D"/>
    <w:rsid w:val="00FB3781"/>
    <w:rsid w:val="00FB5EE5"/>
    <w:rsid w:val="00FB71FA"/>
    <w:rsid w:val="00FB7D1F"/>
    <w:rsid w:val="00FC07B2"/>
    <w:rsid w:val="00FC357A"/>
    <w:rsid w:val="00FC3EC4"/>
    <w:rsid w:val="00FC413C"/>
    <w:rsid w:val="00FC4667"/>
    <w:rsid w:val="00FC4C0B"/>
    <w:rsid w:val="00FC5139"/>
    <w:rsid w:val="00FC5315"/>
    <w:rsid w:val="00FC54EF"/>
    <w:rsid w:val="00FC564F"/>
    <w:rsid w:val="00FC59C0"/>
    <w:rsid w:val="00FC7499"/>
    <w:rsid w:val="00FC7B96"/>
    <w:rsid w:val="00FD045D"/>
    <w:rsid w:val="00FD0FE0"/>
    <w:rsid w:val="00FD16FE"/>
    <w:rsid w:val="00FD23DF"/>
    <w:rsid w:val="00FD3275"/>
    <w:rsid w:val="00FD3431"/>
    <w:rsid w:val="00FD4CBD"/>
    <w:rsid w:val="00FD5ACA"/>
    <w:rsid w:val="00FE3194"/>
    <w:rsid w:val="00FE3322"/>
    <w:rsid w:val="00FE3B0F"/>
    <w:rsid w:val="00FE5C76"/>
    <w:rsid w:val="00FE7986"/>
    <w:rsid w:val="00FF1547"/>
    <w:rsid w:val="00FF4272"/>
    <w:rsid w:val="00FF4F74"/>
    <w:rsid w:val="00FF574A"/>
    <w:rsid w:val="00FF6821"/>
    <w:rsid w:val="00FF68B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01DA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Calibri" w:eastAsia="MS ????" w:hAnsi="Calibri"/>
      <w:b/>
      <w:bCs/>
      <w:color w:val="345A8A"/>
      <w:sz w:val="32"/>
      <w:szCs w:val="32"/>
    </w:rPr>
  </w:style>
  <w:style w:type="paragraph" w:styleId="Heading2">
    <w:name w:val="heading 2"/>
    <w:basedOn w:val="Normal"/>
    <w:next w:val="Normal"/>
    <w:link w:val="Heading2Char"/>
    <w:uiPriority w:val="9"/>
    <w:qFormat/>
    <w:rsid w:val="00CF65EE"/>
    <w:pPr>
      <w:keepNext/>
      <w:keepLines/>
      <w:numPr>
        <w:ilvl w:val="1"/>
        <w:numId w:val="2"/>
      </w:numPr>
      <w:spacing w:before="320" w:after="120"/>
      <w:outlineLvl w:val="1"/>
    </w:pPr>
    <w:rPr>
      <w:rFonts w:ascii="Calibri" w:eastAsia="MS ????" w:hAnsi="Calibri"/>
      <w:b/>
      <w:bCs/>
      <w:color w:val="4F81BD"/>
      <w:sz w:val="26"/>
      <w:szCs w:val="26"/>
    </w:rPr>
  </w:style>
  <w:style w:type="paragraph" w:styleId="Heading3">
    <w:name w:val="heading 3"/>
    <w:basedOn w:val="Normal"/>
    <w:next w:val="Normal"/>
    <w:link w:val="Heading3Char"/>
    <w:uiPriority w:val="9"/>
    <w:qFormat/>
    <w:rsid w:val="00493490"/>
    <w:pPr>
      <w:keepNext/>
      <w:keepLines/>
      <w:numPr>
        <w:ilvl w:val="2"/>
        <w:numId w:val="2"/>
      </w:numPr>
      <w:spacing w:before="320" w:after="120"/>
      <w:outlineLvl w:val="2"/>
    </w:pPr>
    <w:rPr>
      <w:rFonts w:ascii="Calibri" w:eastAsia="MS ????" w:hAnsi="Calibri"/>
      <w:b/>
      <w:bCs/>
      <w:color w:val="4F81BD"/>
      <w:sz w:val="22"/>
    </w:rPr>
  </w:style>
  <w:style w:type="paragraph" w:styleId="Heading4">
    <w:name w:val="heading 4"/>
    <w:basedOn w:val="Normal"/>
    <w:next w:val="Normal"/>
    <w:link w:val="Heading4Char"/>
    <w:uiPriority w:val="9"/>
    <w:qFormat/>
    <w:rsid w:val="00D8362E"/>
    <w:pPr>
      <w:keepNext/>
      <w:keepLines/>
      <w:numPr>
        <w:ilvl w:val="3"/>
        <w:numId w:val="2"/>
      </w:numPr>
      <w:spacing w:before="200"/>
      <w:outlineLvl w:val="3"/>
    </w:pPr>
    <w:rPr>
      <w:rFonts w:ascii="Calibri" w:eastAsia="MS ????" w:hAnsi="Calibri"/>
      <w:b/>
      <w:bCs/>
      <w:i/>
      <w:iCs/>
      <w:color w:val="4F81BD"/>
    </w:rPr>
  </w:style>
  <w:style w:type="paragraph" w:styleId="Heading5">
    <w:name w:val="heading 5"/>
    <w:basedOn w:val="Normal"/>
    <w:next w:val="Normal"/>
    <w:link w:val="Heading5Char"/>
    <w:uiPriority w:val="9"/>
    <w:qFormat/>
    <w:rsid w:val="00D8362E"/>
    <w:pPr>
      <w:keepNext/>
      <w:keepLines/>
      <w:numPr>
        <w:ilvl w:val="4"/>
        <w:numId w:val="2"/>
      </w:numPr>
      <w:spacing w:before="200"/>
      <w:outlineLvl w:val="4"/>
    </w:pPr>
    <w:rPr>
      <w:rFonts w:ascii="Calibri" w:eastAsia="MS ????" w:hAnsi="Calibri"/>
      <w:color w:val="243F60"/>
    </w:rPr>
  </w:style>
  <w:style w:type="paragraph" w:styleId="Heading6">
    <w:name w:val="heading 6"/>
    <w:basedOn w:val="Normal"/>
    <w:next w:val="Normal"/>
    <w:link w:val="Heading6Char"/>
    <w:uiPriority w:val="9"/>
    <w:qFormat/>
    <w:rsid w:val="00D8362E"/>
    <w:pPr>
      <w:keepNext/>
      <w:keepLines/>
      <w:numPr>
        <w:ilvl w:val="5"/>
        <w:numId w:val="2"/>
      </w:numPr>
      <w:spacing w:before="200"/>
      <w:outlineLvl w:val="5"/>
    </w:pPr>
    <w:rPr>
      <w:rFonts w:ascii="Calibri" w:eastAsia="MS ????" w:hAnsi="Calibri"/>
      <w:i/>
      <w:iCs/>
      <w:color w:val="243F60"/>
    </w:rPr>
  </w:style>
  <w:style w:type="paragraph" w:styleId="Heading7">
    <w:name w:val="heading 7"/>
    <w:basedOn w:val="Normal"/>
    <w:next w:val="Normal"/>
    <w:link w:val="Heading7Char"/>
    <w:uiPriority w:val="9"/>
    <w:qFormat/>
    <w:rsid w:val="00D8362E"/>
    <w:pPr>
      <w:keepNext/>
      <w:keepLines/>
      <w:numPr>
        <w:ilvl w:val="6"/>
        <w:numId w:val="2"/>
      </w:numPr>
      <w:spacing w:before="200"/>
      <w:outlineLvl w:val="6"/>
    </w:pPr>
    <w:rPr>
      <w:rFonts w:ascii="Calibri" w:eastAsia="MS ????" w:hAnsi="Calibri"/>
      <w:i/>
      <w:iCs/>
      <w:color w:val="404040"/>
    </w:rPr>
  </w:style>
  <w:style w:type="paragraph" w:styleId="Heading8">
    <w:name w:val="heading 8"/>
    <w:basedOn w:val="Normal"/>
    <w:next w:val="Normal"/>
    <w:link w:val="Heading8Char"/>
    <w:uiPriority w:val="9"/>
    <w:qFormat/>
    <w:rsid w:val="00D8362E"/>
    <w:pPr>
      <w:keepNext/>
      <w:keepLines/>
      <w:numPr>
        <w:ilvl w:val="7"/>
        <w:numId w:val="2"/>
      </w:numPr>
      <w:spacing w:before="200"/>
      <w:outlineLvl w:val="7"/>
    </w:pPr>
    <w:rPr>
      <w:rFonts w:ascii="Calibri" w:eastAsia="MS ????" w:hAnsi="Calibri"/>
      <w:color w:val="404040"/>
      <w:szCs w:val="20"/>
    </w:rPr>
  </w:style>
  <w:style w:type="paragraph" w:styleId="Heading9">
    <w:name w:val="heading 9"/>
    <w:basedOn w:val="Normal"/>
    <w:next w:val="Normal"/>
    <w:link w:val="Heading9Char"/>
    <w:uiPriority w:val="9"/>
    <w:qFormat/>
    <w:rsid w:val="00D8362E"/>
    <w:pPr>
      <w:keepNext/>
      <w:keepLines/>
      <w:numPr>
        <w:ilvl w:val="8"/>
        <w:numId w:val="2"/>
      </w:numPr>
      <w:spacing w:before="200"/>
      <w:outlineLvl w:val="8"/>
    </w:pPr>
    <w:rPr>
      <w:rFonts w:ascii="Calibri" w:eastAsia="MS ????"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B4498"/>
    <w:rPr>
      <w:rFonts w:ascii="Calibri" w:eastAsia="MS ????" w:hAnsi="Calibri" w:cs="Times New Roman"/>
      <w:b/>
      <w:bCs/>
      <w:color w:val="345A8A"/>
      <w:kern w:val="1"/>
      <w:sz w:val="32"/>
      <w:szCs w:val="32"/>
      <w:lang w:val="sv-SE" w:eastAsia="ar-SA" w:bidi="ar-SA"/>
    </w:rPr>
  </w:style>
  <w:style w:type="character" w:customStyle="1" w:styleId="Heading2Char">
    <w:name w:val="Heading 2 Char"/>
    <w:link w:val="Heading2"/>
    <w:uiPriority w:val="9"/>
    <w:locked/>
    <w:rsid w:val="00CF65EE"/>
    <w:rPr>
      <w:rFonts w:ascii="Calibri" w:eastAsia="MS ????" w:hAnsi="Calibri" w:cs="Times New Roman"/>
      <w:b/>
      <w:bCs/>
      <w:color w:val="4F81BD"/>
      <w:kern w:val="1"/>
      <w:sz w:val="26"/>
      <w:szCs w:val="26"/>
      <w:lang w:val="sv-SE" w:eastAsia="ar-SA" w:bidi="ar-SA"/>
    </w:rPr>
  </w:style>
  <w:style w:type="character" w:customStyle="1" w:styleId="Heading3Char">
    <w:name w:val="Heading 3 Char"/>
    <w:link w:val="Heading3"/>
    <w:uiPriority w:val="9"/>
    <w:locked/>
    <w:rsid w:val="00493490"/>
    <w:rPr>
      <w:rFonts w:ascii="Calibri" w:eastAsia="MS ????" w:hAnsi="Calibri" w:cs="Times New Roman"/>
      <w:b/>
      <w:bCs/>
      <w:color w:val="4F81BD"/>
      <w:kern w:val="1"/>
      <w:sz w:val="24"/>
      <w:szCs w:val="24"/>
      <w:lang w:val="sv-SE" w:eastAsia="ar-SA" w:bidi="ar-SA"/>
    </w:rPr>
  </w:style>
  <w:style w:type="character" w:customStyle="1" w:styleId="Heading4Char">
    <w:name w:val="Heading 4 Char"/>
    <w:link w:val="Heading4"/>
    <w:uiPriority w:val="9"/>
    <w:locked/>
    <w:rsid w:val="00D8362E"/>
    <w:rPr>
      <w:rFonts w:ascii="Calibri" w:eastAsia="MS ????" w:hAnsi="Calibri" w:cs="Times New Roman"/>
      <w:b/>
      <w:bCs/>
      <w:i/>
      <w:iCs/>
      <w:color w:val="4F81BD"/>
      <w:kern w:val="1"/>
      <w:sz w:val="24"/>
      <w:szCs w:val="24"/>
      <w:lang w:val="sv-SE" w:eastAsia="ar-SA" w:bidi="ar-SA"/>
    </w:rPr>
  </w:style>
  <w:style w:type="character" w:customStyle="1" w:styleId="Heading5Char">
    <w:name w:val="Heading 5 Char"/>
    <w:link w:val="Heading5"/>
    <w:uiPriority w:val="9"/>
    <w:semiHidden/>
    <w:locked/>
    <w:rsid w:val="00D8362E"/>
    <w:rPr>
      <w:rFonts w:ascii="Calibri" w:eastAsia="MS ????" w:hAnsi="Calibri" w:cs="Times New Roman"/>
      <w:color w:val="243F60"/>
      <w:kern w:val="1"/>
      <w:sz w:val="24"/>
      <w:szCs w:val="24"/>
      <w:lang w:val="sv-SE" w:eastAsia="ar-SA" w:bidi="ar-SA"/>
    </w:rPr>
  </w:style>
  <w:style w:type="character" w:customStyle="1" w:styleId="Heading6Char">
    <w:name w:val="Heading 6 Char"/>
    <w:link w:val="Heading6"/>
    <w:uiPriority w:val="9"/>
    <w:semiHidden/>
    <w:locked/>
    <w:rsid w:val="00D8362E"/>
    <w:rPr>
      <w:rFonts w:ascii="Calibri" w:eastAsia="MS ????" w:hAnsi="Calibri" w:cs="Times New Roman"/>
      <w:i/>
      <w:iCs/>
      <w:color w:val="243F60"/>
      <w:kern w:val="1"/>
      <w:sz w:val="24"/>
      <w:szCs w:val="24"/>
      <w:lang w:val="sv-SE" w:eastAsia="ar-SA" w:bidi="ar-SA"/>
    </w:rPr>
  </w:style>
  <w:style w:type="character" w:customStyle="1" w:styleId="Heading7Char">
    <w:name w:val="Heading 7 Char"/>
    <w:link w:val="Heading7"/>
    <w:uiPriority w:val="9"/>
    <w:semiHidden/>
    <w:locked/>
    <w:rsid w:val="00D8362E"/>
    <w:rPr>
      <w:rFonts w:ascii="Calibri" w:eastAsia="MS ????" w:hAnsi="Calibri" w:cs="Times New Roman"/>
      <w:i/>
      <w:iCs/>
      <w:color w:val="404040"/>
      <w:kern w:val="1"/>
      <w:sz w:val="24"/>
      <w:szCs w:val="24"/>
      <w:lang w:val="sv-SE" w:eastAsia="ar-SA" w:bidi="ar-SA"/>
    </w:rPr>
  </w:style>
  <w:style w:type="character" w:customStyle="1" w:styleId="Heading8Char">
    <w:name w:val="Heading 8 Char"/>
    <w:link w:val="Heading8"/>
    <w:uiPriority w:val="9"/>
    <w:semiHidden/>
    <w:locked/>
    <w:rsid w:val="00D8362E"/>
    <w:rPr>
      <w:rFonts w:ascii="Calibri" w:eastAsia="MS ????" w:hAnsi="Calibri" w:cs="Times New Roman"/>
      <w:color w:val="404040"/>
      <w:kern w:val="1"/>
      <w:lang w:val="sv-SE" w:eastAsia="ar-SA" w:bidi="ar-SA"/>
    </w:rPr>
  </w:style>
  <w:style w:type="character" w:customStyle="1" w:styleId="Heading9Char">
    <w:name w:val="Heading 9 Char"/>
    <w:link w:val="Heading9"/>
    <w:uiPriority w:val="9"/>
    <w:semiHidden/>
    <w:locked/>
    <w:rsid w:val="00D8362E"/>
    <w:rPr>
      <w:rFonts w:ascii="Calibri" w:eastAsia="MS ????" w:hAnsi="Calibri" w:cs="Times New Roman"/>
      <w:i/>
      <w:iCs/>
      <w:color w:val="404040"/>
      <w:kern w:val="1"/>
      <w:lang w:val="sv-SE" w:eastAsia="ar-SA" w:bidi="ar-SA"/>
    </w:rPr>
  </w:style>
  <w:style w:type="character" w:styleId="Hyperlink">
    <w:name w:val="Hyperlink"/>
    <w:rsid w:val="007C44CE"/>
    <w:rPr>
      <w:color w:val="000080"/>
      <w:u w:val="single"/>
    </w:rPr>
  </w:style>
  <w:style w:type="character" w:customStyle="1" w:styleId="Bullets">
    <w:name w:val="Bullets"/>
    <w:rsid w:val="007C44CE"/>
    <w:rPr>
      <w:rFonts w:ascii="OpenSymbol" w:eastAsia="Times New Roman" w:hAnsi="OpenSymbol"/>
    </w:rPr>
  </w:style>
  <w:style w:type="character" w:customStyle="1" w:styleId="NumberingSymbols">
    <w:name w:val="Numbering Symbols"/>
    <w:rsid w:val="007C44CE"/>
  </w:style>
  <w:style w:type="paragraph" w:styleId="BodyText">
    <w:name w:val="Body Text"/>
    <w:basedOn w:val="Normal"/>
    <w:link w:val="BodyTextChar"/>
    <w:uiPriority w:val="99"/>
    <w:rsid w:val="007C44CE"/>
    <w:pPr>
      <w:spacing w:after="120"/>
    </w:pPr>
  </w:style>
  <w:style w:type="character" w:customStyle="1" w:styleId="BodyTextChar">
    <w:name w:val="Body Text Char"/>
    <w:link w:val="BodyText"/>
    <w:uiPriority w:val="99"/>
    <w:semiHidden/>
    <w:rsid w:val="00A51945"/>
    <w:rPr>
      <w:rFonts w:ascii="Arial" w:eastAsia="ヒラギノ角ゴ Pro W3" w:hAnsi="Arial"/>
      <w:color w:val="000000"/>
      <w:kern w:val="1"/>
      <w:szCs w:val="24"/>
      <w:lang w:eastAsia="ar-SA"/>
    </w:rPr>
  </w:style>
  <w:style w:type="paragraph" w:customStyle="1" w:styleId="Heading">
    <w:name w:val="Heading"/>
    <w:basedOn w:val="Normal"/>
    <w:next w:val="BodyText"/>
    <w:rsid w:val="007C44CE"/>
    <w:pPr>
      <w:keepNext/>
      <w:spacing w:before="240" w:after="120"/>
    </w:pPr>
    <w:rPr>
      <w:rFonts w:eastAsia="Arial Unicode MS" w:cs="Tahoma"/>
      <w:sz w:val="28"/>
      <w:szCs w:val="28"/>
    </w:rPr>
  </w:style>
  <w:style w:type="paragraph" w:styleId="List">
    <w:name w:val="List"/>
    <w:basedOn w:val="BodyText"/>
    <w:uiPriority w:val="99"/>
    <w:rsid w:val="007C44CE"/>
    <w:rPr>
      <w:rFonts w:cs="Tahoma"/>
    </w:rPr>
  </w:style>
  <w:style w:type="paragraph" w:styleId="Header">
    <w:name w:val="header"/>
    <w:basedOn w:val="Normal"/>
    <w:link w:val="HeaderChar"/>
    <w:uiPriority w:val="99"/>
    <w:rsid w:val="007C44CE"/>
    <w:pPr>
      <w:suppressLineNumbers/>
      <w:tabs>
        <w:tab w:val="center" w:pos="4818"/>
        <w:tab w:val="right" w:pos="9637"/>
      </w:tabs>
    </w:pPr>
  </w:style>
  <w:style w:type="character" w:customStyle="1" w:styleId="HeaderChar">
    <w:name w:val="Header Char"/>
    <w:link w:val="Header"/>
    <w:uiPriority w:val="99"/>
    <w:semiHidden/>
    <w:rsid w:val="00A51945"/>
    <w:rPr>
      <w:rFonts w:ascii="Arial" w:eastAsia="ヒラギノ角ゴ Pro W3" w:hAnsi="Arial"/>
      <w:color w:val="000000"/>
      <w:kern w:val="1"/>
      <w:szCs w:val="24"/>
      <w:lang w:eastAsia="ar-SA"/>
    </w:rPr>
  </w:style>
  <w:style w:type="paragraph" w:styleId="Footer">
    <w:name w:val="footer"/>
    <w:basedOn w:val="Normal"/>
    <w:link w:val="FooterChar"/>
    <w:uiPriority w:val="99"/>
    <w:rsid w:val="007C44CE"/>
    <w:pPr>
      <w:suppressLineNumbers/>
      <w:tabs>
        <w:tab w:val="center" w:pos="4818"/>
        <w:tab w:val="right" w:pos="9637"/>
      </w:tabs>
    </w:pPr>
  </w:style>
  <w:style w:type="character" w:customStyle="1" w:styleId="FooterChar">
    <w:name w:val="Footer Char"/>
    <w:link w:val="Footer"/>
    <w:uiPriority w:val="99"/>
    <w:semiHidden/>
    <w:rsid w:val="00A51945"/>
    <w:rPr>
      <w:rFonts w:ascii="Arial" w:eastAsia="ヒラギノ角ゴ Pro W3" w:hAnsi="Arial"/>
      <w:color w:val="000000"/>
      <w:kern w:val="1"/>
      <w:szCs w:val="24"/>
      <w:lang w:eastAsia="ar-SA"/>
    </w:rPr>
  </w:style>
  <w:style w:type="paragraph" w:styleId="Caption">
    <w:name w:val="caption"/>
    <w:basedOn w:val="Normal"/>
    <w:uiPriority w:val="35"/>
    <w:qFormat/>
    <w:rsid w:val="007C44CE"/>
    <w:pPr>
      <w:suppressLineNumbers/>
      <w:spacing w:before="120" w:after="120"/>
    </w:pPr>
    <w:rPr>
      <w:rFonts w:cs="Tahoma"/>
      <w:i/>
      <w:iCs/>
    </w:rPr>
  </w:style>
  <w:style w:type="paragraph" w:customStyle="1" w:styleId="Index">
    <w:name w:val="Index"/>
    <w:basedOn w:val="Normal"/>
    <w:rsid w:val="007C44CE"/>
    <w:pPr>
      <w:suppressLineNumbers/>
    </w:pPr>
    <w:rPr>
      <w:rFonts w:cs="Tahoma"/>
    </w:rPr>
  </w:style>
  <w:style w:type="paragraph" w:customStyle="1" w:styleId="Hheader1">
    <w:name w:val="H_header1"/>
    <w:next w:val="Hbodytext"/>
    <w:rsid w:val="007C44CE"/>
    <w:pPr>
      <w:spacing w:after="198" w:line="100" w:lineRule="atLeast"/>
      <w:ind w:left="720" w:right="432"/>
    </w:pPr>
    <w:rPr>
      <w:rFonts w:ascii="Arial" w:eastAsia="ヒラギノ角ゴ Pro W3" w:hAnsi="Arial"/>
      <w:b/>
      <w:color w:val="000000"/>
      <w:kern w:val="1"/>
      <w:sz w:val="28"/>
      <w:lang w:eastAsia="en-US"/>
    </w:rPr>
  </w:style>
  <w:style w:type="paragraph" w:customStyle="1" w:styleId="Hbodytext">
    <w:name w:val="H_body_text"/>
    <w:rsid w:val="007C44CE"/>
    <w:pPr>
      <w:spacing w:after="227" w:line="100" w:lineRule="atLeast"/>
      <w:ind w:left="720" w:right="432"/>
    </w:pPr>
    <w:rPr>
      <w:rFonts w:ascii="Arial" w:eastAsia="ヒラギノ角ゴ Pro W3" w:hAnsi="Arial"/>
      <w:color w:val="000000"/>
      <w:kern w:val="1"/>
      <w:lang w:eastAsia="en-US"/>
    </w:rPr>
  </w:style>
  <w:style w:type="paragraph" w:customStyle="1" w:styleId="Hheader2">
    <w:name w:val="H_header2"/>
    <w:basedOn w:val="Hheader1"/>
    <w:next w:val="Hbodytext"/>
    <w:rsid w:val="007C44CE"/>
    <w:rPr>
      <w:sz w:val="24"/>
    </w:rPr>
  </w:style>
  <w:style w:type="paragraph" w:customStyle="1" w:styleId="Hheader3">
    <w:name w:val="H_header3"/>
    <w:basedOn w:val="Hheader2"/>
    <w:next w:val="Hbodytext"/>
    <w:rsid w:val="007C44CE"/>
    <w:rPr>
      <w:sz w:val="20"/>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2077EB"/>
    <w:rPr>
      <w:rFonts w:ascii="Lucida Grande" w:eastAsia="ヒラギノ角ゴ Pro W3" w:hAnsi="Lucida Grande" w:cs="Lucida Grande"/>
      <w:color w:val="000000"/>
      <w:kern w:val="1"/>
      <w:sz w:val="18"/>
      <w:szCs w:val="18"/>
      <w:lang w:val="x-none" w:eastAsia="ar-SA" w:bidi="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locked/>
    <w:rsid w:val="00551E99"/>
    <w:rPr>
      <w:rFonts w:eastAsia="ヒラギノ角ゴ Pro W3" w:cs="Times New Roman"/>
      <w:color w:val="000000"/>
      <w:kern w:val="1"/>
      <w:sz w:val="24"/>
      <w:szCs w:val="24"/>
      <w:lang w:val="x-none" w:eastAsia="ar-SA" w:bidi="ar-SA"/>
    </w:rPr>
  </w:style>
  <w:style w:type="character" w:styleId="FootnoteReference">
    <w:name w:val="footnote reference"/>
    <w:uiPriority w:val="99"/>
    <w:unhideWhenUsed/>
    <w:rsid w:val="00551E99"/>
    <w:rPr>
      <w:rFonts w:cs="Times New Roman"/>
      <w:vertAlign w:val="superscript"/>
    </w:rPr>
  </w:style>
  <w:style w:type="paragraph" w:customStyle="1" w:styleId="ListParagraph1">
    <w:name w:val="List Paragraph1"/>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471134"/>
    <w:rPr>
      <w:rFonts w:ascii="Cambria" w:hAnsi="Cambria"/>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link w:val="Title"/>
    <w:uiPriority w:val="10"/>
    <w:locked/>
    <w:rsid w:val="00471134"/>
    <w:rPr>
      <w:rFonts w:ascii="Calibri" w:eastAsia="MS ????" w:hAnsi="Calibri" w:cs="Times New Roman"/>
      <w:color w:val="17365D"/>
      <w:spacing w:val="5"/>
      <w:kern w:val="28"/>
      <w:sz w:val="52"/>
      <w:szCs w:val="52"/>
      <w:lang w:val="x-none" w:eastAsia="ar-SA" w:bidi="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NoSpacing1">
    <w:name w:val="No Spacing1"/>
    <w:next w:val="Normal"/>
    <w:uiPriority w:val="1"/>
    <w:qFormat/>
    <w:rsid w:val="00A577C2"/>
    <w:pPr>
      <w:ind w:left="567"/>
    </w:pPr>
    <w:rPr>
      <w:rFonts w:ascii="Arial" w:eastAsia="ヒラギノ角ゴ Pro W3" w:hAnsi="Arial"/>
      <w:color w:val="000000"/>
      <w:kern w:val="1"/>
      <w:szCs w:val="24"/>
      <w:lang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Times New Roman"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customStyle="1" w:styleId="LightGrid-Accent11">
    <w:name w:val="Light Grid - Accent 1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MingLiU" w:eastAsia="PMingLiU" w:hAnsi="PMingLiU"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MingLiU" w:eastAsia="PMingLiU" w:hAnsi="PMingLiU"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character" w:styleId="CommentReference">
    <w:name w:val="annotation reference"/>
    <w:semiHidden/>
    <w:rsid w:val="008E44D8"/>
    <w:rPr>
      <w:sz w:val="16"/>
      <w:szCs w:val="16"/>
    </w:rPr>
  </w:style>
  <w:style w:type="paragraph" w:styleId="CommentText">
    <w:name w:val="annotation text"/>
    <w:basedOn w:val="Normal"/>
    <w:semiHidden/>
    <w:rsid w:val="008E44D8"/>
    <w:rPr>
      <w:szCs w:val="20"/>
    </w:rPr>
  </w:style>
  <w:style w:type="paragraph" w:styleId="CommentSubject">
    <w:name w:val="annotation subject"/>
    <w:basedOn w:val="CommentText"/>
    <w:next w:val="CommentText"/>
    <w:semiHidden/>
    <w:rsid w:val="008E44D8"/>
    <w:rPr>
      <w:b/>
      <w:bCs/>
    </w:rPr>
  </w:style>
  <w:style w:type="paragraph" w:customStyle="1" w:styleId="Default">
    <w:name w:val="Default"/>
    <w:rsid w:val="005913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A1752"/>
    <w:pPr>
      <w:ind w:left="720"/>
      <w:contextualSpacing/>
    </w:pPr>
  </w:style>
  <w:style w:type="paragraph" w:styleId="Revision">
    <w:name w:val="Revision"/>
    <w:hidden/>
    <w:uiPriority w:val="99"/>
    <w:semiHidden/>
    <w:rsid w:val="00AF187E"/>
    <w:rPr>
      <w:rFonts w:ascii="Arial" w:eastAsia="ヒラギノ角ゴ Pro W3" w:hAnsi="Arial"/>
      <w:color w:val="000000"/>
      <w:kern w:val="1"/>
      <w:szCs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Calibri" w:eastAsia="MS ????" w:hAnsi="Calibri"/>
      <w:b/>
      <w:bCs/>
      <w:color w:val="345A8A"/>
      <w:sz w:val="32"/>
      <w:szCs w:val="32"/>
    </w:rPr>
  </w:style>
  <w:style w:type="paragraph" w:styleId="Heading2">
    <w:name w:val="heading 2"/>
    <w:basedOn w:val="Normal"/>
    <w:next w:val="Normal"/>
    <w:link w:val="Heading2Char"/>
    <w:uiPriority w:val="9"/>
    <w:qFormat/>
    <w:rsid w:val="00CF65EE"/>
    <w:pPr>
      <w:keepNext/>
      <w:keepLines/>
      <w:numPr>
        <w:ilvl w:val="1"/>
        <w:numId w:val="2"/>
      </w:numPr>
      <w:spacing w:before="320" w:after="120"/>
      <w:outlineLvl w:val="1"/>
    </w:pPr>
    <w:rPr>
      <w:rFonts w:ascii="Calibri" w:eastAsia="MS ????" w:hAnsi="Calibri"/>
      <w:b/>
      <w:bCs/>
      <w:color w:val="4F81BD"/>
      <w:sz w:val="26"/>
      <w:szCs w:val="26"/>
    </w:rPr>
  </w:style>
  <w:style w:type="paragraph" w:styleId="Heading3">
    <w:name w:val="heading 3"/>
    <w:basedOn w:val="Normal"/>
    <w:next w:val="Normal"/>
    <w:link w:val="Heading3Char"/>
    <w:uiPriority w:val="9"/>
    <w:qFormat/>
    <w:rsid w:val="00493490"/>
    <w:pPr>
      <w:keepNext/>
      <w:keepLines/>
      <w:numPr>
        <w:ilvl w:val="2"/>
        <w:numId w:val="2"/>
      </w:numPr>
      <w:spacing w:before="320" w:after="120"/>
      <w:outlineLvl w:val="2"/>
    </w:pPr>
    <w:rPr>
      <w:rFonts w:ascii="Calibri" w:eastAsia="MS ????" w:hAnsi="Calibri"/>
      <w:b/>
      <w:bCs/>
      <w:color w:val="4F81BD"/>
      <w:sz w:val="22"/>
    </w:rPr>
  </w:style>
  <w:style w:type="paragraph" w:styleId="Heading4">
    <w:name w:val="heading 4"/>
    <w:basedOn w:val="Normal"/>
    <w:next w:val="Normal"/>
    <w:link w:val="Heading4Char"/>
    <w:uiPriority w:val="9"/>
    <w:qFormat/>
    <w:rsid w:val="00D8362E"/>
    <w:pPr>
      <w:keepNext/>
      <w:keepLines/>
      <w:numPr>
        <w:ilvl w:val="3"/>
        <w:numId w:val="2"/>
      </w:numPr>
      <w:spacing w:before="200"/>
      <w:outlineLvl w:val="3"/>
    </w:pPr>
    <w:rPr>
      <w:rFonts w:ascii="Calibri" w:eastAsia="MS ????" w:hAnsi="Calibri"/>
      <w:b/>
      <w:bCs/>
      <w:i/>
      <w:iCs/>
      <w:color w:val="4F81BD"/>
    </w:rPr>
  </w:style>
  <w:style w:type="paragraph" w:styleId="Heading5">
    <w:name w:val="heading 5"/>
    <w:basedOn w:val="Normal"/>
    <w:next w:val="Normal"/>
    <w:link w:val="Heading5Char"/>
    <w:uiPriority w:val="9"/>
    <w:qFormat/>
    <w:rsid w:val="00D8362E"/>
    <w:pPr>
      <w:keepNext/>
      <w:keepLines/>
      <w:numPr>
        <w:ilvl w:val="4"/>
        <w:numId w:val="2"/>
      </w:numPr>
      <w:spacing w:before="200"/>
      <w:outlineLvl w:val="4"/>
    </w:pPr>
    <w:rPr>
      <w:rFonts w:ascii="Calibri" w:eastAsia="MS ????" w:hAnsi="Calibri"/>
      <w:color w:val="243F60"/>
    </w:rPr>
  </w:style>
  <w:style w:type="paragraph" w:styleId="Heading6">
    <w:name w:val="heading 6"/>
    <w:basedOn w:val="Normal"/>
    <w:next w:val="Normal"/>
    <w:link w:val="Heading6Char"/>
    <w:uiPriority w:val="9"/>
    <w:qFormat/>
    <w:rsid w:val="00D8362E"/>
    <w:pPr>
      <w:keepNext/>
      <w:keepLines/>
      <w:numPr>
        <w:ilvl w:val="5"/>
        <w:numId w:val="2"/>
      </w:numPr>
      <w:spacing w:before="200"/>
      <w:outlineLvl w:val="5"/>
    </w:pPr>
    <w:rPr>
      <w:rFonts w:ascii="Calibri" w:eastAsia="MS ????" w:hAnsi="Calibri"/>
      <w:i/>
      <w:iCs/>
      <w:color w:val="243F60"/>
    </w:rPr>
  </w:style>
  <w:style w:type="paragraph" w:styleId="Heading7">
    <w:name w:val="heading 7"/>
    <w:basedOn w:val="Normal"/>
    <w:next w:val="Normal"/>
    <w:link w:val="Heading7Char"/>
    <w:uiPriority w:val="9"/>
    <w:qFormat/>
    <w:rsid w:val="00D8362E"/>
    <w:pPr>
      <w:keepNext/>
      <w:keepLines/>
      <w:numPr>
        <w:ilvl w:val="6"/>
        <w:numId w:val="2"/>
      </w:numPr>
      <w:spacing w:before="200"/>
      <w:outlineLvl w:val="6"/>
    </w:pPr>
    <w:rPr>
      <w:rFonts w:ascii="Calibri" w:eastAsia="MS ????" w:hAnsi="Calibri"/>
      <w:i/>
      <w:iCs/>
      <w:color w:val="404040"/>
    </w:rPr>
  </w:style>
  <w:style w:type="paragraph" w:styleId="Heading8">
    <w:name w:val="heading 8"/>
    <w:basedOn w:val="Normal"/>
    <w:next w:val="Normal"/>
    <w:link w:val="Heading8Char"/>
    <w:uiPriority w:val="9"/>
    <w:qFormat/>
    <w:rsid w:val="00D8362E"/>
    <w:pPr>
      <w:keepNext/>
      <w:keepLines/>
      <w:numPr>
        <w:ilvl w:val="7"/>
        <w:numId w:val="2"/>
      </w:numPr>
      <w:spacing w:before="200"/>
      <w:outlineLvl w:val="7"/>
    </w:pPr>
    <w:rPr>
      <w:rFonts w:ascii="Calibri" w:eastAsia="MS ????" w:hAnsi="Calibri"/>
      <w:color w:val="404040"/>
      <w:szCs w:val="20"/>
    </w:rPr>
  </w:style>
  <w:style w:type="paragraph" w:styleId="Heading9">
    <w:name w:val="heading 9"/>
    <w:basedOn w:val="Normal"/>
    <w:next w:val="Normal"/>
    <w:link w:val="Heading9Char"/>
    <w:uiPriority w:val="9"/>
    <w:qFormat/>
    <w:rsid w:val="00D8362E"/>
    <w:pPr>
      <w:keepNext/>
      <w:keepLines/>
      <w:numPr>
        <w:ilvl w:val="8"/>
        <w:numId w:val="2"/>
      </w:numPr>
      <w:spacing w:before="200"/>
      <w:outlineLvl w:val="8"/>
    </w:pPr>
    <w:rPr>
      <w:rFonts w:ascii="Calibri" w:eastAsia="MS ????"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B4498"/>
    <w:rPr>
      <w:rFonts w:ascii="Calibri" w:eastAsia="MS ????" w:hAnsi="Calibri" w:cs="Times New Roman"/>
      <w:b/>
      <w:bCs/>
      <w:color w:val="345A8A"/>
      <w:kern w:val="1"/>
      <w:sz w:val="32"/>
      <w:szCs w:val="32"/>
      <w:lang w:val="sv-SE" w:eastAsia="ar-SA" w:bidi="ar-SA"/>
    </w:rPr>
  </w:style>
  <w:style w:type="character" w:customStyle="1" w:styleId="Heading2Char">
    <w:name w:val="Heading 2 Char"/>
    <w:link w:val="Heading2"/>
    <w:uiPriority w:val="9"/>
    <w:locked/>
    <w:rsid w:val="00CF65EE"/>
    <w:rPr>
      <w:rFonts w:ascii="Calibri" w:eastAsia="MS ????" w:hAnsi="Calibri" w:cs="Times New Roman"/>
      <w:b/>
      <w:bCs/>
      <w:color w:val="4F81BD"/>
      <w:kern w:val="1"/>
      <w:sz w:val="26"/>
      <w:szCs w:val="26"/>
      <w:lang w:val="sv-SE" w:eastAsia="ar-SA" w:bidi="ar-SA"/>
    </w:rPr>
  </w:style>
  <w:style w:type="character" w:customStyle="1" w:styleId="Heading3Char">
    <w:name w:val="Heading 3 Char"/>
    <w:link w:val="Heading3"/>
    <w:uiPriority w:val="9"/>
    <w:locked/>
    <w:rsid w:val="00493490"/>
    <w:rPr>
      <w:rFonts w:ascii="Calibri" w:eastAsia="MS ????" w:hAnsi="Calibri" w:cs="Times New Roman"/>
      <w:b/>
      <w:bCs/>
      <w:color w:val="4F81BD"/>
      <w:kern w:val="1"/>
      <w:sz w:val="24"/>
      <w:szCs w:val="24"/>
      <w:lang w:val="sv-SE" w:eastAsia="ar-SA" w:bidi="ar-SA"/>
    </w:rPr>
  </w:style>
  <w:style w:type="character" w:customStyle="1" w:styleId="Heading4Char">
    <w:name w:val="Heading 4 Char"/>
    <w:link w:val="Heading4"/>
    <w:uiPriority w:val="9"/>
    <w:locked/>
    <w:rsid w:val="00D8362E"/>
    <w:rPr>
      <w:rFonts w:ascii="Calibri" w:eastAsia="MS ????" w:hAnsi="Calibri" w:cs="Times New Roman"/>
      <w:b/>
      <w:bCs/>
      <w:i/>
      <w:iCs/>
      <w:color w:val="4F81BD"/>
      <w:kern w:val="1"/>
      <w:sz w:val="24"/>
      <w:szCs w:val="24"/>
      <w:lang w:val="sv-SE" w:eastAsia="ar-SA" w:bidi="ar-SA"/>
    </w:rPr>
  </w:style>
  <w:style w:type="character" w:customStyle="1" w:styleId="Heading5Char">
    <w:name w:val="Heading 5 Char"/>
    <w:link w:val="Heading5"/>
    <w:uiPriority w:val="9"/>
    <w:semiHidden/>
    <w:locked/>
    <w:rsid w:val="00D8362E"/>
    <w:rPr>
      <w:rFonts w:ascii="Calibri" w:eastAsia="MS ????" w:hAnsi="Calibri" w:cs="Times New Roman"/>
      <w:color w:val="243F60"/>
      <w:kern w:val="1"/>
      <w:sz w:val="24"/>
      <w:szCs w:val="24"/>
      <w:lang w:val="sv-SE" w:eastAsia="ar-SA" w:bidi="ar-SA"/>
    </w:rPr>
  </w:style>
  <w:style w:type="character" w:customStyle="1" w:styleId="Heading6Char">
    <w:name w:val="Heading 6 Char"/>
    <w:link w:val="Heading6"/>
    <w:uiPriority w:val="9"/>
    <w:semiHidden/>
    <w:locked/>
    <w:rsid w:val="00D8362E"/>
    <w:rPr>
      <w:rFonts w:ascii="Calibri" w:eastAsia="MS ????" w:hAnsi="Calibri" w:cs="Times New Roman"/>
      <w:i/>
      <w:iCs/>
      <w:color w:val="243F60"/>
      <w:kern w:val="1"/>
      <w:sz w:val="24"/>
      <w:szCs w:val="24"/>
      <w:lang w:val="sv-SE" w:eastAsia="ar-SA" w:bidi="ar-SA"/>
    </w:rPr>
  </w:style>
  <w:style w:type="character" w:customStyle="1" w:styleId="Heading7Char">
    <w:name w:val="Heading 7 Char"/>
    <w:link w:val="Heading7"/>
    <w:uiPriority w:val="9"/>
    <w:semiHidden/>
    <w:locked/>
    <w:rsid w:val="00D8362E"/>
    <w:rPr>
      <w:rFonts w:ascii="Calibri" w:eastAsia="MS ????" w:hAnsi="Calibri" w:cs="Times New Roman"/>
      <w:i/>
      <w:iCs/>
      <w:color w:val="404040"/>
      <w:kern w:val="1"/>
      <w:sz w:val="24"/>
      <w:szCs w:val="24"/>
      <w:lang w:val="sv-SE" w:eastAsia="ar-SA" w:bidi="ar-SA"/>
    </w:rPr>
  </w:style>
  <w:style w:type="character" w:customStyle="1" w:styleId="Heading8Char">
    <w:name w:val="Heading 8 Char"/>
    <w:link w:val="Heading8"/>
    <w:uiPriority w:val="9"/>
    <w:semiHidden/>
    <w:locked/>
    <w:rsid w:val="00D8362E"/>
    <w:rPr>
      <w:rFonts w:ascii="Calibri" w:eastAsia="MS ????" w:hAnsi="Calibri" w:cs="Times New Roman"/>
      <w:color w:val="404040"/>
      <w:kern w:val="1"/>
      <w:lang w:val="sv-SE" w:eastAsia="ar-SA" w:bidi="ar-SA"/>
    </w:rPr>
  </w:style>
  <w:style w:type="character" w:customStyle="1" w:styleId="Heading9Char">
    <w:name w:val="Heading 9 Char"/>
    <w:link w:val="Heading9"/>
    <w:uiPriority w:val="9"/>
    <w:semiHidden/>
    <w:locked/>
    <w:rsid w:val="00D8362E"/>
    <w:rPr>
      <w:rFonts w:ascii="Calibri" w:eastAsia="MS ????" w:hAnsi="Calibri" w:cs="Times New Roman"/>
      <w:i/>
      <w:iCs/>
      <w:color w:val="404040"/>
      <w:kern w:val="1"/>
      <w:lang w:val="sv-SE" w:eastAsia="ar-SA" w:bidi="ar-SA"/>
    </w:rPr>
  </w:style>
  <w:style w:type="character" w:styleId="Hyperlink">
    <w:name w:val="Hyperlink"/>
    <w:rsid w:val="007C44CE"/>
    <w:rPr>
      <w:color w:val="000080"/>
      <w:u w:val="single"/>
    </w:rPr>
  </w:style>
  <w:style w:type="character" w:customStyle="1" w:styleId="Bullets">
    <w:name w:val="Bullets"/>
    <w:rsid w:val="007C44CE"/>
    <w:rPr>
      <w:rFonts w:ascii="OpenSymbol" w:eastAsia="Times New Roman" w:hAnsi="OpenSymbol"/>
    </w:rPr>
  </w:style>
  <w:style w:type="character" w:customStyle="1" w:styleId="NumberingSymbols">
    <w:name w:val="Numbering Symbols"/>
    <w:rsid w:val="007C44CE"/>
  </w:style>
  <w:style w:type="paragraph" w:styleId="BodyText">
    <w:name w:val="Body Text"/>
    <w:basedOn w:val="Normal"/>
    <w:link w:val="BodyTextChar"/>
    <w:uiPriority w:val="99"/>
    <w:rsid w:val="007C44CE"/>
    <w:pPr>
      <w:spacing w:after="120"/>
    </w:pPr>
  </w:style>
  <w:style w:type="character" w:customStyle="1" w:styleId="BodyTextChar">
    <w:name w:val="Body Text Char"/>
    <w:link w:val="BodyText"/>
    <w:uiPriority w:val="99"/>
    <w:semiHidden/>
    <w:rsid w:val="00A51945"/>
    <w:rPr>
      <w:rFonts w:ascii="Arial" w:eastAsia="ヒラギノ角ゴ Pro W3" w:hAnsi="Arial"/>
      <w:color w:val="000000"/>
      <w:kern w:val="1"/>
      <w:szCs w:val="24"/>
      <w:lang w:eastAsia="ar-SA"/>
    </w:rPr>
  </w:style>
  <w:style w:type="paragraph" w:customStyle="1" w:styleId="Heading">
    <w:name w:val="Heading"/>
    <w:basedOn w:val="Normal"/>
    <w:next w:val="BodyText"/>
    <w:rsid w:val="007C44CE"/>
    <w:pPr>
      <w:keepNext/>
      <w:spacing w:before="240" w:after="120"/>
    </w:pPr>
    <w:rPr>
      <w:rFonts w:eastAsia="Arial Unicode MS" w:cs="Tahoma"/>
      <w:sz w:val="28"/>
      <w:szCs w:val="28"/>
    </w:rPr>
  </w:style>
  <w:style w:type="paragraph" w:styleId="List">
    <w:name w:val="List"/>
    <w:basedOn w:val="BodyText"/>
    <w:uiPriority w:val="99"/>
    <w:rsid w:val="007C44CE"/>
    <w:rPr>
      <w:rFonts w:cs="Tahoma"/>
    </w:rPr>
  </w:style>
  <w:style w:type="paragraph" w:styleId="Header">
    <w:name w:val="header"/>
    <w:basedOn w:val="Normal"/>
    <w:link w:val="HeaderChar"/>
    <w:uiPriority w:val="99"/>
    <w:rsid w:val="007C44CE"/>
    <w:pPr>
      <w:suppressLineNumbers/>
      <w:tabs>
        <w:tab w:val="center" w:pos="4818"/>
        <w:tab w:val="right" w:pos="9637"/>
      </w:tabs>
    </w:pPr>
  </w:style>
  <w:style w:type="character" w:customStyle="1" w:styleId="HeaderChar">
    <w:name w:val="Header Char"/>
    <w:link w:val="Header"/>
    <w:uiPriority w:val="99"/>
    <w:semiHidden/>
    <w:rsid w:val="00A51945"/>
    <w:rPr>
      <w:rFonts w:ascii="Arial" w:eastAsia="ヒラギノ角ゴ Pro W3" w:hAnsi="Arial"/>
      <w:color w:val="000000"/>
      <w:kern w:val="1"/>
      <w:szCs w:val="24"/>
      <w:lang w:eastAsia="ar-SA"/>
    </w:rPr>
  </w:style>
  <w:style w:type="paragraph" w:styleId="Footer">
    <w:name w:val="footer"/>
    <w:basedOn w:val="Normal"/>
    <w:link w:val="FooterChar"/>
    <w:uiPriority w:val="99"/>
    <w:rsid w:val="007C44CE"/>
    <w:pPr>
      <w:suppressLineNumbers/>
      <w:tabs>
        <w:tab w:val="center" w:pos="4818"/>
        <w:tab w:val="right" w:pos="9637"/>
      </w:tabs>
    </w:pPr>
  </w:style>
  <w:style w:type="character" w:customStyle="1" w:styleId="FooterChar">
    <w:name w:val="Footer Char"/>
    <w:link w:val="Footer"/>
    <w:uiPriority w:val="99"/>
    <w:semiHidden/>
    <w:rsid w:val="00A51945"/>
    <w:rPr>
      <w:rFonts w:ascii="Arial" w:eastAsia="ヒラギノ角ゴ Pro W3" w:hAnsi="Arial"/>
      <w:color w:val="000000"/>
      <w:kern w:val="1"/>
      <w:szCs w:val="24"/>
      <w:lang w:eastAsia="ar-SA"/>
    </w:rPr>
  </w:style>
  <w:style w:type="paragraph" w:styleId="Caption">
    <w:name w:val="caption"/>
    <w:basedOn w:val="Normal"/>
    <w:uiPriority w:val="35"/>
    <w:qFormat/>
    <w:rsid w:val="007C44CE"/>
    <w:pPr>
      <w:suppressLineNumbers/>
      <w:spacing w:before="120" w:after="120"/>
    </w:pPr>
    <w:rPr>
      <w:rFonts w:cs="Tahoma"/>
      <w:i/>
      <w:iCs/>
    </w:rPr>
  </w:style>
  <w:style w:type="paragraph" w:customStyle="1" w:styleId="Index">
    <w:name w:val="Index"/>
    <w:basedOn w:val="Normal"/>
    <w:rsid w:val="007C44CE"/>
    <w:pPr>
      <w:suppressLineNumbers/>
    </w:pPr>
    <w:rPr>
      <w:rFonts w:cs="Tahoma"/>
    </w:rPr>
  </w:style>
  <w:style w:type="paragraph" w:customStyle="1" w:styleId="Hheader1">
    <w:name w:val="H_header1"/>
    <w:next w:val="Hbodytext"/>
    <w:rsid w:val="007C44CE"/>
    <w:pPr>
      <w:spacing w:after="198" w:line="100" w:lineRule="atLeast"/>
      <w:ind w:left="720" w:right="432"/>
    </w:pPr>
    <w:rPr>
      <w:rFonts w:ascii="Arial" w:eastAsia="ヒラギノ角ゴ Pro W3" w:hAnsi="Arial"/>
      <w:b/>
      <w:color w:val="000000"/>
      <w:kern w:val="1"/>
      <w:sz w:val="28"/>
      <w:lang w:eastAsia="en-US"/>
    </w:rPr>
  </w:style>
  <w:style w:type="paragraph" w:customStyle="1" w:styleId="Hbodytext">
    <w:name w:val="H_body_text"/>
    <w:rsid w:val="007C44CE"/>
    <w:pPr>
      <w:spacing w:after="227" w:line="100" w:lineRule="atLeast"/>
      <w:ind w:left="720" w:right="432"/>
    </w:pPr>
    <w:rPr>
      <w:rFonts w:ascii="Arial" w:eastAsia="ヒラギノ角ゴ Pro W3" w:hAnsi="Arial"/>
      <w:color w:val="000000"/>
      <w:kern w:val="1"/>
      <w:lang w:eastAsia="en-US"/>
    </w:rPr>
  </w:style>
  <w:style w:type="paragraph" w:customStyle="1" w:styleId="Hheader2">
    <w:name w:val="H_header2"/>
    <w:basedOn w:val="Hheader1"/>
    <w:next w:val="Hbodytext"/>
    <w:rsid w:val="007C44CE"/>
    <w:rPr>
      <w:sz w:val="24"/>
    </w:rPr>
  </w:style>
  <w:style w:type="paragraph" w:customStyle="1" w:styleId="Hheader3">
    <w:name w:val="H_header3"/>
    <w:basedOn w:val="Hheader2"/>
    <w:next w:val="Hbodytext"/>
    <w:rsid w:val="007C44CE"/>
    <w:rPr>
      <w:sz w:val="20"/>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2077EB"/>
    <w:rPr>
      <w:rFonts w:ascii="Lucida Grande" w:eastAsia="ヒラギノ角ゴ Pro W3" w:hAnsi="Lucida Grande" w:cs="Lucida Grande"/>
      <w:color w:val="000000"/>
      <w:kern w:val="1"/>
      <w:sz w:val="18"/>
      <w:szCs w:val="18"/>
      <w:lang w:val="x-none" w:eastAsia="ar-SA" w:bidi="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locked/>
    <w:rsid w:val="00551E99"/>
    <w:rPr>
      <w:rFonts w:eastAsia="ヒラギノ角ゴ Pro W3" w:cs="Times New Roman"/>
      <w:color w:val="000000"/>
      <w:kern w:val="1"/>
      <w:sz w:val="24"/>
      <w:szCs w:val="24"/>
      <w:lang w:val="x-none" w:eastAsia="ar-SA" w:bidi="ar-SA"/>
    </w:rPr>
  </w:style>
  <w:style w:type="character" w:styleId="FootnoteReference">
    <w:name w:val="footnote reference"/>
    <w:uiPriority w:val="99"/>
    <w:unhideWhenUsed/>
    <w:rsid w:val="00551E99"/>
    <w:rPr>
      <w:rFonts w:cs="Times New Roman"/>
      <w:vertAlign w:val="superscript"/>
    </w:rPr>
  </w:style>
  <w:style w:type="paragraph" w:customStyle="1" w:styleId="ListParagraph1">
    <w:name w:val="List Paragraph1"/>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471134"/>
    <w:rPr>
      <w:rFonts w:ascii="Cambria" w:hAnsi="Cambria"/>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link w:val="Title"/>
    <w:uiPriority w:val="10"/>
    <w:locked/>
    <w:rsid w:val="00471134"/>
    <w:rPr>
      <w:rFonts w:ascii="Calibri" w:eastAsia="MS ????" w:hAnsi="Calibri" w:cs="Times New Roman"/>
      <w:color w:val="17365D"/>
      <w:spacing w:val="5"/>
      <w:kern w:val="28"/>
      <w:sz w:val="52"/>
      <w:szCs w:val="52"/>
      <w:lang w:val="x-none" w:eastAsia="ar-SA" w:bidi="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NoSpacing1">
    <w:name w:val="No Spacing1"/>
    <w:next w:val="Normal"/>
    <w:uiPriority w:val="1"/>
    <w:qFormat/>
    <w:rsid w:val="00A577C2"/>
    <w:pPr>
      <w:ind w:left="567"/>
    </w:pPr>
    <w:rPr>
      <w:rFonts w:ascii="Arial" w:eastAsia="ヒラギノ角ゴ Pro W3" w:hAnsi="Arial"/>
      <w:color w:val="000000"/>
      <w:kern w:val="1"/>
      <w:szCs w:val="24"/>
      <w:lang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Times New Roman"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customStyle="1" w:styleId="LightGrid-Accent11">
    <w:name w:val="Light Grid - Accent 1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MingLiU" w:eastAsia="PMingLiU" w:hAnsi="PMingLiU"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MingLiU" w:eastAsia="PMingLiU" w:hAnsi="PMingLiU"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character" w:styleId="CommentReference">
    <w:name w:val="annotation reference"/>
    <w:semiHidden/>
    <w:rsid w:val="008E44D8"/>
    <w:rPr>
      <w:sz w:val="16"/>
      <w:szCs w:val="16"/>
    </w:rPr>
  </w:style>
  <w:style w:type="paragraph" w:styleId="CommentText">
    <w:name w:val="annotation text"/>
    <w:basedOn w:val="Normal"/>
    <w:semiHidden/>
    <w:rsid w:val="008E44D8"/>
    <w:rPr>
      <w:szCs w:val="20"/>
    </w:rPr>
  </w:style>
  <w:style w:type="paragraph" w:styleId="CommentSubject">
    <w:name w:val="annotation subject"/>
    <w:basedOn w:val="CommentText"/>
    <w:next w:val="CommentText"/>
    <w:semiHidden/>
    <w:rsid w:val="008E44D8"/>
    <w:rPr>
      <w:b/>
      <w:bCs/>
    </w:rPr>
  </w:style>
  <w:style w:type="paragraph" w:customStyle="1" w:styleId="Default">
    <w:name w:val="Default"/>
    <w:rsid w:val="005913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A1752"/>
    <w:pPr>
      <w:ind w:left="720"/>
      <w:contextualSpacing/>
    </w:pPr>
  </w:style>
  <w:style w:type="paragraph" w:styleId="Revision">
    <w:name w:val="Revision"/>
    <w:hidden/>
    <w:uiPriority w:val="99"/>
    <w:semiHidden/>
    <w:rsid w:val="00AF187E"/>
    <w:rPr>
      <w:rFonts w:ascii="Arial" w:eastAsia="ヒラギノ角ゴ Pro W3" w:hAnsi="Arial"/>
      <w:color w:val="000000"/>
      <w:kern w:val="1"/>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30" Type="http://schemas.microsoft.com/office/2011/relationships/people" Target="people.xml"/><Relationship Id="rId10" Type="http://schemas.openxmlformats.org/officeDocument/2006/relationships/hyperlink" Target="http://saml2int.org/profile/current/" TargetMode="External"/><Relationship Id="rId11" Type="http://schemas.openxmlformats.org/officeDocument/2006/relationships/image" Target="media/image2.emf"/><Relationship Id="rId12" Type="http://schemas.openxmlformats.org/officeDocument/2006/relationships/hyperlink" Target="http://kantarainitiative.org/confluence/download/attachments/42140355/kantara-report-egov-saml2-profile-2.0.pdf" TargetMode="External"/><Relationship Id="rId13" Type="http://schemas.openxmlformats.org/officeDocument/2006/relationships/hyperlink" Target="http://saml2int.org/profile/current/" TargetMode="External"/><Relationship Id="rId14" Type="http://schemas.openxmlformats.org/officeDocument/2006/relationships/hyperlink" Target="http://docs.oasis-open.org/dss/v1.0/oasis-dss-core-spec-v1.0-os.doc" TargetMode="External"/><Relationship Id="rId15" Type="http://schemas.openxmlformats.org/officeDocument/2006/relationships/hyperlink" Target="http://kantarainitiative.org/confluence/download/attachments/42140355/kantara-report-egov-saml2-profile-2.0.pdf" TargetMode="External"/><Relationship Id="rId16" Type="http://schemas.openxmlformats.org/officeDocument/2006/relationships/hyperlink" Target="http://saml2int.org/profile/current/" TargetMode="External"/><Relationship Id="rId17" Type="http://schemas.openxmlformats.org/officeDocument/2006/relationships/hyperlink" Target="http://docs.oasis-open.org/security/saml/Post2.0/sstc-saml-idp-discovery.pdf" TargetMode="External"/><Relationship Id="rId18" Type="http://schemas.openxmlformats.org/officeDocument/2006/relationships/hyperlink" Target="http://docs.oasis-open.org/dss/v1.0/oasis-dss-core-spec-v1.0-os.doc" TargetMode="External"/><Relationship Id="rId19" Type="http://schemas.openxmlformats.org/officeDocument/2006/relationships/hyperlink" Target="http://saml2int.org/profile/curren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6019D-3569-2545-8FAA-FE993021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12</Pages>
  <Words>4650</Words>
  <Characters>26510</Characters>
  <Application>Microsoft Macintosh Word</Application>
  <DocSecurity>0</DocSecurity>
  <Lines>220</Lines>
  <Paragraphs>62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Översikt av Tekniskt ramverk för Svensk</vt:lpstr>
      <vt:lpstr>Översikt av Tekniskt ramverk för Svensk</vt:lpstr>
    </vt:vector>
  </TitlesOfParts>
  <Company>Heimore Group AB</Company>
  <LinksUpToDate>false</LinksUpToDate>
  <CharactersWithSpaces>31098</CharactersWithSpaces>
  <SharedDoc>false</SharedDoc>
  <HLinks>
    <vt:vector size="198" baseType="variant">
      <vt:variant>
        <vt:i4>4390993</vt:i4>
      </vt:variant>
      <vt:variant>
        <vt:i4>168</vt:i4>
      </vt:variant>
      <vt:variant>
        <vt:i4>0</vt:i4>
      </vt:variant>
      <vt:variant>
        <vt:i4>5</vt:i4>
      </vt:variant>
      <vt:variant>
        <vt:lpwstr>http://tools.ietf.org/html/draft-santesson-auth-context-extension-08</vt:lpwstr>
      </vt:variant>
      <vt:variant>
        <vt:lpwstr/>
      </vt:variant>
      <vt:variant>
        <vt:i4>3407979</vt:i4>
      </vt:variant>
      <vt:variant>
        <vt:i4>165</vt:i4>
      </vt:variant>
      <vt:variant>
        <vt:i4>0</vt:i4>
      </vt:variant>
      <vt:variant>
        <vt:i4>5</vt:i4>
      </vt:variant>
      <vt:variant>
        <vt:lpwstr>http://docs.oasis-open.org/dss/v1.0/oasis-dss-core-spec-v1.0-os.doc</vt:lpwstr>
      </vt:variant>
      <vt:variant>
        <vt:lpwstr/>
      </vt:variant>
      <vt:variant>
        <vt:i4>4718598</vt:i4>
      </vt:variant>
      <vt:variant>
        <vt:i4>162</vt:i4>
      </vt:variant>
      <vt:variant>
        <vt:i4>0</vt:i4>
      </vt:variant>
      <vt:variant>
        <vt:i4>5</vt:i4>
      </vt:variant>
      <vt:variant>
        <vt:lpwstr>http://docs.oasis-open.org/security/saml/Post2.0/sstc-saml-idp-discovery.pdf</vt:lpwstr>
      </vt:variant>
      <vt:variant>
        <vt:lpwstr/>
      </vt:variant>
      <vt:variant>
        <vt:i4>4325443</vt:i4>
      </vt:variant>
      <vt:variant>
        <vt:i4>159</vt:i4>
      </vt:variant>
      <vt:variant>
        <vt:i4>0</vt:i4>
      </vt:variant>
      <vt:variant>
        <vt:i4>5</vt:i4>
      </vt:variant>
      <vt:variant>
        <vt:lpwstr>http://kantarainitiative.org/confluence/download/attachments/41649836/FIWG_SAML2.0_INT_SSO+Deployment+Profile_v0.1.pdf</vt:lpwstr>
      </vt:variant>
      <vt:variant>
        <vt:lpwstr/>
      </vt:variant>
      <vt:variant>
        <vt:i4>3670135</vt:i4>
      </vt:variant>
      <vt:variant>
        <vt:i4>156</vt:i4>
      </vt:variant>
      <vt:variant>
        <vt:i4>0</vt:i4>
      </vt:variant>
      <vt:variant>
        <vt:i4>5</vt:i4>
      </vt:variant>
      <vt:variant>
        <vt:lpwstr>http://kantarainitiative.org/confluence/download/attachments/42140355/kantara-report-egov-saml2-profile-2.0.pdf</vt:lpwstr>
      </vt:variant>
      <vt:variant>
        <vt:lpwstr/>
      </vt:variant>
      <vt:variant>
        <vt:i4>5439488</vt:i4>
      </vt:variant>
      <vt:variant>
        <vt:i4>153</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150</vt:i4>
      </vt:variant>
      <vt:variant>
        <vt:i4>0</vt:i4>
      </vt:variant>
      <vt:variant>
        <vt:i4>5</vt:i4>
      </vt:variant>
      <vt:variant>
        <vt:lpwstr>http://www.elegnamnden.se/download/18.77dbcb041438070e039d6f6/1404733249929/ELN-0609+-+Bilaga+Tekniskt+ramverk+-+eid2-dss-extension.pdf</vt:lpwstr>
      </vt:variant>
      <vt:variant>
        <vt:lpwstr/>
      </vt:variant>
      <vt:variant>
        <vt:i4>1179725</vt:i4>
      </vt:variant>
      <vt:variant>
        <vt:i4>147</vt:i4>
      </vt:variant>
      <vt:variant>
        <vt:i4>0</vt:i4>
      </vt:variant>
      <vt:variant>
        <vt:i4>5</vt:i4>
      </vt:variant>
      <vt:variant>
        <vt:lpwstr>http://www.elegnamnden.se/download/18.77dbcb041438070e039d6f4/1404733233641/ELN-0607+-+Bilaga+Tekniskt+ramverk+-+Implementation+profile+CSig.pdf</vt:lpwstr>
      </vt:variant>
      <vt:variant>
        <vt:lpwstr/>
      </vt:variant>
      <vt:variant>
        <vt:i4>5570651</vt:i4>
      </vt:variant>
      <vt:variant>
        <vt:i4>144</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7471144</vt:i4>
      </vt:variant>
      <vt:variant>
        <vt:i4>141</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4849683</vt:i4>
      </vt:variant>
      <vt:variant>
        <vt:i4>138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6881332</vt:i4>
      </vt:variant>
      <vt:variant>
        <vt:i4>135</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132</vt:i4>
      </vt:variant>
      <vt:variant>
        <vt:i4>0</vt:i4>
      </vt:variant>
      <vt:variant>
        <vt:i4>5</vt:i4>
      </vt:variant>
      <vt:variant>
        <vt:lpwstr>http://www.elegnamnden.se/download/18.77dbcb041438070e039d6f0/1404733168689/ELN-0603+-+Bilaga+Tekniskt+ramverk+-+Registry_for_identifiers.pdf</vt:lpwstr>
      </vt:variant>
      <vt:variant>
        <vt:lpwstr/>
      </vt:variant>
      <vt:variant>
        <vt:i4>7602227</vt:i4>
      </vt:variant>
      <vt:variant>
        <vt:i4>129</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327755</vt:i4>
      </vt:variant>
      <vt:variant>
        <vt:i4>126</vt:i4>
      </vt:variant>
      <vt:variant>
        <vt:i4>0</vt:i4>
      </vt:variant>
      <vt:variant>
        <vt:i4>5</vt:i4>
      </vt:variant>
      <vt:variant>
        <vt:lpwstr>http://www.elegnamnden.se/download/18.77dbcb041438070e039d237/1404726253939/ELN-0700+-+Tillitsramverk+f%C3%B6r+Svensk+e-legitimation.pdf</vt:lpwstr>
      </vt:variant>
      <vt:variant>
        <vt:lpwstr/>
      </vt:variant>
      <vt:variant>
        <vt:i4>4390993</vt:i4>
      </vt:variant>
      <vt:variant>
        <vt:i4>123</vt:i4>
      </vt:variant>
      <vt:variant>
        <vt:i4>0</vt:i4>
      </vt:variant>
      <vt:variant>
        <vt:i4>5</vt:i4>
      </vt:variant>
      <vt:variant>
        <vt:lpwstr>http://tools.ietf.org/html/draft-santesson-auth-context-extension-08</vt:lpwstr>
      </vt:variant>
      <vt:variant>
        <vt:lpwstr/>
      </vt:variant>
      <vt:variant>
        <vt:i4>5439488</vt:i4>
      </vt:variant>
      <vt:variant>
        <vt:i4>120</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117</vt:i4>
      </vt:variant>
      <vt:variant>
        <vt:i4>0</vt:i4>
      </vt:variant>
      <vt:variant>
        <vt:i4>5</vt:i4>
      </vt:variant>
      <vt:variant>
        <vt:lpwstr>http://www.elegnamnden.se/download/18.77dbcb041438070e039d6f6/1404733249929/ELN-0609+-+Bilaga+Tekniskt+ramverk+-+eid2-dss-extension.pdf</vt:lpwstr>
      </vt:variant>
      <vt:variant>
        <vt:lpwstr/>
      </vt:variant>
      <vt:variant>
        <vt:i4>3407979</vt:i4>
      </vt:variant>
      <vt:variant>
        <vt:i4>114</vt:i4>
      </vt:variant>
      <vt:variant>
        <vt:i4>0</vt:i4>
      </vt:variant>
      <vt:variant>
        <vt:i4>5</vt:i4>
      </vt:variant>
      <vt:variant>
        <vt:lpwstr>http://docs.oasis-open.org/dss/v1.0/oasis-dss-core-spec-v1.0-os.doc</vt:lpwstr>
      </vt:variant>
      <vt:variant>
        <vt:lpwstr/>
      </vt:variant>
      <vt:variant>
        <vt:i4>1179725</vt:i4>
      </vt:variant>
      <vt:variant>
        <vt:i4>111</vt:i4>
      </vt:variant>
      <vt:variant>
        <vt:i4>0</vt:i4>
      </vt:variant>
      <vt:variant>
        <vt:i4>5</vt:i4>
      </vt:variant>
      <vt:variant>
        <vt:lpwstr>http://www.elegnamnden.se/download/18.77dbcb041438070e039d6f4/1404733233641/ELN-0607+-+Bilaga+Tekniskt+ramverk+-+Implementation+profile+CSig.pdf</vt:lpwstr>
      </vt:variant>
      <vt:variant>
        <vt:lpwstr/>
      </vt:variant>
      <vt:variant>
        <vt:i4>4849683</vt:i4>
      </vt:variant>
      <vt:variant>
        <vt:i4>108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5570651</vt:i4>
      </vt:variant>
      <vt:variant>
        <vt:i4>105</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327755</vt:i4>
      </vt:variant>
      <vt:variant>
        <vt:i4>102</vt:i4>
      </vt:variant>
      <vt:variant>
        <vt:i4>0</vt:i4>
      </vt:variant>
      <vt:variant>
        <vt:i4>5</vt:i4>
      </vt:variant>
      <vt:variant>
        <vt:lpwstr>http://www.elegnamnden.se/download/18.77dbcb041438070e039d237/1404726253939/ELN-0700+-+Tillitsramverk+f%C3%B6r+Svensk+e-legitimation.pdf</vt:lpwstr>
      </vt:variant>
      <vt:variant>
        <vt:lpwstr/>
      </vt:variant>
      <vt:variant>
        <vt:i4>6881332</vt:i4>
      </vt:variant>
      <vt:variant>
        <vt:i4>99</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96</vt:i4>
      </vt:variant>
      <vt:variant>
        <vt:i4>0</vt:i4>
      </vt:variant>
      <vt:variant>
        <vt:i4>5</vt:i4>
      </vt:variant>
      <vt:variant>
        <vt:lpwstr>http://www.elegnamnden.se/download/18.77dbcb041438070e039d6f0/1404733168689/ELN-0603+-+Bilaga+Tekniskt+ramverk+-+Registry_for_identifiers.pdf</vt:lpwstr>
      </vt:variant>
      <vt:variant>
        <vt:lpwstr/>
      </vt:variant>
      <vt:variant>
        <vt:i4>7471144</vt:i4>
      </vt:variant>
      <vt:variant>
        <vt:i4>93</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7602227</vt:i4>
      </vt:variant>
      <vt:variant>
        <vt:i4>90</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4718598</vt:i4>
      </vt:variant>
      <vt:variant>
        <vt:i4>87</vt:i4>
      </vt:variant>
      <vt:variant>
        <vt:i4>0</vt:i4>
      </vt:variant>
      <vt:variant>
        <vt:i4>5</vt:i4>
      </vt:variant>
      <vt:variant>
        <vt:lpwstr>http://docs.oasis-open.org/security/saml/Post2.0/sstc-saml-idp-discovery.pdf</vt:lpwstr>
      </vt:variant>
      <vt:variant>
        <vt:lpwstr/>
      </vt:variant>
      <vt:variant>
        <vt:i4>4325443</vt:i4>
      </vt:variant>
      <vt:variant>
        <vt:i4>84</vt:i4>
      </vt:variant>
      <vt:variant>
        <vt:i4>0</vt:i4>
      </vt:variant>
      <vt:variant>
        <vt:i4>5</vt:i4>
      </vt:variant>
      <vt:variant>
        <vt:lpwstr>http://kantarainitiative.org/confluence/download/attachments/41649836/FIWG_SAML2.0_INT_SSO+Deployment+Profile_v0.1.pdf</vt:lpwstr>
      </vt:variant>
      <vt:variant>
        <vt:lpwstr/>
      </vt:variant>
      <vt:variant>
        <vt:i4>7602227</vt:i4>
      </vt:variant>
      <vt:variant>
        <vt:i4>81</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3670135</vt:i4>
      </vt:variant>
      <vt:variant>
        <vt:i4>78</vt:i4>
      </vt:variant>
      <vt:variant>
        <vt:i4>0</vt:i4>
      </vt:variant>
      <vt:variant>
        <vt:i4>5</vt:i4>
      </vt:variant>
      <vt:variant>
        <vt:lpwstr>http://kantarainitiative.org/confluence/download/attachments/42140355/kantara-report-egov-saml2-profile-2.0.pdf</vt:lpwstr>
      </vt:variant>
      <vt:variant>
        <vt:lpwstr/>
      </vt:variant>
      <vt:variant>
        <vt:i4>4325443</vt:i4>
      </vt:variant>
      <vt:variant>
        <vt:i4>75</vt:i4>
      </vt:variant>
      <vt:variant>
        <vt:i4>0</vt:i4>
      </vt:variant>
      <vt:variant>
        <vt:i4>5</vt:i4>
      </vt:variant>
      <vt:variant>
        <vt:lpwstr>http://kantarainitiative.org/confluence/download/attachments/41649836/FIWG_SAML2.0_INT_SSO+Deployment+Profile_v0.1.pdf</vt:lpwstr>
      </vt:variant>
      <vt:variant>
        <vt:lpwstr/>
      </vt:variant>
      <vt:variant>
        <vt:i4>327755</vt:i4>
      </vt:variant>
      <vt:variant>
        <vt:i4>72</vt:i4>
      </vt:variant>
      <vt:variant>
        <vt:i4>0</vt:i4>
      </vt:variant>
      <vt:variant>
        <vt:i4>5</vt:i4>
      </vt:variant>
      <vt:variant>
        <vt:lpwstr>http://www.elegnamnden.se/download/18.77dbcb041438070e039d237/1404726253939/ELN-0700+-+Tillitsramverk+f%C3%B6r+Svensk+e-legitimation.pdf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Översikt av Tekniskt ramverk för Svensk</dc:title>
  <dc:creator>Martin Lindström</dc:creator>
  <cp:lastModifiedBy>Martin Lindström</cp:lastModifiedBy>
  <cp:revision>78</cp:revision>
  <cp:lastPrinted>2016-11-17T14:59:00Z</cp:lastPrinted>
  <dcterms:created xsi:type="dcterms:W3CDTF">2016-11-15T08:18:00Z</dcterms:created>
  <dcterms:modified xsi:type="dcterms:W3CDTF">2016-11-17T14:59:00Z</dcterms:modified>
</cp:coreProperties>
</file>