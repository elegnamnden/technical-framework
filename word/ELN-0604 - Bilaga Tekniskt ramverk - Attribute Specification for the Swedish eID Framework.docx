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bookmarkStart w:id="0" w:name="_GoBack"/>
      <w:bookmarkEnd w:id="0"/>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1B493E2" w:rsidR="00AC49F3" w:rsidRPr="006C4EAB" w:rsidRDefault="00F936AD" w:rsidP="00FA7E6F">
      <w:pPr>
        <w:pStyle w:val="Title"/>
        <w:rPr>
          <w:lang w:val="en-US"/>
        </w:rPr>
      </w:pPr>
      <w:r>
        <w:rPr>
          <w:lang w:val="en-US"/>
        </w:rPr>
        <w:t>Attribute Specification</w:t>
      </w:r>
      <w:r w:rsidR="00FB0B6E">
        <w:rPr>
          <w:lang w:val="en-US"/>
        </w:rPr>
        <w:t xml:space="preserve"> for </w:t>
      </w:r>
      <w:r w:rsidR="0015370D">
        <w:rPr>
          <w:lang w:val="en-US"/>
        </w:rPr>
        <w:t xml:space="preserve">the </w:t>
      </w:r>
      <w:r w:rsidR="00FB0B6E">
        <w:rPr>
          <w:lang w:val="en-US"/>
        </w:rPr>
        <w:t>Swedish eID</w:t>
      </w:r>
      <w:r w:rsidR="0015370D">
        <w:rPr>
          <w:lang w:val="en-US"/>
        </w:rPr>
        <w:t xml:space="preserve"> Framework</w:t>
      </w:r>
    </w:p>
    <w:p w14:paraId="2635A040" w14:textId="7355AFD2" w:rsidR="00B05A68" w:rsidRDefault="00D846B6" w:rsidP="00471134">
      <w:pPr>
        <w:spacing w:line="240" w:lineRule="auto"/>
        <w:jc w:val="center"/>
        <w:rPr>
          <w:lang w:val="en-US"/>
        </w:rPr>
      </w:pPr>
      <w:r w:rsidRPr="00D846B6">
        <w:rPr>
          <w:lang w:val="en-US"/>
        </w:rPr>
        <w:t>ELN-0604-v1.</w:t>
      </w:r>
      <w:ins w:id="1" w:author="Martin Lindström" w:date="2016-05-26T12:30:00Z">
        <w:r w:rsidR="00381775">
          <w:rPr>
            <w:lang w:val="en-US"/>
          </w:rPr>
          <w:t>4</w:t>
        </w:r>
      </w:ins>
      <w:r>
        <w:rPr>
          <w:lang w:val="en-US"/>
        </w:rPr>
        <w:br/>
      </w:r>
      <w:r w:rsidR="006E23A8" w:rsidRPr="006C4EAB">
        <w:rPr>
          <w:lang w:val="en-US"/>
        </w:rPr>
        <w:t xml:space="preserve">Version </w:t>
      </w:r>
      <w:r w:rsidR="00AD5EF9">
        <w:rPr>
          <w:lang w:val="en-US"/>
        </w:rPr>
        <w:t>1.</w:t>
      </w:r>
      <w:ins w:id="2" w:author="Martin Lindström" w:date="2016-05-26T12:30:00Z">
        <w:r w:rsidR="00381775">
          <w:rPr>
            <w:lang w:val="en-US"/>
          </w:rPr>
          <w:t>4</w:t>
        </w:r>
      </w:ins>
    </w:p>
    <w:p w14:paraId="174C0B25" w14:textId="5CE399F1" w:rsidR="005D5595" w:rsidRDefault="00225F4F" w:rsidP="00471134">
      <w:pPr>
        <w:spacing w:line="240" w:lineRule="auto"/>
        <w:jc w:val="center"/>
        <w:rPr>
          <w:lang w:val="en-US"/>
        </w:rPr>
      </w:pPr>
      <w:r>
        <w:rPr>
          <w:lang w:val="en-US"/>
        </w:rPr>
        <w:t>201</w:t>
      </w:r>
      <w:del w:id="3" w:author="Martin Lindström" w:date="2016-05-26T12:30:00Z">
        <w:r w:rsidDel="00381775">
          <w:rPr>
            <w:lang w:val="en-US"/>
          </w:rPr>
          <w:delText>5</w:delText>
        </w:r>
        <w:r w:rsidR="00FF1289" w:rsidDel="00381775">
          <w:rPr>
            <w:lang w:val="en-US"/>
          </w:rPr>
          <w:delText>-</w:delText>
        </w:r>
        <w:r w:rsidR="00403B81" w:rsidDel="00381775">
          <w:rPr>
            <w:lang w:val="en-US"/>
          </w:rPr>
          <w:delText>10-05</w:delText>
        </w:r>
      </w:del>
      <w:ins w:id="4" w:author="Martin Lindström" w:date="2016-05-26T12:30:00Z">
        <w:r w:rsidR="00381775">
          <w:rPr>
            <w:lang w:val="en-US"/>
          </w:rPr>
          <w:t>6-</w:t>
        </w:r>
        <w:r w:rsidR="00582A59">
          <w:rPr>
            <w:lang w:val="en-US"/>
          </w:rPr>
          <w:t>11-</w:t>
        </w:r>
        <w:r w:rsidR="00561712">
          <w:rPr>
            <w:lang w:val="en-US"/>
          </w:rPr>
          <w:t>1</w:t>
        </w:r>
        <w:r w:rsidR="00894A93">
          <w:rPr>
            <w:lang w:val="en-US"/>
          </w:rPr>
          <w:t>6</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5F19D41E" w14:textId="77777777" w:rsidR="007D7A69" w:rsidRDefault="00D8362E">
      <w:pPr>
        <w:pStyle w:val="TOC1"/>
        <w:tabs>
          <w:tab w:val="left" w:pos="370"/>
          <w:tab w:val="right" w:pos="9910"/>
        </w:tabs>
        <w:rPr>
          <w:ins w:id="5" w:author="Martin Lindström" w:date="2016-11-13T12:11:00Z"/>
          <w:rFonts w:eastAsiaTheme="minorEastAsia" w:cstheme="minorBidi"/>
          <w:b w:val="0"/>
          <w:bCs w:val="0"/>
          <w:caps w:val="0"/>
          <w:noProof/>
          <w:color w:val="auto"/>
          <w:kern w:val="0"/>
          <w:sz w:val="24"/>
          <w:szCs w:val="24"/>
          <w:u w:val="none"/>
          <w:lang w:val="en-US" w:eastAsia="ja-JP"/>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ins w:id="6" w:author="Martin Lindström" w:date="2016-11-13T12:11:00Z">
        <w:r w:rsidR="007D7A69" w:rsidRPr="00262E2F">
          <w:rPr>
            <w:noProof/>
            <w:lang w:val="en-US"/>
          </w:rPr>
          <w:t>1</w:t>
        </w:r>
        <w:r w:rsidR="007D7A69">
          <w:rPr>
            <w:rFonts w:eastAsiaTheme="minorEastAsia" w:cstheme="minorBidi"/>
            <w:b w:val="0"/>
            <w:bCs w:val="0"/>
            <w:caps w:val="0"/>
            <w:noProof/>
            <w:color w:val="auto"/>
            <w:kern w:val="0"/>
            <w:sz w:val="24"/>
            <w:szCs w:val="24"/>
            <w:u w:val="none"/>
            <w:lang w:val="en-US" w:eastAsia="ja-JP"/>
          </w:rPr>
          <w:tab/>
        </w:r>
        <w:r w:rsidR="007D7A69" w:rsidRPr="00262E2F">
          <w:rPr>
            <w:noProof/>
            <w:lang w:val="en-US"/>
          </w:rPr>
          <w:t>Introduction</w:t>
        </w:r>
        <w:r w:rsidR="007D7A69">
          <w:rPr>
            <w:noProof/>
          </w:rPr>
          <w:tab/>
        </w:r>
        <w:r w:rsidR="007D7A69">
          <w:rPr>
            <w:noProof/>
          </w:rPr>
          <w:fldChar w:fldCharType="begin"/>
        </w:r>
        <w:r w:rsidR="007D7A69">
          <w:rPr>
            <w:noProof/>
          </w:rPr>
          <w:instrText xml:space="preserve"> PAGEREF _Toc340658436 \h </w:instrText>
        </w:r>
      </w:ins>
      <w:r w:rsidR="007D7A69">
        <w:rPr>
          <w:noProof/>
        </w:rPr>
      </w:r>
      <w:r w:rsidR="007D7A69">
        <w:rPr>
          <w:noProof/>
        </w:rPr>
        <w:fldChar w:fldCharType="separate"/>
      </w:r>
      <w:ins w:id="7" w:author="Martin Lindström" w:date="2016-11-17T16:05:00Z">
        <w:r w:rsidR="00F11BDE">
          <w:rPr>
            <w:noProof/>
          </w:rPr>
          <w:t>3</w:t>
        </w:r>
      </w:ins>
      <w:ins w:id="8" w:author="Martin Lindström" w:date="2016-11-13T12:11:00Z">
        <w:r w:rsidR="007D7A69">
          <w:rPr>
            <w:noProof/>
          </w:rPr>
          <w:fldChar w:fldCharType="end"/>
        </w:r>
      </w:ins>
    </w:p>
    <w:p w14:paraId="7CEB759C" w14:textId="77777777" w:rsidR="007D7A69" w:rsidRDefault="007D7A69">
      <w:pPr>
        <w:pStyle w:val="TOC2"/>
        <w:tabs>
          <w:tab w:val="left" w:pos="552"/>
          <w:tab w:val="right" w:pos="9910"/>
        </w:tabs>
        <w:rPr>
          <w:ins w:id="9" w:author="Martin Lindström" w:date="2016-11-13T12:11:00Z"/>
          <w:rFonts w:eastAsiaTheme="minorEastAsia" w:cstheme="minorBidi"/>
          <w:b w:val="0"/>
          <w:bCs w:val="0"/>
          <w:smallCaps w:val="0"/>
          <w:noProof/>
          <w:color w:val="auto"/>
          <w:kern w:val="0"/>
          <w:sz w:val="24"/>
          <w:szCs w:val="24"/>
          <w:lang w:val="en-US" w:eastAsia="ja-JP"/>
        </w:rPr>
      </w:pPr>
      <w:ins w:id="10" w:author="Martin Lindström" w:date="2016-11-13T12:11:00Z">
        <w:r w:rsidRPr="00262E2F">
          <w:rPr>
            <w:noProof/>
            <w:lang w:val="en-US"/>
          </w:rPr>
          <w:t>1.1</w:t>
        </w:r>
        <w:r>
          <w:rPr>
            <w:rFonts w:eastAsiaTheme="minorEastAsia" w:cstheme="minorBidi"/>
            <w:b w:val="0"/>
            <w:bCs w:val="0"/>
            <w:smallCaps w:val="0"/>
            <w:noProof/>
            <w:color w:val="auto"/>
            <w:kern w:val="0"/>
            <w:sz w:val="24"/>
            <w:szCs w:val="24"/>
            <w:lang w:val="en-US" w:eastAsia="ja-JP"/>
          </w:rPr>
          <w:tab/>
        </w:r>
        <w:r w:rsidRPr="00262E2F">
          <w:rPr>
            <w:noProof/>
            <w:lang w:val="en-US"/>
          </w:rPr>
          <w:t>Terminology</w:t>
        </w:r>
        <w:r>
          <w:rPr>
            <w:noProof/>
          </w:rPr>
          <w:tab/>
        </w:r>
        <w:r>
          <w:rPr>
            <w:noProof/>
          </w:rPr>
          <w:fldChar w:fldCharType="begin"/>
        </w:r>
        <w:r>
          <w:rPr>
            <w:noProof/>
          </w:rPr>
          <w:instrText xml:space="preserve"> PAGEREF _Toc340658437 \h </w:instrText>
        </w:r>
      </w:ins>
      <w:r>
        <w:rPr>
          <w:noProof/>
        </w:rPr>
      </w:r>
      <w:r>
        <w:rPr>
          <w:noProof/>
        </w:rPr>
        <w:fldChar w:fldCharType="separate"/>
      </w:r>
      <w:ins w:id="11" w:author="Martin Lindström" w:date="2016-11-17T16:05:00Z">
        <w:r w:rsidR="00F11BDE">
          <w:rPr>
            <w:noProof/>
          </w:rPr>
          <w:t>3</w:t>
        </w:r>
      </w:ins>
      <w:ins w:id="12" w:author="Martin Lindström" w:date="2016-11-13T12:11:00Z">
        <w:r>
          <w:rPr>
            <w:noProof/>
          </w:rPr>
          <w:fldChar w:fldCharType="end"/>
        </w:r>
      </w:ins>
    </w:p>
    <w:p w14:paraId="700BE565" w14:textId="77777777" w:rsidR="007D7A69" w:rsidRDefault="007D7A69">
      <w:pPr>
        <w:pStyle w:val="TOC2"/>
        <w:tabs>
          <w:tab w:val="left" w:pos="552"/>
          <w:tab w:val="right" w:pos="9910"/>
        </w:tabs>
        <w:rPr>
          <w:ins w:id="13" w:author="Martin Lindström" w:date="2016-11-13T12:11:00Z"/>
          <w:rFonts w:eastAsiaTheme="minorEastAsia" w:cstheme="minorBidi"/>
          <w:b w:val="0"/>
          <w:bCs w:val="0"/>
          <w:smallCaps w:val="0"/>
          <w:noProof/>
          <w:color w:val="auto"/>
          <w:kern w:val="0"/>
          <w:sz w:val="24"/>
          <w:szCs w:val="24"/>
          <w:lang w:val="en-US" w:eastAsia="ja-JP"/>
        </w:rPr>
      </w:pPr>
      <w:ins w:id="14" w:author="Martin Lindström" w:date="2016-11-13T12:11:00Z">
        <w:r w:rsidRPr="00262E2F">
          <w:rPr>
            <w:noProof/>
            <w:lang w:val="en-US"/>
          </w:rPr>
          <w:t>1.2</w:t>
        </w:r>
        <w:r>
          <w:rPr>
            <w:rFonts w:eastAsiaTheme="minorEastAsia" w:cstheme="minorBidi"/>
            <w:b w:val="0"/>
            <w:bCs w:val="0"/>
            <w:smallCaps w:val="0"/>
            <w:noProof/>
            <w:color w:val="auto"/>
            <w:kern w:val="0"/>
            <w:sz w:val="24"/>
            <w:szCs w:val="24"/>
            <w:lang w:val="en-US" w:eastAsia="ja-JP"/>
          </w:rPr>
          <w:tab/>
        </w:r>
        <w:r w:rsidRPr="00262E2F">
          <w:rPr>
            <w:noProof/>
            <w:lang w:val="en-US"/>
          </w:rPr>
          <w:t>Requirement key words</w:t>
        </w:r>
        <w:r>
          <w:rPr>
            <w:noProof/>
          </w:rPr>
          <w:tab/>
        </w:r>
        <w:r>
          <w:rPr>
            <w:noProof/>
          </w:rPr>
          <w:fldChar w:fldCharType="begin"/>
        </w:r>
        <w:r>
          <w:rPr>
            <w:noProof/>
          </w:rPr>
          <w:instrText xml:space="preserve"> PAGEREF _Toc340658438 \h </w:instrText>
        </w:r>
      </w:ins>
      <w:r>
        <w:rPr>
          <w:noProof/>
        </w:rPr>
      </w:r>
      <w:r>
        <w:rPr>
          <w:noProof/>
        </w:rPr>
        <w:fldChar w:fldCharType="separate"/>
      </w:r>
      <w:ins w:id="15" w:author="Martin Lindström" w:date="2016-11-17T16:05:00Z">
        <w:r w:rsidR="00F11BDE">
          <w:rPr>
            <w:noProof/>
          </w:rPr>
          <w:t>3</w:t>
        </w:r>
      </w:ins>
      <w:ins w:id="16" w:author="Martin Lindström" w:date="2016-11-13T12:11:00Z">
        <w:r>
          <w:rPr>
            <w:noProof/>
          </w:rPr>
          <w:fldChar w:fldCharType="end"/>
        </w:r>
      </w:ins>
    </w:p>
    <w:p w14:paraId="136C3A1F" w14:textId="77777777" w:rsidR="007D7A69" w:rsidRDefault="007D7A69">
      <w:pPr>
        <w:pStyle w:val="TOC2"/>
        <w:tabs>
          <w:tab w:val="left" w:pos="552"/>
          <w:tab w:val="right" w:pos="9910"/>
        </w:tabs>
        <w:rPr>
          <w:ins w:id="17" w:author="Martin Lindström" w:date="2016-11-13T12:11:00Z"/>
          <w:rFonts w:eastAsiaTheme="minorEastAsia" w:cstheme="minorBidi"/>
          <w:b w:val="0"/>
          <w:bCs w:val="0"/>
          <w:smallCaps w:val="0"/>
          <w:noProof/>
          <w:color w:val="auto"/>
          <w:kern w:val="0"/>
          <w:sz w:val="24"/>
          <w:szCs w:val="24"/>
          <w:lang w:val="en-US" w:eastAsia="ja-JP"/>
        </w:rPr>
      </w:pPr>
      <w:ins w:id="18" w:author="Martin Lindström" w:date="2016-11-13T12:11:00Z">
        <w:r w:rsidRPr="00262E2F">
          <w:rPr>
            <w:noProof/>
            <w:lang w:val="en-US"/>
          </w:rPr>
          <w:t>1.3</w:t>
        </w:r>
        <w:r>
          <w:rPr>
            <w:rFonts w:eastAsiaTheme="minorEastAsia" w:cstheme="minorBidi"/>
            <w:b w:val="0"/>
            <w:bCs w:val="0"/>
            <w:smallCaps w:val="0"/>
            <w:noProof/>
            <w:color w:val="auto"/>
            <w:kern w:val="0"/>
            <w:sz w:val="24"/>
            <w:szCs w:val="24"/>
            <w:lang w:val="en-US" w:eastAsia="ja-JP"/>
          </w:rPr>
          <w:tab/>
        </w:r>
        <w:r w:rsidRPr="00262E2F">
          <w:rPr>
            <w:noProof/>
            <w:lang w:val="en-US"/>
          </w:rPr>
          <w:t>Name space references</w:t>
        </w:r>
        <w:r>
          <w:rPr>
            <w:noProof/>
          </w:rPr>
          <w:tab/>
        </w:r>
        <w:r>
          <w:rPr>
            <w:noProof/>
          </w:rPr>
          <w:fldChar w:fldCharType="begin"/>
        </w:r>
        <w:r>
          <w:rPr>
            <w:noProof/>
          </w:rPr>
          <w:instrText xml:space="preserve"> PAGEREF _Toc340658439 \h </w:instrText>
        </w:r>
      </w:ins>
      <w:r>
        <w:rPr>
          <w:noProof/>
        </w:rPr>
      </w:r>
      <w:r>
        <w:rPr>
          <w:noProof/>
        </w:rPr>
        <w:fldChar w:fldCharType="separate"/>
      </w:r>
      <w:ins w:id="19" w:author="Martin Lindström" w:date="2016-11-17T16:05:00Z">
        <w:r w:rsidR="00F11BDE">
          <w:rPr>
            <w:noProof/>
          </w:rPr>
          <w:t>3</w:t>
        </w:r>
      </w:ins>
      <w:ins w:id="20" w:author="Martin Lindström" w:date="2016-11-13T12:11:00Z">
        <w:r>
          <w:rPr>
            <w:noProof/>
          </w:rPr>
          <w:fldChar w:fldCharType="end"/>
        </w:r>
      </w:ins>
    </w:p>
    <w:p w14:paraId="39FE766D" w14:textId="77777777" w:rsidR="007D7A69" w:rsidRDefault="007D7A69">
      <w:pPr>
        <w:pStyle w:val="TOC2"/>
        <w:tabs>
          <w:tab w:val="left" w:pos="552"/>
          <w:tab w:val="right" w:pos="9910"/>
        </w:tabs>
        <w:rPr>
          <w:ins w:id="21" w:author="Martin Lindström" w:date="2016-11-13T12:11:00Z"/>
          <w:rFonts w:eastAsiaTheme="minorEastAsia" w:cstheme="minorBidi"/>
          <w:b w:val="0"/>
          <w:bCs w:val="0"/>
          <w:smallCaps w:val="0"/>
          <w:noProof/>
          <w:color w:val="auto"/>
          <w:kern w:val="0"/>
          <w:sz w:val="24"/>
          <w:szCs w:val="24"/>
          <w:lang w:val="en-US" w:eastAsia="ja-JP"/>
        </w:rPr>
      </w:pPr>
      <w:ins w:id="22" w:author="Martin Lindström" w:date="2016-11-13T12:11:00Z">
        <w:r w:rsidRPr="00262E2F">
          <w:rPr>
            <w:noProof/>
            <w:lang w:val="en-US"/>
          </w:rPr>
          <w:t>1.4</w:t>
        </w:r>
        <w:r>
          <w:rPr>
            <w:rFonts w:eastAsiaTheme="minorEastAsia" w:cstheme="minorBidi"/>
            <w:b w:val="0"/>
            <w:bCs w:val="0"/>
            <w:smallCaps w:val="0"/>
            <w:noProof/>
            <w:color w:val="auto"/>
            <w:kern w:val="0"/>
            <w:sz w:val="24"/>
            <w:szCs w:val="24"/>
            <w:lang w:val="en-US" w:eastAsia="ja-JP"/>
          </w:rPr>
          <w:tab/>
        </w:r>
        <w:r w:rsidRPr="00262E2F">
          <w:rPr>
            <w:noProof/>
            <w:lang w:val="en-US"/>
          </w:rPr>
          <w:t>Structure</w:t>
        </w:r>
        <w:r>
          <w:rPr>
            <w:noProof/>
          </w:rPr>
          <w:tab/>
        </w:r>
        <w:r>
          <w:rPr>
            <w:noProof/>
          </w:rPr>
          <w:fldChar w:fldCharType="begin"/>
        </w:r>
        <w:r>
          <w:rPr>
            <w:noProof/>
          </w:rPr>
          <w:instrText xml:space="preserve"> PAGEREF _Toc340658440 \h </w:instrText>
        </w:r>
      </w:ins>
      <w:r>
        <w:rPr>
          <w:noProof/>
        </w:rPr>
      </w:r>
      <w:r>
        <w:rPr>
          <w:noProof/>
        </w:rPr>
        <w:fldChar w:fldCharType="separate"/>
      </w:r>
      <w:ins w:id="23" w:author="Martin Lindström" w:date="2016-11-17T16:05:00Z">
        <w:r w:rsidR="00F11BDE">
          <w:rPr>
            <w:noProof/>
          </w:rPr>
          <w:t>3</w:t>
        </w:r>
      </w:ins>
      <w:ins w:id="24" w:author="Martin Lindström" w:date="2016-11-13T12:11:00Z">
        <w:r>
          <w:rPr>
            <w:noProof/>
          </w:rPr>
          <w:fldChar w:fldCharType="end"/>
        </w:r>
      </w:ins>
    </w:p>
    <w:p w14:paraId="72121228" w14:textId="77777777" w:rsidR="007D7A69" w:rsidRDefault="007D7A69">
      <w:pPr>
        <w:pStyle w:val="TOC1"/>
        <w:tabs>
          <w:tab w:val="left" w:pos="370"/>
          <w:tab w:val="right" w:pos="9910"/>
        </w:tabs>
        <w:rPr>
          <w:ins w:id="25" w:author="Martin Lindström" w:date="2016-11-13T12:11:00Z"/>
          <w:rFonts w:eastAsiaTheme="minorEastAsia" w:cstheme="minorBidi"/>
          <w:b w:val="0"/>
          <w:bCs w:val="0"/>
          <w:caps w:val="0"/>
          <w:noProof/>
          <w:color w:val="auto"/>
          <w:kern w:val="0"/>
          <w:sz w:val="24"/>
          <w:szCs w:val="24"/>
          <w:u w:val="none"/>
          <w:lang w:val="en-US" w:eastAsia="ja-JP"/>
        </w:rPr>
      </w:pPr>
      <w:ins w:id="26" w:author="Martin Lindström" w:date="2016-11-13T12:11:00Z">
        <w:r w:rsidRPr="00262E2F">
          <w:rPr>
            <w:noProof/>
            <w:lang w:val="en-US"/>
          </w:rPr>
          <w:t>2</w:t>
        </w:r>
        <w:r>
          <w:rPr>
            <w:rFonts w:eastAsiaTheme="minorEastAsia" w:cstheme="minorBidi"/>
            <w:b w:val="0"/>
            <w:bCs w:val="0"/>
            <w:caps w:val="0"/>
            <w:noProof/>
            <w:color w:val="auto"/>
            <w:kern w:val="0"/>
            <w:sz w:val="24"/>
            <w:szCs w:val="24"/>
            <w:u w:val="none"/>
            <w:lang w:val="en-US" w:eastAsia="ja-JP"/>
          </w:rPr>
          <w:tab/>
        </w:r>
        <w:r w:rsidRPr="00262E2F">
          <w:rPr>
            <w:noProof/>
            <w:lang w:val="en-US"/>
          </w:rPr>
          <w:t>Attribute Sets</w:t>
        </w:r>
        <w:r>
          <w:rPr>
            <w:noProof/>
          </w:rPr>
          <w:tab/>
        </w:r>
        <w:r>
          <w:rPr>
            <w:noProof/>
          </w:rPr>
          <w:fldChar w:fldCharType="begin"/>
        </w:r>
        <w:r>
          <w:rPr>
            <w:noProof/>
          </w:rPr>
          <w:instrText xml:space="preserve"> PAGEREF _Toc340658441 \h </w:instrText>
        </w:r>
      </w:ins>
      <w:r>
        <w:rPr>
          <w:noProof/>
        </w:rPr>
      </w:r>
      <w:r>
        <w:rPr>
          <w:noProof/>
        </w:rPr>
        <w:fldChar w:fldCharType="separate"/>
      </w:r>
      <w:ins w:id="27" w:author="Martin Lindström" w:date="2016-11-17T16:05:00Z">
        <w:r w:rsidR="00F11BDE">
          <w:rPr>
            <w:noProof/>
          </w:rPr>
          <w:t>4</w:t>
        </w:r>
      </w:ins>
      <w:ins w:id="28" w:author="Martin Lindström" w:date="2016-11-13T12:11:00Z">
        <w:r>
          <w:rPr>
            <w:noProof/>
          </w:rPr>
          <w:fldChar w:fldCharType="end"/>
        </w:r>
      </w:ins>
    </w:p>
    <w:p w14:paraId="3A4F6B36" w14:textId="77777777" w:rsidR="007D7A69" w:rsidRDefault="007D7A69">
      <w:pPr>
        <w:pStyle w:val="TOC2"/>
        <w:tabs>
          <w:tab w:val="left" w:pos="552"/>
          <w:tab w:val="right" w:pos="9910"/>
        </w:tabs>
        <w:rPr>
          <w:ins w:id="29" w:author="Martin Lindström" w:date="2016-11-13T12:11:00Z"/>
          <w:rFonts w:eastAsiaTheme="minorEastAsia" w:cstheme="minorBidi"/>
          <w:b w:val="0"/>
          <w:bCs w:val="0"/>
          <w:smallCaps w:val="0"/>
          <w:noProof/>
          <w:color w:val="auto"/>
          <w:kern w:val="0"/>
          <w:sz w:val="24"/>
          <w:szCs w:val="24"/>
          <w:lang w:val="en-US" w:eastAsia="ja-JP"/>
        </w:rPr>
      </w:pPr>
      <w:ins w:id="30" w:author="Martin Lindström" w:date="2016-11-13T12:11:00Z">
        <w:r w:rsidRPr="00262E2F">
          <w:rPr>
            <w:noProof/>
            <w:lang w:val="en-US"/>
          </w:rPr>
          <w:t>2.1</w:t>
        </w:r>
        <w:r>
          <w:rPr>
            <w:rFonts w:eastAsiaTheme="minorEastAsia" w:cstheme="minorBidi"/>
            <w:b w:val="0"/>
            <w:bCs w:val="0"/>
            <w:smallCaps w:val="0"/>
            <w:noProof/>
            <w:color w:val="auto"/>
            <w:kern w:val="0"/>
            <w:sz w:val="24"/>
            <w:szCs w:val="24"/>
            <w:lang w:val="en-US" w:eastAsia="ja-JP"/>
          </w:rPr>
          <w:tab/>
        </w:r>
        <w:r w:rsidRPr="00262E2F">
          <w:rPr>
            <w:noProof/>
            <w:lang w:val="en-US"/>
          </w:rPr>
          <w:t>Pseudonym Identity</w:t>
        </w:r>
        <w:r>
          <w:rPr>
            <w:noProof/>
          </w:rPr>
          <w:tab/>
        </w:r>
        <w:r>
          <w:rPr>
            <w:noProof/>
          </w:rPr>
          <w:fldChar w:fldCharType="begin"/>
        </w:r>
        <w:r>
          <w:rPr>
            <w:noProof/>
          </w:rPr>
          <w:instrText xml:space="preserve"> PAGEREF _Toc340658442 \h </w:instrText>
        </w:r>
      </w:ins>
      <w:r>
        <w:rPr>
          <w:noProof/>
        </w:rPr>
      </w:r>
      <w:r>
        <w:rPr>
          <w:noProof/>
        </w:rPr>
        <w:fldChar w:fldCharType="separate"/>
      </w:r>
      <w:ins w:id="31" w:author="Martin Lindström" w:date="2016-11-17T16:05:00Z">
        <w:r w:rsidR="00F11BDE">
          <w:rPr>
            <w:noProof/>
          </w:rPr>
          <w:t>4</w:t>
        </w:r>
      </w:ins>
      <w:ins w:id="32" w:author="Martin Lindström" w:date="2016-11-13T12:11:00Z">
        <w:r>
          <w:rPr>
            <w:noProof/>
          </w:rPr>
          <w:fldChar w:fldCharType="end"/>
        </w:r>
      </w:ins>
    </w:p>
    <w:p w14:paraId="13D0D900" w14:textId="77777777" w:rsidR="007D7A69" w:rsidRDefault="007D7A69">
      <w:pPr>
        <w:pStyle w:val="TOC2"/>
        <w:tabs>
          <w:tab w:val="left" w:pos="552"/>
          <w:tab w:val="right" w:pos="9910"/>
        </w:tabs>
        <w:rPr>
          <w:ins w:id="33" w:author="Martin Lindström" w:date="2016-11-13T12:11:00Z"/>
          <w:rFonts w:eastAsiaTheme="minorEastAsia" w:cstheme="minorBidi"/>
          <w:b w:val="0"/>
          <w:bCs w:val="0"/>
          <w:smallCaps w:val="0"/>
          <w:noProof/>
          <w:color w:val="auto"/>
          <w:kern w:val="0"/>
          <w:sz w:val="24"/>
          <w:szCs w:val="24"/>
          <w:lang w:val="en-US" w:eastAsia="ja-JP"/>
        </w:rPr>
      </w:pPr>
      <w:ins w:id="34" w:author="Martin Lindström" w:date="2016-11-13T12:11:00Z">
        <w:r w:rsidRPr="00262E2F">
          <w:rPr>
            <w:noProof/>
            <w:lang w:val="en-US"/>
          </w:rPr>
          <w:t>2.2</w:t>
        </w:r>
        <w:r>
          <w:rPr>
            <w:rFonts w:eastAsiaTheme="minorEastAsia" w:cstheme="minorBidi"/>
            <w:b w:val="0"/>
            <w:bCs w:val="0"/>
            <w:smallCaps w:val="0"/>
            <w:noProof/>
            <w:color w:val="auto"/>
            <w:kern w:val="0"/>
            <w:sz w:val="24"/>
            <w:szCs w:val="24"/>
            <w:lang w:val="en-US" w:eastAsia="ja-JP"/>
          </w:rPr>
          <w:tab/>
        </w:r>
        <w:r w:rsidRPr="00262E2F">
          <w:rPr>
            <w:noProof/>
            <w:lang w:val="en-US"/>
          </w:rPr>
          <w:t>Natural Personal Identity without Civic Registration Number</w:t>
        </w:r>
        <w:r>
          <w:rPr>
            <w:noProof/>
          </w:rPr>
          <w:tab/>
        </w:r>
        <w:r>
          <w:rPr>
            <w:noProof/>
          </w:rPr>
          <w:fldChar w:fldCharType="begin"/>
        </w:r>
        <w:r>
          <w:rPr>
            <w:noProof/>
          </w:rPr>
          <w:instrText xml:space="preserve"> PAGEREF _Toc340658443 \h </w:instrText>
        </w:r>
      </w:ins>
      <w:r>
        <w:rPr>
          <w:noProof/>
        </w:rPr>
      </w:r>
      <w:r>
        <w:rPr>
          <w:noProof/>
        </w:rPr>
        <w:fldChar w:fldCharType="separate"/>
      </w:r>
      <w:ins w:id="35" w:author="Martin Lindström" w:date="2016-11-17T16:05:00Z">
        <w:r w:rsidR="00F11BDE">
          <w:rPr>
            <w:noProof/>
          </w:rPr>
          <w:t>4</w:t>
        </w:r>
      </w:ins>
      <w:ins w:id="36" w:author="Martin Lindström" w:date="2016-11-13T12:11:00Z">
        <w:r>
          <w:rPr>
            <w:noProof/>
          </w:rPr>
          <w:fldChar w:fldCharType="end"/>
        </w:r>
      </w:ins>
    </w:p>
    <w:p w14:paraId="4E219B6F" w14:textId="77777777" w:rsidR="007D7A69" w:rsidRDefault="007D7A69">
      <w:pPr>
        <w:pStyle w:val="TOC2"/>
        <w:tabs>
          <w:tab w:val="left" w:pos="552"/>
          <w:tab w:val="right" w:pos="9910"/>
        </w:tabs>
        <w:rPr>
          <w:ins w:id="37" w:author="Martin Lindström" w:date="2016-11-13T12:11:00Z"/>
          <w:rFonts w:eastAsiaTheme="minorEastAsia" w:cstheme="minorBidi"/>
          <w:b w:val="0"/>
          <w:bCs w:val="0"/>
          <w:smallCaps w:val="0"/>
          <w:noProof/>
          <w:color w:val="auto"/>
          <w:kern w:val="0"/>
          <w:sz w:val="24"/>
          <w:szCs w:val="24"/>
          <w:lang w:val="en-US" w:eastAsia="ja-JP"/>
        </w:rPr>
      </w:pPr>
      <w:ins w:id="38" w:author="Martin Lindström" w:date="2016-11-13T12:11:00Z">
        <w:r w:rsidRPr="00262E2F">
          <w:rPr>
            <w:noProof/>
            <w:lang w:val="en-US"/>
          </w:rPr>
          <w:t>2.3</w:t>
        </w:r>
        <w:r>
          <w:rPr>
            <w:rFonts w:eastAsiaTheme="minorEastAsia" w:cstheme="minorBidi"/>
            <w:b w:val="0"/>
            <w:bCs w:val="0"/>
            <w:smallCaps w:val="0"/>
            <w:noProof/>
            <w:color w:val="auto"/>
            <w:kern w:val="0"/>
            <w:sz w:val="24"/>
            <w:szCs w:val="24"/>
            <w:lang w:val="en-US" w:eastAsia="ja-JP"/>
          </w:rPr>
          <w:tab/>
        </w:r>
        <w:r w:rsidRPr="00262E2F">
          <w:rPr>
            <w:noProof/>
            <w:lang w:val="en-US"/>
          </w:rPr>
          <w:t>Natural Personal Identity with Civic Registration Number (</w:t>
        </w:r>
        <w:r>
          <w:rPr>
            <w:noProof/>
          </w:rPr>
          <w:t>Personnummer</w:t>
        </w:r>
        <w:r w:rsidRPr="00262E2F">
          <w:rPr>
            <w:noProof/>
            <w:lang w:val="en-US"/>
          </w:rPr>
          <w:t>)</w:t>
        </w:r>
        <w:r>
          <w:rPr>
            <w:noProof/>
          </w:rPr>
          <w:tab/>
        </w:r>
        <w:r>
          <w:rPr>
            <w:noProof/>
          </w:rPr>
          <w:fldChar w:fldCharType="begin"/>
        </w:r>
        <w:r>
          <w:rPr>
            <w:noProof/>
          </w:rPr>
          <w:instrText xml:space="preserve"> PAGEREF _Toc340658444 \h </w:instrText>
        </w:r>
      </w:ins>
      <w:r>
        <w:rPr>
          <w:noProof/>
        </w:rPr>
      </w:r>
      <w:r>
        <w:rPr>
          <w:noProof/>
        </w:rPr>
        <w:fldChar w:fldCharType="separate"/>
      </w:r>
      <w:ins w:id="39" w:author="Martin Lindström" w:date="2016-11-17T16:05:00Z">
        <w:r w:rsidR="00F11BDE">
          <w:rPr>
            <w:noProof/>
          </w:rPr>
          <w:t>5</w:t>
        </w:r>
      </w:ins>
      <w:ins w:id="40" w:author="Martin Lindström" w:date="2016-11-13T12:11:00Z">
        <w:r>
          <w:rPr>
            <w:noProof/>
          </w:rPr>
          <w:fldChar w:fldCharType="end"/>
        </w:r>
      </w:ins>
    </w:p>
    <w:p w14:paraId="7A54C145" w14:textId="77777777" w:rsidR="007D7A69" w:rsidRDefault="007D7A69">
      <w:pPr>
        <w:pStyle w:val="TOC2"/>
        <w:tabs>
          <w:tab w:val="left" w:pos="552"/>
          <w:tab w:val="right" w:pos="9910"/>
        </w:tabs>
        <w:rPr>
          <w:ins w:id="41" w:author="Martin Lindström" w:date="2016-11-13T12:11:00Z"/>
          <w:rFonts w:eastAsiaTheme="minorEastAsia" w:cstheme="minorBidi"/>
          <w:b w:val="0"/>
          <w:bCs w:val="0"/>
          <w:smallCaps w:val="0"/>
          <w:noProof/>
          <w:color w:val="auto"/>
          <w:kern w:val="0"/>
          <w:sz w:val="24"/>
          <w:szCs w:val="24"/>
          <w:lang w:val="en-US" w:eastAsia="ja-JP"/>
        </w:rPr>
      </w:pPr>
      <w:ins w:id="42" w:author="Martin Lindström" w:date="2016-11-13T12:11:00Z">
        <w:r w:rsidRPr="00262E2F">
          <w:rPr>
            <w:noProof/>
            <w:lang w:val="en-US"/>
          </w:rPr>
          <w:t>2.4</w:t>
        </w:r>
        <w:r>
          <w:rPr>
            <w:rFonts w:eastAsiaTheme="minorEastAsia" w:cstheme="minorBidi"/>
            <w:b w:val="0"/>
            <w:bCs w:val="0"/>
            <w:smallCaps w:val="0"/>
            <w:noProof/>
            <w:color w:val="auto"/>
            <w:kern w:val="0"/>
            <w:sz w:val="24"/>
            <w:szCs w:val="24"/>
            <w:lang w:val="en-US" w:eastAsia="ja-JP"/>
          </w:rPr>
          <w:tab/>
        </w:r>
        <w:r w:rsidRPr="00262E2F">
          <w:rPr>
            <w:noProof/>
            <w:lang w:val="en-US"/>
          </w:rPr>
          <w:t>Organizational Identity for Natural Persons</w:t>
        </w:r>
        <w:r>
          <w:rPr>
            <w:noProof/>
          </w:rPr>
          <w:tab/>
        </w:r>
        <w:r>
          <w:rPr>
            <w:noProof/>
          </w:rPr>
          <w:fldChar w:fldCharType="begin"/>
        </w:r>
        <w:r>
          <w:rPr>
            <w:noProof/>
          </w:rPr>
          <w:instrText xml:space="preserve"> PAGEREF _Toc340658445 \h </w:instrText>
        </w:r>
      </w:ins>
      <w:r>
        <w:rPr>
          <w:noProof/>
        </w:rPr>
      </w:r>
      <w:r>
        <w:rPr>
          <w:noProof/>
        </w:rPr>
        <w:fldChar w:fldCharType="separate"/>
      </w:r>
      <w:ins w:id="43" w:author="Martin Lindström" w:date="2016-11-17T16:05:00Z">
        <w:r w:rsidR="00F11BDE">
          <w:rPr>
            <w:noProof/>
          </w:rPr>
          <w:t>5</w:t>
        </w:r>
      </w:ins>
      <w:ins w:id="44" w:author="Martin Lindström" w:date="2016-11-13T12:11:00Z">
        <w:r>
          <w:rPr>
            <w:noProof/>
          </w:rPr>
          <w:fldChar w:fldCharType="end"/>
        </w:r>
      </w:ins>
    </w:p>
    <w:p w14:paraId="20876D01" w14:textId="77777777" w:rsidR="007D7A69" w:rsidRDefault="007D7A69">
      <w:pPr>
        <w:pStyle w:val="TOC2"/>
        <w:tabs>
          <w:tab w:val="left" w:pos="552"/>
          <w:tab w:val="right" w:pos="9910"/>
        </w:tabs>
        <w:rPr>
          <w:ins w:id="45" w:author="Martin Lindström" w:date="2016-11-13T12:11:00Z"/>
          <w:rFonts w:eastAsiaTheme="minorEastAsia" w:cstheme="minorBidi"/>
          <w:b w:val="0"/>
          <w:bCs w:val="0"/>
          <w:smallCaps w:val="0"/>
          <w:noProof/>
          <w:color w:val="auto"/>
          <w:kern w:val="0"/>
          <w:sz w:val="24"/>
          <w:szCs w:val="24"/>
          <w:lang w:val="en-US" w:eastAsia="ja-JP"/>
        </w:rPr>
      </w:pPr>
      <w:ins w:id="46" w:author="Martin Lindström" w:date="2016-11-13T12:11:00Z">
        <w:r w:rsidRPr="00262E2F">
          <w:rPr>
            <w:noProof/>
            <w:lang w:val="en-US"/>
          </w:rPr>
          <w:t>2.5</w:t>
        </w:r>
        <w:r>
          <w:rPr>
            <w:rFonts w:eastAsiaTheme="minorEastAsia" w:cstheme="minorBidi"/>
            <w:b w:val="0"/>
            <w:bCs w:val="0"/>
            <w:smallCaps w:val="0"/>
            <w:noProof/>
            <w:color w:val="auto"/>
            <w:kern w:val="0"/>
            <w:sz w:val="24"/>
            <w:szCs w:val="24"/>
            <w:lang w:val="en-US" w:eastAsia="ja-JP"/>
          </w:rPr>
          <w:tab/>
        </w:r>
        <w:r w:rsidRPr="00262E2F">
          <w:rPr>
            <w:noProof/>
            <w:lang w:val="en-US"/>
          </w:rPr>
          <w:t>eIDAS Natural Person Attribute Set</w:t>
        </w:r>
        <w:r>
          <w:rPr>
            <w:noProof/>
          </w:rPr>
          <w:tab/>
        </w:r>
        <w:r>
          <w:rPr>
            <w:noProof/>
          </w:rPr>
          <w:fldChar w:fldCharType="begin"/>
        </w:r>
        <w:r>
          <w:rPr>
            <w:noProof/>
          </w:rPr>
          <w:instrText xml:space="preserve"> PAGEREF _Toc340658446 \h </w:instrText>
        </w:r>
      </w:ins>
      <w:r>
        <w:rPr>
          <w:noProof/>
        </w:rPr>
      </w:r>
      <w:r>
        <w:rPr>
          <w:noProof/>
        </w:rPr>
        <w:fldChar w:fldCharType="separate"/>
      </w:r>
      <w:ins w:id="47" w:author="Martin Lindström" w:date="2016-11-17T16:05:00Z">
        <w:r w:rsidR="00F11BDE">
          <w:rPr>
            <w:noProof/>
          </w:rPr>
          <w:t>5</w:t>
        </w:r>
      </w:ins>
      <w:ins w:id="48" w:author="Martin Lindström" w:date="2016-11-13T12:11:00Z">
        <w:r>
          <w:rPr>
            <w:noProof/>
          </w:rPr>
          <w:fldChar w:fldCharType="end"/>
        </w:r>
      </w:ins>
    </w:p>
    <w:p w14:paraId="066D7970" w14:textId="77777777" w:rsidR="007D7A69" w:rsidRDefault="007D7A69">
      <w:pPr>
        <w:pStyle w:val="TOC2"/>
        <w:tabs>
          <w:tab w:val="left" w:pos="552"/>
          <w:tab w:val="right" w:pos="9910"/>
        </w:tabs>
        <w:rPr>
          <w:ins w:id="49" w:author="Martin Lindström" w:date="2016-11-13T12:11:00Z"/>
          <w:rFonts w:eastAsiaTheme="minorEastAsia" w:cstheme="minorBidi"/>
          <w:b w:val="0"/>
          <w:bCs w:val="0"/>
          <w:smallCaps w:val="0"/>
          <w:noProof/>
          <w:color w:val="auto"/>
          <w:kern w:val="0"/>
          <w:sz w:val="24"/>
          <w:szCs w:val="24"/>
          <w:lang w:val="en-US" w:eastAsia="ja-JP"/>
        </w:rPr>
      </w:pPr>
      <w:ins w:id="50" w:author="Martin Lindström" w:date="2016-11-13T12:11:00Z">
        <w:r w:rsidRPr="00262E2F">
          <w:rPr>
            <w:noProof/>
            <w:lang w:val="en-GB"/>
          </w:rPr>
          <w:t>2.6</w:t>
        </w:r>
        <w:r>
          <w:rPr>
            <w:rFonts w:eastAsiaTheme="minorEastAsia" w:cstheme="minorBidi"/>
            <w:b w:val="0"/>
            <w:bCs w:val="0"/>
            <w:smallCaps w:val="0"/>
            <w:noProof/>
            <w:color w:val="auto"/>
            <w:kern w:val="0"/>
            <w:sz w:val="24"/>
            <w:szCs w:val="24"/>
            <w:lang w:val="en-US" w:eastAsia="ja-JP"/>
          </w:rPr>
          <w:tab/>
        </w:r>
        <w:r w:rsidRPr="00262E2F">
          <w:rPr>
            <w:noProof/>
            <w:lang w:val="en-GB"/>
          </w:rPr>
          <w:t>eIDAS Legal Person Attribute Set</w:t>
        </w:r>
        <w:r>
          <w:rPr>
            <w:noProof/>
          </w:rPr>
          <w:tab/>
        </w:r>
        <w:r>
          <w:rPr>
            <w:noProof/>
          </w:rPr>
          <w:fldChar w:fldCharType="begin"/>
        </w:r>
        <w:r>
          <w:rPr>
            <w:noProof/>
          </w:rPr>
          <w:instrText xml:space="preserve"> PAGEREF _Toc340658447 \h </w:instrText>
        </w:r>
      </w:ins>
      <w:r>
        <w:rPr>
          <w:noProof/>
        </w:rPr>
      </w:r>
      <w:r>
        <w:rPr>
          <w:noProof/>
        </w:rPr>
        <w:fldChar w:fldCharType="separate"/>
      </w:r>
      <w:ins w:id="51" w:author="Martin Lindström" w:date="2016-11-17T16:05:00Z">
        <w:r w:rsidR="00F11BDE">
          <w:rPr>
            <w:noProof/>
          </w:rPr>
          <w:t>6</w:t>
        </w:r>
      </w:ins>
      <w:ins w:id="52" w:author="Martin Lindström" w:date="2016-11-13T12:11:00Z">
        <w:r>
          <w:rPr>
            <w:noProof/>
          </w:rPr>
          <w:fldChar w:fldCharType="end"/>
        </w:r>
      </w:ins>
    </w:p>
    <w:p w14:paraId="30D86866" w14:textId="77777777" w:rsidR="007D7A69" w:rsidRDefault="007D7A69">
      <w:pPr>
        <w:pStyle w:val="TOC1"/>
        <w:tabs>
          <w:tab w:val="left" w:pos="370"/>
          <w:tab w:val="right" w:pos="9910"/>
        </w:tabs>
        <w:rPr>
          <w:ins w:id="53" w:author="Martin Lindström" w:date="2016-11-13T12:11:00Z"/>
          <w:rFonts w:eastAsiaTheme="minorEastAsia" w:cstheme="minorBidi"/>
          <w:b w:val="0"/>
          <w:bCs w:val="0"/>
          <w:caps w:val="0"/>
          <w:noProof/>
          <w:color w:val="auto"/>
          <w:kern w:val="0"/>
          <w:sz w:val="24"/>
          <w:szCs w:val="24"/>
          <w:u w:val="none"/>
          <w:lang w:val="en-US" w:eastAsia="ja-JP"/>
        </w:rPr>
      </w:pPr>
      <w:ins w:id="54" w:author="Martin Lindström" w:date="2016-11-13T12:11:00Z">
        <w:r w:rsidRPr="00262E2F">
          <w:rPr>
            <w:noProof/>
            <w:lang w:val="en-US"/>
          </w:rPr>
          <w:t>3</w:t>
        </w:r>
        <w:r>
          <w:rPr>
            <w:rFonts w:eastAsiaTheme="minorEastAsia" w:cstheme="minorBidi"/>
            <w:b w:val="0"/>
            <w:bCs w:val="0"/>
            <w:caps w:val="0"/>
            <w:noProof/>
            <w:color w:val="auto"/>
            <w:kern w:val="0"/>
            <w:sz w:val="24"/>
            <w:szCs w:val="24"/>
            <w:u w:val="none"/>
            <w:lang w:val="en-US" w:eastAsia="ja-JP"/>
          </w:rPr>
          <w:tab/>
        </w:r>
        <w:r w:rsidRPr="00262E2F">
          <w:rPr>
            <w:noProof/>
            <w:lang w:val="en-US"/>
          </w:rPr>
          <w:t>Attribute Definitions</w:t>
        </w:r>
        <w:r>
          <w:rPr>
            <w:noProof/>
          </w:rPr>
          <w:tab/>
        </w:r>
        <w:r>
          <w:rPr>
            <w:noProof/>
          </w:rPr>
          <w:fldChar w:fldCharType="begin"/>
        </w:r>
        <w:r>
          <w:rPr>
            <w:noProof/>
          </w:rPr>
          <w:instrText xml:space="preserve"> PAGEREF _Toc340658448 \h </w:instrText>
        </w:r>
      </w:ins>
      <w:r>
        <w:rPr>
          <w:noProof/>
        </w:rPr>
      </w:r>
      <w:r>
        <w:rPr>
          <w:noProof/>
        </w:rPr>
        <w:fldChar w:fldCharType="separate"/>
      </w:r>
      <w:ins w:id="55" w:author="Martin Lindström" w:date="2016-11-17T16:05:00Z">
        <w:r w:rsidR="00F11BDE">
          <w:rPr>
            <w:noProof/>
          </w:rPr>
          <w:t>7</w:t>
        </w:r>
      </w:ins>
      <w:ins w:id="56" w:author="Martin Lindström" w:date="2016-11-13T12:11:00Z">
        <w:r>
          <w:rPr>
            <w:noProof/>
          </w:rPr>
          <w:fldChar w:fldCharType="end"/>
        </w:r>
      </w:ins>
    </w:p>
    <w:p w14:paraId="7929D90F" w14:textId="77777777" w:rsidR="007D7A69" w:rsidRDefault="007D7A69">
      <w:pPr>
        <w:pStyle w:val="TOC2"/>
        <w:tabs>
          <w:tab w:val="left" w:pos="552"/>
          <w:tab w:val="right" w:pos="9910"/>
        </w:tabs>
        <w:rPr>
          <w:ins w:id="57" w:author="Martin Lindström" w:date="2016-11-13T12:11:00Z"/>
          <w:rFonts w:eastAsiaTheme="minorEastAsia" w:cstheme="minorBidi"/>
          <w:b w:val="0"/>
          <w:bCs w:val="0"/>
          <w:smallCaps w:val="0"/>
          <w:noProof/>
          <w:color w:val="auto"/>
          <w:kern w:val="0"/>
          <w:sz w:val="24"/>
          <w:szCs w:val="24"/>
          <w:lang w:val="en-US" w:eastAsia="ja-JP"/>
        </w:rPr>
      </w:pPr>
      <w:ins w:id="58" w:author="Martin Lindström" w:date="2016-11-13T12:11:00Z">
        <w:r w:rsidRPr="00262E2F">
          <w:rPr>
            <w:noProof/>
            <w:lang w:val="en-US"/>
          </w:rPr>
          <w:t>3.1</w:t>
        </w:r>
        <w:r>
          <w:rPr>
            <w:rFonts w:eastAsiaTheme="minorEastAsia" w:cstheme="minorBidi"/>
            <w:b w:val="0"/>
            <w:bCs w:val="0"/>
            <w:smallCaps w:val="0"/>
            <w:noProof/>
            <w:color w:val="auto"/>
            <w:kern w:val="0"/>
            <w:sz w:val="24"/>
            <w:szCs w:val="24"/>
            <w:lang w:val="en-US" w:eastAsia="ja-JP"/>
          </w:rPr>
          <w:tab/>
        </w:r>
        <w:r w:rsidRPr="00262E2F">
          <w:rPr>
            <w:noProof/>
            <w:lang w:val="en-US"/>
          </w:rPr>
          <w:t>Attributes</w:t>
        </w:r>
        <w:r>
          <w:rPr>
            <w:noProof/>
          </w:rPr>
          <w:tab/>
        </w:r>
        <w:r>
          <w:rPr>
            <w:noProof/>
          </w:rPr>
          <w:fldChar w:fldCharType="begin"/>
        </w:r>
        <w:r>
          <w:rPr>
            <w:noProof/>
          </w:rPr>
          <w:instrText xml:space="preserve"> PAGEREF _Toc340658449 \h </w:instrText>
        </w:r>
      </w:ins>
      <w:r>
        <w:rPr>
          <w:noProof/>
        </w:rPr>
      </w:r>
      <w:r>
        <w:rPr>
          <w:noProof/>
        </w:rPr>
        <w:fldChar w:fldCharType="separate"/>
      </w:r>
      <w:ins w:id="59" w:author="Martin Lindström" w:date="2016-11-17T16:05:00Z">
        <w:r w:rsidR="00F11BDE">
          <w:rPr>
            <w:noProof/>
          </w:rPr>
          <w:t>7</w:t>
        </w:r>
      </w:ins>
      <w:ins w:id="60" w:author="Martin Lindström" w:date="2016-11-13T12:11:00Z">
        <w:r>
          <w:rPr>
            <w:noProof/>
          </w:rPr>
          <w:fldChar w:fldCharType="end"/>
        </w:r>
      </w:ins>
    </w:p>
    <w:p w14:paraId="557903A4" w14:textId="77777777" w:rsidR="007D7A69" w:rsidRDefault="007D7A69">
      <w:pPr>
        <w:pStyle w:val="TOC2"/>
        <w:tabs>
          <w:tab w:val="left" w:pos="552"/>
          <w:tab w:val="right" w:pos="9910"/>
        </w:tabs>
        <w:rPr>
          <w:ins w:id="61" w:author="Martin Lindström" w:date="2016-11-13T12:11:00Z"/>
          <w:rFonts w:eastAsiaTheme="minorEastAsia" w:cstheme="minorBidi"/>
          <w:b w:val="0"/>
          <w:bCs w:val="0"/>
          <w:smallCaps w:val="0"/>
          <w:noProof/>
          <w:color w:val="auto"/>
          <w:kern w:val="0"/>
          <w:sz w:val="24"/>
          <w:szCs w:val="24"/>
          <w:lang w:val="en-US" w:eastAsia="ja-JP"/>
        </w:rPr>
      </w:pPr>
      <w:ins w:id="62" w:author="Martin Lindström" w:date="2016-11-13T12:11:00Z">
        <w:r w:rsidRPr="00262E2F">
          <w:rPr>
            <w:noProof/>
            <w:lang w:val="en-US"/>
          </w:rPr>
          <w:t>3.2</w:t>
        </w:r>
        <w:r>
          <w:rPr>
            <w:rFonts w:eastAsiaTheme="minorEastAsia" w:cstheme="minorBidi"/>
            <w:b w:val="0"/>
            <w:bCs w:val="0"/>
            <w:smallCaps w:val="0"/>
            <w:noProof/>
            <w:color w:val="auto"/>
            <w:kern w:val="0"/>
            <w:sz w:val="24"/>
            <w:szCs w:val="24"/>
            <w:lang w:val="en-US" w:eastAsia="ja-JP"/>
          </w:rPr>
          <w:tab/>
        </w:r>
        <w:r w:rsidRPr="00262E2F">
          <w:rPr>
            <w:noProof/>
            <w:lang w:val="en-US"/>
          </w:rPr>
          <w:t>SAML Attribute Format</w:t>
        </w:r>
        <w:r>
          <w:rPr>
            <w:noProof/>
          </w:rPr>
          <w:tab/>
        </w:r>
        <w:r>
          <w:rPr>
            <w:noProof/>
          </w:rPr>
          <w:fldChar w:fldCharType="begin"/>
        </w:r>
        <w:r>
          <w:rPr>
            <w:noProof/>
          </w:rPr>
          <w:instrText xml:space="preserve"> PAGEREF _Toc340658450 \h </w:instrText>
        </w:r>
      </w:ins>
      <w:r>
        <w:rPr>
          <w:noProof/>
        </w:rPr>
      </w:r>
      <w:r>
        <w:rPr>
          <w:noProof/>
        </w:rPr>
        <w:fldChar w:fldCharType="separate"/>
      </w:r>
      <w:ins w:id="63" w:author="Martin Lindström" w:date="2016-11-17T16:05:00Z">
        <w:r w:rsidR="00F11BDE">
          <w:rPr>
            <w:noProof/>
          </w:rPr>
          <w:t>8</w:t>
        </w:r>
      </w:ins>
      <w:ins w:id="64" w:author="Martin Lindström" w:date="2016-11-13T12:11:00Z">
        <w:r>
          <w:rPr>
            <w:noProof/>
          </w:rPr>
          <w:fldChar w:fldCharType="end"/>
        </w:r>
      </w:ins>
    </w:p>
    <w:p w14:paraId="1E8D99B3" w14:textId="77777777" w:rsidR="007D7A69" w:rsidRDefault="007D7A69">
      <w:pPr>
        <w:pStyle w:val="TOC3"/>
        <w:tabs>
          <w:tab w:val="left" w:pos="696"/>
          <w:tab w:val="right" w:pos="9910"/>
        </w:tabs>
        <w:rPr>
          <w:ins w:id="65" w:author="Martin Lindström" w:date="2016-11-13T12:11:00Z"/>
          <w:rFonts w:eastAsiaTheme="minorEastAsia" w:cstheme="minorBidi"/>
          <w:smallCaps w:val="0"/>
          <w:noProof/>
          <w:color w:val="auto"/>
          <w:kern w:val="0"/>
          <w:sz w:val="24"/>
          <w:szCs w:val="24"/>
          <w:lang w:val="en-US" w:eastAsia="ja-JP"/>
        </w:rPr>
      </w:pPr>
      <w:ins w:id="66" w:author="Martin Lindström" w:date="2016-11-13T12:11:00Z">
        <w:r w:rsidRPr="00262E2F">
          <w:rPr>
            <w:noProof/>
            <w:lang w:val="en-GB"/>
          </w:rPr>
          <w:t>3.2.1</w:t>
        </w:r>
        <w:r>
          <w:rPr>
            <w:rFonts w:eastAsiaTheme="minorEastAsia" w:cstheme="minorBidi"/>
            <w:smallCaps w:val="0"/>
            <w:noProof/>
            <w:color w:val="auto"/>
            <w:kern w:val="0"/>
            <w:sz w:val="24"/>
            <w:szCs w:val="24"/>
            <w:lang w:val="en-US" w:eastAsia="ja-JP"/>
          </w:rPr>
          <w:tab/>
        </w:r>
        <w:r w:rsidRPr="00262E2F">
          <w:rPr>
            <w:noProof/>
            <w:lang w:val="en-GB"/>
          </w:rPr>
          <w:t>The authContextParams Attribute</w:t>
        </w:r>
        <w:r>
          <w:rPr>
            <w:noProof/>
          </w:rPr>
          <w:tab/>
        </w:r>
        <w:r>
          <w:rPr>
            <w:noProof/>
          </w:rPr>
          <w:fldChar w:fldCharType="begin"/>
        </w:r>
        <w:r>
          <w:rPr>
            <w:noProof/>
          </w:rPr>
          <w:instrText xml:space="preserve"> PAGEREF _Toc340658451 \h </w:instrText>
        </w:r>
      </w:ins>
      <w:r>
        <w:rPr>
          <w:noProof/>
        </w:rPr>
      </w:r>
      <w:r>
        <w:rPr>
          <w:noProof/>
        </w:rPr>
        <w:fldChar w:fldCharType="separate"/>
      </w:r>
      <w:ins w:id="67" w:author="Martin Lindström" w:date="2016-11-17T16:05:00Z">
        <w:r w:rsidR="00F11BDE">
          <w:rPr>
            <w:noProof/>
          </w:rPr>
          <w:t>9</w:t>
        </w:r>
      </w:ins>
      <w:ins w:id="68" w:author="Martin Lindström" w:date="2016-11-13T12:11:00Z">
        <w:r>
          <w:rPr>
            <w:noProof/>
          </w:rPr>
          <w:fldChar w:fldCharType="end"/>
        </w:r>
      </w:ins>
    </w:p>
    <w:p w14:paraId="394E29D1" w14:textId="77777777" w:rsidR="007D7A69" w:rsidRDefault="007D7A69">
      <w:pPr>
        <w:pStyle w:val="TOC3"/>
        <w:tabs>
          <w:tab w:val="left" w:pos="696"/>
          <w:tab w:val="right" w:pos="9910"/>
        </w:tabs>
        <w:rPr>
          <w:ins w:id="69" w:author="Martin Lindström" w:date="2016-11-13T12:11:00Z"/>
          <w:rFonts w:eastAsiaTheme="minorEastAsia" w:cstheme="minorBidi"/>
          <w:smallCaps w:val="0"/>
          <w:noProof/>
          <w:color w:val="auto"/>
          <w:kern w:val="0"/>
          <w:sz w:val="24"/>
          <w:szCs w:val="24"/>
          <w:lang w:val="en-US" w:eastAsia="ja-JP"/>
        </w:rPr>
      </w:pPr>
      <w:ins w:id="70" w:author="Martin Lindström" w:date="2016-11-13T12:11:00Z">
        <w:r w:rsidRPr="00262E2F">
          <w:rPr>
            <w:noProof/>
            <w:lang w:val="en-US"/>
          </w:rPr>
          <w:t>3.2.2</w:t>
        </w:r>
        <w:r>
          <w:rPr>
            <w:rFonts w:eastAsiaTheme="minorEastAsia" w:cstheme="minorBidi"/>
            <w:smallCaps w:val="0"/>
            <w:noProof/>
            <w:color w:val="auto"/>
            <w:kern w:val="0"/>
            <w:sz w:val="24"/>
            <w:szCs w:val="24"/>
            <w:lang w:val="en-US" w:eastAsia="ja-JP"/>
          </w:rPr>
          <w:tab/>
        </w:r>
        <w:r w:rsidRPr="00262E2F">
          <w:rPr>
            <w:noProof/>
            <w:lang w:val="en-US"/>
          </w:rPr>
          <w:t>The userCertificate and userSignature Attributes</w:t>
        </w:r>
        <w:r>
          <w:rPr>
            <w:noProof/>
          </w:rPr>
          <w:tab/>
        </w:r>
        <w:r>
          <w:rPr>
            <w:noProof/>
          </w:rPr>
          <w:fldChar w:fldCharType="begin"/>
        </w:r>
        <w:r>
          <w:rPr>
            <w:noProof/>
          </w:rPr>
          <w:instrText xml:space="preserve"> PAGEREF _Toc340658452 \h </w:instrText>
        </w:r>
      </w:ins>
      <w:r>
        <w:rPr>
          <w:noProof/>
        </w:rPr>
      </w:r>
      <w:r>
        <w:rPr>
          <w:noProof/>
        </w:rPr>
        <w:fldChar w:fldCharType="separate"/>
      </w:r>
      <w:ins w:id="71" w:author="Martin Lindström" w:date="2016-11-17T16:05:00Z">
        <w:r w:rsidR="00F11BDE">
          <w:rPr>
            <w:noProof/>
          </w:rPr>
          <w:t>9</w:t>
        </w:r>
      </w:ins>
      <w:ins w:id="72" w:author="Martin Lindström" w:date="2016-11-13T12:11:00Z">
        <w:r>
          <w:rPr>
            <w:noProof/>
          </w:rPr>
          <w:fldChar w:fldCharType="end"/>
        </w:r>
      </w:ins>
    </w:p>
    <w:p w14:paraId="06A6FCD6" w14:textId="77777777" w:rsidR="007D7A69" w:rsidRDefault="007D7A69">
      <w:pPr>
        <w:pStyle w:val="TOC3"/>
        <w:tabs>
          <w:tab w:val="left" w:pos="696"/>
          <w:tab w:val="right" w:pos="9910"/>
        </w:tabs>
        <w:rPr>
          <w:ins w:id="73" w:author="Martin Lindström" w:date="2016-11-13T12:11:00Z"/>
          <w:rFonts w:eastAsiaTheme="minorEastAsia" w:cstheme="minorBidi"/>
          <w:smallCaps w:val="0"/>
          <w:noProof/>
          <w:color w:val="auto"/>
          <w:kern w:val="0"/>
          <w:sz w:val="24"/>
          <w:szCs w:val="24"/>
          <w:lang w:val="en-US" w:eastAsia="ja-JP"/>
        </w:rPr>
      </w:pPr>
      <w:ins w:id="74" w:author="Martin Lindström" w:date="2016-11-13T12:11:00Z">
        <w:r w:rsidRPr="00262E2F">
          <w:rPr>
            <w:noProof/>
            <w:lang w:val="en-GB"/>
          </w:rPr>
          <w:t>3.2.3</w:t>
        </w:r>
        <w:r>
          <w:rPr>
            <w:rFonts w:eastAsiaTheme="minorEastAsia" w:cstheme="minorBidi"/>
            <w:smallCaps w:val="0"/>
            <w:noProof/>
            <w:color w:val="auto"/>
            <w:kern w:val="0"/>
            <w:sz w:val="24"/>
            <w:szCs w:val="24"/>
            <w:lang w:val="en-US" w:eastAsia="ja-JP"/>
          </w:rPr>
          <w:tab/>
        </w:r>
        <w:r w:rsidRPr="00262E2F">
          <w:rPr>
            <w:noProof/>
            <w:lang w:val="en-GB"/>
          </w:rPr>
          <w:t>The sad Attribute</w:t>
        </w:r>
        <w:r>
          <w:rPr>
            <w:noProof/>
          </w:rPr>
          <w:tab/>
        </w:r>
        <w:r>
          <w:rPr>
            <w:noProof/>
          </w:rPr>
          <w:fldChar w:fldCharType="begin"/>
        </w:r>
        <w:r>
          <w:rPr>
            <w:noProof/>
          </w:rPr>
          <w:instrText xml:space="preserve"> PAGEREF _Toc340658453 \h </w:instrText>
        </w:r>
      </w:ins>
      <w:r>
        <w:rPr>
          <w:noProof/>
        </w:rPr>
      </w:r>
      <w:r>
        <w:rPr>
          <w:noProof/>
        </w:rPr>
        <w:fldChar w:fldCharType="separate"/>
      </w:r>
      <w:ins w:id="75" w:author="Martin Lindström" w:date="2016-11-17T16:05:00Z">
        <w:r w:rsidR="00F11BDE">
          <w:rPr>
            <w:noProof/>
          </w:rPr>
          <w:t>9</w:t>
        </w:r>
      </w:ins>
      <w:ins w:id="76" w:author="Martin Lindström" w:date="2016-11-13T12:11:00Z">
        <w:r>
          <w:rPr>
            <w:noProof/>
          </w:rPr>
          <w:fldChar w:fldCharType="end"/>
        </w:r>
      </w:ins>
    </w:p>
    <w:p w14:paraId="4F3E6346" w14:textId="77777777" w:rsidR="007D7A69" w:rsidRDefault="007D7A69">
      <w:pPr>
        <w:pStyle w:val="TOC2"/>
        <w:tabs>
          <w:tab w:val="left" w:pos="552"/>
          <w:tab w:val="right" w:pos="9910"/>
        </w:tabs>
        <w:rPr>
          <w:ins w:id="77" w:author="Martin Lindström" w:date="2016-11-13T12:11:00Z"/>
          <w:rFonts w:eastAsiaTheme="minorEastAsia" w:cstheme="minorBidi"/>
          <w:b w:val="0"/>
          <w:bCs w:val="0"/>
          <w:smallCaps w:val="0"/>
          <w:noProof/>
          <w:color w:val="auto"/>
          <w:kern w:val="0"/>
          <w:sz w:val="24"/>
          <w:szCs w:val="24"/>
          <w:lang w:val="en-US" w:eastAsia="ja-JP"/>
        </w:rPr>
      </w:pPr>
      <w:ins w:id="78" w:author="Martin Lindström" w:date="2016-11-13T12:11:00Z">
        <w:r w:rsidRPr="00262E2F">
          <w:rPr>
            <w:noProof/>
            <w:lang w:val="en-US"/>
          </w:rPr>
          <w:t>3.3</w:t>
        </w:r>
        <w:r>
          <w:rPr>
            <w:rFonts w:eastAsiaTheme="minorEastAsia" w:cstheme="minorBidi"/>
            <w:b w:val="0"/>
            <w:bCs w:val="0"/>
            <w:smallCaps w:val="0"/>
            <w:noProof/>
            <w:color w:val="auto"/>
            <w:kern w:val="0"/>
            <w:sz w:val="24"/>
            <w:szCs w:val="24"/>
            <w:lang w:val="en-US" w:eastAsia="ja-JP"/>
          </w:rPr>
          <w:tab/>
        </w:r>
        <w:r w:rsidRPr="00262E2F">
          <w:rPr>
            <w:noProof/>
            <w:lang w:val="en-US"/>
          </w:rPr>
          <w:t>Attributes for the eIDAS Framework</w:t>
        </w:r>
        <w:r>
          <w:rPr>
            <w:noProof/>
          </w:rPr>
          <w:tab/>
        </w:r>
        <w:r>
          <w:rPr>
            <w:noProof/>
          </w:rPr>
          <w:fldChar w:fldCharType="begin"/>
        </w:r>
        <w:r>
          <w:rPr>
            <w:noProof/>
          </w:rPr>
          <w:instrText xml:space="preserve"> PAGEREF _Toc340658454 \h </w:instrText>
        </w:r>
      </w:ins>
      <w:r>
        <w:rPr>
          <w:noProof/>
        </w:rPr>
      </w:r>
      <w:r>
        <w:rPr>
          <w:noProof/>
        </w:rPr>
        <w:fldChar w:fldCharType="separate"/>
      </w:r>
      <w:ins w:id="79" w:author="Martin Lindström" w:date="2016-11-17T16:05:00Z">
        <w:r w:rsidR="00F11BDE">
          <w:rPr>
            <w:noProof/>
          </w:rPr>
          <w:t>9</w:t>
        </w:r>
      </w:ins>
      <w:ins w:id="80" w:author="Martin Lindström" w:date="2016-11-13T12:11:00Z">
        <w:r>
          <w:rPr>
            <w:noProof/>
          </w:rPr>
          <w:fldChar w:fldCharType="end"/>
        </w:r>
      </w:ins>
    </w:p>
    <w:p w14:paraId="277363DA" w14:textId="77777777" w:rsidR="007D7A69" w:rsidRDefault="007D7A69">
      <w:pPr>
        <w:pStyle w:val="TOC3"/>
        <w:tabs>
          <w:tab w:val="left" w:pos="696"/>
          <w:tab w:val="right" w:pos="9910"/>
        </w:tabs>
        <w:rPr>
          <w:ins w:id="81" w:author="Martin Lindström" w:date="2016-11-13T12:11:00Z"/>
          <w:rFonts w:eastAsiaTheme="minorEastAsia" w:cstheme="minorBidi"/>
          <w:smallCaps w:val="0"/>
          <w:noProof/>
          <w:color w:val="auto"/>
          <w:kern w:val="0"/>
          <w:sz w:val="24"/>
          <w:szCs w:val="24"/>
          <w:lang w:val="en-US" w:eastAsia="ja-JP"/>
        </w:rPr>
      </w:pPr>
      <w:ins w:id="82" w:author="Martin Lindström" w:date="2016-11-13T12:11:00Z">
        <w:r w:rsidRPr="00262E2F">
          <w:rPr>
            <w:noProof/>
            <w:lang w:val="en-US"/>
          </w:rPr>
          <w:t>3.3.1</w:t>
        </w:r>
        <w:r>
          <w:rPr>
            <w:rFonts w:eastAsiaTheme="minorEastAsia" w:cstheme="minorBidi"/>
            <w:smallCaps w:val="0"/>
            <w:noProof/>
            <w:color w:val="auto"/>
            <w:kern w:val="0"/>
            <w:sz w:val="24"/>
            <w:szCs w:val="24"/>
            <w:lang w:val="en-US" w:eastAsia="ja-JP"/>
          </w:rPr>
          <w:tab/>
        </w:r>
        <w:r w:rsidRPr="00262E2F">
          <w:rPr>
            <w:noProof/>
            <w:lang w:val="en-US"/>
          </w:rPr>
          <w:t>The prid and pridPersistence Attribute</w:t>
        </w:r>
        <w:r>
          <w:rPr>
            <w:noProof/>
          </w:rPr>
          <w:tab/>
        </w:r>
        <w:r>
          <w:rPr>
            <w:noProof/>
          </w:rPr>
          <w:fldChar w:fldCharType="begin"/>
        </w:r>
        <w:r>
          <w:rPr>
            <w:noProof/>
          </w:rPr>
          <w:instrText xml:space="preserve"> PAGEREF _Toc340658455 \h </w:instrText>
        </w:r>
      </w:ins>
      <w:r>
        <w:rPr>
          <w:noProof/>
        </w:rPr>
      </w:r>
      <w:r>
        <w:rPr>
          <w:noProof/>
        </w:rPr>
        <w:fldChar w:fldCharType="separate"/>
      </w:r>
      <w:ins w:id="83" w:author="Martin Lindström" w:date="2016-11-17T16:05:00Z">
        <w:r w:rsidR="00F11BDE">
          <w:rPr>
            <w:noProof/>
          </w:rPr>
          <w:t>9</w:t>
        </w:r>
      </w:ins>
      <w:ins w:id="84" w:author="Martin Lindström" w:date="2016-11-13T12:11:00Z">
        <w:r>
          <w:rPr>
            <w:noProof/>
          </w:rPr>
          <w:fldChar w:fldCharType="end"/>
        </w:r>
      </w:ins>
    </w:p>
    <w:p w14:paraId="10CA597F" w14:textId="77777777" w:rsidR="007D7A69" w:rsidRDefault="007D7A69">
      <w:pPr>
        <w:pStyle w:val="TOC3"/>
        <w:tabs>
          <w:tab w:val="left" w:pos="696"/>
          <w:tab w:val="right" w:pos="9910"/>
        </w:tabs>
        <w:rPr>
          <w:ins w:id="85" w:author="Martin Lindström" w:date="2016-11-13T12:11:00Z"/>
          <w:rFonts w:eastAsiaTheme="minorEastAsia" w:cstheme="minorBidi"/>
          <w:smallCaps w:val="0"/>
          <w:noProof/>
          <w:color w:val="auto"/>
          <w:kern w:val="0"/>
          <w:sz w:val="24"/>
          <w:szCs w:val="24"/>
          <w:lang w:val="en-US" w:eastAsia="ja-JP"/>
        </w:rPr>
      </w:pPr>
      <w:ins w:id="86" w:author="Martin Lindström" w:date="2016-11-13T12:11:00Z">
        <w:r w:rsidRPr="00262E2F">
          <w:rPr>
            <w:noProof/>
            <w:lang w:val="en-GB"/>
          </w:rPr>
          <w:t>3.3.2</w:t>
        </w:r>
        <w:r>
          <w:rPr>
            <w:rFonts w:eastAsiaTheme="minorEastAsia" w:cstheme="minorBidi"/>
            <w:smallCaps w:val="0"/>
            <w:noProof/>
            <w:color w:val="auto"/>
            <w:kern w:val="0"/>
            <w:sz w:val="24"/>
            <w:szCs w:val="24"/>
            <w:lang w:val="en-US" w:eastAsia="ja-JP"/>
          </w:rPr>
          <w:tab/>
        </w:r>
        <w:r w:rsidRPr="00262E2F">
          <w:rPr>
            <w:noProof/>
            <w:lang w:val="en-GB"/>
          </w:rPr>
          <w:t>The personalIdentityNumberBinding Attribute</w:t>
        </w:r>
        <w:r>
          <w:rPr>
            <w:noProof/>
          </w:rPr>
          <w:tab/>
        </w:r>
        <w:r>
          <w:rPr>
            <w:noProof/>
          </w:rPr>
          <w:fldChar w:fldCharType="begin"/>
        </w:r>
        <w:r>
          <w:rPr>
            <w:noProof/>
          </w:rPr>
          <w:instrText xml:space="preserve"> PAGEREF _Toc340658456 \h </w:instrText>
        </w:r>
      </w:ins>
      <w:r>
        <w:rPr>
          <w:noProof/>
        </w:rPr>
      </w:r>
      <w:r>
        <w:rPr>
          <w:noProof/>
        </w:rPr>
        <w:fldChar w:fldCharType="separate"/>
      </w:r>
      <w:ins w:id="87" w:author="Martin Lindström" w:date="2016-11-17T16:05:00Z">
        <w:r w:rsidR="00F11BDE">
          <w:rPr>
            <w:noProof/>
          </w:rPr>
          <w:t>10</w:t>
        </w:r>
      </w:ins>
      <w:ins w:id="88" w:author="Martin Lindström" w:date="2016-11-13T12:11:00Z">
        <w:r>
          <w:rPr>
            <w:noProof/>
          </w:rPr>
          <w:fldChar w:fldCharType="end"/>
        </w:r>
      </w:ins>
    </w:p>
    <w:p w14:paraId="3DD81290" w14:textId="77777777" w:rsidR="007D7A69" w:rsidRDefault="007D7A69">
      <w:pPr>
        <w:pStyle w:val="TOC3"/>
        <w:tabs>
          <w:tab w:val="left" w:pos="696"/>
          <w:tab w:val="right" w:pos="9910"/>
        </w:tabs>
        <w:rPr>
          <w:ins w:id="89" w:author="Martin Lindström" w:date="2016-11-13T12:11:00Z"/>
          <w:rFonts w:eastAsiaTheme="minorEastAsia" w:cstheme="minorBidi"/>
          <w:smallCaps w:val="0"/>
          <w:noProof/>
          <w:color w:val="auto"/>
          <w:kern w:val="0"/>
          <w:sz w:val="24"/>
          <w:szCs w:val="24"/>
          <w:lang w:val="en-US" w:eastAsia="ja-JP"/>
        </w:rPr>
      </w:pPr>
      <w:ins w:id="90" w:author="Martin Lindström" w:date="2016-11-13T12:11:00Z">
        <w:r w:rsidRPr="00262E2F">
          <w:rPr>
            <w:noProof/>
            <w:lang w:val="en-GB"/>
          </w:rPr>
          <w:t>3.3.3</w:t>
        </w:r>
        <w:r>
          <w:rPr>
            <w:rFonts w:eastAsiaTheme="minorEastAsia" w:cstheme="minorBidi"/>
            <w:smallCaps w:val="0"/>
            <w:noProof/>
            <w:color w:val="auto"/>
            <w:kern w:val="0"/>
            <w:sz w:val="24"/>
            <w:szCs w:val="24"/>
            <w:lang w:val="en-US" w:eastAsia="ja-JP"/>
          </w:rPr>
          <w:tab/>
        </w:r>
        <w:r w:rsidRPr="00262E2F">
          <w:rPr>
            <w:noProof/>
            <w:lang w:val="en-GB"/>
          </w:rPr>
          <w:t>Conversion of eIDAS Attributes</w:t>
        </w:r>
        <w:r>
          <w:rPr>
            <w:noProof/>
          </w:rPr>
          <w:tab/>
        </w:r>
        <w:r>
          <w:rPr>
            <w:noProof/>
          </w:rPr>
          <w:fldChar w:fldCharType="begin"/>
        </w:r>
        <w:r>
          <w:rPr>
            <w:noProof/>
          </w:rPr>
          <w:instrText xml:space="preserve"> PAGEREF _Toc340658457 \h </w:instrText>
        </w:r>
      </w:ins>
      <w:r>
        <w:rPr>
          <w:noProof/>
        </w:rPr>
      </w:r>
      <w:r>
        <w:rPr>
          <w:noProof/>
        </w:rPr>
        <w:fldChar w:fldCharType="separate"/>
      </w:r>
      <w:ins w:id="91" w:author="Martin Lindström" w:date="2016-11-17T16:05:00Z">
        <w:r w:rsidR="00F11BDE">
          <w:rPr>
            <w:noProof/>
          </w:rPr>
          <w:t>10</w:t>
        </w:r>
      </w:ins>
      <w:ins w:id="92" w:author="Martin Lindström" w:date="2016-11-13T12:11:00Z">
        <w:r>
          <w:rPr>
            <w:noProof/>
          </w:rPr>
          <w:fldChar w:fldCharType="end"/>
        </w:r>
      </w:ins>
    </w:p>
    <w:p w14:paraId="254CE559" w14:textId="77777777" w:rsidR="007D7A69" w:rsidRDefault="007D7A69">
      <w:pPr>
        <w:pStyle w:val="TOC1"/>
        <w:tabs>
          <w:tab w:val="left" w:pos="370"/>
          <w:tab w:val="right" w:pos="9910"/>
        </w:tabs>
        <w:rPr>
          <w:ins w:id="93" w:author="Martin Lindström" w:date="2016-11-13T12:11:00Z"/>
          <w:rFonts w:eastAsiaTheme="minorEastAsia" w:cstheme="minorBidi"/>
          <w:b w:val="0"/>
          <w:bCs w:val="0"/>
          <w:caps w:val="0"/>
          <w:noProof/>
          <w:color w:val="auto"/>
          <w:kern w:val="0"/>
          <w:sz w:val="24"/>
          <w:szCs w:val="24"/>
          <w:u w:val="none"/>
          <w:lang w:val="en-US" w:eastAsia="ja-JP"/>
        </w:rPr>
      </w:pPr>
      <w:ins w:id="94" w:author="Martin Lindström" w:date="2016-11-13T12:11:00Z">
        <w:r w:rsidRPr="00262E2F">
          <w:rPr>
            <w:noProof/>
            <w:lang w:val="en-US"/>
          </w:rPr>
          <w:t>4</w:t>
        </w:r>
        <w:r>
          <w:rPr>
            <w:rFonts w:eastAsiaTheme="minorEastAsia" w:cstheme="minorBidi"/>
            <w:b w:val="0"/>
            <w:bCs w:val="0"/>
            <w:caps w:val="0"/>
            <w:noProof/>
            <w:color w:val="auto"/>
            <w:kern w:val="0"/>
            <w:sz w:val="24"/>
            <w:szCs w:val="24"/>
            <w:u w:val="none"/>
            <w:lang w:val="en-US" w:eastAsia="ja-JP"/>
          </w:rPr>
          <w:tab/>
        </w:r>
        <w:r w:rsidRPr="00262E2F">
          <w:rPr>
            <w:noProof/>
            <w:lang w:val="en-US"/>
          </w:rPr>
          <w:t>References</w:t>
        </w:r>
        <w:r>
          <w:rPr>
            <w:noProof/>
          </w:rPr>
          <w:tab/>
        </w:r>
        <w:r>
          <w:rPr>
            <w:noProof/>
          </w:rPr>
          <w:fldChar w:fldCharType="begin"/>
        </w:r>
        <w:r>
          <w:rPr>
            <w:noProof/>
          </w:rPr>
          <w:instrText xml:space="preserve"> PAGEREF _Toc340658458 \h </w:instrText>
        </w:r>
      </w:ins>
      <w:r>
        <w:rPr>
          <w:noProof/>
        </w:rPr>
      </w:r>
      <w:r>
        <w:rPr>
          <w:noProof/>
        </w:rPr>
        <w:fldChar w:fldCharType="separate"/>
      </w:r>
      <w:ins w:id="95" w:author="Martin Lindström" w:date="2016-11-17T16:05:00Z">
        <w:r w:rsidR="00F11BDE">
          <w:rPr>
            <w:noProof/>
          </w:rPr>
          <w:t>13</w:t>
        </w:r>
      </w:ins>
      <w:ins w:id="96" w:author="Martin Lindström" w:date="2016-11-13T12:11:00Z">
        <w:r>
          <w:rPr>
            <w:noProof/>
          </w:rPr>
          <w:fldChar w:fldCharType="end"/>
        </w:r>
      </w:ins>
    </w:p>
    <w:p w14:paraId="1207424E" w14:textId="77777777" w:rsidR="007D7A69" w:rsidRDefault="007D7A69">
      <w:pPr>
        <w:pStyle w:val="TOC1"/>
        <w:tabs>
          <w:tab w:val="left" w:pos="370"/>
          <w:tab w:val="right" w:pos="9910"/>
        </w:tabs>
        <w:rPr>
          <w:ins w:id="97" w:author="Martin Lindström" w:date="2016-11-13T12:11:00Z"/>
          <w:rFonts w:eastAsiaTheme="minorEastAsia" w:cstheme="minorBidi"/>
          <w:b w:val="0"/>
          <w:bCs w:val="0"/>
          <w:caps w:val="0"/>
          <w:noProof/>
          <w:color w:val="auto"/>
          <w:kern w:val="0"/>
          <w:sz w:val="24"/>
          <w:szCs w:val="24"/>
          <w:u w:val="none"/>
          <w:lang w:val="en-US" w:eastAsia="ja-JP"/>
        </w:rPr>
      </w:pPr>
      <w:ins w:id="98" w:author="Martin Lindström" w:date="2016-11-13T12:11:00Z">
        <w:r w:rsidRPr="00262E2F">
          <w:rPr>
            <w:noProof/>
            <w:lang w:val="en-US"/>
          </w:rPr>
          <w:t>5</w:t>
        </w:r>
        <w:r>
          <w:rPr>
            <w:rFonts w:eastAsiaTheme="minorEastAsia" w:cstheme="minorBidi"/>
            <w:b w:val="0"/>
            <w:bCs w:val="0"/>
            <w:caps w:val="0"/>
            <w:noProof/>
            <w:color w:val="auto"/>
            <w:kern w:val="0"/>
            <w:sz w:val="24"/>
            <w:szCs w:val="24"/>
            <w:u w:val="none"/>
            <w:lang w:val="en-US" w:eastAsia="ja-JP"/>
          </w:rPr>
          <w:tab/>
        </w:r>
        <w:r w:rsidRPr="00262E2F">
          <w:rPr>
            <w:noProof/>
            <w:lang w:val="en-US"/>
          </w:rPr>
          <w:t>Changes between versions</w:t>
        </w:r>
        <w:r>
          <w:rPr>
            <w:noProof/>
          </w:rPr>
          <w:tab/>
        </w:r>
        <w:r>
          <w:rPr>
            <w:noProof/>
          </w:rPr>
          <w:fldChar w:fldCharType="begin"/>
        </w:r>
        <w:r>
          <w:rPr>
            <w:noProof/>
          </w:rPr>
          <w:instrText xml:space="preserve"> PAGEREF _Toc340658459 \h </w:instrText>
        </w:r>
      </w:ins>
      <w:r>
        <w:rPr>
          <w:noProof/>
        </w:rPr>
      </w:r>
      <w:r>
        <w:rPr>
          <w:noProof/>
        </w:rPr>
        <w:fldChar w:fldCharType="separate"/>
      </w:r>
      <w:ins w:id="99" w:author="Martin Lindström" w:date="2016-11-17T16:05:00Z">
        <w:r w:rsidR="00F11BDE">
          <w:rPr>
            <w:noProof/>
          </w:rPr>
          <w:t>14</w:t>
        </w:r>
      </w:ins>
      <w:ins w:id="100" w:author="Martin Lindström" w:date="2016-11-13T12:11:00Z">
        <w:r>
          <w:rPr>
            <w:noProof/>
          </w:rPr>
          <w:fldChar w:fldCharType="end"/>
        </w:r>
      </w:ins>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Heading1"/>
        <w:rPr>
          <w:lang w:val="en-US"/>
        </w:rPr>
      </w:pPr>
      <w:bookmarkStart w:id="101" w:name="_Toc340658436"/>
      <w:bookmarkStart w:id="102" w:name="_Toc351991989"/>
      <w:r>
        <w:rPr>
          <w:lang w:val="en-US"/>
        </w:rPr>
        <w:lastRenderedPageBreak/>
        <w:t>Introduction</w:t>
      </w:r>
      <w:bookmarkEnd w:id="101"/>
    </w:p>
    <w:p w14:paraId="0B806AEC" w14:textId="14F2CB3D" w:rsidR="007B6093" w:rsidRDefault="00F74AF8" w:rsidP="00F74AF8">
      <w:pPr>
        <w:rPr>
          <w:lang w:val="en-GB"/>
        </w:rPr>
      </w:pPr>
      <w:r>
        <w:rPr>
          <w:lang w:val="en-GB"/>
        </w:rPr>
        <w:t xml:space="preserve">This document specifies an attribute profile for the Swedish eID Framework. The </w:t>
      </w:r>
      <w:r w:rsidR="00C97CBF">
        <w:rPr>
          <w:lang w:val="en-GB"/>
        </w:rPr>
        <w:t>attribute profile defines</w:t>
      </w:r>
      <w:r>
        <w:rPr>
          <w:lang w:val="en-GB"/>
        </w:rPr>
        <w:t xml:space="preserve"> attri</w:t>
      </w:r>
      <w:r>
        <w:rPr>
          <w:lang w:val="en-GB"/>
        </w:rPr>
        <w:t>b</w:t>
      </w:r>
      <w:r>
        <w:rPr>
          <w:lang w:val="en-GB"/>
        </w:rPr>
        <w:t xml:space="preserve">utes </w:t>
      </w:r>
      <w:r w:rsidR="007A1DB0">
        <w:rPr>
          <w:lang w:val="en-GB"/>
        </w:rPr>
        <w:t xml:space="preserve">for use within the </w:t>
      </w:r>
      <w:r w:rsidR="00C97CBF">
        <w:rPr>
          <w:lang w:val="en-GB"/>
        </w:rPr>
        <w:t>Swedish eID Framework</w:t>
      </w:r>
      <w:r w:rsidR="007A1DB0">
        <w:rPr>
          <w:lang w:val="en-GB"/>
        </w:rPr>
        <w:t xml:space="preserve">, and a number of </w:t>
      </w:r>
      <w:r w:rsidR="005410BE">
        <w:rPr>
          <w:lang w:val="en-GB"/>
        </w:rPr>
        <w:t>defined</w:t>
      </w:r>
      <w:r w:rsidR="007A1DB0">
        <w:rPr>
          <w:lang w:val="en-GB"/>
        </w:rPr>
        <w:t xml:space="preserve"> attribute sets</w:t>
      </w:r>
      <w:r w:rsidR="005410BE">
        <w:rPr>
          <w:lang w:val="en-GB"/>
        </w:rPr>
        <w:t xml:space="preserve"> that may be referenced by other documents as means to specify specific attribute release requirements</w:t>
      </w:r>
      <w:r w:rsidR="000C4B3E">
        <w:rPr>
          <w:lang w:val="en-GB"/>
        </w:rPr>
        <w:t>.</w:t>
      </w:r>
    </w:p>
    <w:p w14:paraId="783D32A9" w14:textId="77777777" w:rsidR="001D52F9" w:rsidRDefault="001D52F9" w:rsidP="001D52F9">
      <w:pPr>
        <w:pStyle w:val="Heading2"/>
        <w:spacing w:before="200" w:after="0" w:line="276" w:lineRule="auto"/>
        <w:rPr>
          <w:lang w:val="en-US"/>
        </w:rPr>
      </w:pPr>
      <w:bookmarkStart w:id="103" w:name="_Toc340658437"/>
      <w:r>
        <w:rPr>
          <w:lang w:val="en-US"/>
        </w:rPr>
        <w:t>Terminology</w:t>
      </w:r>
      <w:bookmarkEnd w:id="102"/>
      <w:bookmarkEnd w:id="103"/>
    </w:p>
    <w:tbl>
      <w:tblPr>
        <w:tblStyle w:val="LightShading-Accent1"/>
        <w:tblW w:w="0" w:type="auto"/>
        <w:tblLook w:val="04A0" w:firstRow="1" w:lastRow="0" w:firstColumn="1" w:lastColumn="0" w:noHBand="0" w:noVBand="1"/>
      </w:tblPr>
      <w:tblGrid>
        <w:gridCol w:w="2376"/>
        <w:gridCol w:w="6836"/>
      </w:tblGrid>
      <w:tr w:rsidR="001D52F9" w:rsidRPr="004F606A" w14:paraId="6C990144" w14:textId="77777777" w:rsidTr="00EF0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CD68C4" w14:textId="77777777" w:rsidR="001D52F9" w:rsidRPr="00B94EA6" w:rsidRDefault="001D52F9" w:rsidP="00EF0572">
            <w:pPr>
              <w:rPr>
                <w:lang w:val="en-US"/>
              </w:rPr>
            </w:pPr>
            <w:r>
              <w:rPr>
                <w:lang w:val="en-US"/>
              </w:rPr>
              <w:t>Term</w:t>
            </w:r>
          </w:p>
        </w:tc>
        <w:tc>
          <w:tcPr>
            <w:tcW w:w="6836" w:type="dxa"/>
          </w:tcPr>
          <w:p w14:paraId="09390C49" w14:textId="77777777" w:rsidR="001D52F9" w:rsidRPr="00B94EA6" w:rsidRDefault="001D52F9" w:rsidP="00EF0572">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1D52F9" w:rsidRPr="00225F4F" w14:paraId="286AA6E6"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D2891C" w14:textId="14105A16" w:rsidR="001D52F9" w:rsidRPr="00B94EA6" w:rsidRDefault="00F44857" w:rsidP="00EF0572">
            <w:pPr>
              <w:rPr>
                <w:lang w:val="en-US"/>
              </w:rPr>
            </w:pPr>
            <w:r>
              <w:rPr>
                <w:lang w:val="en-US"/>
              </w:rPr>
              <w:t>Attribute</w:t>
            </w:r>
          </w:p>
        </w:tc>
        <w:tc>
          <w:tcPr>
            <w:tcW w:w="6836" w:type="dxa"/>
          </w:tcPr>
          <w:p w14:paraId="5BE2D74E" w14:textId="55C53C0A" w:rsidR="001D52F9" w:rsidRPr="00B94EA6" w:rsidRDefault="00F44857" w:rsidP="00FE5AB7">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F44857">
              <w:rPr>
                <w:lang w:val="en-US"/>
              </w:rPr>
              <w:t xml:space="preserve"> </w:t>
            </w:r>
            <w:r w:rsidR="00FE5AB7">
              <w:rPr>
                <w:lang w:val="en-US"/>
              </w:rPr>
              <w:t xml:space="preserve">property, </w:t>
            </w:r>
            <w:r w:rsidRPr="00F44857">
              <w:rPr>
                <w:lang w:val="en-US"/>
              </w:rPr>
              <w:t xml:space="preserve">quality or characteristic of </w:t>
            </w:r>
            <w:r w:rsidR="00FE5AB7">
              <w:rPr>
                <w:lang w:val="en-US"/>
              </w:rPr>
              <w:t>a</w:t>
            </w:r>
            <w:r w:rsidR="00FE5AB7" w:rsidRPr="00F44857">
              <w:rPr>
                <w:lang w:val="en-US"/>
              </w:rPr>
              <w:t xml:space="preserve"> </w:t>
            </w:r>
            <w:r w:rsidRPr="00F44857">
              <w:rPr>
                <w:lang w:val="en-US"/>
              </w:rPr>
              <w:t>person, thing</w:t>
            </w:r>
            <w:r w:rsidR="00FE5AB7">
              <w:rPr>
                <w:lang w:val="en-US"/>
              </w:rPr>
              <w:t xml:space="preserve"> or object</w:t>
            </w:r>
            <w:r w:rsidRPr="00F44857">
              <w:rPr>
                <w:lang w:val="en-US"/>
              </w:rPr>
              <w:t>.</w:t>
            </w:r>
            <w:r>
              <w:rPr>
                <w:lang w:val="en-US"/>
              </w:rPr>
              <w:t xml:space="preserve"> </w:t>
            </w:r>
            <w:r w:rsidR="00FE5AB7">
              <w:rPr>
                <w:lang w:val="en-US"/>
              </w:rPr>
              <w:t>This term is used in general in this specification to denote an attribute of a pe</w:t>
            </w:r>
            <w:r w:rsidR="00FE5AB7">
              <w:rPr>
                <w:lang w:val="en-US"/>
              </w:rPr>
              <w:t>r</w:t>
            </w:r>
            <w:r w:rsidR="00FE5AB7">
              <w:rPr>
                <w:lang w:val="en-US"/>
              </w:rPr>
              <w:t>son/entity that is represented by a set of attributes</w:t>
            </w:r>
            <w:r>
              <w:rPr>
                <w:lang w:val="en-US"/>
              </w:rPr>
              <w:t xml:space="preserve"> in a SAML attribute statement (see SAML Attribute). This term is also used </w:t>
            </w:r>
            <w:r w:rsidR="00FE5AB7">
              <w:rPr>
                <w:lang w:val="en-US"/>
              </w:rPr>
              <w:t>in</w:t>
            </w:r>
            <w:r>
              <w:rPr>
                <w:lang w:val="en-US"/>
              </w:rPr>
              <w:t xml:space="preserve"> </w:t>
            </w:r>
            <w:r w:rsidR="00FE5AB7">
              <w:rPr>
                <w:lang w:val="en-US"/>
              </w:rPr>
              <w:t xml:space="preserve">this specification when describing </w:t>
            </w:r>
            <w:r>
              <w:rPr>
                <w:lang w:val="en-US"/>
              </w:rPr>
              <w:t>XML syntax</w:t>
            </w:r>
            <w:r w:rsidR="00FE5AB7">
              <w:rPr>
                <w:lang w:val="en-US"/>
              </w:rPr>
              <w:t xml:space="preserve"> to denote an attribute (property) of an XML element.</w:t>
            </w:r>
            <w:r>
              <w:rPr>
                <w:lang w:val="en-US"/>
              </w:rPr>
              <w:t xml:space="preserve"> </w:t>
            </w:r>
          </w:p>
        </w:tc>
      </w:tr>
      <w:tr w:rsidR="001D52F9" w:rsidRPr="00225F4F" w14:paraId="7D3FD224"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E919E0C" w14:textId="08CB5EF7" w:rsidR="001D52F9" w:rsidRPr="00B94EA6" w:rsidRDefault="00F44857" w:rsidP="00C5186D">
            <w:pPr>
              <w:rPr>
                <w:lang w:val="en-US"/>
              </w:rPr>
            </w:pPr>
            <w:r>
              <w:rPr>
                <w:lang w:val="en-US"/>
              </w:rPr>
              <w:t xml:space="preserve">SAML </w:t>
            </w:r>
            <w:r w:rsidR="00C5186D">
              <w:rPr>
                <w:lang w:val="en-US"/>
              </w:rPr>
              <w:t>a</w:t>
            </w:r>
            <w:r>
              <w:rPr>
                <w:lang w:val="en-US"/>
              </w:rPr>
              <w:t>ttribute</w:t>
            </w:r>
          </w:p>
        </w:tc>
        <w:tc>
          <w:tcPr>
            <w:tcW w:w="6836" w:type="dxa"/>
          </w:tcPr>
          <w:p w14:paraId="5368F9B1" w14:textId="5B755F5D" w:rsidR="001D52F9" w:rsidRPr="00B94EA6" w:rsidRDefault="00F44857" w:rsidP="00F4485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 attribute of an entity </w:t>
            </w:r>
            <w:r w:rsidR="00FE5AB7">
              <w:rPr>
                <w:lang w:val="en-US"/>
              </w:rPr>
              <w:t xml:space="preserve">represented by a set of attributes </w:t>
            </w:r>
            <w:r>
              <w:rPr>
                <w:lang w:val="en-US"/>
              </w:rPr>
              <w:t>in a SAML a</w:t>
            </w:r>
            <w:r>
              <w:rPr>
                <w:lang w:val="en-US"/>
              </w:rPr>
              <w:t>t</w:t>
            </w:r>
            <w:r>
              <w:rPr>
                <w:lang w:val="en-US"/>
              </w:rPr>
              <w:t>tribute statement</w:t>
            </w:r>
            <w:r w:rsidR="00E103E5">
              <w:rPr>
                <w:lang w:val="en-US"/>
              </w:rPr>
              <w:t xml:space="preserve"> (</w:t>
            </w:r>
            <w:r w:rsidR="00E103E5" w:rsidRPr="00D57700">
              <w:rPr>
                <w:rStyle w:val="Code"/>
              </w:rPr>
              <w:t>&lt;saml:AttributeStatement&gt;</w:t>
            </w:r>
            <w:r w:rsidR="00E103E5">
              <w:rPr>
                <w:lang w:val="en-US"/>
              </w:rPr>
              <w:t xml:space="preserve"> element).</w:t>
            </w:r>
          </w:p>
        </w:tc>
      </w:tr>
      <w:tr w:rsidR="006F701F" w:rsidRPr="00AF2C67" w14:paraId="276311BD"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0402C4" w14:textId="1EAC5169" w:rsidR="006F701F" w:rsidRDefault="006F701F" w:rsidP="00EF0572">
            <w:pPr>
              <w:rPr>
                <w:lang w:val="en-US"/>
              </w:rPr>
            </w:pPr>
            <w:r>
              <w:rPr>
                <w:lang w:val="en-US"/>
              </w:rPr>
              <w:t>IDP</w:t>
            </w:r>
          </w:p>
        </w:tc>
        <w:tc>
          <w:tcPr>
            <w:tcW w:w="6836" w:type="dxa"/>
          </w:tcPr>
          <w:p w14:paraId="6FEB0D1D" w14:textId="6D0536A7" w:rsidR="006F701F" w:rsidRDefault="006F701F" w:rsidP="00F44857">
            <w:pPr>
              <w:cnfStyle w:val="000000100000" w:firstRow="0" w:lastRow="0" w:firstColumn="0" w:lastColumn="0" w:oddVBand="0" w:evenVBand="0" w:oddHBand="1" w:evenHBand="0" w:firstRowFirstColumn="0" w:firstRowLastColumn="0" w:lastRowFirstColumn="0" w:lastRowLastColumn="0"/>
              <w:rPr>
                <w:lang w:val="en-US"/>
              </w:rPr>
            </w:pPr>
            <w:r>
              <w:rPr>
                <w:lang w:val="en-US"/>
              </w:rPr>
              <w:t>Identity Provider</w:t>
            </w:r>
          </w:p>
        </w:tc>
      </w:tr>
      <w:tr w:rsidR="006F701F" w:rsidRPr="00AF2C67" w14:paraId="1E8096B0"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75C52533" w14:textId="462194EF" w:rsidR="006F701F" w:rsidRDefault="006F701F" w:rsidP="00EF0572">
            <w:pPr>
              <w:rPr>
                <w:lang w:val="en-US"/>
              </w:rPr>
            </w:pPr>
            <w:r>
              <w:rPr>
                <w:lang w:val="en-US"/>
              </w:rPr>
              <w:t>SP</w:t>
            </w:r>
          </w:p>
        </w:tc>
        <w:tc>
          <w:tcPr>
            <w:tcW w:w="6836" w:type="dxa"/>
          </w:tcPr>
          <w:p w14:paraId="27310459" w14:textId="70C3A081" w:rsidR="006F701F" w:rsidRDefault="006F701F" w:rsidP="006F701F">
            <w:pPr>
              <w:cnfStyle w:val="000000000000" w:firstRow="0" w:lastRow="0" w:firstColumn="0" w:lastColumn="0" w:oddVBand="0" w:evenVBand="0" w:oddHBand="0" w:evenHBand="0" w:firstRowFirstColumn="0" w:firstRowLastColumn="0" w:lastRowFirstColumn="0" w:lastRowLastColumn="0"/>
              <w:rPr>
                <w:lang w:val="en-US"/>
              </w:rPr>
            </w:pPr>
            <w:r>
              <w:rPr>
                <w:lang w:val="en-US"/>
              </w:rPr>
              <w:t>Service Provider</w:t>
            </w:r>
          </w:p>
        </w:tc>
      </w:tr>
      <w:tr w:rsidR="00C5186D" w:rsidRPr="00225F4F" w14:paraId="43DA7A27"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996D2AE" w14:textId="77018E35" w:rsidR="00C5186D" w:rsidRDefault="00C5186D" w:rsidP="00EF0572">
            <w:pPr>
              <w:rPr>
                <w:lang w:val="en-US"/>
              </w:rPr>
            </w:pPr>
            <w:r>
              <w:rPr>
                <w:lang w:val="en-US"/>
              </w:rPr>
              <w:t>Natural person</w:t>
            </w:r>
          </w:p>
        </w:tc>
        <w:tc>
          <w:tcPr>
            <w:tcW w:w="6836" w:type="dxa"/>
          </w:tcPr>
          <w:p w14:paraId="2A1D5F37" w14:textId="11B9836A" w:rsidR="00C5186D" w:rsidRDefault="00C5186D" w:rsidP="00C5186D">
            <w:pPr>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Pr="00C202D5">
              <w:rPr>
                <w:lang w:val="en-US"/>
              </w:rPr>
              <w:t xml:space="preserve">atural person is </w:t>
            </w:r>
            <w:r>
              <w:rPr>
                <w:lang w:val="en-US"/>
              </w:rPr>
              <w:t xml:space="preserve">legal term for </w:t>
            </w:r>
            <w:r w:rsidRPr="00C202D5">
              <w:rPr>
                <w:lang w:val="en-US"/>
              </w:rPr>
              <w:t>a real human being, as opposed to a legal person, which may be a private (i.e., business entity) or public (i.e., go</w:t>
            </w:r>
            <w:r w:rsidRPr="00C202D5">
              <w:rPr>
                <w:lang w:val="en-US"/>
              </w:rPr>
              <w:t>v</w:t>
            </w:r>
            <w:r w:rsidRPr="00C202D5">
              <w:rPr>
                <w:lang w:val="en-US"/>
              </w:rPr>
              <w:t>ernment) organization.</w:t>
            </w:r>
          </w:p>
        </w:tc>
      </w:tr>
      <w:tr w:rsidR="00C5186D" w:rsidRPr="00225F4F" w14:paraId="520B3B75"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CEB0571" w14:textId="13F4DB63" w:rsidR="00C5186D" w:rsidRDefault="00C5186D" w:rsidP="00EF0572">
            <w:pPr>
              <w:rPr>
                <w:lang w:val="en-US"/>
              </w:rPr>
            </w:pPr>
            <w:r>
              <w:rPr>
                <w:lang w:val="en-US"/>
              </w:rPr>
              <w:t>Civic registration number</w:t>
            </w:r>
          </w:p>
        </w:tc>
        <w:tc>
          <w:tcPr>
            <w:tcW w:w="6836" w:type="dxa"/>
          </w:tcPr>
          <w:p w14:paraId="7F3C941E" w14:textId="3FEFB0A1" w:rsidR="00C5186D" w:rsidRDefault="00C5186D" w:rsidP="00C5186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unique identifier assigned to each natural person in a national population register. Within the context of this specification this is a </w:t>
            </w:r>
            <w:r w:rsidR="006275B9">
              <w:rPr>
                <w:lang w:val="en-US"/>
              </w:rPr>
              <w:t>S</w:t>
            </w:r>
            <w:r w:rsidR="006275B9" w:rsidRPr="00E76AF9">
              <w:rPr>
                <w:lang w:val="en-US"/>
              </w:rPr>
              <w:t>wedish</w:t>
            </w:r>
            <w:r w:rsidRPr="00E76AF9">
              <w:rPr>
                <w:lang w:val="en-US"/>
              </w:rPr>
              <w:t xml:space="preserve"> ”</w:t>
            </w:r>
            <w:r w:rsidRPr="008518FE">
              <w:t>perso</w:t>
            </w:r>
            <w:r w:rsidRPr="008518FE">
              <w:t>n</w:t>
            </w:r>
            <w:r w:rsidRPr="008518FE">
              <w:t>nummer</w:t>
            </w:r>
            <w:r w:rsidRPr="00E76AF9">
              <w:rPr>
                <w:lang w:val="en-US"/>
              </w:rPr>
              <w:t>” or ”</w:t>
            </w:r>
            <w:r w:rsidRPr="008518FE">
              <w:t>samordningsnummer</w:t>
            </w:r>
            <w:r>
              <w:rPr>
                <w:lang w:val="en-US"/>
              </w:rPr>
              <w:t>” ac</w:t>
            </w:r>
            <w:r w:rsidRPr="00E76AF9">
              <w:rPr>
                <w:lang w:val="en-US"/>
              </w:rPr>
              <w:t xml:space="preserve">cording to </w:t>
            </w:r>
            <w:r>
              <w:rPr>
                <w:lang w:val="en-US"/>
              </w:rPr>
              <w:t>[SKV</w:t>
            </w:r>
            <w:r w:rsidRPr="00E76AF9">
              <w:rPr>
                <w:lang w:val="en-US"/>
              </w:rPr>
              <w:t>704</w:t>
            </w:r>
            <w:r>
              <w:rPr>
                <w:lang w:val="en-US"/>
              </w:rPr>
              <w:t>]</w:t>
            </w:r>
            <w:r w:rsidRPr="00E76AF9">
              <w:rPr>
                <w:lang w:val="en-US"/>
              </w:rPr>
              <w:t xml:space="preserve"> and </w:t>
            </w:r>
            <w:r>
              <w:rPr>
                <w:lang w:val="en-US"/>
              </w:rPr>
              <w:t>[SKV</w:t>
            </w:r>
            <w:r w:rsidRPr="00E76AF9">
              <w:rPr>
                <w:lang w:val="en-US"/>
              </w:rPr>
              <w:t>707</w:t>
            </w:r>
            <w:r>
              <w:rPr>
                <w:lang w:val="en-US"/>
              </w:rPr>
              <w:t>]</w:t>
            </w:r>
            <w:r w:rsidRPr="00E76AF9">
              <w:rPr>
                <w:lang w:val="en-US"/>
              </w:rPr>
              <w:t>.</w:t>
            </w:r>
          </w:p>
        </w:tc>
      </w:tr>
    </w:tbl>
    <w:p w14:paraId="7A1DFA1B" w14:textId="77777777" w:rsidR="001D52F9" w:rsidRDefault="001D52F9" w:rsidP="001D52F9">
      <w:pPr>
        <w:rPr>
          <w:lang w:val="en-US"/>
        </w:rPr>
      </w:pPr>
    </w:p>
    <w:p w14:paraId="6B10E38E" w14:textId="77777777" w:rsidR="001D52F9" w:rsidRDefault="001D52F9" w:rsidP="001D52F9">
      <w:pPr>
        <w:pStyle w:val="Heading2"/>
        <w:spacing w:before="200" w:after="0" w:line="276" w:lineRule="auto"/>
        <w:rPr>
          <w:lang w:val="en-US"/>
        </w:rPr>
      </w:pPr>
      <w:bookmarkStart w:id="104" w:name="_Toc351991990"/>
      <w:bookmarkStart w:id="105" w:name="_Toc340658438"/>
      <w:r>
        <w:rPr>
          <w:lang w:val="en-US"/>
        </w:rPr>
        <w:t>Requirement key words</w:t>
      </w:r>
      <w:bookmarkEnd w:id="104"/>
      <w:bookmarkEnd w:id="105"/>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385DD6A0" w14:textId="77777777" w:rsidR="001D52F9" w:rsidRDefault="001D52F9" w:rsidP="001D52F9">
      <w:pPr>
        <w:pStyle w:val="Heading2"/>
        <w:spacing w:before="200" w:after="0" w:line="276" w:lineRule="auto"/>
        <w:rPr>
          <w:lang w:val="en-US"/>
        </w:rPr>
      </w:pPr>
      <w:bookmarkStart w:id="106" w:name="_Toc351991991"/>
      <w:bookmarkStart w:id="107" w:name="_Toc340658439"/>
      <w:r>
        <w:rPr>
          <w:lang w:val="en-US"/>
        </w:rPr>
        <w:t>Name space references</w:t>
      </w:r>
      <w:bookmarkEnd w:id="106"/>
      <w:bookmarkEnd w:id="107"/>
    </w:p>
    <w:p w14:paraId="04A1F413" w14:textId="3A960917" w:rsidR="001D52F9" w:rsidRDefault="001D52F9" w:rsidP="001D52F9">
      <w:pPr>
        <w:rPr>
          <w:lang w:val="en-US"/>
        </w:rPr>
      </w:pPr>
      <w:r w:rsidRPr="001D52F9">
        <w:rPr>
          <w:lang w:val="en-US"/>
        </w:rPr>
        <w:t xml:space="preserve">Conventional XML namespace prefixes are used throughout the listings in </w:t>
      </w:r>
      <w:r>
        <w:rPr>
          <w:lang w:val="en-US"/>
        </w:rPr>
        <w:t xml:space="preserve">this specification to stand for </w:t>
      </w:r>
      <w:r w:rsidRPr="001D52F9">
        <w:rPr>
          <w:lang w:val="en-US"/>
        </w:rPr>
        <w:t>their respective namespaces as follows, whether or not a namespace declaration is</w:t>
      </w:r>
      <w:r>
        <w:rPr>
          <w:lang w:val="en-US"/>
        </w:rPr>
        <w:t xml:space="preserve"> </w:t>
      </w:r>
      <w:r w:rsidRPr="001D52F9">
        <w:rPr>
          <w:lang w:val="en-US"/>
        </w:rPr>
        <w:t>present in the example:</w:t>
      </w:r>
    </w:p>
    <w:p w14:paraId="541D2D74" w14:textId="77777777" w:rsidR="001D52F9" w:rsidRDefault="001D52F9" w:rsidP="001D52F9">
      <w:pPr>
        <w:rPr>
          <w:lang w:val="en-US"/>
        </w:rPr>
      </w:pPr>
    </w:p>
    <w:tbl>
      <w:tblPr>
        <w:tblW w:w="9747"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817"/>
        <w:gridCol w:w="4678"/>
        <w:gridCol w:w="4252"/>
      </w:tblGrid>
      <w:tr w:rsidR="001D52F9" w:rsidRPr="00D34495" w14:paraId="7A28F738" w14:textId="77777777" w:rsidTr="00D57700">
        <w:tc>
          <w:tcPr>
            <w:tcW w:w="817"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78064A9" w14:textId="1774FCAF"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Prefix</w:t>
            </w:r>
          </w:p>
        </w:tc>
        <w:tc>
          <w:tcPr>
            <w:tcW w:w="4678"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3A25CD2" w14:textId="0F68B551"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XML Namespace</w:t>
            </w:r>
          </w:p>
        </w:tc>
        <w:tc>
          <w:tcPr>
            <w:tcW w:w="4252"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6CFAB51" w14:textId="14ED094D"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Comments</w:t>
            </w:r>
          </w:p>
        </w:tc>
      </w:tr>
      <w:tr w:rsidR="001D52F9" w:rsidRPr="00225F4F" w14:paraId="50CEABA0"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0A10EEA" w14:textId="28984674" w:rsidR="001D52F9" w:rsidRPr="00D57700" w:rsidRDefault="00D91A83" w:rsidP="00EF0572">
            <w:pPr>
              <w:autoSpaceDE w:val="0"/>
              <w:autoSpaceDN w:val="0"/>
              <w:adjustRightInd w:val="0"/>
              <w:spacing w:line="240" w:lineRule="auto"/>
              <w:rPr>
                <w:rStyle w:val="Code"/>
              </w:rPr>
            </w:pPr>
            <w:r w:rsidRPr="00D57700">
              <w:rPr>
                <w:rStyle w:val="Code"/>
              </w:rPr>
              <w:t>s</w:t>
            </w:r>
            <w:r w:rsidR="001D52F9" w:rsidRPr="00D57700">
              <w:rPr>
                <w:rStyle w:val="Code"/>
              </w:rPr>
              <w:t>aml</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C5EC52" w14:textId="1C669E69" w:rsidR="001D52F9" w:rsidRPr="00D57700" w:rsidRDefault="001D52F9" w:rsidP="00EF0572">
            <w:pPr>
              <w:autoSpaceDE w:val="0"/>
              <w:autoSpaceDN w:val="0"/>
              <w:adjustRightInd w:val="0"/>
              <w:spacing w:line="240" w:lineRule="auto"/>
              <w:rPr>
                <w:rStyle w:val="Code"/>
              </w:rPr>
            </w:pPr>
            <w:r w:rsidRPr="00D57700">
              <w:rPr>
                <w:rStyle w:val="Code"/>
              </w:rPr>
              <w:t>urn:oasis:names:tc:SAML:2.0:assertion</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07B9F0" w14:textId="7AB9B1DC" w:rsidR="001D52F9" w:rsidRPr="00D34495" w:rsidRDefault="00D91A83" w:rsidP="00D91A83">
            <w:pPr>
              <w:autoSpaceDE w:val="0"/>
              <w:autoSpaceDN w:val="0"/>
              <w:adjustRightInd w:val="0"/>
              <w:spacing w:line="240" w:lineRule="auto"/>
              <w:rPr>
                <w:rFonts w:ascii="Helvetica" w:eastAsia="Times New Roman" w:hAnsi="Helvetica" w:cs="Helvetica"/>
                <w:color w:val="auto"/>
                <w:kern w:val="0"/>
                <w:szCs w:val="20"/>
                <w:lang w:val="en-US" w:eastAsia="en-US"/>
              </w:rPr>
            </w:pPr>
            <w:r w:rsidRPr="00D34495">
              <w:rPr>
                <w:rFonts w:ascii="Helvetica" w:eastAsia="Times New Roman" w:hAnsi="Helvetica" w:cs="Helvetica"/>
                <w:color w:val="auto"/>
                <w:kern w:val="0"/>
                <w:szCs w:val="20"/>
                <w:lang w:val="en-US" w:eastAsia="en-US"/>
              </w:rPr>
              <w:t>The SAML V2.0 assertion namespace, d</w:t>
            </w:r>
            <w:r w:rsidRPr="00D34495">
              <w:rPr>
                <w:rFonts w:ascii="Helvetica" w:eastAsia="Times New Roman" w:hAnsi="Helvetica" w:cs="Helvetica"/>
                <w:color w:val="auto"/>
                <w:kern w:val="0"/>
                <w:szCs w:val="20"/>
                <w:lang w:val="en-US" w:eastAsia="en-US"/>
              </w:rPr>
              <w:t>e</w:t>
            </w:r>
            <w:r w:rsidRPr="00D34495">
              <w:rPr>
                <w:rFonts w:ascii="Helvetica" w:eastAsia="Times New Roman" w:hAnsi="Helvetica" w:cs="Helvetica"/>
                <w:color w:val="auto"/>
                <w:kern w:val="0"/>
                <w:szCs w:val="20"/>
                <w:lang w:val="en-US" w:eastAsia="en-US"/>
              </w:rPr>
              <w:t>fined in the schema [SAML-XSD].</w:t>
            </w:r>
          </w:p>
        </w:tc>
      </w:tr>
      <w:tr w:rsidR="001C3401" w:rsidRPr="00225F4F" w14:paraId="6A2A6583"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06CF743" w14:textId="778539C3" w:rsidR="001C3401" w:rsidRDefault="001C3401" w:rsidP="00EF0572">
            <w:pPr>
              <w:autoSpaceDE w:val="0"/>
              <w:autoSpaceDN w:val="0"/>
              <w:adjustRightInd w:val="0"/>
              <w:spacing w:line="240" w:lineRule="auto"/>
              <w:rPr>
                <w:rStyle w:val="Code"/>
              </w:rPr>
            </w:pPr>
            <w:r>
              <w:rPr>
                <w:rStyle w:val="Code"/>
              </w:rPr>
              <w:t>xs</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F56ABD8" w14:textId="3898BC62" w:rsidR="001C3401" w:rsidRPr="00BB0D0A" w:rsidRDefault="001C3401" w:rsidP="00EF0572">
            <w:pPr>
              <w:autoSpaceDE w:val="0"/>
              <w:autoSpaceDN w:val="0"/>
              <w:adjustRightInd w:val="0"/>
              <w:spacing w:line="240" w:lineRule="auto"/>
              <w:rPr>
                <w:rStyle w:val="Code"/>
              </w:rPr>
            </w:pPr>
            <w:r w:rsidRPr="001C3401">
              <w:rPr>
                <w:rStyle w:val="Code"/>
              </w:rPr>
              <w:t>http://www.w3.org/2001/XMLSchema</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B0B4387" w14:textId="5EF9162A" w:rsidR="001C3401" w:rsidRPr="00BB0D0A" w:rsidRDefault="001C3401" w:rsidP="001C3401">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 xml:space="preserve">The XML Schema namespace, representing definitions of </w:t>
            </w:r>
            <w:r w:rsidR="006275B9">
              <w:rPr>
                <w:rFonts w:ascii="Helvetica" w:eastAsia="Times New Roman" w:hAnsi="Helvetica" w:cs="Helvetica"/>
                <w:color w:val="auto"/>
                <w:kern w:val="0"/>
                <w:szCs w:val="20"/>
                <w:lang w:val="en-US" w:eastAsia="en-US"/>
              </w:rPr>
              <w:t>data types</w:t>
            </w:r>
            <w:r>
              <w:rPr>
                <w:rFonts w:ascii="Helvetica" w:eastAsia="Times New Roman" w:hAnsi="Helvetica" w:cs="Helvetica"/>
                <w:color w:val="auto"/>
                <w:kern w:val="0"/>
                <w:szCs w:val="20"/>
                <w:lang w:val="en-US" w:eastAsia="en-US"/>
              </w:rPr>
              <w:t xml:space="preserve"> in [XML-Schema]</w:t>
            </w:r>
          </w:p>
        </w:tc>
      </w:tr>
    </w:tbl>
    <w:p w14:paraId="76034FA6" w14:textId="77777777" w:rsidR="001D52F9" w:rsidRDefault="001D52F9" w:rsidP="001D52F9">
      <w:pPr>
        <w:pStyle w:val="Heading2"/>
        <w:rPr>
          <w:lang w:val="en-US"/>
        </w:rPr>
      </w:pPr>
      <w:bookmarkStart w:id="108" w:name="_Toc351991993"/>
      <w:bookmarkStart w:id="109" w:name="_Toc340658440"/>
      <w:r>
        <w:rPr>
          <w:lang w:val="en-US"/>
        </w:rPr>
        <w:t>Structure</w:t>
      </w:r>
      <w:bookmarkEnd w:id="108"/>
      <w:bookmarkEnd w:id="109"/>
    </w:p>
    <w:p w14:paraId="4EE28415" w14:textId="3BA6B25C" w:rsidR="00B772B9" w:rsidRDefault="001D52F9" w:rsidP="002D4E98">
      <w:pPr>
        <w:rPr>
          <w:lang w:val="en-US"/>
        </w:rPr>
      </w:pPr>
      <w:r w:rsidRPr="001F7148">
        <w:rPr>
          <w:lang w:val="en-US"/>
        </w:rPr>
        <w:t xml:space="preserve">This specification uses the following typographical conventions in text: </w:t>
      </w:r>
      <w:r w:rsidRPr="002D4E98">
        <w:rPr>
          <w:rStyle w:val="Code"/>
        </w:rPr>
        <w:t>&lt;ns:Element&gt;</w:t>
      </w:r>
      <w:r w:rsidRPr="001F7148">
        <w:rPr>
          <w:lang w:val="en-US"/>
        </w:rPr>
        <w:t xml:space="preserve">, </w:t>
      </w:r>
      <w:r w:rsidRPr="002D4E98">
        <w:rPr>
          <w:rStyle w:val="Code"/>
        </w:rPr>
        <w:t>Attribute</w:t>
      </w:r>
      <w:r w:rsidRPr="001F7148">
        <w:rPr>
          <w:lang w:val="en-US"/>
        </w:rPr>
        <w:t xml:space="preserve">, </w:t>
      </w:r>
      <w:proofErr w:type="spellStart"/>
      <w:r w:rsidRPr="001F7148">
        <w:rPr>
          <w:b/>
          <w:bCs/>
          <w:lang w:val="en-US"/>
        </w:rPr>
        <w:t>Datatype</w:t>
      </w:r>
      <w:proofErr w:type="spellEnd"/>
      <w:r w:rsidRPr="001F7148">
        <w:rPr>
          <w:lang w:val="en-US"/>
        </w:rPr>
        <w:t xml:space="preserve">, </w:t>
      </w:r>
      <w:r w:rsidRPr="002D4E98">
        <w:rPr>
          <w:rStyle w:val="Code"/>
        </w:rPr>
        <w:t>OtherCode</w:t>
      </w:r>
      <w:r w:rsidR="00E103E5">
        <w:rPr>
          <w:lang w:val="en-US"/>
        </w:rPr>
        <w:t>.</w:t>
      </w:r>
    </w:p>
    <w:p w14:paraId="701B18F9" w14:textId="164AD97E" w:rsidR="0014367E" w:rsidRDefault="00DA68CA" w:rsidP="008B4498">
      <w:pPr>
        <w:pStyle w:val="Heading1"/>
        <w:rPr>
          <w:lang w:val="en-US"/>
        </w:rPr>
      </w:pPr>
      <w:bookmarkStart w:id="110" w:name="_Ref300476881"/>
      <w:bookmarkStart w:id="111" w:name="_Toc340658441"/>
      <w:r>
        <w:rPr>
          <w:lang w:val="en-US"/>
        </w:rPr>
        <w:lastRenderedPageBreak/>
        <w:t xml:space="preserve">Attribute </w:t>
      </w:r>
      <w:r w:rsidR="002A6DAD">
        <w:rPr>
          <w:lang w:val="en-US"/>
        </w:rPr>
        <w:t>Sets</w:t>
      </w:r>
      <w:bookmarkEnd w:id="110"/>
      <w:bookmarkEnd w:id="111"/>
    </w:p>
    <w:p w14:paraId="58B2BB62" w14:textId="79B5BED2" w:rsidR="002139B3" w:rsidRDefault="00B772B9">
      <w:pPr>
        <w:spacing w:line="240" w:lineRule="auto"/>
        <w:rPr>
          <w:lang w:val="en-US"/>
        </w:rPr>
      </w:pPr>
      <w:r>
        <w:rPr>
          <w:lang w:val="en-US"/>
        </w:rPr>
        <w:t xml:space="preserve">This section defines attribute </w:t>
      </w:r>
      <w:r w:rsidR="007E12DC">
        <w:rPr>
          <w:lang w:val="en-US"/>
        </w:rPr>
        <w:t xml:space="preserve">sets </w:t>
      </w:r>
      <w:r>
        <w:rPr>
          <w:lang w:val="en-US"/>
        </w:rPr>
        <w:t>based on attribute definitions in section</w:t>
      </w:r>
      <w:r w:rsidR="00341A98">
        <w:rPr>
          <w:lang w:val="en-US"/>
        </w:rPr>
        <w:t xml:space="preserve"> </w:t>
      </w:r>
      <w:r w:rsidR="007279FA">
        <w:rPr>
          <w:lang w:val="en-US"/>
        </w:rPr>
        <w:fldChar w:fldCharType="begin"/>
      </w:r>
      <w:r w:rsidR="007279FA">
        <w:rPr>
          <w:lang w:val="en-US"/>
        </w:rPr>
        <w:instrText xml:space="preserve"> REF _Ref305700020 \r \h </w:instrText>
      </w:r>
      <w:r w:rsidR="007279FA">
        <w:rPr>
          <w:lang w:val="en-US"/>
        </w:rPr>
      </w:r>
      <w:r w:rsidR="007279FA">
        <w:rPr>
          <w:lang w:val="en-US"/>
        </w:rPr>
        <w:fldChar w:fldCharType="separate"/>
      </w:r>
      <w:r w:rsidR="00F11BDE">
        <w:rPr>
          <w:lang w:val="en-US"/>
        </w:rPr>
        <w:t>3</w:t>
      </w:r>
      <w:r w:rsidR="007279FA">
        <w:rPr>
          <w:lang w:val="en-US"/>
        </w:rPr>
        <w:fldChar w:fldCharType="end"/>
      </w:r>
      <w:r w:rsidR="002139B3">
        <w:rPr>
          <w:lang w:val="en-US"/>
        </w:rPr>
        <w:t>.</w:t>
      </w:r>
      <w:r w:rsidR="00FE7734">
        <w:rPr>
          <w:lang w:val="en-US"/>
        </w:rPr>
        <w:t xml:space="preserve"> Common to all attribute </w:t>
      </w:r>
      <w:r w:rsidR="003F0475">
        <w:rPr>
          <w:lang w:val="en-US"/>
        </w:rPr>
        <w:t xml:space="preserve">sets </w:t>
      </w:r>
      <w:r w:rsidR="00FE7734">
        <w:rPr>
          <w:lang w:val="en-US"/>
        </w:rPr>
        <w:t xml:space="preserve">is that each attribute </w:t>
      </w:r>
      <w:r w:rsidR="00984DF9">
        <w:rPr>
          <w:lang w:val="en-US"/>
        </w:rPr>
        <w:t>MUST NOT</w:t>
      </w:r>
      <w:r w:rsidR="00FE7734">
        <w:rPr>
          <w:lang w:val="en-US"/>
        </w:rPr>
        <w:t xml:space="preserve"> be </w:t>
      </w:r>
      <w:r w:rsidR="00984DF9">
        <w:rPr>
          <w:lang w:val="en-US"/>
        </w:rPr>
        <w:t xml:space="preserve">present more than </w:t>
      </w:r>
      <w:r w:rsidR="00FE7734">
        <w:rPr>
          <w:lang w:val="en-US"/>
        </w:rPr>
        <w:t xml:space="preserve">once. An attribute that has more than one value </w:t>
      </w:r>
      <w:r w:rsidR="00F13AAB">
        <w:rPr>
          <w:lang w:val="en-US"/>
        </w:rPr>
        <w:t xml:space="preserve">MUST be </w:t>
      </w:r>
      <w:r w:rsidR="00FE7734">
        <w:rPr>
          <w:lang w:val="en-US"/>
        </w:rPr>
        <w:t>pr</w:t>
      </w:r>
      <w:r w:rsidR="00FE7734">
        <w:rPr>
          <w:lang w:val="en-US"/>
        </w:rPr>
        <w:t>o</w:t>
      </w:r>
      <w:r w:rsidR="00FE7734">
        <w:rPr>
          <w:lang w:val="en-US"/>
        </w:rPr>
        <w:t xml:space="preserve">vided as one attribute with multiple </w:t>
      </w:r>
      <w:r w:rsidR="00FE7734" w:rsidRPr="002B09F1">
        <w:rPr>
          <w:rStyle w:val="Code"/>
        </w:rPr>
        <w:t>&lt;AttributeValue&gt;</w:t>
      </w:r>
      <w:r w:rsidR="00FE7734">
        <w:rPr>
          <w:lang w:val="en-US"/>
        </w:rPr>
        <w:t xml:space="preserve"> sub-elements in accordance with section </w:t>
      </w:r>
      <w:r w:rsidR="00FE7734">
        <w:rPr>
          <w:lang w:val="en-US"/>
        </w:rPr>
        <w:fldChar w:fldCharType="begin"/>
      </w:r>
      <w:r w:rsidR="00FE7734">
        <w:rPr>
          <w:lang w:val="en-US"/>
        </w:rPr>
        <w:instrText xml:space="preserve"> REF _Ref352102230 \r \h </w:instrText>
      </w:r>
      <w:r w:rsidR="00FE7734">
        <w:rPr>
          <w:lang w:val="en-US"/>
        </w:rPr>
      </w:r>
      <w:r w:rsidR="00FE7734">
        <w:rPr>
          <w:lang w:val="en-US"/>
        </w:rPr>
        <w:fldChar w:fldCharType="separate"/>
      </w:r>
      <w:r w:rsidR="00F11BDE">
        <w:rPr>
          <w:lang w:val="en-US"/>
        </w:rPr>
        <w:t>3.1</w:t>
      </w:r>
      <w:r w:rsidR="00FE7734">
        <w:rPr>
          <w:lang w:val="en-US"/>
        </w:rPr>
        <w:fldChar w:fldCharType="end"/>
      </w:r>
      <w:r w:rsidR="00FE7734">
        <w:rPr>
          <w:lang w:val="en-US"/>
        </w:rPr>
        <w:t>.</w:t>
      </w:r>
    </w:p>
    <w:p w14:paraId="43891ED8" w14:textId="77777777" w:rsidR="0065228F" w:rsidRDefault="0065228F">
      <w:pPr>
        <w:spacing w:line="240" w:lineRule="auto"/>
        <w:rPr>
          <w:lang w:val="en-US"/>
        </w:rPr>
      </w:pPr>
    </w:p>
    <w:p w14:paraId="33354F54" w14:textId="118AEA9D" w:rsidR="00CA65ED" w:rsidRDefault="0065228F">
      <w:pPr>
        <w:spacing w:line="240" w:lineRule="auto"/>
        <w:rPr>
          <w:lang w:val="en-US"/>
        </w:rPr>
      </w:pPr>
      <w:r w:rsidRPr="003A3D93">
        <w:rPr>
          <w:lang w:val="en-US"/>
        </w:rPr>
        <w:t>An identifier, named “</w:t>
      </w:r>
      <w:r>
        <w:rPr>
          <w:lang w:val="en-US"/>
        </w:rPr>
        <w:t>Attribute Set</w:t>
      </w:r>
      <w:r w:rsidRPr="003A3D93">
        <w:rPr>
          <w:lang w:val="en-US"/>
        </w:rPr>
        <w:t xml:space="preserve"> Identifier”, </w:t>
      </w:r>
      <w:r w:rsidR="009F415C">
        <w:rPr>
          <w:lang w:val="en-US"/>
        </w:rPr>
        <w:t>and an URI, are</w:t>
      </w:r>
      <w:r w:rsidR="00CA65ED">
        <w:rPr>
          <w:lang w:val="en-US"/>
        </w:rPr>
        <w:t xml:space="preserve"> defined for</w:t>
      </w:r>
      <w:r w:rsidRPr="003A3D93">
        <w:rPr>
          <w:lang w:val="en-US"/>
        </w:rPr>
        <w:t xml:space="preserve"> each </w:t>
      </w:r>
      <w:r w:rsidR="00CA65ED">
        <w:rPr>
          <w:lang w:val="en-US"/>
        </w:rPr>
        <w:t xml:space="preserve">attribute set as means for other documents to reference </w:t>
      </w:r>
      <w:r w:rsidR="002366D3">
        <w:rPr>
          <w:lang w:val="en-US"/>
        </w:rPr>
        <w:t xml:space="preserve">specific </w:t>
      </w:r>
      <w:r w:rsidR="00CA65ED">
        <w:rPr>
          <w:lang w:val="en-US"/>
        </w:rPr>
        <w:t>attribute set</w:t>
      </w:r>
      <w:r w:rsidR="00191DE0">
        <w:rPr>
          <w:lang w:val="en-US"/>
        </w:rPr>
        <w:t>s</w:t>
      </w:r>
      <w:r w:rsidRPr="003A3D93">
        <w:rPr>
          <w:lang w:val="en-US"/>
        </w:rPr>
        <w:t>.</w:t>
      </w:r>
    </w:p>
    <w:p w14:paraId="7F675200" w14:textId="77777777" w:rsidR="00005721" w:rsidRDefault="00005721">
      <w:pPr>
        <w:spacing w:line="240" w:lineRule="auto"/>
        <w:rPr>
          <w:lang w:val="en-US"/>
        </w:rPr>
      </w:pPr>
    </w:p>
    <w:p w14:paraId="566CA9A5" w14:textId="77777777" w:rsidR="00161B4C" w:rsidRDefault="00D33260">
      <w:pPr>
        <w:spacing w:line="240" w:lineRule="auto"/>
        <w:rPr>
          <w:ins w:id="112" w:author="Martin Lindström" w:date="2016-11-14T21:03:00Z"/>
          <w:lang w:val="en-US"/>
        </w:rPr>
      </w:pPr>
      <w:r>
        <w:rPr>
          <w:lang w:val="en-US"/>
        </w:rPr>
        <w:t>Each</w:t>
      </w:r>
      <w:r w:rsidR="00005721">
        <w:rPr>
          <w:lang w:val="en-US"/>
        </w:rPr>
        <w:t xml:space="preserve"> attribute set defines a </w:t>
      </w:r>
      <w:r w:rsidR="00DE4ECA">
        <w:rPr>
          <w:lang w:val="en-US"/>
        </w:rPr>
        <w:t>number</w:t>
      </w:r>
      <w:r w:rsidR="00005721">
        <w:rPr>
          <w:lang w:val="en-US"/>
        </w:rPr>
        <w:t xml:space="preserve"> of mandatory attributes that MUST be </w:t>
      </w:r>
      <w:r w:rsidR="00F904E0">
        <w:rPr>
          <w:lang w:val="en-US"/>
        </w:rPr>
        <w:t>released</w:t>
      </w:r>
      <w:r w:rsidR="00005721">
        <w:rPr>
          <w:lang w:val="en-US"/>
        </w:rPr>
        <w:t xml:space="preserve"> by an Attribute Provider</w:t>
      </w:r>
      <w:r w:rsidR="00005721">
        <w:rPr>
          <w:rStyle w:val="FootnoteReference"/>
          <w:lang w:val="en-US"/>
        </w:rPr>
        <w:footnoteReference w:id="1"/>
      </w:r>
      <w:r w:rsidR="00005721">
        <w:rPr>
          <w:lang w:val="en-US"/>
        </w:rPr>
        <w:t xml:space="preserve"> that </w:t>
      </w:r>
      <w:r w:rsidR="00BB5DDB">
        <w:rPr>
          <w:lang w:val="en-US"/>
        </w:rPr>
        <w:t>provides</w:t>
      </w:r>
      <w:r w:rsidR="00005721">
        <w:rPr>
          <w:lang w:val="en-US"/>
        </w:rPr>
        <w:t xml:space="preserve"> attributes according to the given attribute </w:t>
      </w:r>
      <w:r w:rsidR="00BE2EEC">
        <w:rPr>
          <w:lang w:val="en-US"/>
        </w:rPr>
        <w:t>set</w:t>
      </w:r>
      <w:r w:rsidR="00DE4ECA">
        <w:rPr>
          <w:lang w:val="en-US"/>
        </w:rPr>
        <w:t xml:space="preserve">, and optionally recommended attributes that SHOULD be released as part of the attribute set if they are available to the </w:t>
      </w:r>
      <w:r w:rsidR="00874ACA">
        <w:rPr>
          <w:lang w:val="en-US"/>
        </w:rPr>
        <w:t>provider</w:t>
      </w:r>
      <w:r w:rsidR="00DE4ECA">
        <w:rPr>
          <w:lang w:val="en-US"/>
        </w:rPr>
        <w:t xml:space="preserve">. </w:t>
      </w:r>
    </w:p>
    <w:p w14:paraId="30018067" w14:textId="77777777" w:rsidR="00031FB6" w:rsidRDefault="00031FB6">
      <w:pPr>
        <w:spacing w:line="240" w:lineRule="auto"/>
        <w:rPr>
          <w:ins w:id="119" w:author="Martin Lindström" w:date="2016-11-14T21:03:00Z"/>
          <w:lang w:val="en-US"/>
        </w:rPr>
      </w:pPr>
    </w:p>
    <w:p w14:paraId="39C1B4D9" w14:textId="56B84223" w:rsidR="00005721" w:rsidRDefault="00031FB6">
      <w:pPr>
        <w:spacing w:line="240" w:lineRule="auto"/>
        <w:rPr>
          <w:lang w:val="en-US"/>
        </w:rPr>
      </w:pPr>
      <w:ins w:id="120" w:author="Martin Lindström" w:date="2016-11-14T21:03:00Z">
        <w:r w:rsidRPr="00874876">
          <w:rPr>
            <w:b/>
            <w:lang w:val="en-US"/>
          </w:rPr>
          <w:t>Note</w:t>
        </w:r>
        <w:r>
          <w:rPr>
            <w:lang w:val="en-US"/>
          </w:rPr>
          <w:t xml:space="preserve">: An Attribute Provider may also release other attributes, not specified by the </w:t>
        </w:r>
      </w:ins>
      <w:ins w:id="121" w:author="Martin Lindström" w:date="2016-11-14T21:04:00Z">
        <w:r w:rsidR="00337CE7">
          <w:rPr>
            <w:lang w:val="en-US"/>
          </w:rPr>
          <w:t xml:space="preserve">defined </w:t>
        </w:r>
      </w:ins>
      <w:ins w:id="122" w:author="Martin Lindström" w:date="2016-11-14T21:03:00Z">
        <w:r>
          <w:rPr>
            <w:lang w:val="en-US"/>
          </w:rPr>
          <w:t>attribute sets it su</w:t>
        </w:r>
        <w:r>
          <w:rPr>
            <w:lang w:val="en-US"/>
          </w:rPr>
          <w:t>p</w:t>
        </w:r>
        <w:r>
          <w:rPr>
            <w:lang w:val="en-US"/>
          </w:rPr>
          <w:t>ports.</w:t>
        </w:r>
        <w:r w:rsidR="000709AF">
          <w:rPr>
            <w:lang w:val="en-US"/>
          </w:rPr>
          <w:t xml:space="preserve"> </w:t>
        </w:r>
      </w:ins>
      <w:ins w:id="123" w:author="Martin Lindström" w:date="2016-11-14T21:06:00Z">
        <w:r w:rsidR="00874876">
          <w:rPr>
            <w:lang w:val="en-US"/>
          </w:rPr>
          <w:t xml:space="preserve">See further section 6.2.1, “Attribute Release Rules”, </w:t>
        </w:r>
      </w:ins>
      <w:ins w:id="124" w:author="Martin Lindström" w:date="2016-11-14T21:07:00Z">
        <w:r w:rsidR="00874876">
          <w:rPr>
            <w:lang w:val="en-US"/>
          </w:rPr>
          <w:t>of “</w:t>
        </w:r>
        <w:r w:rsidR="00874876" w:rsidRPr="00874876">
          <w:rPr>
            <w:lang w:val="en-US"/>
          </w:rPr>
          <w:t>Deployment Profile for the Swedish eID Fram</w:t>
        </w:r>
        <w:r w:rsidR="00874876" w:rsidRPr="00874876">
          <w:rPr>
            <w:lang w:val="en-US"/>
          </w:rPr>
          <w:t>e</w:t>
        </w:r>
        <w:r w:rsidR="00874876" w:rsidRPr="00874876">
          <w:rPr>
            <w:lang w:val="en-US"/>
          </w:rPr>
          <w:t>work</w:t>
        </w:r>
        <w:r w:rsidR="00874876">
          <w:rPr>
            <w:lang w:val="en-US"/>
          </w:rPr>
          <w:t>” ([EidDeployProf</w:t>
        </w:r>
        <w:r w:rsidR="0055141B">
          <w:rPr>
            <w:lang w:val="en-US"/>
          </w:rPr>
          <w:t>]).</w:t>
        </w:r>
      </w:ins>
    </w:p>
    <w:p w14:paraId="2CB333B8" w14:textId="77777777" w:rsidR="00BB0D0A" w:rsidRDefault="00BB0D0A">
      <w:pPr>
        <w:spacing w:line="240" w:lineRule="auto"/>
        <w:rPr>
          <w:lang w:val="en-US"/>
        </w:rPr>
      </w:pPr>
    </w:p>
    <w:p w14:paraId="71D3F3E8" w14:textId="54F92710" w:rsidR="00BB0D0A" w:rsidRDefault="007F2024">
      <w:pPr>
        <w:spacing w:line="240" w:lineRule="auto"/>
        <w:rPr>
          <w:lang w:val="en-US"/>
        </w:rPr>
      </w:pPr>
      <w:r>
        <w:rPr>
          <w:lang w:val="en-US"/>
        </w:rPr>
        <w:t>In order to comply with a defined attribute set, the following attribute requirements apply:</w:t>
      </w:r>
    </w:p>
    <w:p w14:paraId="4F5B61F0" w14:textId="77777777" w:rsidR="00BB0D0A" w:rsidRDefault="00BB0D0A">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835"/>
        <w:gridCol w:w="7088"/>
      </w:tblGrid>
      <w:tr w:rsidR="003159B5" w:rsidRPr="003159B5" w14:paraId="186CFC37" w14:textId="77777777" w:rsidTr="00BC5F68">
        <w:tc>
          <w:tcPr>
            <w:tcW w:w="2835"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2EE939D" w14:textId="78DF58AD"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088"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5A1DAC1" w14:textId="10E520A5"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Definition</w:t>
            </w:r>
          </w:p>
        </w:tc>
      </w:tr>
      <w:tr w:rsidR="003159B5" w:rsidRPr="00225F4F" w14:paraId="1692911B" w14:textId="77777777" w:rsidTr="00BC5F68">
        <w:tblPrEx>
          <w:tblBorders>
            <w:top w:val="none" w:sz="0" w:space="0" w:color="auto"/>
          </w:tblBorders>
        </w:tblPrEx>
        <w:tc>
          <w:tcPr>
            <w:tcW w:w="2835"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81479C9" w14:textId="25B2CAF1" w:rsidR="003159B5" w:rsidRPr="00856CE2" w:rsidRDefault="003159B5"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08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490E984" w14:textId="57204682" w:rsidR="003159B5" w:rsidRPr="00856CE2" w:rsidRDefault="003159B5" w:rsidP="003159B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Attributes that MUST be present.</w:t>
            </w:r>
          </w:p>
        </w:tc>
      </w:tr>
      <w:tr w:rsidR="003159B5" w:rsidRPr="00225F4F" w14:paraId="182A072E" w14:textId="77777777" w:rsidTr="00BC5F68">
        <w:tblPrEx>
          <w:tblBorders>
            <w:top w:val="none" w:sz="0" w:space="0" w:color="auto"/>
          </w:tblBorders>
        </w:tblPrEx>
        <w:tc>
          <w:tcPr>
            <w:tcW w:w="2835"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579C6" w14:textId="755C6148" w:rsidR="003159B5" w:rsidRPr="00856CE2" w:rsidRDefault="00045AEC"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08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AD66EB" w14:textId="3358E0BD" w:rsidR="003159B5" w:rsidRPr="00856CE2" w:rsidRDefault="003159B5" w:rsidP="0098180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 xml:space="preserve">Attributes that </w:t>
            </w:r>
            <w:r w:rsidR="0098180D">
              <w:rPr>
                <w:lang w:val="en-US"/>
              </w:rPr>
              <w:t xml:space="preserve">SHOULD </w:t>
            </w:r>
            <w:r>
              <w:rPr>
                <w:lang w:val="en-US"/>
              </w:rPr>
              <w:t>be present</w:t>
            </w:r>
            <w:r w:rsidR="0098180D">
              <w:rPr>
                <w:lang w:val="en-US"/>
              </w:rPr>
              <w:t>, if available.</w:t>
            </w:r>
          </w:p>
        </w:tc>
      </w:tr>
    </w:tbl>
    <w:p w14:paraId="3CD68693" w14:textId="77777777" w:rsidR="00BB0D0A" w:rsidRDefault="00BB0D0A">
      <w:pPr>
        <w:spacing w:line="240" w:lineRule="auto"/>
        <w:rPr>
          <w:lang w:val="en-US"/>
        </w:rPr>
      </w:pPr>
    </w:p>
    <w:p w14:paraId="5E271F58" w14:textId="0C5A9022" w:rsidR="003159B5" w:rsidRDefault="005F282C">
      <w:pPr>
        <w:spacing w:line="240" w:lineRule="auto"/>
        <w:rPr>
          <w:lang w:val="en-US"/>
        </w:rPr>
      </w:pPr>
      <w:r>
        <w:rPr>
          <w:lang w:val="en-US"/>
        </w:rPr>
        <w:t>A defined attribute set does not define any rules for attributes other than those listed as required or reco</w:t>
      </w:r>
      <w:r>
        <w:rPr>
          <w:lang w:val="en-US"/>
        </w:rPr>
        <w:t>m</w:t>
      </w:r>
      <w:r>
        <w:rPr>
          <w:lang w:val="en-US"/>
        </w:rPr>
        <w:t>mended.</w:t>
      </w:r>
    </w:p>
    <w:p w14:paraId="04510284" w14:textId="76B6C059" w:rsidR="002139B3" w:rsidRDefault="002139B3" w:rsidP="002139B3">
      <w:pPr>
        <w:pStyle w:val="Heading2"/>
        <w:rPr>
          <w:lang w:val="en-US"/>
        </w:rPr>
      </w:pPr>
      <w:bookmarkStart w:id="125" w:name="_Toc340658442"/>
      <w:r>
        <w:rPr>
          <w:lang w:val="en-US"/>
        </w:rPr>
        <w:t>Pseudonym Identity</w:t>
      </w:r>
      <w:bookmarkEnd w:id="125"/>
    </w:p>
    <w:p w14:paraId="5349FFAE" w14:textId="3A782022" w:rsidR="003159B5" w:rsidRDefault="00EE5A7F" w:rsidP="003159B5">
      <w:pPr>
        <w:rPr>
          <w:lang w:val="en-US"/>
        </w:rPr>
      </w:pPr>
      <w:r>
        <w:rPr>
          <w:lang w:val="en-US"/>
        </w:rPr>
        <w:t xml:space="preserve">Attribute set </w:t>
      </w:r>
      <w:r w:rsidR="003159B5">
        <w:rPr>
          <w:lang w:val="en-US"/>
        </w:rPr>
        <w:t xml:space="preserve">identifier: </w:t>
      </w:r>
      <w:r w:rsidR="003159B5" w:rsidRPr="00261B26">
        <w:rPr>
          <w:b/>
          <w:lang w:val="en-US"/>
        </w:rPr>
        <w:t>ELN-AP-Pseudonym-01</w:t>
      </w:r>
    </w:p>
    <w:p w14:paraId="655E087F" w14:textId="3586EBEE" w:rsidR="00261B26" w:rsidRPr="00144451" w:rsidRDefault="00261B26" w:rsidP="003159B5">
      <w:r w:rsidRPr="00144451">
        <w:t>URI: http://id.elegnamnden.se/ap/1.0/pseudonym-01</w:t>
      </w:r>
    </w:p>
    <w:p w14:paraId="58E2AAF3" w14:textId="77777777" w:rsidR="003159B5" w:rsidRPr="00144451" w:rsidRDefault="003159B5" w:rsidP="003159B5"/>
    <w:p w14:paraId="4B885F11" w14:textId="6D218D70" w:rsidR="00BD23C8" w:rsidRDefault="00BD23C8">
      <w:pPr>
        <w:spacing w:line="240" w:lineRule="auto"/>
        <w:rPr>
          <w:lang w:val="en-US"/>
        </w:rPr>
      </w:pPr>
      <w:r>
        <w:rPr>
          <w:lang w:val="en-US"/>
        </w:rPr>
        <w:t>This attribute set specifies the condition where there are no mandatory or recommended attributes.</w:t>
      </w:r>
    </w:p>
    <w:p w14:paraId="43402877" w14:textId="77777777" w:rsidR="008A046F" w:rsidRDefault="008A046F">
      <w:pPr>
        <w:spacing w:line="240" w:lineRule="auto"/>
        <w:rPr>
          <w:lang w:val="en-US"/>
        </w:rPr>
      </w:pPr>
    </w:p>
    <w:p w14:paraId="0F5D4649" w14:textId="09614A4E" w:rsidR="008A046F" w:rsidRDefault="008A046F">
      <w:pPr>
        <w:spacing w:line="240" w:lineRule="auto"/>
        <w:rPr>
          <w:lang w:val="en-US"/>
        </w:rPr>
      </w:pPr>
      <w:r w:rsidRPr="0001630D">
        <w:rPr>
          <w:b/>
          <w:lang w:val="en-US"/>
        </w:rPr>
        <w:t>Typical use</w:t>
      </w:r>
      <w:r w:rsidRPr="000240AD">
        <w:rPr>
          <w:lang w:val="en-US"/>
        </w:rPr>
        <w:t>:</w:t>
      </w:r>
      <w:r>
        <w:rPr>
          <w:lang w:val="en-US"/>
        </w:rPr>
        <w:t xml:space="preserve"> In a pseudonym attribute release policy that just provides a persistent </w:t>
      </w:r>
      <w:r w:rsidRPr="00C401B5">
        <w:rPr>
          <w:rStyle w:val="Code"/>
        </w:rPr>
        <w:t>NameID</w:t>
      </w:r>
      <w:r>
        <w:rPr>
          <w:lang w:val="en-US"/>
        </w:rPr>
        <w:t xml:space="preserve"> identifier in the assertion but no attributes.</w:t>
      </w:r>
    </w:p>
    <w:p w14:paraId="2A8A39B0" w14:textId="791A3CFF" w:rsidR="002139B3" w:rsidRDefault="00FF132A" w:rsidP="002139B3">
      <w:pPr>
        <w:pStyle w:val="Heading2"/>
        <w:rPr>
          <w:lang w:val="en-US"/>
        </w:rPr>
      </w:pPr>
      <w:bookmarkStart w:id="126" w:name="_Ref300476962"/>
      <w:bookmarkStart w:id="127" w:name="_Ref300477050"/>
      <w:bookmarkStart w:id="128" w:name="_Toc340658443"/>
      <w:r>
        <w:rPr>
          <w:lang w:val="en-US"/>
        </w:rPr>
        <w:t xml:space="preserve">Natural </w:t>
      </w:r>
      <w:r w:rsidR="002139B3">
        <w:rPr>
          <w:lang w:val="en-US"/>
        </w:rPr>
        <w:t>Personal Identity</w:t>
      </w:r>
      <w:r w:rsidR="0021556C">
        <w:rPr>
          <w:lang w:val="en-US"/>
        </w:rPr>
        <w:t xml:space="preserve"> without </w:t>
      </w:r>
      <w:r w:rsidR="002D2722">
        <w:rPr>
          <w:lang w:val="en-US"/>
        </w:rPr>
        <w:t>C</w:t>
      </w:r>
      <w:r w:rsidR="0021556C">
        <w:rPr>
          <w:lang w:val="en-US"/>
        </w:rPr>
        <w:t xml:space="preserve">ivic </w:t>
      </w:r>
      <w:r w:rsidR="002D2722">
        <w:rPr>
          <w:lang w:val="en-US"/>
        </w:rPr>
        <w:t>R</w:t>
      </w:r>
      <w:r w:rsidR="0021556C">
        <w:rPr>
          <w:lang w:val="en-US"/>
        </w:rPr>
        <w:t xml:space="preserve">egistration </w:t>
      </w:r>
      <w:r w:rsidR="002D2722">
        <w:rPr>
          <w:lang w:val="en-US"/>
        </w:rPr>
        <w:t>N</w:t>
      </w:r>
      <w:r w:rsidR="0021556C">
        <w:rPr>
          <w:lang w:val="en-US"/>
        </w:rPr>
        <w:t>umber</w:t>
      </w:r>
      <w:bookmarkEnd w:id="126"/>
      <w:bookmarkEnd w:id="127"/>
      <w:bookmarkEnd w:id="128"/>
    </w:p>
    <w:p w14:paraId="61D2A8FD" w14:textId="02380A3E" w:rsidR="00FF132A" w:rsidRDefault="001A549E" w:rsidP="00FF132A">
      <w:pPr>
        <w:rPr>
          <w:lang w:val="en-US"/>
        </w:rPr>
      </w:pPr>
      <w:r>
        <w:rPr>
          <w:lang w:val="en-US"/>
        </w:rPr>
        <w:t xml:space="preserve">Attribute set </w:t>
      </w:r>
      <w:r w:rsidR="00FF132A">
        <w:rPr>
          <w:lang w:val="en-US"/>
        </w:rPr>
        <w:t xml:space="preserve">identifier: </w:t>
      </w:r>
      <w:r w:rsidR="00FF132A" w:rsidRPr="00D449A8">
        <w:rPr>
          <w:b/>
          <w:lang w:val="en-US"/>
        </w:rPr>
        <w:t>ELN-AP-NaturalPerson-01</w:t>
      </w:r>
    </w:p>
    <w:p w14:paraId="2EC0908F" w14:textId="710A48B4" w:rsidR="00D449A8" w:rsidRPr="00144451" w:rsidRDefault="00D449A8" w:rsidP="00FF132A">
      <w:r w:rsidRPr="00144451">
        <w:t>URI: http://id.elegnamnden.se/ap/1.0/natural-person-01</w:t>
      </w:r>
    </w:p>
    <w:p w14:paraId="69A9E55F" w14:textId="77777777" w:rsidR="00FF132A" w:rsidRPr="00144451" w:rsidRDefault="00FF132A">
      <w:pPr>
        <w:spacing w:line="240" w:lineRule="auto"/>
      </w:pPr>
    </w:p>
    <w:p w14:paraId="13D3D05C" w14:textId="446B6DCF" w:rsidR="002139B3" w:rsidRDefault="00EF0572">
      <w:pPr>
        <w:spacing w:line="240" w:lineRule="auto"/>
        <w:rPr>
          <w:lang w:val="en-US"/>
        </w:rPr>
      </w:pPr>
      <w:r>
        <w:rPr>
          <w:lang w:val="en-US"/>
        </w:rPr>
        <w:t xml:space="preserve">The </w:t>
      </w:r>
      <w:r w:rsidR="0065325A">
        <w:rPr>
          <w:lang w:val="en-US"/>
        </w:rPr>
        <w:t>“</w:t>
      </w:r>
      <w:r>
        <w:rPr>
          <w:lang w:val="en-US"/>
        </w:rPr>
        <w:t xml:space="preserve">Personal Identity without </w:t>
      </w:r>
      <w:r w:rsidR="00F93F60">
        <w:rPr>
          <w:lang w:val="en-US"/>
        </w:rPr>
        <w:t>Civic Registration Number</w:t>
      </w:r>
      <w:r w:rsidR="0065325A">
        <w:rPr>
          <w:lang w:val="en-US"/>
        </w:rPr>
        <w:t>”</w:t>
      </w:r>
      <w:r w:rsidR="00F93F60">
        <w:rPr>
          <w:lang w:val="en-US"/>
        </w:rPr>
        <w:t xml:space="preserve"> </w:t>
      </w:r>
      <w:r w:rsidR="0065325A">
        <w:rPr>
          <w:lang w:val="en-US"/>
        </w:rPr>
        <w:t xml:space="preserve">attribute set </w:t>
      </w:r>
      <w:r>
        <w:rPr>
          <w:lang w:val="en-US"/>
        </w:rPr>
        <w:t xml:space="preserve">provides </w:t>
      </w:r>
      <w:r w:rsidR="0065325A">
        <w:rPr>
          <w:lang w:val="en-US"/>
        </w:rPr>
        <w:t>basic natural person information</w:t>
      </w:r>
      <w:r>
        <w:rPr>
          <w:lang w:val="en-US"/>
        </w:rPr>
        <w:t xml:space="preserve"> without revealing the civic registration number of the subject.</w:t>
      </w:r>
    </w:p>
    <w:p w14:paraId="2F084E7E" w14:textId="77777777" w:rsidR="00EF0572" w:rsidRDefault="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2F087C3D"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C9A61E1" w14:textId="77777777"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9A9B819" w14:textId="34E7AEE5"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3159B5" w:rsidRPr="003159B5" w14:paraId="6E171ED3"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392EBE0" w14:textId="77777777" w:rsidR="003159B5" w:rsidRPr="00856CE2" w:rsidRDefault="003159B5"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A5D3F9" w14:textId="77777777" w:rsidR="0065325A" w:rsidRDefault="0065325A" w:rsidP="0065325A">
            <w:pPr>
              <w:autoSpaceDE w:val="0"/>
              <w:autoSpaceDN w:val="0"/>
              <w:adjustRightInd w:val="0"/>
              <w:spacing w:line="240" w:lineRule="auto"/>
              <w:rPr>
                <w:lang w:val="en-US"/>
              </w:rPr>
            </w:pPr>
            <w:r w:rsidRPr="00C47FFB">
              <w:rPr>
                <w:rStyle w:val="Code"/>
              </w:rPr>
              <w:t>sn</w:t>
            </w:r>
            <w:r>
              <w:rPr>
                <w:lang w:val="en-US"/>
              </w:rPr>
              <w:t xml:space="preserve"> (Surname)</w:t>
            </w:r>
          </w:p>
          <w:p w14:paraId="38FCF73E" w14:textId="03C1D81E" w:rsidR="0065325A" w:rsidRDefault="0065325A" w:rsidP="0065325A">
            <w:pPr>
              <w:autoSpaceDE w:val="0"/>
              <w:autoSpaceDN w:val="0"/>
              <w:adjustRightInd w:val="0"/>
              <w:spacing w:line="240" w:lineRule="auto"/>
              <w:rPr>
                <w:rStyle w:val="Code"/>
              </w:rPr>
            </w:pPr>
            <w:r w:rsidRPr="00C47FFB">
              <w:rPr>
                <w:rStyle w:val="Code"/>
              </w:rPr>
              <w:t>givenName</w:t>
            </w:r>
            <w:r>
              <w:rPr>
                <w:lang w:val="en-US"/>
              </w:rPr>
              <w:t xml:space="preserve"> (Given name)</w:t>
            </w:r>
          </w:p>
          <w:p w14:paraId="666FE7A9" w14:textId="227A1ABE" w:rsidR="003159B5" w:rsidRPr="00CF6D11" w:rsidRDefault="003159B5"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7E73E7">
              <w:rPr>
                <w:rStyle w:val="Code"/>
              </w:rPr>
              <w:t>displayName</w:t>
            </w:r>
            <w:r w:rsidR="00CF6D11">
              <w:rPr>
                <w:lang w:val="en-US"/>
              </w:rPr>
              <w:t xml:space="preserve"> (</w:t>
            </w:r>
            <w:r w:rsidRPr="00CF6D11">
              <w:rPr>
                <w:lang w:val="en-US"/>
              </w:rPr>
              <w:t>Display name</w:t>
            </w:r>
            <w:r w:rsidR="00CF6D11">
              <w:rPr>
                <w:lang w:val="en-US"/>
              </w:rPr>
              <w:t>)</w:t>
            </w:r>
          </w:p>
        </w:tc>
      </w:tr>
    </w:tbl>
    <w:p w14:paraId="6A831CFC" w14:textId="7AE649C2" w:rsidR="00EF0572" w:rsidRDefault="00EF0572" w:rsidP="00CF6D11">
      <w:pPr>
        <w:spacing w:line="240" w:lineRule="auto"/>
        <w:rPr>
          <w:lang w:val="en-US"/>
        </w:rPr>
      </w:pPr>
    </w:p>
    <w:p w14:paraId="769A811F" w14:textId="59043A61" w:rsidR="0065325A" w:rsidRPr="00CF6D11" w:rsidRDefault="0065325A" w:rsidP="00CF6D11">
      <w:pPr>
        <w:spacing w:line="240" w:lineRule="auto"/>
        <w:rPr>
          <w:lang w:val="en-US"/>
        </w:rPr>
      </w:pPr>
      <w:r w:rsidRPr="003649A9">
        <w:rPr>
          <w:b/>
          <w:lang w:val="en-US"/>
        </w:rPr>
        <w:lastRenderedPageBreak/>
        <w:t>Typical use</w:t>
      </w:r>
      <w:r w:rsidRPr="00193FD4">
        <w:rPr>
          <w:lang w:val="en-US"/>
        </w:rPr>
        <w:t>:</w:t>
      </w:r>
      <w:r>
        <w:rPr>
          <w:lang w:val="en-US"/>
        </w:rPr>
        <w:t xml:space="preserve"> In an attribute release policy that provides basic user name information together with a persistent </w:t>
      </w:r>
      <w:r w:rsidRPr="00C401B5">
        <w:rPr>
          <w:rStyle w:val="Code"/>
        </w:rPr>
        <w:t>NameID</w:t>
      </w:r>
      <w:r>
        <w:rPr>
          <w:lang w:val="en-US"/>
        </w:rPr>
        <w:t xml:space="preserve"> identifier in the assertion.</w:t>
      </w:r>
    </w:p>
    <w:p w14:paraId="7D643A44" w14:textId="1B7F2E27" w:rsidR="0021556C" w:rsidRDefault="00FF132A" w:rsidP="0021556C">
      <w:pPr>
        <w:pStyle w:val="Heading2"/>
        <w:rPr>
          <w:lang w:val="en-US"/>
        </w:rPr>
      </w:pPr>
      <w:bookmarkStart w:id="129" w:name="_Ref300476972"/>
      <w:bookmarkStart w:id="130" w:name="_Toc340658444"/>
      <w:r>
        <w:rPr>
          <w:lang w:val="en-US"/>
        </w:rPr>
        <w:t xml:space="preserve">Natural </w:t>
      </w:r>
      <w:r w:rsidR="0021556C">
        <w:rPr>
          <w:lang w:val="en-US"/>
        </w:rPr>
        <w:t xml:space="preserve">Personal Identity with </w:t>
      </w:r>
      <w:r w:rsidR="0073317C">
        <w:rPr>
          <w:lang w:val="en-US"/>
        </w:rPr>
        <w:t>C</w:t>
      </w:r>
      <w:r w:rsidR="0021556C">
        <w:rPr>
          <w:lang w:val="en-US"/>
        </w:rPr>
        <w:t xml:space="preserve">ivic </w:t>
      </w:r>
      <w:r w:rsidR="0073317C">
        <w:rPr>
          <w:lang w:val="en-US"/>
        </w:rPr>
        <w:t>R</w:t>
      </w:r>
      <w:r w:rsidR="0021556C">
        <w:rPr>
          <w:lang w:val="en-US"/>
        </w:rPr>
        <w:t xml:space="preserve">egistration </w:t>
      </w:r>
      <w:r w:rsidR="0073317C">
        <w:rPr>
          <w:lang w:val="en-US"/>
        </w:rPr>
        <w:t>N</w:t>
      </w:r>
      <w:r w:rsidR="0021556C">
        <w:rPr>
          <w:lang w:val="en-US"/>
        </w:rPr>
        <w:t>umber</w:t>
      </w:r>
      <w:r>
        <w:rPr>
          <w:lang w:val="en-US"/>
        </w:rPr>
        <w:t xml:space="preserve"> (</w:t>
      </w:r>
      <w:r w:rsidRPr="000E2953">
        <w:t>Personnummer</w:t>
      </w:r>
      <w:r>
        <w:rPr>
          <w:lang w:val="en-US"/>
        </w:rPr>
        <w:t>)</w:t>
      </w:r>
      <w:bookmarkEnd w:id="129"/>
      <w:bookmarkEnd w:id="130"/>
    </w:p>
    <w:p w14:paraId="35D16A31" w14:textId="317C79C4" w:rsidR="00FF132A" w:rsidRDefault="005E39F4" w:rsidP="00FF132A">
      <w:pPr>
        <w:rPr>
          <w:b/>
          <w:lang w:val="en-US"/>
        </w:rPr>
      </w:pPr>
      <w:r>
        <w:rPr>
          <w:lang w:val="en-US"/>
        </w:rPr>
        <w:t xml:space="preserve">Attribute set </w:t>
      </w:r>
      <w:r w:rsidR="00FF132A">
        <w:rPr>
          <w:lang w:val="en-US"/>
        </w:rPr>
        <w:t xml:space="preserve">identifier: </w:t>
      </w:r>
      <w:r w:rsidR="00FF132A" w:rsidRPr="003159B5">
        <w:rPr>
          <w:b/>
          <w:lang w:val="en-US"/>
        </w:rPr>
        <w:t>ELN-AP-P</w:t>
      </w:r>
      <w:r w:rsidR="00FF132A">
        <w:rPr>
          <w:b/>
          <w:lang w:val="en-US"/>
        </w:rPr>
        <w:t>nr</w:t>
      </w:r>
      <w:r w:rsidR="00FF132A" w:rsidRPr="003159B5">
        <w:rPr>
          <w:b/>
          <w:lang w:val="en-US"/>
        </w:rPr>
        <w:t>-01</w:t>
      </w:r>
    </w:p>
    <w:p w14:paraId="564DE8D8" w14:textId="22D23689" w:rsidR="00256393" w:rsidRPr="00144451" w:rsidRDefault="00256393" w:rsidP="00FF132A">
      <w:r w:rsidRPr="00144451">
        <w:t>URI: http://id.elegnamnden.se/ap/1.0/pnr-01</w:t>
      </w:r>
    </w:p>
    <w:p w14:paraId="3DE3BD3B" w14:textId="77777777" w:rsidR="00FF132A" w:rsidRPr="00144451" w:rsidRDefault="00FF132A" w:rsidP="00EF0572">
      <w:pPr>
        <w:spacing w:line="240" w:lineRule="auto"/>
      </w:pPr>
    </w:p>
    <w:p w14:paraId="6EFBE6E1" w14:textId="616F3C28" w:rsidR="00EF0572" w:rsidRDefault="00EF0572" w:rsidP="00EF0572">
      <w:pPr>
        <w:spacing w:line="240" w:lineRule="auto"/>
        <w:rPr>
          <w:lang w:val="en-US"/>
        </w:rPr>
      </w:pPr>
      <w:r>
        <w:rPr>
          <w:lang w:val="en-US"/>
        </w:rPr>
        <w:t xml:space="preserve">The </w:t>
      </w:r>
      <w:r w:rsidR="00866075">
        <w:rPr>
          <w:lang w:val="en-US"/>
        </w:rPr>
        <w:t>“</w:t>
      </w:r>
      <w:r>
        <w:rPr>
          <w:lang w:val="en-US"/>
        </w:rPr>
        <w:t xml:space="preserve">Personal Identity with </w:t>
      </w:r>
      <w:r w:rsidR="00BE797F">
        <w:rPr>
          <w:lang w:val="en-US"/>
        </w:rPr>
        <w:t>Civic Registration Number</w:t>
      </w:r>
      <w:r w:rsidR="00866075">
        <w:rPr>
          <w:lang w:val="en-US"/>
        </w:rPr>
        <w:t>”</w:t>
      </w:r>
      <w:r w:rsidR="00BE797F">
        <w:rPr>
          <w:lang w:val="en-US"/>
        </w:rPr>
        <w:t xml:space="preserve"> </w:t>
      </w:r>
      <w:r w:rsidR="00866075">
        <w:rPr>
          <w:lang w:val="en-US"/>
        </w:rPr>
        <w:t xml:space="preserve">attribute set </w:t>
      </w:r>
      <w:r>
        <w:rPr>
          <w:lang w:val="en-US"/>
        </w:rPr>
        <w:t xml:space="preserve">provides </w:t>
      </w:r>
      <w:r w:rsidR="00866075">
        <w:rPr>
          <w:lang w:val="en-US"/>
        </w:rPr>
        <w:t xml:space="preserve">basic </w:t>
      </w:r>
      <w:r>
        <w:rPr>
          <w:lang w:val="en-US"/>
        </w:rPr>
        <w:t xml:space="preserve">personal </w:t>
      </w:r>
      <w:r w:rsidR="00866075">
        <w:rPr>
          <w:lang w:val="en-US"/>
        </w:rPr>
        <w:t xml:space="preserve">identity information </w:t>
      </w:r>
      <w:r>
        <w:rPr>
          <w:lang w:val="en-US"/>
        </w:rPr>
        <w:t>includ</w:t>
      </w:r>
      <w:r w:rsidR="00866075">
        <w:rPr>
          <w:lang w:val="en-US"/>
        </w:rPr>
        <w:t>ing</w:t>
      </w:r>
      <w:r>
        <w:rPr>
          <w:lang w:val="en-US"/>
        </w:rPr>
        <w:t xml:space="preserve"> </w:t>
      </w:r>
      <w:r w:rsidR="00866075">
        <w:rPr>
          <w:lang w:val="en-US"/>
        </w:rPr>
        <w:t xml:space="preserve">a </w:t>
      </w:r>
      <w:r w:rsidR="000D7E16">
        <w:rPr>
          <w:lang w:val="en-US"/>
        </w:rPr>
        <w:t xml:space="preserve">Swedish </w:t>
      </w:r>
      <w:r>
        <w:rPr>
          <w:lang w:val="en-US"/>
        </w:rPr>
        <w:t>civic registration number of the subject.</w:t>
      </w:r>
    </w:p>
    <w:p w14:paraId="50D542DE" w14:textId="77777777" w:rsidR="00EF0572" w:rsidRDefault="00EF0572" w:rsidP="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CF6D11" w:rsidRPr="003159B5" w14:paraId="681DDDC7"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E94CF22"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DB10BC"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CF6D11" w:rsidRPr="00225F4F" w14:paraId="214EB6F8"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CD20132" w14:textId="77777777" w:rsidR="00CF6D11" w:rsidRPr="00856CE2" w:rsidRDefault="00CF6D11"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EA3D5D" w14:textId="089FFC42" w:rsidR="00CF6D11" w:rsidRPr="00CF6D11" w:rsidRDefault="00CF6D11" w:rsidP="00CF6D11">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38A6F45A" w14:textId="77777777" w:rsidR="00D877F3" w:rsidRDefault="00CF6D11" w:rsidP="00CF6D11">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54101E9" w14:textId="252351C8" w:rsidR="00CF6D11" w:rsidRPr="00CF6D11" w:rsidRDefault="00D877F3" w:rsidP="00CF6D11">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CF6D11" w:rsidRPr="00CF6D11">
              <w:rPr>
                <w:lang w:val="en-US"/>
              </w:rPr>
              <w:t xml:space="preserve"> </w:t>
            </w:r>
          </w:p>
          <w:p w14:paraId="7F84B633" w14:textId="70B23FB4" w:rsidR="00CF6D11" w:rsidRPr="00CF6D11" w:rsidRDefault="00CF6D11"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C47FFB">
              <w:rPr>
                <w:rStyle w:val="Code"/>
              </w:rPr>
              <w:t>personalIdentityNumber</w:t>
            </w:r>
            <w:r w:rsidR="00B93AD2">
              <w:rPr>
                <w:lang w:val="en-US"/>
              </w:rPr>
              <w:t xml:space="preserve"> (</w:t>
            </w:r>
            <w:r w:rsidRPr="00CF6D11">
              <w:rPr>
                <w:lang w:val="en-US"/>
              </w:rPr>
              <w:t>National civic registration number</w:t>
            </w:r>
            <w:r w:rsidR="00B93AD2">
              <w:rPr>
                <w:lang w:val="en-US"/>
              </w:rPr>
              <w:t>)</w:t>
            </w:r>
          </w:p>
        </w:tc>
      </w:tr>
    </w:tbl>
    <w:p w14:paraId="20EC26AF" w14:textId="77777777" w:rsidR="00CF6D11" w:rsidRDefault="00CF6D11" w:rsidP="00EF0572">
      <w:pPr>
        <w:spacing w:line="240" w:lineRule="auto"/>
        <w:rPr>
          <w:lang w:val="en-US"/>
        </w:rPr>
      </w:pPr>
    </w:p>
    <w:p w14:paraId="570522DF" w14:textId="1D75C8A4" w:rsidR="00D877F3" w:rsidRDefault="00D877F3" w:rsidP="00EF0572">
      <w:pPr>
        <w:spacing w:line="240" w:lineRule="auto"/>
        <w:rPr>
          <w:lang w:val="en-US"/>
        </w:rPr>
      </w:pPr>
      <w:r w:rsidRPr="0017245D">
        <w:rPr>
          <w:b/>
          <w:lang w:val="en-US"/>
        </w:rPr>
        <w:t>Typical use</w:t>
      </w:r>
      <w:r>
        <w:rPr>
          <w:lang w:val="en-US"/>
        </w:rPr>
        <w:t>: In an attribute release policy that provides basic user name information together with the person’s Swedish civic registration number.</w:t>
      </w:r>
    </w:p>
    <w:p w14:paraId="5BFE0B38" w14:textId="0F43998E" w:rsidR="002139B3" w:rsidRDefault="002139B3" w:rsidP="002139B3">
      <w:pPr>
        <w:pStyle w:val="Heading2"/>
        <w:rPr>
          <w:lang w:val="en-US"/>
        </w:rPr>
      </w:pPr>
      <w:bookmarkStart w:id="131" w:name="_Ref263961441"/>
      <w:bookmarkStart w:id="132" w:name="_Ref263961446"/>
      <w:bookmarkStart w:id="133" w:name="_Ref300477014"/>
      <w:bookmarkStart w:id="134" w:name="_Toc340658445"/>
      <w:r>
        <w:rPr>
          <w:lang w:val="en-US"/>
        </w:rPr>
        <w:t>Organizational Identity</w:t>
      </w:r>
      <w:r w:rsidR="00FF132A">
        <w:rPr>
          <w:lang w:val="en-US"/>
        </w:rPr>
        <w:t xml:space="preserve"> for </w:t>
      </w:r>
      <w:r w:rsidR="002014D1">
        <w:rPr>
          <w:lang w:val="en-US"/>
        </w:rPr>
        <w:t xml:space="preserve">Natural </w:t>
      </w:r>
      <w:bookmarkEnd w:id="131"/>
      <w:bookmarkEnd w:id="132"/>
      <w:r w:rsidR="002014D1">
        <w:rPr>
          <w:lang w:val="en-US"/>
        </w:rPr>
        <w:t>Persons</w:t>
      </w:r>
      <w:bookmarkEnd w:id="133"/>
      <w:bookmarkEnd w:id="134"/>
    </w:p>
    <w:p w14:paraId="64DF5BB2" w14:textId="07371E84" w:rsidR="00FF132A" w:rsidRDefault="000E63AA" w:rsidP="00FF132A">
      <w:pPr>
        <w:rPr>
          <w:lang w:val="en-US"/>
        </w:rPr>
      </w:pPr>
      <w:r>
        <w:rPr>
          <w:lang w:val="en-US"/>
        </w:rPr>
        <w:t xml:space="preserve">Attribute set </w:t>
      </w:r>
      <w:r w:rsidR="00FF132A">
        <w:rPr>
          <w:lang w:val="en-US"/>
        </w:rPr>
        <w:t xml:space="preserve">identifier: </w:t>
      </w:r>
      <w:r w:rsidR="00FF132A" w:rsidRPr="00062CD8">
        <w:rPr>
          <w:b/>
          <w:lang w:val="en-US"/>
        </w:rPr>
        <w:t>ELN-AP-OrgPerson-01</w:t>
      </w:r>
    </w:p>
    <w:p w14:paraId="4FEDA70A" w14:textId="7FE61809" w:rsidR="00EF4AB8" w:rsidRPr="00144451" w:rsidRDefault="00EF4AB8" w:rsidP="00FF132A">
      <w:r w:rsidRPr="00144451">
        <w:t>URI: http://id.elegnamnden.se/ap/1.0/org-person-01</w:t>
      </w:r>
    </w:p>
    <w:p w14:paraId="67CD9EA4" w14:textId="77777777" w:rsidR="00FF132A" w:rsidRPr="00144451" w:rsidRDefault="00FF132A" w:rsidP="00BF1826">
      <w:pPr>
        <w:spacing w:line="240" w:lineRule="auto"/>
      </w:pPr>
    </w:p>
    <w:p w14:paraId="3E83ADA9" w14:textId="1EBB6D5B" w:rsidR="007B3191" w:rsidRDefault="00BF1826" w:rsidP="00BF1826">
      <w:pPr>
        <w:spacing w:line="240" w:lineRule="auto"/>
        <w:rPr>
          <w:lang w:val="en-US"/>
        </w:rPr>
      </w:pPr>
      <w:r>
        <w:rPr>
          <w:lang w:val="en-US"/>
        </w:rPr>
        <w:t xml:space="preserve">The </w:t>
      </w:r>
      <w:r w:rsidR="00246B3A">
        <w:rPr>
          <w:lang w:val="en-US"/>
        </w:rPr>
        <w:t>“</w:t>
      </w:r>
      <w:r>
        <w:rPr>
          <w:lang w:val="en-US"/>
        </w:rPr>
        <w:t>Organizational Identity</w:t>
      </w:r>
      <w:r w:rsidR="00246B3A">
        <w:rPr>
          <w:lang w:val="en-US"/>
        </w:rPr>
        <w:t xml:space="preserve"> for Natural Persons”</w:t>
      </w:r>
      <w:r>
        <w:rPr>
          <w:lang w:val="en-US"/>
        </w:rPr>
        <w:t xml:space="preserve"> </w:t>
      </w:r>
      <w:r w:rsidR="00246B3A">
        <w:rPr>
          <w:lang w:val="en-US"/>
        </w:rPr>
        <w:t xml:space="preserve">attribute set </w:t>
      </w:r>
      <w:r>
        <w:rPr>
          <w:lang w:val="en-US"/>
        </w:rPr>
        <w:t xml:space="preserve">provides </w:t>
      </w:r>
      <w:r w:rsidR="00E8454A">
        <w:rPr>
          <w:lang w:val="en-US"/>
        </w:rPr>
        <w:t xml:space="preserve">basic organizational </w:t>
      </w:r>
      <w:r>
        <w:rPr>
          <w:lang w:val="en-US"/>
        </w:rPr>
        <w:t xml:space="preserve">identity </w:t>
      </w:r>
      <w:r w:rsidR="00E8454A">
        <w:rPr>
          <w:lang w:val="en-US"/>
        </w:rPr>
        <w:t>information about a person</w:t>
      </w:r>
      <w:r>
        <w:rPr>
          <w:lang w:val="en-US"/>
        </w:rPr>
        <w:t>. The organizational identity does not necessarily imply that the subject has any particular rel</w:t>
      </w:r>
      <w:r>
        <w:rPr>
          <w:lang w:val="en-US"/>
        </w:rPr>
        <w:t>a</w:t>
      </w:r>
      <w:r>
        <w:rPr>
          <w:lang w:val="en-US"/>
        </w:rPr>
        <w:t xml:space="preserve">tionship with or standing within the organization, but rather that this identity has been issued/provided by that organization for any particular reason (employee, customer, consultant, etc.) </w:t>
      </w:r>
    </w:p>
    <w:p w14:paraId="6D2A6870" w14:textId="77777777" w:rsidR="00BF1826" w:rsidRDefault="00BF1826" w:rsidP="00BF1826">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FF132A" w:rsidRPr="003159B5" w14:paraId="5C477684"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527773A8"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B9CDFED"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FF132A" w:rsidRPr="00225F4F" w14:paraId="7CCC383E"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9A839D" w14:textId="77777777" w:rsidR="00FF132A" w:rsidRPr="00856CE2" w:rsidRDefault="00FF132A"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EB7F9D3" w14:textId="7B57ED0B" w:rsidR="00FF132A" w:rsidRPr="00CF6D11" w:rsidRDefault="00FF132A" w:rsidP="00734E73">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5AC06889" w14:textId="77777777" w:rsidR="00116B1B" w:rsidRDefault="00FF132A" w:rsidP="00734E73">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2F7DAAF" w14:textId="52B1BE41" w:rsidR="00FF132A" w:rsidRPr="00CF6D11" w:rsidRDefault="00116B1B" w:rsidP="00734E73">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FF132A" w:rsidRPr="00CF6D11">
              <w:rPr>
                <w:lang w:val="en-US"/>
              </w:rPr>
              <w:t xml:space="preserve"> </w:t>
            </w:r>
          </w:p>
          <w:p w14:paraId="3B2AA0F5" w14:textId="77777777" w:rsidR="00FF132A" w:rsidRDefault="00FF132A" w:rsidP="00734E73">
            <w:pPr>
              <w:autoSpaceDE w:val="0"/>
              <w:autoSpaceDN w:val="0"/>
              <w:adjustRightInd w:val="0"/>
              <w:spacing w:line="240" w:lineRule="auto"/>
              <w:rPr>
                <w:lang w:val="en-US"/>
              </w:rPr>
            </w:pPr>
            <w:r w:rsidRPr="00363C50">
              <w:rPr>
                <w:rStyle w:val="Code"/>
              </w:rPr>
              <w:t>orgAffiliation</w:t>
            </w:r>
            <w:r w:rsidR="00B93AD2">
              <w:rPr>
                <w:lang w:val="en-US"/>
              </w:rPr>
              <w:t xml:space="preserve"> (</w:t>
            </w:r>
            <w:r w:rsidRPr="00FF132A">
              <w:rPr>
                <w:lang w:val="en-US"/>
              </w:rPr>
              <w:t>Personal identifier and organizational identifier code</w:t>
            </w:r>
            <w:r w:rsidR="00B93AD2">
              <w:rPr>
                <w:lang w:val="en-US"/>
              </w:rPr>
              <w:t>)</w:t>
            </w:r>
          </w:p>
          <w:p w14:paraId="398D4CE8" w14:textId="2306AD13" w:rsidR="005410BE" w:rsidRPr="00CD2B73" w:rsidRDefault="005410BE" w:rsidP="00CD2B73">
            <w:pPr>
              <w:spacing w:line="240" w:lineRule="auto"/>
              <w:rPr>
                <w:lang w:val="en-US"/>
              </w:rPr>
            </w:pPr>
            <w:r w:rsidRPr="007E73E7">
              <w:rPr>
                <w:rStyle w:val="Code"/>
              </w:rPr>
              <w:t>o</w:t>
            </w:r>
            <w:r>
              <w:rPr>
                <w:lang w:val="en-US"/>
              </w:rPr>
              <w:t xml:space="preserve"> (Organization name)</w:t>
            </w:r>
          </w:p>
        </w:tc>
      </w:tr>
      <w:tr w:rsidR="00FF132A" w:rsidRPr="00225F4F" w14:paraId="5CAEA101"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196AC2B" w14:textId="444B9455" w:rsidR="00FF132A" w:rsidRPr="00856CE2" w:rsidRDefault="00BD09C2"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15D8A7" w14:textId="0C63C9E6" w:rsidR="00FF132A" w:rsidRDefault="00203AE6" w:rsidP="00734E73">
            <w:pPr>
              <w:autoSpaceDE w:val="0"/>
              <w:autoSpaceDN w:val="0"/>
              <w:adjustRightInd w:val="0"/>
              <w:spacing w:line="240" w:lineRule="auto"/>
              <w:rPr>
                <w:lang w:val="en-US"/>
              </w:rPr>
            </w:pPr>
            <w:r w:rsidRPr="007E73E7">
              <w:rPr>
                <w:rStyle w:val="Code"/>
              </w:rPr>
              <w:t>organizationIdentifier</w:t>
            </w:r>
            <w:r w:rsidRPr="003159B5">
              <w:rPr>
                <w:lang w:val="en-US"/>
              </w:rPr>
              <w:t xml:space="preserve"> </w:t>
            </w:r>
            <w:r>
              <w:rPr>
                <w:lang w:val="en-US"/>
              </w:rPr>
              <w:t>(Organizational identifier code)</w:t>
            </w:r>
          </w:p>
          <w:p w14:paraId="4C57BB06" w14:textId="4FF00615" w:rsidR="00FF132A" w:rsidRPr="00FF132A" w:rsidRDefault="00FF132A" w:rsidP="00FF132A">
            <w:pPr>
              <w:spacing w:line="240" w:lineRule="auto"/>
              <w:rPr>
                <w:lang w:val="en-US"/>
              </w:rPr>
            </w:pPr>
            <w:r w:rsidRPr="007E73E7">
              <w:rPr>
                <w:rStyle w:val="Code"/>
              </w:rPr>
              <w:t>ou</w:t>
            </w:r>
            <w:r w:rsidR="00B93AD2">
              <w:rPr>
                <w:lang w:val="en-US"/>
              </w:rPr>
              <w:t xml:space="preserve"> </w:t>
            </w:r>
            <w:r>
              <w:rPr>
                <w:lang w:val="en-US"/>
              </w:rPr>
              <w:t>(Organizational unit name)</w:t>
            </w:r>
          </w:p>
        </w:tc>
      </w:tr>
    </w:tbl>
    <w:p w14:paraId="03676A55" w14:textId="77777777" w:rsidR="007B3191" w:rsidRDefault="007B3191" w:rsidP="00C87798">
      <w:pPr>
        <w:rPr>
          <w:lang w:val="en-US"/>
        </w:rPr>
      </w:pPr>
      <w:bookmarkStart w:id="135" w:name="_Ref352073248"/>
      <w:bookmarkStart w:id="136" w:name="_Ref226526412"/>
    </w:p>
    <w:p w14:paraId="5EF1DDCC" w14:textId="6E3E5989" w:rsidR="00AD4C79" w:rsidRDefault="007B3191" w:rsidP="00C87798">
      <w:pPr>
        <w:rPr>
          <w:ins w:id="137" w:author="Martin Lindström" w:date="2016-06-23T16:45:00Z"/>
          <w:lang w:val="en-US"/>
        </w:rPr>
      </w:pPr>
      <w:r w:rsidRPr="006E46E3">
        <w:rPr>
          <w:b/>
          <w:lang w:val="en-US"/>
        </w:rPr>
        <w:t>Typical use</w:t>
      </w:r>
      <w:r w:rsidRPr="006E46E3">
        <w:rPr>
          <w:lang w:val="en-US"/>
        </w:rPr>
        <w:t>:</w:t>
      </w:r>
      <w:r w:rsidR="00C87798">
        <w:rPr>
          <w:lang w:val="en-US"/>
        </w:rPr>
        <w:t xml:space="preserve"> In an attribute release policy that provides basic organizational identity information about a natural person.</w:t>
      </w:r>
    </w:p>
    <w:p w14:paraId="7FD6CB33" w14:textId="61C0D4D4" w:rsidR="00AD4C79" w:rsidRDefault="000718BF" w:rsidP="00AD4C79">
      <w:pPr>
        <w:pStyle w:val="Heading2"/>
        <w:rPr>
          <w:ins w:id="138" w:author="Martin Lindström" w:date="2016-06-23T16:46:00Z"/>
          <w:lang w:val="en-US"/>
        </w:rPr>
      </w:pPr>
      <w:bookmarkStart w:id="139" w:name="_Ref333491138"/>
      <w:bookmarkStart w:id="140" w:name="_Toc340658446"/>
      <w:ins w:id="141" w:author="Martin Lindström" w:date="2016-08-18T15:32:00Z">
        <w:r>
          <w:rPr>
            <w:lang w:val="en-US"/>
          </w:rPr>
          <w:t xml:space="preserve">eIDAS </w:t>
        </w:r>
      </w:ins>
      <w:ins w:id="142" w:author="Martin Lindström" w:date="2016-06-23T17:38:00Z">
        <w:r w:rsidR="00022596">
          <w:rPr>
            <w:lang w:val="en-US"/>
          </w:rPr>
          <w:t xml:space="preserve">Natural Person </w:t>
        </w:r>
        <w:r w:rsidR="00757C6C">
          <w:rPr>
            <w:lang w:val="en-US"/>
          </w:rPr>
          <w:t>Attribute Set</w:t>
        </w:r>
      </w:ins>
      <w:bookmarkEnd w:id="139"/>
      <w:bookmarkEnd w:id="140"/>
    </w:p>
    <w:p w14:paraId="0B18197D" w14:textId="4E72B928" w:rsidR="006A7A86" w:rsidRDefault="006A7A86" w:rsidP="006A7A86">
      <w:pPr>
        <w:rPr>
          <w:ins w:id="143" w:author="Martin Lindström" w:date="2016-06-27T17:01:00Z"/>
          <w:lang w:val="en-GB"/>
        </w:rPr>
      </w:pPr>
      <w:ins w:id="144" w:author="Martin Lindström" w:date="2016-06-27T17:01:00Z">
        <w:r w:rsidRPr="00AD4C79">
          <w:rPr>
            <w:lang w:val="en-GB"/>
          </w:rPr>
          <w:t xml:space="preserve">Attribute set identifier: </w:t>
        </w:r>
        <w:r w:rsidRPr="00AD4C79">
          <w:rPr>
            <w:b/>
            <w:lang w:val="en-GB"/>
          </w:rPr>
          <w:t>ELN-AP-eIDAS-</w:t>
        </w:r>
        <w:r>
          <w:rPr>
            <w:b/>
            <w:lang w:val="en-GB"/>
          </w:rPr>
          <w:t>NatPer-</w:t>
        </w:r>
        <w:r w:rsidRPr="00AD4C79">
          <w:rPr>
            <w:b/>
            <w:lang w:val="en-GB"/>
          </w:rPr>
          <w:t>01</w:t>
        </w:r>
      </w:ins>
    </w:p>
    <w:p w14:paraId="6014D6AB" w14:textId="6EC36919" w:rsidR="00AD4C79" w:rsidRDefault="006A7A86" w:rsidP="006A7A86">
      <w:pPr>
        <w:rPr>
          <w:ins w:id="145" w:author="Martin Lindström" w:date="2016-06-27T14:03:00Z"/>
          <w:lang w:val="en-GB"/>
        </w:rPr>
      </w:pPr>
      <w:ins w:id="146" w:author="Martin Lindström" w:date="2016-06-27T17:01:00Z">
        <w:r>
          <w:rPr>
            <w:lang w:val="en-GB"/>
          </w:rPr>
          <w:t xml:space="preserve">URI: </w:t>
        </w:r>
        <w:r w:rsidR="00E94CE0" w:rsidRPr="00E94CE0">
          <w:rPr>
            <w:lang w:val="en-GB"/>
          </w:rPr>
          <w:t>http://id.elegnamnden.se/ap/1.0/eidas-natural-person-01</w:t>
        </w:r>
      </w:ins>
    </w:p>
    <w:p w14:paraId="6205B94B" w14:textId="77777777" w:rsidR="00E22F57" w:rsidRDefault="00E22F57" w:rsidP="00AD4C79">
      <w:pPr>
        <w:rPr>
          <w:ins w:id="147" w:author="Martin Lindström" w:date="2016-06-27T14:03:00Z"/>
          <w:lang w:val="en-GB"/>
        </w:rPr>
      </w:pPr>
    </w:p>
    <w:p w14:paraId="2F1262D3" w14:textId="45BD263D" w:rsidR="00B71785" w:rsidRDefault="00B71785" w:rsidP="00B71785">
      <w:pPr>
        <w:spacing w:line="240" w:lineRule="auto"/>
        <w:rPr>
          <w:ins w:id="148" w:author="Martin Lindström" w:date="2016-06-27T17:36:00Z"/>
          <w:lang w:val="en-US"/>
        </w:rPr>
      </w:pPr>
      <w:ins w:id="149" w:author="Martin Lindström" w:date="2016-06-27T17:36:00Z">
        <w:r>
          <w:rPr>
            <w:lang w:val="en-US"/>
          </w:rPr>
          <w:t>The “eIDAS Natural Person Attribute Set” provides personal identity information for a subject that has been a</w:t>
        </w:r>
        <w:r>
          <w:rPr>
            <w:lang w:val="en-US"/>
          </w:rPr>
          <w:t>u</w:t>
        </w:r>
        <w:r>
          <w:rPr>
            <w:lang w:val="en-US"/>
          </w:rPr>
          <w:t xml:space="preserve">thenticated via the eIDAS Framework. </w:t>
        </w:r>
      </w:ins>
    </w:p>
    <w:p w14:paraId="0FA8C8E0" w14:textId="77777777" w:rsidR="00E03A41" w:rsidRDefault="00E03A41" w:rsidP="00B71785">
      <w:pPr>
        <w:spacing w:line="240" w:lineRule="auto"/>
        <w:rPr>
          <w:ins w:id="150" w:author="Martin Lindström" w:date="2016-11-14T21:09:00Z"/>
          <w:lang w:val="en-US"/>
        </w:rPr>
      </w:pPr>
    </w:p>
    <w:p w14:paraId="04AF900F" w14:textId="77777777" w:rsidR="00E540B1" w:rsidRDefault="00E540B1" w:rsidP="00B71785">
      <w:pPr>
        <w:spacing w:line="240" w:lineRule="auto"/>
        <w:rPr>
          <w:ins w:id="151" w:author="Martin Lindström" w:date="2016-06-27T17:36:00Z"/>
          <w:lang w:val="en-US"/>
        </w:rPr>
      </w:pPr>
    </w:p>
    <w:p w14:paraId="400FCFC2" w14:textId="77777777" w:rsidR="00B71785" w:rsidRDefault="00B71785" w:rsidP="00B71785">
      <w:pPr>
        <w:spacing w:line="240" w:lineRule="auto"/>
        <w:rPr>
          <w:ins w:id="152" w:author="Martin Lindström" w:date="2016-06-27T17:36:00Z"/>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B71785" w:rsidRPr="003159B5" w14:paraId="537E8B43" w14:textId="77777777" w:rsidTr="001C7F14">
        <w:trPr>
          <w:ins w:id="153" w:author="Martin Lindström" w:date="2016-06-27T17:36:00Z"/>
        </w:trPr>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9A2168D" w14:textId="77777777" w:rsidR="00B71785" w:rsidRPr="00856CE2" w:rsidRDefault="00B71785" w:rsidP="001C7F14">
            <w:pPr>
              <w:autoSpaceDE w:val="0"/>
              <w:autoSpaceDN w:val="0"/>
              <w:adjustRightInd w:val="0"/>
              <w:spacing w:line="240" w:lineRule="auto"/>
              <w:rPr>
                <w:ins w:id="154" w:author="Martin Lindström" w:date="2016-06-27T17:36:00Z"/>
                <w:rFonts w:ascii="Helvetica" w:eastAsia="Times New Roman" w:hAnsi="Helvetica" w:cs="Helvetica"/>
                <w:b/>
                <w:bCs/>
                <w:color w:val="auto"/>
                <w:kern w:val="0"/>
                <w:sz w:val="14"/>
                <w:szCs w:val="14"/>
                <w:lang w:val="en-US" w:eastAsia="en-US"/>
              </w:rPr>
            </w:pPr>
            <w:ins w:id="155" w:author="Martin Lindström" w:date="2016-06-27T17:36:00Z">
              <w:r w:rsidRPr="00F24A36">
                <w:rPr>
                  <w:b/>
                  <w:lang w:val="en-US"/>
                </w:rPr>
                <w:lastRenderedPageBreak/>
                <w:t>Attribu</w:t>
              </w:r>
              <w:r>
                <w:rPr>
                  <w:b/>
                  <w:lang w:val="en-US"/>
                </w:rPr>
                <w:t>t</w:t>
              </w:r>
              <w:r w:rsidRPr="00F24A36">
                <w:rPr>
                  <w:b/>
                  <w:lang w:val="en-US"/>
                </w:rPr>
                <w:t>e requirement</w:t>
              </w:r>
            </w:ins>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A47E73B" w14:textId="77777777" w:rsidR="00B71785" w:rsidRPr="00856CE2" w:rsidRDefault="00B71785" w:rsidP="001C7F14">
            <w:pPr>
              <w:autoSpaceDE w:val="0"/>
              <w:autoSpaceDN w:val="0"/>
              <w:adjustRightInd w:val="0"/>
              <w:spacing w:line="240" w:lineRule="auto"/>
              <w:rPr>
                <w:ins w:id="156" w:author="Martin Lindström" w:date="2016-06-27T17:36:00Z"/>
                <w:rFonts w:ascii="Helvetica" w:eastAsia="Times New Roman" w:hAnsi="Helvetica" w:cs="Helvetica"/>
                <w:b/>
                <w:bCs/>
                <w:color w:val="auto"/>
                <w:kern w:val="0"/>
                <w:sz w:val="14"/>
                <w:szCs w:val="14"/>
                <w:lang w:val="en-US" w:eastAsia="en-US"/>
              </w:rPr>
            </w:pPr>
            <w:ins w:id="157" w:author="Martin Lindström" w:date="2016-06-27T17:36:00Z">
              <w:r>
                <w:rPr>
                  <w:b/>
                  <w:lang w:val="en-US"/>
                </w:rPr>
                <w:t>Attributes</w:t>
              </w:r>
            </w:ins>
          </w:p>
        </w:tc>
      </w:tr>
      <w:tr w:rsidR="00B71785" w:rsidRPr="00225F4F" w14:paraId="0FA643C2" w14:textId="77777777" w:rsidTr="001C7F14">
        <w:tblPrEx>
          <w:tblBorders>
            <w:top w:val="none" w:sz="0" w:space="0" w:color="auto"/>
          </w:tblBorders>
        </w:tblPrEx>
        <w:trPr>
          <w:ins w:id="158" w:author="Martin Lindström" w:date="2016-06-27T17:3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8B17876" w14:textId="3B44F9FB" w:rsidR="00B71785" w:rsidRPr="00856CE2" w:rsidRDefault="00B71785" w:rsidP="001C7F14">
            <w:pPr>
              <w:autoSpaceDE w:val="0"/>
              <w:autoSpaceDN w:val="0"/>
              <w:adjustRightInd w:val="0"/>
              <w:spacing w:line="240" w:lineRule="auto"/>
              <w:rPr>
                <w:ins w:id="159" w:author="Martin Lindström" w:date="2016-06-27T17:36:00Z"/>
                <w:rFonts w:ascii="Helvetica" w:eastAsia="Times New Roman" w:hAnsi="Helvetica" w:cs="Helvetica"/>
                <w:noProof/>
                <w:color w:val="auto"/>
                <w:kern w:val="0"/>
                <w:sz w:val="14"/>
                <w:szCs w:val="14"/>
                <w:lang w:val="en-US" w:eastAsia="en-US"/>
              </w:rPr>
            </w:pPr>
            <w:ins w:id="160" w:author="Martin Lindström" w:date="2016-06-27T17:36:00Z">
              <w:r w:rsidRPr="00F24A36">
                <w:rPr>
                  <w:b/>
                  <w:lang w:val="en-US"/>
                </w:rPr>
                <w:t>REQUIRED</w:t>
              </w:r>
            </w:ins>
            <w:ins w:id="161" w:author="Martin Lindström" w:date="2016-11-14T22:21:00Z">
              <w:r w:rsidR="0021557B">
                <w:rPr>
                  <w:rStyle w:val="FootnoteReference"/>
                  <w:b/>
                  <w:lang w:val="en-US"/>
                </w:rPr>
                <w:footnoteReference w:id="2"/>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6708A8" w14:textId="60706980" w:rsidR="00B71785" w:rsidRPr="00CF6D11" w:rsidRDefault="00B71785" w:rsidP="001C7F14">
            <w:pPr>
              <w:spacing w:line="240" w:lineRule="auto"/>
              <w:rPr>
                <w:ins w:id="165" w:author="Martin Lindström" w:date="2016-06-27T17:36:00Z"/>
                <w:lang w:val="en-US"/>
              </w:rPr>
            </w:pPr>
            <w:ins w:id="166" w:author="Martin Lindström" w:date="2016-06-27T17:36:00Z">
              <w:r>
                <w:rPr>
                  <w:rStyle w:val="Code"/>
                </w:rPr>
                <w:t>pr</w:t>
              </w:r>
            </w:ins>
            <w:ins w:id="167" w:author="Stefan Santesson" w:date="2016-08-26T11:50:00Z">
              <w:r w:rsidR="009B02F9">
                <w:rPr>
                  <w:rStyle w:val="Code"/>
                </w:rPr>
                <w:t>i</w:t>
              </w:r>
            </w:ins>
            <w:ins w:id="168" w:author="Martin Lindström" w:date="2016-06-27T17:36:00Z">
              <w:r>
                <w:rPr>
                  <w:rStyle w:val="Code"/>
                </w:rPr>
                <w:t>d</w:t>
              </w:r>
              <w:r w:rsidRPr="00CF6D11">
                <w:rPr>
                  <w:lang w:val="en-US"/>
                </w:rPr>
                <w:t xml:space="preserve"> </w:t>
              </w:r>
              <w:r>
                <w:rPr>
                  <w:lang w:val="en-US"/>
                </w:rPr>
                <w:t>(Provisional ID)</w:t>
              </w:r>
              <w:r w:rsidRPr="00CF6D11">
                <w:rPr>
                  <w:lang w:val="en-US"/>
                </w:rPr>
                <w:t xml:space="preserve"> </w:t>
              </w:r>
            </w:ins>
          </w:p>
          <w:p w14:paraId="0AC3DAF1" w14:textId="1823FD0A" w:rsidR="00B71785" w:rsidRDefault="00B71785" w:rsidP="001C7F14">
            <w:pPr>
              <w:spacing w:line="240" w:lineRule="auto"/>
              <w:rPr>
                <w:ins w:id="169" w:author="Martin Lindström" w:date="2016-08-22T10:38:00Z"/>
                <w:lang w:val="en-US"/>
              </w:rPr>
            </w:pPr>
            <w:ins w:id="170" w:author="Martin Lindström" w:date="2016-06-27T17:36:00Z">
              <w:r>
                <w:rPr>
                  <w:rStyle w:val="Code"/>
                </w:rPr>
                <w:t>p</w:t>
              </w:r>
            </w:ins>
            <w:ins w:id="171" w:author="Stefan Santesson" w:date="2016-08-26T11:48:00Z">
              <w:r w:rsidR="009B02F9">
                <w:rPr>
                  <w:rStyle w:val="Code"/>
                </w:rPr>
                <w:t>r</w:t>
              </w:r>
            </w:ins>
            <w:ins w:id="172" w:author="Stefan Santesson" w:date="2016-08-26T11:50:00Z">
              <w:r w:rsidR="009B02F9">
                <w:rPr>
                  <w:rStyle w:val="Code"/>
                </w:rPr>
                <w:t>i</w:t>
              </w:r>
            </w:ins>
            <w:ins w:id="173" w:author="Martin Lindström" w:date="2016-06-27T17:36:00Z">
              <w:r>
                <w:rPr>
                  <w:rStyle w:val="Code"/>
                </w:rPr>
                <w:t>d</w:t>
              </w:r>
            </w:ins>
            <w:ins w:id="174" w:author="Stefan Santesson" w:date="2016-08-26T11:43:00Z">
              <w:r w:rsidR="009B02F9">
                <w:rPr>
                  <w:rStyle w:val="Code"/>
                </w:rPr>
                <w:t>Persist</w:t>
              </w:r>
            </w:ins>
            <w:ins w:id="175" w:author="Stefan Santesson" w:date="2016-08-26T11:46:00Z">
              <w:r w:rsidR="009B02F9">
                <w:rPr>
                  <w:rStyle w:val="Code"/>
                </w:rPr>
                <w:t>e</w:t>
              </w:r>
            </w:ins>
            <w:ins w:id="176" w:author="Stefan Santesson" w:date="2016-08-26T11:43:00Z">
              <w:r w:rsidR="009B02F9">
                <w:rPr>
                  <w:rStyle w:val="Code"/>
                </w:rPr>
                <w:t>nce</w:t>
              </w:r>
            </w:ins>
            <w:ins w:id="177" w:author="Martin Lindström" w:date="2016-06-27T17:36:00Z">
              <w:r w:rsidRPr="00CF6D11">
                <w:rPr>
                  <w:lang w:val="en-US"/>
                </w:rPr>
                <w:t xml:space="preserve"> </w:t>
              </w:r>
              <w:r>
                <w:rPr>
                  <w:lang w:val="en-US"/>
                </w:rPr>
                <w:t xml:space="preserve">(Provisional ID </w:t>
              </w:r>
            </w:ins>
            <w:ins w:id="178" w:author="Stefan Santesson" w:date="2016-08-26T11:47:00Z">
              <w:r w:rsidR="009B02F9">
                <w:rPr>
                  <w:lang w:val="en-US"/>
                </w:rPr>
                <w:t>persistence</w:t>
              </w:r>
            </w:ins>
            <w:ins w:id="179" w:author="Martin Lindström" w:date="2016-06-27T17:36:00Z">
              <w:r>
                <w:rPr>
                  <w:lang w:val="en-US"/>
                </w:rPr>
                <w:t xml:space="preserve"> indicator)</w:t>
              </w:r>
            </w:ins>
          </w:p>
          <w:p w14:paraId="273D8A86" w14:textId="329DAC56" w:rsidR="007A2088" w:rsidRDefault="007A2088" w:rsidP="001C7F14">
            <w:pPr>
              <w:spacing w:line="240" w:lineRule="auto"/>
              <w:rPr>
                <w:ins w:id="180" w:author="Martin Lindström" w:date="2016-06-27T17:36:00Z"/>
                <w:lang w:val="en-US"/>
              </w:rPr>
            </w:pPr>
            <w:ins w:id="181" w:author="Martin Lindström" w:date="2016-08-22T10:38:00Z">
              <w:r w:rsidRPr="000B4D24">
                <w:rPr>
                  <w:rStyle w:val="Code"/>
                </w:rPr>
                <w:t>eidas</w:t>
              </w:r>
            </w:ins>
            <w:ins w:id="182" w:author="Martin Lindström" w:date="2016-08-22T10:39:00Z">
              <w:r w:rsidR="00CA0931" w:rsidRPr="000B4D24">
                <w:rPr>
                  <w:rStyle w:val="Code"/>
                </w:rPr>
                <w:t>PersonIdentifier</w:t>
              </w:r>
              <w:r w:rsidR="00CA0931">
                <w:rPr>
                  <w:lang w:val="en-US"/>
                </w:rPr>
                <w:t xml:space="preserve"> (</w:t>
              </w:r>
              <w:r w:rsidR="000B4D24">
                <w:rPr>
                  <w:lang w:val="en-US"/>
                </w:rPr>
                <w:t>Mapping of the eIDAS PersonIdentifier attribute)</w:t>
              </w:r>
            </w:ins>
          </w:p>
          <w:p w14:paraId="16B31516" w14:textId="77777777" w:rsidR="00B71785" w:rsidRDefault="00B71785" w:rsidP="001C7F14">
            <w:pPr>
              <w:spacing w:line="240" w:lineRule="auto"/>
              <w:rPr>
                <w:ins w:id="183" w:author="Martin Lindström" w:date="2016-06-27T17:36:00Z"/>
                <w:lang w:val="en-US"/>
              </w:rPr>
            </w:pPr>
            <w:ins w:id="184" w:author="Martin Lindström" w:date="2016-06-27T17:36:00Z">
              <w:r w:rsidRPr="007E73E7">
                <w:rPr>
                  <w:rStyle w:val="Code"/>
                </w:rPr>
                <w:t>d</w:t>
              </w:r>
              <w:r>
                <w:rPr>
                  <w:rStyle w:val="Code"/>
                </w:rPr>
                <w:t>ateOfBirth</w:t>
              </w:r>
              <w:r>
                <w:rPr>
                  <w:lang w:val="en-US"/>
                </w:rPr>
                <w:t xml:space="preserve"> (Date of birth)</w:t>
              </w:r>
            </w:ins>
          </w:p>
          <w:p w14:paraId="6F3CB60B" w14:textId="77777777" w:rsidR="00B71785" w:rsidRDefault="00B71785" w:rsidP="001C7F14">
            <w:pPr>
              <w:spacing w:line="240" w:lineRule="auto"/>
              <w:rPr>
                <w:ins w:id="185" w:author="Martin Lindström" w:date="2016-06-27T17:36:00Z"/>
                <w:lang w:val="en-US"/>
              </w:rPr>
            </w:pPr>
            <w:ins w:id="186" w:author="Martin Lindström" w:date="2016-06-27T17:36:00Z">
              <w:r w:rsidRPr="00043A22">
                <w:rPr>
                  <w:rStyle w:val="Code"/>
                </w:rPr>
                <w:t>sn</w:t>
              </w:r>
              <w:r>
                <w:rPr>
                  <w:lang w:val="en-US"/>
                </w:rPr>
                <w:t xml:space="preserve"> (Surname)</w:t>
              </w:r>
            </w:ins>
          </w:p>
          <w:p w14:paraId="0720C806" w14:textId="71C2221A" w:rsidR="00FD5AE5" w:rsidRPr="00043A22" w:rsidRDefault="00B71785" w:rsidP="001C59CA">
            <w:pPr>
              <w:spacing w:line="240" w:lineRule="auto"/>
              <w:rPr>
                <w:ins w:id="187" w:author="Martin Lindström" w:date="2016-06-27T17:36:00Z"/>
                <w:lang w:val="en-US"/>
              </w:rPr>
            </w:pPr>
            <w:ins w:id="188" w:author="Martin Lindström" w:date="2016-06-27T17:36:00Z">
              <w:r w:rsidRPr="00043A22">
                <w:rPr>
                  <w:rStyle w:val="Code"/>
                </w:rPr>
                <w:t>givenName</w:t>
              </w:r>
              <w:r>
                <w:rPr>
                  <w:lang w:val="en-US"/>
                </w:rPr>
                <w:t xml:space="preserve"> (Given name)</w:t>
              </w:r>
              <w:r w:rsidRPr="00CF6D11">
                <w:rPr>
                  <w:lang w:val="en-US"/>
                </w:rPr>
                <w:t xml:space="preserve"> </w:t>
              </w:r>
            </w:ins>
          </w:p>
        </w:tc>
      </w:tr>
      <w:tr w:rsidR="00715B68" w:rsidRPr="00225F4F" w14:paraId="0B0354A5" w14:textId="77777777" w:rsidTr="001C7F14">
        <w:tblPrEx>
          <w:tblBorders>
            <w:top w:val="none" w:sz="0" w:space="0" w:color="auto"/>
          </w:tblBorders>
        </w:tblPrEx>
        <w:trPr>
          <w:ins w:id="189" w:author="Martin Lindström" w:date="2016-11-14T20:42: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EBAAD3F" w14:textId="04CF0617" w:rsidR="00715B68" w:rsidRPr="00F24A36" w:rsidRDefault="00715B68" w:rsidP="001C7F14">
            <w:pPr>
              <w:autoSpaceDE w:val="0"/>
              <w:autoSpaceDN w:val="0"/>
              <w:adjustRightInd w:val="0"/>
              <w:spacing w:line="240" w:lineRule="auto"/>
              <w:rPr>
                <w:ins w:id="190" w:author="Martin Lindström" w:date="2016-11-14T20:42:00Z"/>
                <w:b/>
                <w:lang w:val="en-US"/>
              </w:rPr>
            </w:pPr>
            <w:ins w:id="191" w:author="Martin Lindström" w:date="2016-11-14T20:42:00Z">
              <w:r>
                <w:rPr>
                  <w:b/>
                  <w:lang w:val="en-US"/>
                </w:rPr>
                <w:t>REQUIRED</w:t>
              </w:r>
              <w:r>
                <w:rPr>
                  <w:b/>
                  <w:lang w:val="en-US"/>
                </w:rPr>
                <w:br/>
                <w:t>(if available)</w:t>
              </w:r>
            </w:ins>
            <w:ins w:id="192" w:author="Martin Lindström" w:date="2016-11-14T22:19:00Z">
              <w:r w:rsidR="006A5B34">
                <w:rPr>
                  <w:rStyle w:val="FootnoteReference"/>
                  <w:b/>
                  <w:lang w:val="en-US"/>
                </w:rPr>
                <w:footnoteReference w:id="3"/>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E633200" w14:textId="77777777" w:rsidR="00715B68" w:rsidRDefault="00715B68" w:rsidP="00715B68">
            <w:pPr>
              <w:spacing w:line="240" w:lineRule="auto"/>
              <w:rPr>
                <w:ins w:id="199" w:author="Martin Lindström" w:date="2016-11-14T20:42:00Z"/>
                <w:lang w:val="en-US"/>
              </w:rPr>
            </w:pPr>
            <w:ins w:id="200" w:author="Martin Lindström" w:date="2016-11-14T20:42:00Z">
              <w:r w:rsidRPr="00C16621">
                <w:rPr>
                  <w:rStyle w:val="Code"/>
                </w:rPr>
                <w:t>birthName</w:t>
              </w:r>
              <w:r>
                <w:rPr>
                  <w:lang w:val="en-US"/>
                </w:rPr>
                <w:t xml:space="preserve"> (Birth name)</w:t>
              </w:r>
            </w:ins>
          </w:p>
          <w:p w14:paraId="1E820AA9" w14:textId="77777777" w:rsidR="00715B68" w:rsidRDefault="00715B68" w:rsidP="00715B68">
            <w:pPr>
              <w:spacing w:line="240" w:lineRule="auto"/>
              <w:rPr>
                <w:ins w:id="201" w:author="Martin Lindström" w:date="2016-11-14T20:42:00Z"/>
                <w:lang w:val="en-US"/>
              </w:rPr>
            </w:pPr>
            <w:ins w:id="202" w:author="Martin Lindström" w:date="2016-11-14T20:42:00Z">
              <w:r w:rsidRPr="008E2CFB">
                <w:rPr>
                  <w:rStyle w:val="Code"/>
                </w:rPr>
                <w:t>placeOfBirth</w:t>
              </w:r>
              <w:r>
                <w:rPr>
                  <w:lang w:val="en-US"/>
                </w:rPr>
                <w:t xml:space="preserve"> (Place of birth)</w:t>
              </w:r>
            </w:ins>
          </w:p>
          <w:p w14:paraId="7DDFB501" w14:textId="77777777" w:rsidR="00715B68" w:rsidRDefault="00715B68" w:rsidP="00715B68">
            <w:pPr>
              <w:spacing w:line="240" w:lineRule="auto"/>
              <w:rPr>
                <w:ins w:id="203" w:author="Martin Lindström" w:date="2016-11-14T20:42:00Z"/>
                <w:lang w:val="en-US"/>
              </w:rPr>
            </w:pPr>
            <w:ins w:id="204" w:author="Martin Lindström" w:date="2016-11-14T20:42:00Z">
              <w:r w:rsidRPr="00C16621">
                <w:rPr>
                  <w:rStyle w:val="Code"/>
                </w:rPr>
                <w:t>eidasNaturalPersonAddress</w:t>
              </w:r>
              <w:r>
                <w:rPr>
                  <w:lang w:val="en-US"/>
                </w:rPr>
                <w:t xml:space="preserve"> (Address for natural person)</w:t>
              </w:r>
            </w:ins>
          </w:p>
          <w:p w14:paraId="3A95419F" w14:textId="6C0CC940" w:rsidR="00715B68" w:rsidRPr="00BC5F68" w:rsidRDefault="00715B68" w:rsidP="001C7F14">
            <w:pPr>
              <w:spacing w:line="240" w:lineRule="auto"/>
              <w:rPr>
                <w:ins w:id="205" w:author="Martin Lindström" w:date="2016-11-14T20:42:00Z"/>
                <w:rStyle w:val="Code"/>
                <w:rFonts w:ascii="Arial" w:hAnsi="Arial" w:cs="Times New Roman"/>
                <w:noProof w:val="0"/>
                <w:szCs w:val="24"/>
              </w:rPr>
            </w:pPr>
            <w:ins w:id="206" w:author="Martin Lindström" w:date="2016-11-14T20:42:00Z">
              <w:r w:rsidRPr="008E2CFB">
                <w:rPr>
                  <w:rStyle w:val="Code"/>
                </w:rPr>
                <w:t>gender</w:t>
              </w:r>
              <w:r>
                <w:rPr>
                  <w:lang w:val="en-US"/>
                </w:rPr>
                <w:t xml:space="preserve"> (Gender)</w:t>
              </w:r>
            </w:ins>
          </w:p>
        </w:tc>
      </w:tr>
      <w:tr w:rsidR="00F03A3A" w:rsidRPr="00225F4F" w14:paraId="2A2A2DEB" w14:textId="77777777" w:rsidTr="001C7F14">
        <w:tblPrEx>
          <w:tblBorders>
            <w:top w:val="none" w:sz="0" w:space="0" w:color="auto"/>
          </w:tblBorders>
        </w:tblPrEx>
        <w:trPr>
          <w:ins w:id="207" w:author="Martin Lindström" w:date="2016-11-14T12:2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D70CFA9" w14:textId="2F305ED3" w:rsidR="00F03A3A" w:rsidRPr="00F24A36" w:rsidRDefault="00F03A3A" w:rsidP="001C7F14">
            <w:pPr>
              <w:autoSpaceDE w:val="0"/>
              <w:autoSpaceDN w:val="0"/>
              <w:adjustRightInd w:val="0"/>
              <w:spacing w:line="240" w:lineRule="auto"/>
              <w:rPr>
                <w:ins w:id="208" w:author="Martin Lindström" w:date="2016-11-14T12:26:00Z"/>
                <w:b/>
                <w:lang w:val="en-US"/>
              </w:rPr>
            </w:pPr>
            <w:ins w:id="209" w:author="Martin Lindström" w:date="2016-11-14T12:26:00Z">
              <w:r>
                <w:rPr>
                  <w:b/>
                  <w:lang w:val="en-US"/>
                </w:rPr>
                <w:t>RECOMMENDED</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D616515" w14:textId="77777777" w:rsidR="004B23D9" w:rsidRDefault="004B23D9" w:rsidP="004B23D9">
            <w:pPr>
              <w:spacing w:line="240" w:lineRule="auto"/>
              <w:rPr>
                <w:ins w:id="210" w:author="Martin Lindström" w:date="2016-11-14T12:26:00Z"/>
                <w:lang w:val="en-US"/>
              </w:rPr>
            </w:pPr>
            <w:ins w:id="211" w:author="Martin Lindström" w:date="2016-11-14T12:26:00Z">
              <w:r w:rsidRPr="00C47FFB">
                <w:rPr>
                  <w:rStyle w:val="Code"/>
                </w:rPr>
                <w:t>personalIdentityNumber</w:t>
              </w:r>
              <w:r>
                <w:rPr>
                  <w:lang w:val="en-US"/>
                </w:rPr>
                <w:t xml:space="preserve"> (</w:t>
              </w:r>
              <w:r w:rsidRPr="00CF6D11">
                <w:rPr>
                  <w:lang w:val="en-US"/>
                </w:rPr>
                <w:t>National civic registration number</w:t>
              </w:r>
              <w:r>
                <w:rPr>
                  <w:lang w:val="en-US"/>
                </w:rPr>
                <w:t>)</w:t>
              </w:r>
            </w:ins>
          </w:p>
          <w:p w14:paraId="7BDB6121" w14:textId="7C6FC585" w:rsidR="00F03A3A" w:rsidRDefault="004B23D9" w:rsidP="004B23D9">
            <w:pPr>
              <w:spacing w:line="240" w:lineRule="auto"/>
              <w:rPr>
                <w:ins w:id="212" w:author="Martin Lindström" w:date="2016-11-14T12:26:00Z"/>
                <w:rStyle w:val="Code"/>
              </w:rPr>
            </w:pPr>
            <w:ins w:id="213" w:author="Martin Lindström" w:date="2016-11-14T12:26:00Z">
              <w:r w:rsidRPr="00C47FFB">
                <w:rPr>
                  <w:rStyle w:val="Code"/>
                </w:rPr>
                <w:t>personalIdentityNumbe</w:t>
              </w:r>
              <w:r>
                <w:rPr>
                  <w:rStyle w:val="Code"/>
                </w:rPr>
                <w:t>rBinding</w:t>
              </w:r>
              <w:r>
                <w:rPr>
                  <w:lang w:val="en-US"/>
                </w:rPr>
                <w:t xml:space="preserve"> (</w:t>
              </w:r>
              <w:r w:rsidRPr="00CF6D11">
                <w:rPr>
                  <w:lang w:val="en-US"/>
                </w:rPr>
                <w:t>National civic registration number</w:t>
              </w:r>
              <w:r>
                <w:rPr>
                  <w:lang w:val="en-US"/>
                </w:rPr>
                <w:t xml:space="preserve"> Binding URI)</w:t>
              </w:r>
            </w:ins>
          </w:p>
        </w:tc>
      </w:tr>
    </w:tbl>
    <w:p w14:paraId="1423D8CF" w14:textId="47E66C74" w:rsidR="00B71785" w:rsidRDefault="00B71785" w:rsidP="00B71785">
      <w:pPr>
        <w:spacing w:line="240" w:lineRule="auto"/>
        <w:rPr>
          <w:ins w:id="214" w:author="Martin Lindström" w:date="2016-06-27T17:36:00Z"/>
          <w:lang w:val="en-US"/>
        </w:rPr>
      </w:pPr>
    </w:p>
    <w:p w14:paraId="3BAB18D0" w14:textId="2DE3B490" w:rsidR="00E94CE0" w:rsidRDefault="00E94CE0" w:rsidP="00B71785">
      <w:pPr>
        <w:rPr>
          <w:ins w:id="215" w:author="Martin Lindström" w:date="2016-06-29T23:18:00Z"/>
          <w:lang w:val="en-US"/>
        </w:rPr>
      </w:pPr>
      <w:ins w:id="216" w:author="Martin Lindström" w:date="2016-06-29T23:18:00Z">
        <w:r w:rsidRPr="0017245D">
          <w:rPr>
            <w:b/>
            <w:lang w:val="en-US"/>
          </w:rPr>
          <w:t>Typical use</w:t>
        </w:r>
        <w:r>
          <w:rPr>
            <w:lang w:val="en-US"/>
          </w:rPr>
          <w:t>: In an attribute release policy implemented by an eIDAS connector that provides a complete set of attributes to a requesting Service Provider.</w:t>
        </w:r>
      </w:ins>
    </w:p>
    <w:p w14:paraId="1392B95A" w14:textId="77777777" w:rsidR="00E94CE0" w:rsidRDefault="00E94CE0" w:rsidP="00B71785">
      <w:pPr>
        <w:rPr>
          <w:ins w:id="217" w:author="Martin Lindström" w:date="2016-06-29T23:18:00Z"/>
          <w:b/>
          <w:lang w:val="en-US"/>
        </w:rPr>
      </w:pPr>
    </w:p>
    <w:p w14:paraId="3E41462E" w14:textId="28659C49" w:rsidR="00B71785" w:rsidRDefault="00B71785" w:rsidP="00B71785">
      <w:pPr>
        <w:rPr>
          <w:ins w:id="218" w:author="Martin Lindström" w:date="2016-11-14T21:57:00Z"/>
          <w:lang w:val="en-US"/>
        </w:rPr>
      </w:pPr>
      <w:ins w:id="219" w:author="Martin Lindström" w:date="2016-06-27T17:36:00Z">
        <w:r>
          <w:rPr>
            <w:b/>
            <w:lang w:val="en-US"/>
          </w:rPr>
          <w:t>Note</w:t>
        </w:r>
        <w:r>
          <w:rPr>
            <w:lang w:val="en-US"/>
          </w:rPr>
          <w:t xml:space="preserve">: The </w:t>
        </w:r>
        <w:r w:rsidRPr="00F73267">
          <w:rPr>
            <w:rStyle w:val="Code"/>
          </w:rPr>
          <w:t>personalIdentityNumber</w:t>
        </w:r>
        <w:r>
          <w:rPr>
            <w:lang w:val="en-US"/>
          </w:rPr>
          <w:t xml:space="preserve"> and </w:t>
        </w:r>
        <w:r w:rsidRPr="00F73267">
          <w:rPr>
            <w:rStyle w:val="Code"/>
          </w:rPr>
          <w:t>personalIdentityNumber</w:t>
        </w:r>
      </w:ins>
      <w:ins w:id="220" w:author="Martin Lindström" w:date="2016-08-26T10:11:00Z">
        <w:r w:rsidR="000C21E8">
          <w:rPr>
            <w:rStyle w:val="Code"/>
          </w:rPr>
          <w:t>Binding</w:t>
        </w:r>
      </w:ins>
      <w:ins w:id="221" w:author="Martin Lindström" w:date="2016-06-27T17:36:00Z">
        <w:r>
          <w:rPr>
            <w:lang w:val="en-US"/>
          </w:rPr>
          <w:t xml:space="preserve"> attributes will be part of the attribute release if the </w:t>
        </w:r>
      </w:ins>
      <w:ins w:id="222" w:author="Martin Lindström" w:date="2016-11-13T11:39:00Z">
        <w:r w:rsidR="00D5570B">
          <w:rPr>
            <w:lang w:val="en-US"/>
          </w:rPr>
          <w:t>attribute provider</w:t>
        </w:r>
      </w:ins>
      <w:ins w:id="223" w:author="Martin Lindström" w:date="2016-06-27T17:36:00Z">
        <w:r>
          <w:rPr>
            <w:lang w:val="en-US"/>
          </w:rPr>
          <w:t xml:space="preserve"> has access to enough information to provide a reliable </w:t>
        </w:r>
      </w:ins>
      <w:ins w:id="224" w:author="Martin Lindström" w:date="2016-08-26T10:11:00Z">
        <w:r w:rsidR="000C21E8">
          <w:rPr>
            <w:lang w:val="en-US"/>
          </w:rPr>
          <w:t>binding</w:t>
        </w:r>
      </w:ins>
      <w:ins w:id="225" w:author="Martin Lindström" w:date="2016-06-27T17:36:00Z">
        <w:r>
          <w:rPr>
            <w:lang w:val="en-US"/>
          </w:rPr>
          <w:t xml:space="preserve"> b</w:t>
        </w:r>
        <w:r>
          <w:rPr>
            <w:lang w:val="en-US"/>
          </w:rPr>
          <w:t>e</w:t>
        </w:r>
        <w:r>
          <w:rPr>
            <w:lang w:val="en-US"/>
          </w:rPr>
          <w:t xml:space="preserve">tween eIDAS attributes and an Swedish identity number (see section </w:t>
        </w:r>
        <w:r>
          <w:rPr>
            <w:lang w:val="en-US"/>
          </w:rPr>
          <w:fldChar w:fldCharType="begin"/>
        </w:r>
        <w:r>
          <w:rPr>
            <w:lang w:val="en-US"/>
          </w:rPr>
          <w:instrText xml:space="preserve"> REF _Ref328668253 \r \h </w:instrText>
        </w:r>
      </w:ins>
      <w:r>
        <w:rPr>
          <w:lang w:val="en-US"/>
        </w:rPr>
      </w:r>
      <w:ins w:id="226" w:author="Martin Lindström" w:date="2016-06-27T17:36:00Z">
        <w:r>
          <w:rPr>
            <w:lang w:val="en-US"/>
          </w:rPr>
          <w:fldChar w:fldCharType="separate"/>
        </w:r>
      </w:ins>
      <w:r w:rsidR="00F11BDE">
        <w:rPr>
          <w:lang w:val="en-US"/>
        </w:rPr>
        <w:t>3.3.2</w:t>
      </w:r>
      <w:ins w:id="227" w:author="Martin Lindström" w:date="2016-06-27T17:36:00Z">
        <w:r>
          <w:rPr>
            <w:lang w:val="en-US"/>
          </w:rPr>
          <w:fldChar w:fldCharType="end"/>
        </w:r>
        <w:r>
          <w:rPr>
            <w:lang w:val="en-US"/>
          </w:rPr>
          <w:t>).</w:t>
        </w:r>
      </w:ins>
    </w:p>
    <w:p w14:paraId="02983526" w14:textId="77777777" w:rsidR="00EF5D1E" w:rsidRDefault="00EF5D1E" w:rsidP="00B71785">
      <w:pPr>
        <w:rPr>
          <w:ins w:id="228" w:author="Martin Lindström" w:date="2016-11-14T21:57:00Z"/>
          <w:lang w:val="en-US"/>
        </w:rPr>
      </w:pPr>
    </w:p>
    <w:p w14:paraId="243BB771" w14:textId="430E5F34" w:rsidR="00EF5D1E" w:rsidRDefault="00EF5D1E" w:rsidP="00B71785">
      <w:pPr>
        <w:rPr>
          <w:ins w:id="229" w:author="Martin Lindström" w:date="2016-06-27T17:51:00Z"/>
          <w:lang w:val="en-US"/>
        </w:rPr>
      </w:pPr>
      <w:ins w:id="230" w:author="Martin Lindström" w:date="2016-11-14T21:57:00Z">
        <w:r>
          <w:rPr>
            <w:lang w:val="en-US"/>
          </w:rPr>
          <w:t>The eIDAS attribute set comprises of “added” and “converted” attributes</w:t>
        </w:r>
        <w:commentRangeStart w:id="231"/>
        <w:r>
          <w:rPr>
            <w:lang w:val="en-US"/>
          </w:rPr>
          <w:t>.</w:t>
        </w:r>
      </w:ins>
      <w:commentRangeEnd w:id="231"/>
      <w:ins w:id="232" w:author="Martin Lindström" w:date="2016-11-14T22:16:00Z">
        <w:r w:rsidR="00BA3C55">
          <w:rPr>
            <w:rStyle w:val="CommentReference"/>
          </w:rPr>
          <w:commentReference w:id="231"/>
        </w:r>
      </w:ins>
    </w:p>
    <w:p w14:paraId="4A7A4383" w14:textId="77777777" w:rsidR="00BB2AE5" w:rsidRDefault="00BB2AE5" w:rsidP="00B71785">
      <w:pPr>
        <w:rPr>
          <w:ins w:id="234" w:author="Martin Lindström" w:date="2016-06-27T17:51:00Z"/>
          <w:lang w:val="en-US"/>
        </w:rPr>
      </w:pPr>
    </w:p>
    <w:p w14:paraId="77F03DAE" w14:textId="0219DE00" w:rsidR="00F01652" w:rsidRDefault="001C7F14" w:rsidP="00EF5D1E">
      <w:pPr>
        <w:ind w:left="720"/>
        <w:rPr>
          <w:ins w:id="235" w:author="Martin Lindström" w:date="2016-11-14T21:58:00Z"/>
          <w:lang w:val="en-US"/>
        </w:rPr>
      </w:pPr>
      <w:ins w:id="236" w:author="Martin Lindström" w:date="2016-06-29T23:19:00Z">
        <w:r w:rsidRPr="00EF5D1E">
          <w:rPr>
            <w:b/>
            <w:lang w:val="en-US"/>
          </w:rPr>
          <w:t>Added attributes</w:t>
        </w:r>
        <w:r w:rsidR="00EF5D1E">
          <w:rPr>
            <w:lang w:val="en-US"/>
          </w:rPr>
          <w:t>:</w:t>
        </w:r>
        <w:r w:rsidR="00183888" w:rsidRPr="00EF5D1E">
          <w:rPr>
            <w:lang w:val="en-US"/>
          </w:rPr>
          <w:t xml:space="preserve"> </w:t>
        </w:r>
      </w:ins>
      <w:ins w:id="237" w:author="Martin Lindström" w:date="2016-06-29T23:26:00Z">
        <w:r w:rsidR="0025058C" w:rsidRPr="00EF5D1E">
          <w:rPr>
            <w:lang w:val="en-US"/>
          </w:rPr>
          <w:t>A</w:t>
        </w:r>
      </w:ins>
      <w:ins w:id="238" w:author="Martin Lindström" w:date="2016-06-29T23:21:00Z">
        <w:r w:rsidR="00486A38" w:rsidRPr="00EF5D1E">
          <w:rPr>
            <w:lang w:val="en-US"/>
          </w:rPr>
          <w:t xml:space="preserve">ttributes </w:t>
        </w:r>
      </w:ins>
      <w:ins w:id="239" w:author="Martin Lindström" w:date="2016-06-29T23:26:00Z">
        <w:r w:rsidR="0025058C" w:rsidRPr="00EF5D1E">
          <w:rPr>
            <w:lang w:val="en-US"/>
          </w:rPr>
          <w:t xml:space="preserve">that </w:t>
        </w:r>
      </w:ins>
      <w:ins w:id="240" w:author="Martin Lindström" w:date="2016-06-29T23:21:00Z">
        <w:r w:rsidR="00486A38" w:rsidRPr="00EF5D1E">
          <w:rPr>
            <w:lang w:val="en-US"/>
          </w:rPr>
          <w:t xml:space="preserve">are </w:t>
        </w:r>
      </w:ins>
      <w:ins w:id="241" w:author="Martin Lindström" w:date="2016-06-29T23:29:00Z">
        <w:r w:rsidR="009B4E05" w:rsidRPr="00EF5D1E">
          <w:rPr>
            <w:lang w:val="en-US"/>
          </w:rPr>
          <w:t xml:space="preserve">not provided by the </w:t>
        </w:r>
      </w:ins>
      <w:ins w:id="242" w:author="Martin Lindström" w:date="2016-08-22T11:16:00Z">
        <w:r w:rsidR="00B17E9B" w:rsidRPr="00EF5D1E">
          <w:rPr>
            <w:lang w:val="en-US"/>
          </w:rPr>
          <w:t>member state node</w:t>
        </w:r>
      </w:ins>
      <w:ins w:id="243" w:author="Martin Lindström" w:date="2016-06-29T23:29:00Z">
        <w:r w:rsidR="009B4E05" w:rsidRPr="00EF5D1E">
          <w:rPr>
            <w:lang w:val="en-US"/>
          </w:rPr>
          <w:t xml:space="preserve">, but </w:t>
        </w:r>
      </w:ins>
      <w:ins w:id="244" w:author="Martin Lindström" w:date="2016-06-29T23:21:00Z">
        <w:r w:rsidR="00486A38" w:rsidRPr="00EF5D1E">
          <w:rPr>
            <w:lang w:val="en-US"/>
          </w:rPr>
          <w:t xml:space="preserve">added by the </w:t>
        </w:r>
      </w:ins>
      <w:ins w:id="245" w:author="Martin Lindström" w:date="2016-06-29T23:29:00Z">
        <w:r w:rsidR="009B4E05" w:rsidRPr="00EF5D1E">
          <w:rPr>
            <w:lang w:val="en-US"/>
          </w:rPr>
          <w:br/>
        </w:r>
      </w:ins>
      <w:ins w:id="246" w:author="Martin Lindström" w:date="2016-08-22T11:17:00Z">
        <w:r w:rsidR="005E2D62" w:rsidRPr="00EF5D1E">
          <w:rPr>
            <w:lang w:val="en-US"/>
          </w:rPr>
          <w:t>Swedish</w:t>
        </w:r>
      </w:ins>
      <w:ins w:id="247" w:author="Martin Lindström" w:date="2016-08-22T11:16:00Z">
        <w:r w:rsidR="00C32DAD" w:rsidRPr="00CD6E23">
          <w:rPr>
            <w:lang w:val="en-US"/>
          </w:rPr>
          <w:t xml:space="preserve"> </w:t>
        </w:r>
      </w:ins>
      <w:ins w:id="248" w:author="Martin Lindström" w:date="2016-06-29T23:21:00Z">
        <w:r w:rsidR="00486A38" w:rsidRPr="00CD6E23">
          <w:rPr>
            <w:lang w:val="en-US"/>
          </w:rPr>
          <w:t xml:space="preserve">eIDAS </w:t>
        </w:r>
      </w:ins>
      <w:ins w:id="249" w:author="Martin Lindström" w:date="2016-11-14T21:10:00Z">
        <w:r w:rsidR="00E540B1" w:rsidRPr="00CD6E23">
          <w:rPr>
            <w:lang w:val="en-US"/>
          </w:rPr>
          <w:t>node</w:t>
        </w:r>
      </w:ins>
      <w:ins w:id="250" w:author="Martin Lindström" w:date="2016-06-29T23:21:00Z">
        <w:r w:rsidR="00486A38" w:rsidRPr="00CD6E23">
          <w:rPr>
            <w:lang w:val="en-US"/>
          </w:rPr>
          <w:t xml:space="preserve"> in order to </w:t>
        </w:r>
      </w:ins>
      <w:ins w:id="251" w:author="Martin Lindström" w:date="2016-06-29T23:22:00Z">
        <w:r w:rsidR="00D318DA" w:rsidRPr="00CD6E23">
          <w:rPr>
            <w:lang w:val="en-US"/>
          </w:rPr>
          <w:t xml:space="preserve">provide </w:t>
        </w:r>
      </w:ins>
      <w:ins w:id="252" w:author="Stefan Santesson" w:date="2016-08-26T11:55:00Z">
        <w:r w:rsidR="00955EC0" w:rsidRPr="00CD6E23">
          <w:rPr>
            <w:lang w:val="en-US"/>
          </w:rPr>
          <w:t>additional information</w:t>
        </w:r>
      </w:ins>
      <w:ins w:id="253" w:author="Martin Lindström" w:date="2016-06-29T23:24:00Z">
        <w:r w:rsidR="00AA199C" w:rsidRPr="00CD6E23">
          <w:rPr>
            <w:lang w:val="en-US"/>
          </w:rPr>
          <w:t xml:space="preserve"> </w:t>
        </w:r>
      </w:ins>
      <w:ins w:id="254" w:author="Stefan Santesson" w:date="2016-08-26T11:55:00Z">
        <w:r w:rsidR="00955EC0" w:rsidRPr="00CD6E23">
          <w:rPr>
            <w:lang w:val="en-US"/>
          </w:rPr>
          <w:t>about</w:t>
        </w:r>
      </w:ins>
      <w:ins w:id="255" w:author="Martin Lindström" w:date="2016-06-29T23:26:00Z">
        <w:r w:rsidR="00336F74" w:rsidRPr="00CD6E23">
          <w:rPr>
            <w:lang w:val="en-US"/>
          </w:rPr>
          <w:t xml:space="preserve"> </w:t>
        </w:r>
      </w:ins>
      <w:ins w:id="256" w:author="Martin Lindström" w:date="2016-06-29T23:23:00Z">
        <w:r w:rsidR="00AA199C" w:rsidRPr="00CD6E23">
          <w:rPr>
            <w:lang w:val="en-US"/>
          </w:rPr>
          <w:t>the authenticated subject</w:t>
        </w:r>
      </w:ins>
      <w:ins w:id="257" w:author="Stefan Santesson" w:date="2016-08-26T11:55:00Z">
        <w:r w:rsidR="00955EC0" w:rsidRPr="00CD6E23">
          <w:rPr>
            <w:lang w:val="en-US"/>
          </w:rPr>
          <w:t xml:space="preserve"> obtained from </w:t>
        </w:r>
      </w:ins>
      <w:ins w:id="258" w:author="Stefan Santesson" w:date="2016-08-26T11:56:00Z">
        <w:r w:rsidR="00955EC0" w:rsidRPr="00E76CFF">
          <w:rPr>
            <w:lang w:val="en-US"/>
          </w:rPr>
          <w:t>relevant</w:t>
        </w:r>
      </w:ins>
      <w:ins w:id="259" w:author="Stefan Santesson" w:date="2016-08-26T11:55:00Z">
        <w:r w:rsidR="00955EC0" w:rsidRPr="00E76CFF">
          <w:rPr>
            <w:lang w:val="en-US"/>
          </w:rPr>
          <w:t xml:space="preserve"> </w:t>
        </w:r>
      </w:ins>
      <w:ins w:id="260" w:author="Stefan Santesson" w:date="2016-08-26T11:57:00Z">
        <w:r w:rsidR="00955EC0" w:rsidRPr="00E76CFF">
          <w:rPr>
            <w:lang w:val="en-US"/>
          </w:rPr>
          <w:t xml:space="preserve">domestic </w:t>
        </w:r>
      </w:ins>
      <w:ins w:id="261" w:author="Stefan Santesson" w:date="2016-08-26T11:55:00Z">
        <w:r w:rsidR="00955EC0" w:rsidRPr="00E76CFF">
          <w:rPr>
            <w:lang w:val="en-US"/>
          </w:rPr>
          <w:t xml:space="preserve">attribute </w:t>
        </w:r>
      </w:ins>
      <w:ins w:id="262" w:author="Stefan Santesson" w:date="2016-08-26T11:56:00Z">
        <w:r w:rsidR="00955EC0" w:rsidRPr="00E76CFF">
          <w:rPr>
            <w:lang w:val="en-US"/>
          </w:rPr>
          <w:t>sources</w:t>
        </w:r>
      </w:ins>
      <w:ins w:id="263" w:author="Martin Lindström" w:date="2016-06-29T23:24:00Z">
        <w:r w:rsidR="00AA199C" w:rsidRPr="00E76CFF">
          <w:rPr>
            <w:lang w:val="en-US"/>
          </w:rPr>
          <w:t>.</w:t>
        </w:r>
      </w:ins>
      <w:ins w:id="264" w:author="Martin Lindström" w:date="2016-06-29T23:27:00Z">
        <w:r w:rsidR="009B4E05" w:rsidRPr="00E76CFF">
          <w:rPr>
            <w:lang w:val="en-US"/>
          </w:rPr>
          <w:t xml:space="preserve"> The </w:t>
        </w:r>
        <w:r w:rsidR="009B4E05" w:rsidRPr="009B4E05">
          <w:rPr>
            <w:rStyle w:val="Code"/>
          </w:rPr>
          <w:t>pr</w:t>
        </w:r>
      </w:ins>
      <w:ins w:id="265" w:author="Stefan Santesson" w:date="2016-08-26T11:52:00Z">
        <w:r w:rsidR="009B02F9">
          <w:rPr>
            <w:rStyle w:val="Code"/>
          </w:rPr>
          <w:t>i</w:t>
        </w:r>
      </w:ins>
      <w:ins w:id="266" w:author="Martin Lindström" w:date="2016-06-29T23:27:00Z">
        <w:r w:rsidR="009B4E05" w:rsidRPr="009B4E05">
          <w:rPr>
            <w:rStyle w:val="Code"/>
          </w:rPr>
          <w:t>d</w:t>
        </w:r>
      </w:ins>
      <w:ins w:id="267" w:author="Stefan Santesson" w:date="2016-08-26T11:53:00Z">
        <w:r w:rsidR="009B02F9" w:rsidRPr="005103C4">
          <w:t>,</w:t>
        </w:r>
        <w:r w:rsidR="009B02F9">
          <w:rPr>
            <w:rStyle w:val="Code"/>
          </w:rPr>
          <w:t xml:space="preserve"> pridPersistence</w:t>
        </w:r>
      </w:ins>
      <w:ins w:id="268" w:author="Martin Lindström" w:date="2016-06-29T23:28:00Z">
        <w:r w:rsidR="009B4E05" w:rsidRPr="00EF5D1E">
          <w:rPr>
            <w:lang w:val="en-US"/>
          </w:rPr>
          <w:t xml:space="preserve"> and </w:t>
        </w:r>
        <w:r w:rsidR="009B4E05" w:rsidRPr="009B4E05">
          <w:rPr>
            <w:rStyle w:val="Code"/>
          </w:rPr>
          <w:t>personalIdentityNumber</w:t>
        </w:r>
        <w:r w:rsidR="009B4E05" w:rsidRPr="00EF5D1E">
          <w:rPr>
            <w:lang w:val="en-US"/>
          </w:rPr>
          <w:t xml:space="preserve"> attributes are “added attributes”.</w:t>
        </w:r>
      </w:ins>
    </w:p>
    <w:p w14:paraId="757D0249" w14:textId="77777777" w:rsidR="00EF5D1E" w:rsidRPr="00EF5D1E" w:rsidRDefault="00EF5D1E" w:rsidP="00EF5D1E">
      <w:pPr>
        <w:rPr>
          <w:ins w:id="269" w:author="Martin Lindström" w:date="2016-06-29T23:30:00Z"/>
          <w:lang w:val="en-US"/>
        </w:rPr>
      </w:pPr>
    </w:p>
    <w:p w14:paraId="16CE26ED" w14:textId="15D82437" w:rsidR="00CD6E23" w:rsidRPr="00EF5D1E" w:rsidRDefault="00574D0C" w:rsidP="00BA3C55">
      <w:pPr>
        <w:ind w:left="720"/>
        <w:rPr>
          <w:ins w:id="270" w:author="Martin Lindström" w:date="2016-11-13T11:50:00Z"/>
          <w:lang w:val="en-US"/>
        </w:rPr>
      </w:pPr>
      <w:ins w:id="271" w:author="Martin Lindström" w:date="2016-06-29T23:30:00Z">
        <w:r w:rsidRPr="00EF5D1E">
          <w:rPr>
            <w:b/>
            <w:lang w:val="en-US"/>
          </w:rPr>
          <w:t>Converted attributes</w:t>
        </w:r>
        <w:r w:rsidR="00EF5D1E">
          <w:rPr>
            <w:lang w:val="en-US"/>
          </w:rPr>
          <w:t>:</w:t>
        </w:r>
        <w:r w:rsidRPr="00EF5D1E">
          <w:rPr>
            <w:lang w:val="en-US"/>
          </w:rPr>
          <w:t xml:space="preserve"> </w:t>
        </w:r>
      </w:ins>
      <w:ins w:id="272" w:author="Martin Lindström" w:date="2016-06-29T23:31:00Z">
        <w:r w:rsidR="00527FDD" w:rsidRPr="00EF5D1E">
          <w:rPr>
            <w:lang w:val="en-US"/>
          </w:rPr>
          <w:t>Attributes</w:t>
        </w:r>
      </w:ins>
      <w:ins w:id="273" w:author="Martin Lindström" w:date="2016-06-29T23:30:00Z">
        <w:r w:rsidR="00527FDD" w:rsidRPr="00EF5D1E">
          <w:rPr>
            <w:lang w:val="en-US"/>
          </w:rPr>
          <w:t xml:space="preserve"> that are</w:t>
        </w:r>
      </w:ins>
      <w:ins w:id="274" w:author="Martin Lindström" w:date="2016-11-13T11:45:00Z">
        <w:r w:rsidR="00FA5CE8" w:rsidRPr="00EF5D1E">
          <w:rPr>
            <w:lang w:val="en-US"/>
          </w:rPr>
          <w:t xml:space="preserve"> the result of a conversion process where an eIDAS attribute is converted into a </w:t>
        </w:r>
      </w:ins>
      <w:ins w:id="275" w:author="Martin Lindström" w:date="2016-11-13T11:46:00Z">
        <w:r w:rsidR="00FA5CE8" w:rsidRPr="00EF5D1E">
          <w:rPr>
            <w:lang w:val="en-US"/>
          </w:rPr>
          <w:t>single-value string type attribute defined within the Swedish eID Framework (see se</w:t>
        </w:r>
        <w:r w:rsidR="00FA5CE8" w:rsidRPr="00EF5D1E">
          <w:rPr>
            <w:lang w:val="en-US"/>
          </w:rPr>
          <w:t>c</w:t>
        </w:r>
        <w:r w:rsidR="00FA5CE8" w:rsidRPr="00EF5D1E">
          <w:rPr>
            <w:lang w:val="en-US"/>
          </w:rPr>
          <w:t xml:space="preserve">tion </w:t>
        </w:r>
      </w:ins>
      <w:r w:rsidR="000828EF" w:rsidRPr="00EF5D1E">
        <w:rPr>
          <w:lang w:val="en-US"/>
        </w:rPr>
        <w:fldChar w:fldCharType="begin"/>
      </w:r>
      <w:r w:rsidR="000828EF" w:rsidRPr="00EF5D1E">
        <w:rPr>
          <w:lang w:val="en-US"/>
        </w:rPr>
        <w:instrText xml:space="preserve"> REF _Ref340656964 \r \h </w:instrText>
      </w:r>
      <w:r w:rsidR="000828EF" w:rsidRPr="00EF5D1E">
        <w:rPr>
          <w:lang w:val="en-US"/>
        </w:rPr>
      </w:r>
      <w:r w:rsidR="000828EF" w:rsidRPr="00EF5D1E">
        <w:rPr>
          <w:lang w:val="en-US"/>
        </w:rPr>
        <w:fldChar w:fldCharType="separate"/>
      </w:r>
      <w:ins w:id="276" w:author="Martin Lindström" w:date="2016-11-17T16:05:00Z">
        <w:r w:rsidR="00F11BDE">
          <w:rPr>
            <w:lang w:val="en-US"/>
          </w:rPr>
          <w:t>3.3.3</w:t>
        </w:r>
      </w:ins>
      <w:ins w:id="277" w:author="Martin Lindström" w:date="2016-11-13T11:47:00Z">
        <w:r w:rsidR="000828EF" w:rsidRPr="00EF5D1E">
          <w:rPr>
            <w:lang w:val="en-US"/>
          </w:rPr>
          <w:fldChar w:fldCharType="end"/>
        </w:r>
      </w:ins>
      <w:ins w:id="278" w:author="Martin Lindström" w:date="2016-11-13T11:46:00Z">
        <w:r w:rsidR="00FA5CE8" w:rsidRPr="00EF5D1E">
          <w:rPr>
            <w:lang w:val="en-US"/>
          </w:rPr>
          <w:t>, “</w:t>
        </w:r>
      </w:ins>
      <w:r w:rsidR="000828EF" w:rsidRPr="00EF5D1E">
        <w:rPr>
          <w:lang w:val="en-US"/>
        </w:rPr>
        <w:fldChar w:fldCharType="begin"/>
      </w:r>
      <w:r w:rsidR="000828EF" w:rsidRPr="00EF5D1E">
        <w:rPr>
          <w:lang w:val="en-US"/>
        </w:rPr>
        <w:instrText xml:space="preserve"> REF _Ref340656964 \h </w:instrText>
      </w:r>
      <w:r w:rsidR="000828EF" w:rsidRPr="00EF5D1E">
        <w:rPr>
          <w:lang w:val="en-US"/>
        </w:rPr>
      </w:r>
      <w:r w:rsidR="000828EF" w:rsidRPr="00EF5D1E">
        <w:rPr>
          <w:lang w:val="en-US"/>
        </w:rPr>
        <w:fldChar w:fldCharType="separate"/>
      </w:r>
      <w:ins w:id="279" w:author="Martin Lindström" w:date="2016-11-17T16:05:00Z">
        <w:r w:rsidR="00F11BDE">
          <w:rPr>
            <w:lang w:val="en-GB"/>
          </w:rPr>
          <w:t>Conversion of eIDAS Attributes</w:t>
        </w:r>
      </w:ins>
      <w:ins w:id="280" w:author="Martin Lindström" w:date="2016-11-13T11:47:00Z">
        <w:r w:rsidR="000828EF" w:rsidRPr="00EF5D1E">
          <w:rPr>
            <w:lang w:val="en-US"/>
          </w:rPr>
          <w:fldChar w:fldCharType="end"/>
        </w:r>
      </w:ins>
      <w:ins w:id="281" w:author="Martin Lindström" w:date="2016-11-13T11:46:00Z">
        <w:r w:rsidR="00FA5CE8" w:rsidRPr="00EF5D1E">
          <w:rPr>
            <w:lang w:val="en-US"/>
          </w:rPr>
          <w:t>”).</w:t>
        </w:r>
      </w:ins>
      <w:ins w:id="282" w:author="Martin Lindström" w:date="2016-11-13T11:47:00Z">
        <w:r w:rsidR="000828EF" w:rsidRPr="00EF5D1E">
          <w:rPr>
            <w:lang w:val="en-US"/>
          </w:rPr>
          <w:t xml:space="preserve"> The reason for the conversion is to facilitate processing for attribute consumers. The eIDAS attributes a</w:t>
        </w:r>
        <w:r w:rsidR="009D3615" w:rsidRPr="00EF5D1E">
          <w:rPr>
            <w:lang w:val="en-US"/>
          </w:rPr>
          <w:t xml:space="preserve">re not simple string types, and this affects interoperability in a negative way since </w:t>
        </w:r>
      </w:ins>
      <w:ins w:id="283" w:author="Martin Lindström" w:date="2016-11-13T11:50:00Z">
        <w:r w:rsidR="009D3615" w:rsidRPr="00EF5D1E">
          <w:rPr>
            <w:lang w:val="en-US"/>
          </w:rPr>
          <w:t>standard SAML software need to be modified to support these attributes.</w:t>
        </w:r>
      </w:ins>
      <w:ins w:id="284" w:author="Martin Lindström" w:date="2016-11-13T11:51:00Z">
        <w:r w:rsidR="009D3615" w:rsidRPr="00EF5D1E">
          <w:rPr>
            <w:lang w:val="en-US"/>
          </w:rPr>
          <w:t xml:space="preserve"> Ther</w:t>
        </w:r>
        <w:r w:rsidR="009D3615" w:rsidRPr="00EF5D1E">
          <w:rPr>
            <w:lang w:val="en-US"/>
          </w:rPr>
          <w:t>e</w:t>
        </w:r>
        <w:r w:rsidR="009D3615" w:rsidRPr="00EF5D1E">
          <w:rPr>
            <w:lang w:val="en-US"/>
          </w:rPr>
          <w:t xml:space="preserve">fore, the Swedish eID node will convert eIDAS attributes to their corresponding </w:t>
        </w:r>
      </w:ins>
      <w:ins w:id="285" w:author="Martin Lindström" w:date="2016-11-13T11:53:00Z">
        <w:r w:rsidR="001D24D4" w:rsidRPr="00EF5D1E">
          <w:rPr>
            <w:lang w:val="en-US"/>
          </w:rPr>
          <w:t xml:space="preserve">string </w:t>
        </w:r>
      </w:ins>
      <w:ins w:id="286" w:author="Martin Lindström" w:date="2016-11-13T11:52:00Z">
        <w:r w:rsidR="009D3615" w:rsidRPr="00EF5D1E">
          <w:rPr>
            <w:lang w:val="en-US"/>
          </w:rPr>
          <w:t xml:space="preserve">value-typed </w:t>
        </w:r>
      </w:ins>
      <w:ins w:id="287" w:author="Martin Lindström" w:date="2016-11-13T11:51:00Z">
        <w:r w:rsidR="009D3615" w:rsidRPr="00EF5D1E">
          <w:rPr>
            <w:lang w:val="en-US"/>
          </w:rPr>
          <w:t>a</w:t>
        </w:r>
        <w:r w:rsidR="009D3615" w:rsidRPr="00EF5D1E">
          <w:rPr>
            <w:lang w:val="en-US"/>
          </w:rPr>
          <w:t>t</w:t>
        </w:r>
        <w:r w:rsidR="009D3615" w:rsidRPr="00CD6E23">
          <w:rPr>
            <w:lang w:val="en-US"/>
          </w:rPr>
          <w:t>tributes.</w:t>
        </w:r>
      </w:ins>
      <w:ins w:id="288" w:author="Martin Lindström" w:date="2016-11-13T11:52:00Z">
        <w:r w:rsidR="00287F56" w:rsidRPr="00CD6E23">
          <w:rPr>
            <w:lang w:val="en-US"/>
          </w:rPr>
          <w:t xml:space="preserve"> The </w:t>
        </w:r>
        <w:r w:rsidR="00287F56" w:rsidRPr="000B4D24">
          <w:rPr>
            <w:rStyle w:val="Code"/>
          </w:rPr>
          <w:t>eidasPersonIdentifier</w:t>
        </w:r>
        <w:r w:rsidR="00287F56" w:rsidRPr="00EF5D1E">
          <w:rPr>
            <w:lang w:val="en-US"/>
          </w:rPr>
          <w:t xml:space="preserve">, </w:t>
        </w:r>
        <w:r w:rsidR="00287F56" w:rsidRPr="0011413D">
          <w:rPr>
            <w:rStyle w:val="Code"/>
          </w:rPr>
          <w:t>sn</w:t>
        </w:r>
        <w:r w:rsidR="00287F56" w:rsidRPr="00EF5D1E">
          <w:rPr>
            <w:lang w:val="en-US"/>
          </w:rPr>
          <w:t xml:space="preserve">, </w:t>
        </w:r>
        <w:r w:rsidR="00287F56" w:rsidRPr="0011413D">
          <w:rPr>
            <w:rStyle w:val="Code"/>
          </w:rPr>
          <w:t>givenName</w:t>
        </w:r>
        <w:r w:rsidR="00287F56" w:rsidRPr="00EF5D1E">
          <w:rPr>
            <w:lang w:val="en-US"/>
          </w:rPr>
          <w:t xml:space="preserve"> and </w:t>
        </w:r>
        <w:r w:rsidR="00287F56" w:rsidRPr="0011413D">
          <w:rPr>
            <w:rStyle w:val="Code"/>
          </w:rPr>
          <w:t>dateOfBirth</w:t>
        </w:r>
        <w:r w:rsidR="00287F56" w:rsidRPr="00EF5D1E">
          <w:rPr>
            <w:lang w:val="en-US"/>
          </w:rPr>
          <w:t xml:space="preserve"> attributes are examples of “converted attributes”.</w:t>
        </w:r>
      </w:ins>
    </w:p>
    <w:p w14:paraId="773199C7" w14:textId="5AA878C3" w:rsidR="00A9604F" w:rsidRDefault="00A9604F" w:rsidP="00A9604F">
      <w:pPr>
        <w:pStyle w:val="Heading2"/>
        <w:rPr>
          <w:ins w:id="289" w:author="Martin Lindström" w:date="2016-06-27T17:02:00Z"/>
          <w:lang w:val="en-GB"/>
        </w:rPr>
      </w:pPr>
      <w:bookmarkStart w:id="290" w:name="_Toc340658447"/>
      <w:proofErr w:type="gramStart"/>
      <w:ins w:id="291" w:author="Martin Lindström" w:date="2016-06-27T17:02:00Z">
        <w:r>
          <w:rPr>
            <w:lang w:val="en-GB"/>
          </w:rPr>
          <w:t>eIDAS</w:t>
        </w:r>
        <w:proofErr w:type="gramEnd"/>
        <w:r>
          <w:rPr>
            <w:lang w:val="en-GB"/>
          </w:rPr>
          <w:t xml:space="preserve"> Legal Person Attribute Set</w:t>
        </w:r>
        <w:bookmarkEnd w:id="290"/>
      </w:ins>
    </w:p>
    <w:p w14:paraId="51988186" w14:textId="7B9F2262" w:rsidR="00A9604F" w:rsidRDefault="00020AF4" w:rsidP="00A9604F">
      <w:pPr>
        <w:rPr>
          <w:ins w:id="292" w:author="Martin Lindström" w:date="2016-06-27T17:03:00Z"/>
          <w:lang w:val="en-GB"/>
        </w:rPr>
      </w:pPr>
      <w:ins w:id="293" w:author="Martin Lindström" w:date="2016-06-27T17:02:00Z">
        <w:r>
          <w:rPr>
            <w:lang w:val="en-GB"/>
          </w:rPr>
          <w:t>To be defined.</w:t>
        </w:r>
      </w:ins>
    </w:p>
    <w:p w14:paraId="55F098C8" w14:textId="77777777" w:rsidR="007B3191" w:rsidRDefault="007B3191">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E3AA3C" w14:textId="3166F5CD" w:rsidR="00B772B9" w:rsidRDefault="00B772B9" w:rsidP="00B772B9">
      <w:pPr>
        <w:pStyle w:val="Heading1"/>
        <w:rPr>
          <w:lang w:val="en-US"/>
        </w:rPr>
      </w:pPr>
      <w:bookmarkStart w:id="294" w:name="_Ref305700020"/>
      <w:bookmarkStart w:id="295" w:name="_Toc340658448"/>
      <w:r>
        <w:rPr>
          <w:lang w:val="en-US"/>
        </w:rPr>
        <w:lastRenderedPageBreak/>
        <w:t>Attribute Definitions</w:t>
      </w:r>
      <w:bookmarkEnd w:id="135"/>
      <w:bookmarkEnd w:id="136"/>
      <w:bookmarkEnd w:id="294"/>
      <w:bookmarkEnd w:id="295"/>
    </w:p>
    <w:p w14:paraId="1E5CC411" w14:textId="67DA8BED" w:rsidR="00C26867" w:rsidRDefault="00C26867" w:rsidP="00C26867">
      <w:pPr>
        <w:pStyle w:val="Heading2"/>
        <w:rPr>
          <w:lang w:val="en-US"/>
        </w:rPr>
      </w:pPr>
      <w:bookmarkStart w:id="296" w:name="_Ref352102230"/>
      <w:bookmarkStart w:id="297" w:name="_Toc340658449"/>
      <w:r>
        <w:rPr>
          <w:lang w:val="en-US"/>
        </w:rPr>
        <w:t>Attributes</w:t>
      </w:r>
      <w:bookmarkEnd w:id="296"/>
      <w:bookmarkEnd w:id="297"/>
    </w:p>
    <w:p w14:paraId="7EEDEB77" w14:textId="7AA52523" w:rsidR="002139B3" w:rsidRDefault="002139B3">
      <w:pPr>
        <w:spacing w:line="240" w:lineRule="auto"/>
        <w:rPr>
          <w:lang w:val="en-US"/>
        </w:rPr>
      </w:pPr>
      <w:r>
        <w:rPr>
          <w:lang w:val="en-US"/>
        </w:rPr>
        <w:t xml:space="preserve">The following attributes are defined for use </w:t>
      </w:r>
      <w:r w:rsidR="00A0263F">
        <w:rPr>
          <w:lang w:val="en-US"/>
        </w:rPr>
        <w:t>within the attribute profile for the Swedish eID Framework</w:t>
      </w:r>
      <w:r>
        <w:rPr>
          <w:lang w:val="en-US"/>
        </w:rPr>
        <w:t>:</w:t>
      </w:r>
    </w:p>
    <w:p w14:paraId="4B86B288" w14:textId="77777777" w:rsidR="00067669" w:rsidRDefault="00067669">
      <w:pPr>
        <w:spacing w:line="240" w:lineRule="auto"/>
        <w:rPr>
          <w:lang w:val="en-US"/>
        </w:rPr>
      </w:pPr>
    </w:p>
    <w:tbl>
      <w:tblPr>
        <w:tblW w:w="10122"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1751"/>
        <w:gridCol w:w="2610"/>
        <w:gridCol w:w="1371"/>
        <w:gridCol w:w="2059"/>
        <w:gridCol w:w="686"/>
        <w:gridCol w:w="1645"/>
      </w:tblGrid>
      <w:tr w:rsidR="00FE5AB7" w:rsidRPr="00856CE2" w14:paraId="4F459DA2" w14:textId="77777777" w:rsidTr="00AD5EF9">
        <w:trPr>
          <w:trHeight w:val="339"/>
        </w:trPr>
        <w:tc>
          <w:tcPr>
            <w:tcW w:w="1751"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1816C6F" w14:textId="63198BB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Attribute abbreviation</w:t>
            </w:r>
          </w:p>
        </w:tc>
        <w:tc>
          <w:tcPr>
            <w:tcW w:w="2610"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29AC40" w14:textId="07DAC1B4"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SAML attribute name</w:t>
            </w:r>
          </w:p>
        </w:tc>
        <w:tc>
          <w:tcPr>
            <w:tcW w:w="1371"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427633B" w14:textId="351B19C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Description</w:t>
            </w:r>
          </w:p>
        </w:tc>
        <w:tc>
          <w:tcPr>
            <w:tcW w:w="2059"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2616D42F" w14:textId="4F14BA0D"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Use within this specific</w:t>
            </w:r>
            <w:r w:rsidRPr="00856CE2">
              <w:rPr>
                <w:rFonts w:ascii="Helvetica" w:eastAsia="Times New Roman" w:hAnsi="Helvetica" w:cs="Helvetica"/>
                <w:b/>
                <w:bCs/>
                <w:color w:val="auto"/>
                <w:kern w:val="0"/>
                <w:sz w:val="14"/>
                <w:szCs w:val="14"/>
                <w:lang w:val="en-US" w:eastAsia="en-US"/>
              </w:rPr>
              <w:t>a</w:t>
            </w:r>
            <w:r w:rsidRPr="00856CE2">
              <w:rPr>
                <w:rFonts w:ascii="Helvetica" w:eastAsia="Times New Roman" w:hAnsi="Helvetica" w:cs="Helvetica"/>
                <w:b/>
                <w:bCs/>
                <w:color w:val="auto"/>
                <w:kern w:val="0"/>
                <w:sz w:val="14"/>
                <w:szCs w:val="14"/>
                <w:lang w:val="en-US" w:eastAsia="en-US"/>
              </w:rPr>
              <w:t>tion</w:t>
            </w:r>
          </w:p>
        </w:tc>
        <w:tc>
          <w:tcPr>
            <w:tcW w:w="686" w:type="dxa"/>
            <w:tcBorders>
              <w:top w:val="single" w:sz="8" w:space="0" w:color="7A9CAD"/>
              <w:left w:val="single" w:sz="8" w:space="0" w:color="7A9CAD"/>
              <w:bottom w:val="single" w:sz="8" w:space="0" w:color="7A9CAD"/>
              <w:right w:val="single" w:sz="8" w:space="0" w:color="7A9CAD"/>
            </w:tcBorders>
            <w:shd w:val="clear" w:color="auto" w:fill="D6E1E7"/>
          </w:tcPr>
          <w:p w14:paraId="75E80B8E" w14:textId="79C32029"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rFonts w:ascii="Helvetica" w:eastAsia="Times New Roman" w:hAnsi="Helvetica" w:cs="Helvetica"/>
                <w:b/>
                <w:bCs/>
                <w:color w:val="auto"/>
                <w:kern w:val="0"/>
                <w:sz w:val="14"/>
                <w:szCs w:val="14"/>
                <w:lang w:val="en-US" w:eastAsia="en-US"/>
              </w:rPr>
              <w:t>Mul</w:t>
            </w:r>
            <w:r w:rsidR="00B93AD2">
              <w:rPr>
                <w:rFonts w:ascii="Helvetica" w:eastAsia="Times New Roman" w:hAnsi="Helvetica" w:cs="Helvetica"/>
                <w:b/>
                <w:bCs/>
                <w:color w:val="auto"/>
                <w:kern w:val="0"/>
                <w:sz w:val="14"/>
                <w:szCs w:val="14"/>
                <w:lang w:val="en-US" w:eastAsia="en-US"/>
              </w:rPr>
              <w:t>t</w:t>
            </w:r>
            <w:r>
              <w:rPr>
                <w:rFonts w:ascii="Helvetica" w:eastAsia="Times New Roman" w:hAnsi="Helvetica" w:cs="Helvetica"/>
                <w:b/>
                <w:bCs/>
                <w:color w:val="auto"/>
                <w:kern w:val="0"/>
                <w:sz w:val="14"/>
                <w:szCs w:val="14"/>
                <w:lang w:val="en-US" w:eastAsia="en-US"/>
              </w:rPr>
              <w:t>i</w:t>
            </w:r>
            <w:r w:rsidR="00FE7734">
              <w:rPr>
                <w:rFonts w:ascii="Helvetica" w:eastAsia="Times New Roman" w:hAnsi="Helvetica" w:cs="Helvetica"/>
                <w:b/>
                <w:bCs/>
                <w:color w:val="auto"/>
                <w:kern w:val="0"/>
                <w:sz w:val="14"/>
                <w:szCs w:val="14"/>
                <w:lang w:val="en-US" w:eastAsia="en-US"/>
              </w:rPr>
              <w:t>-</w:t>
            </w:r>
            <w:r>
              <w:rPr>
                <w:rFonts w:ascii="Helvetica" w:eastAsia="Times New Roman" w:hAnsi="Helvetica" w:cs="Helvetica"/>
                <w:b/>
                <w:bCs/>
                <w:color w:val="auto"/>
                <w:kern w:val="0"/>
                <w:sz w:val="14"/>
                <w:szCs w:val="14"/>
                <w:lang w:val="en-US" w:eastAsia="en-US"/>
              </w:rPr>
              <w:t>valued</w:t>
            </w:r>
          </w:p>
        </w:tc>
        <w:tc>
          <w:tcPr>
            <w:tcW w:w="1645" w:type="dxa"/>
            <w:tcBorders>
              <w:top w:val="single" w:sz="8" w:space="0" w:color="7A9CAD"/>
              <w:left w:val="single" w:sz="8" w:space="0" w:color="7A9CAD"/>
              <w:bottom w:val="single" w:sz="8" w:space="0" w:color="7A9CAD"/>
            </w:tcBorders>
            <w:shd w:val="clear" w:color="auto" w:fill="D6E1E7"/>
            <w:tcMar>
              <w:top w:w="120" w:type="nil"/>
              <w:left w:w="60" w:type="nil"/>
              <w:bottom w:w="60" w:type="nil"/>
              <w:right w:w="120" w:type="nil"/>
            </w:tcMar>
          </w:tcPr>
          <w:p w14:paraId="54D6CB64" w14:textId="13887B1F"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Example</w:t>
            </w:r>
          </w:p>
        </w:tc>
      </w:tr>
      <w:tr w:rsidR="00FE5AB7" w:rsidRPr="00856CE2" w14:paraId="6E19033E"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BD35AE"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1C12848" w14:textId="6F4C8B8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urn:oid:2.5.4.4</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067481" w14:textId="1133580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Surname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B02A3E" w14:textId="2EB5E4D5"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surname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25C341C5" w14:textId="26538C3D"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515AE7" w14:textId="621048B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Lindeman</w:t>
            </w:r>
          </w:p>
        </w:tc>
      </w:tr>
      <w:tr w:rsidR="00FE5AB7" w:rsidRPr="00856CE2" w14:paraId="636A45D8"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4B9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givenName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C7F464" w14:textId="1210006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urn:oid:2.5.4.42</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CFC086B" w14:textId="1BF6E42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Given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DBBFB3" w14:textId="1318881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given 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0C50FCB6" w14:textId="6E37B68E"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855ECCE" w14:textId="4EBEE481"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Valfrid</w:t>
            </w:r>
            <w:proofErr w:type="spellEnd"/>
          </w:p>
        </w:tc>
      </w:tr>
      <w:tr w:rsidR="00FE5AB7" w:rsidRPr="00856CE2" w14:paraId="25E7F5A9"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F06535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displayName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0B85C0B" w14:textId="0AECABB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urn:oid:2.16.840.1.113730.3.1.241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4A15D51" w14:textId="7AA13E2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Display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85ACA5" w14:textId="2F2888A2" w:rsidR="00DF3315" w:rsidRPr="00856CE2" w:rsidRDefault="00DF3315" w:rsidP="00EF057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name in any</w:t>
            </w:r>
            <w:r w:rsidRPr="00856CE2">
              <w:rPr>
                <w:rFonts w:ascii="Helvetica" w:eastAsia="Times New Roman" w:hAnsi="Helvetica" w:cs="Helvetica"/>
                <w:color w:val="auto"/>
                <w:kern w:val="0"/>
                <w:sz w:val="14"/>
                <w:szCs w:val="14"/>
                <w:lang w:val="en-US" w:eastAsia="en-US"/>
              </w:rPr>
              <w:t xml:space="preserve"> preferred presentation format</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2B978F2" w14:textId="6A6360D7"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C3CDC9A" w14:textId="19FB8F69"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Valfrid</w:t>
            </w:r>
            <w:proofErr w:type="spellEnd"/>
            <w:r w:rsidRPr="00856CE2">
              <w:rPr>
                <w:rFonts w:ascii="Helvetica" w:eastAsia="Times New Roman" w:hAnsi="Helvetica" w:cs="Helvetica"/>
                <w:color w:val="auto"/>
                <w:kern w:val="0"/>
                <w:sz w:val="14"/>
                <w:szCs w:val="14"/>
                <w:lang w:val="en-US" w:eastAsia="en-US"/>
              </w:rPr>
              <w:t xml:space="preserve"> Lindeman</w:t>
            </w:r>
          </w:p>
        </w:tc>
      </w:tr>
      <w:tr w:rsidR="00FE5AB7" w:rsidRPr="00856CE2" w14:paraId="4F9CEF42"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22FBE99" w14:textId="52938D85"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gender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CAFC868" w14:textId="36BB182B"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7E292" w14:textId="7DEABE75" w:rsidR="00C5186D"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Gender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ABDC00" w14:textId="76C481C6" w:rsidR="00C5186D" w:rsidRPr="00856CE2" w:rsidRDefault="007852B7"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one letter representation (“M”/”F”</w:t>
            </w:r>
            <w:ins w:id="298" w:author="Martin Lindström" w:date="2016-11-09T12:34:00Z">
              <w:r w:rsidR="001C3ADC">
                <w:rPr>
                  <w:rFonts w:ascii="Helvetica" w:eastAsia="Times New Roman" w:hAnsi="Helvetica" w:cs="Helvetica"/>
                  <w:color w:val="auto"/>
                  <w:kern w:val="0"/>
                  <w:sz w:val="14"/>
                  <w:szCs w:val="14"/>
                  <w:lang w:val="en-US" w:eastAsia="en-US"/>
                </w:rPr>
                <w:t>/”U”</w:t>
              </w:r>
            </w:ins>
            <w:r>
              <w:rPr>
                <w:rFonts w:ascii="Helvetica" w:eastAsia="Times New Roman" w:hAnsi="Helvetica" w:cs="Helvetica"/>
                <w:color w:val="auto"/>
                <w:kern w:val="0"/>
                <w:sz w:val="14"/>
                <w:szCs w:val="14"/>
                <w:lang w:val="en-US" w:eastAsia="en-US"/>
              </w:rPr>
              <w:t xml:space="preserve"> or “m”</w:t>
            </w:r>
            <w:del w:id="299" w:author="Martin Lindström" w:date="2016-11-09T12:34:00Z">
              <w:r w:rsidDel="001C3ADC">
                <w:rPr>
                  <w:rFonts w:ascii="Helvetica" w:eastAsia="Times New Roman" w:hAnsi="Helvetica" w:cs="Helvetica"/>
                  <w:color w:val="auto"/>
                  <w:kern w:val="0"/>
                  <w:sz w:val="14"/>
                  <w:szCs w:val="14"/>
                  <w:lang w:val="en-US" w:eastAsia="en-US"/>
                </w:rPr>
                <w:delText xml:space="preserve"> </w:delText>
              </w:r>
            </w:del>
            <w:r>
              <w:rPr>
                <w:rFonts w:ascii="Helvetica" w:eastAsia="Times New Roman" w:hAnsi="Helvetica" w:cs="Helvetica"/>
                <w:color w:val="auto"/>
                <w:kern w:val="0"/>
                <w:sz w:val="14"/>
                <w:szCs w:val="14"/>
                <w:lang w:val="en-US" w:eastAsia="en-US"/>
              </w:rPr>
              <w:t>/</w:t>
            </w:r>
            <w:del w:id="300" w:author="Martin Lindström" w:date="2016-11-09T12:34:00Z">
              <w:r w:rsidDel="001C3ADC">
                <w:rPr>
                  <w:rFonts w:ascii="Helvetica" w:eastAsia="Times New Roman" w:hAnsi="Helvetica" w:cs="Helvetica"/>
                  <w:color w:val="auto"/>
                  <w:kern w:val="0"/>
                  <w:sz w:val="14"/>
                  <w:szCs w:val="14"/>
                  <w:lang w:val="en-US" w:eastAsia="en-US"/>
                </w:rPr>
                <w:delText xml:space="preserve"> </w:delText>
              </w:r>
            </w:del>
            <w:r>
              <w:rPr>
                <w:rFonts w:ascii="Helvetica" w:eastAsia="Times New Roman" w:hAnsi="Helvetica" w:cs="Helvetica"/>
                <w:color w:val="auto"/>
                <w:kern w:val="0"/>
                <w:sz w:val="14"/>
                <w:szCs w:val="14"/>
                <w:lang w:val="en-US" w:eastAsia="en-US"/>
              </w:rPr>
              <w:t>“f”</w:t>
            </w:r>
            <w:ins w:id="301" w:author="Martin Lindström" w:date="2016-11-09T12:34:00Z">
              <w:r w:rsidR="001C3ADC">
                <w:rPr>
                  <w:rFonts w:ascii="Helvetica" w:eastAsia="Times New Roman" w:hAnsi="Helvetica" w:cs="Helvetica"/>
                  <w:color w:val="auto"/>
                  <w:kern w:val="0"/>
                  <w:sz w:val="14"/>
                  <w:szCs w:val="14"/>
                  <w:lang w:val="en-US" w:eastAsia="en-US"/>
                </w:rPr>
                <w:t>/”u”</w:t>
              </w:r>
            </w:ins>
            <w:r>
              <w:rPr>
                <w:rFonts w:ascii="Helvetica" w:eastAsia="Times New Roman" w:hAnsi="Helvetica" w:cs="Helvetica"/>
                <w:color w:val="auto"/>
                <w:kern w:val="0"/>
                <w:sz w:val="14"/>
                <w:szCs w:val="14"/>
                <w:lang w:val="en-US" w:eastAsia="en-US"/>
              </w:rPr>
              <w:t>) representing the subject’s gender</w:t>
            </w:r>
            <w:ins w:id="302" w:author="Martin Lindström" w:date="2016-11-09T12:35:00Z">
              <w:r w:rsidR="001C3ADC">
                <w:rPr>
                  <w:rFonts w:ascii="Helvetica" w:eastAsia="Times New Roman" w:hAnsi="Helvetica" w:cs="Helvetica"/>
                  <w:color w:val="auto"/>
                  <w:kern w:val="0"/>
                  <w:sz w:val="14"/>
                  <w:szCs w:val="14"/>
                  <w:lang w:val="en-US" w:eastAsia="en-US"/>
                </w:rPr>
                <w:t xml:space="preserve">, where “M” represents male, “F” </w:t>
              </w:r>
            </w:ins>
            <w:del w:id="303" w:author="Martin Lindström" w:date="2016-11-09T12:35:00Z">
              <w:r w:rsidDel="001C3ADC">
                <w:rPr>
                  <w:rFonts w:ascii="Helvetica" w:eastAsia="Times New Roman" w:hAnsi="Helvetica" w:cs="Helvetica"/>
                  <w:color w:val="auto"/>
                  <w:kern w:val="0"/>
                  <w:sz w:val="14"/>
                  <w:szCs w:val="14"/>
                  <w:lang w:val="en-US" w:eastAsia="en-US"/>
                </w:rPr>
                <w:delText xml:space="preserve"> in accordance with [RFC373</w:delText>
              </w:r>
            </w:del>
            <w:del w:id="304" w:author="Martin Lindström" w:date="2016-11-09T12:34:00Z">
              <w:r w:rsidDel="001C3ADC">
                <w:rPr>
                  <w:rFonts w:ascii="Helvetica" w:eastAsia="Times New Roman" w:hAnsi="Helvetica" w:cs="Helvetica"/>
                  <w:color w:val="auto"/>
                  <w:kern w:val="0"/>
                  <w:sz w:val="14"/>
                  <w:szCs w:val="14"/>
                  <w:lang w:val="en-US" w:eastAsia="en-US"/>
                </w:rPr>
                <w:delText>9]</w:delText>
              </w:r>
            </w:del>
            <w:ins w:id="305" w:author="Martin Lindström" w:date="2016-11-09T12:35:00Z">
              <w:r w:rsidR="001C3ADC">
                <w:rPr>
                  <w:rFonts w:ascii="Helvetica" w:eastAsia="Times New Roman" w:hAnsi="Helvetica" w:cs="Helvetica"/>
                  <w:color w:val="auto"/>
                  <w:kern w:val="0"/>
                  <w:sz w:val="14"/>
                  <w:szCs w:val="14"/>
                  <w:lang w:val="en-US" w:eastAsia="en-US"/>
                </w:rPr>
                <w:t>represents female and “U” is used for unspec</w:t>
              </w:r>
              <w:r w:rsidR="001C3ADC">
                <w:rPr>
                  <w:rFonts w:ascii="Helvetica" w:eastAsia="Times New Roman" w:hAnsi="Helvetica" w:cs="Helvetica"/>
                  <w:color w:val="auto"/>
                  <w:kern w:val="0"/>
                  <w:sz w:val="14"/>
                  <w:szCs w:val="14"/>
                  <w:lang w:val="en-US" w:eastAsia="en-US"/>
                </w:rPr>
                <w:t>i</w:t>
              </w:r>
              <w:r w:rsidR="001C3ADC">
                <w:rPr>
                  <w:rFonts w:ascii="Helvetica" w:eastAsia="Times New Roman" w:hAnsi="Helvetica" w:cs="Helvetica"/>
                  <w:color w:val="auto"/>
                  <w:kern w:val="0"/>
                  <w:sz w:val="14"/>
                  <w:szCs w:val="14"/>
                  <w:lang w:val="en-US" w:eastAsia="en-US"/>
                </w:rPr>
                <w:t>fied</w:t>
              </w:r>
            </w:ins>
            <w:ins w:id="306" w:author="Martin Lindström" w:date="2016-11-09T12:36:00Z">
              <w:r w:rsidR="001C3ADC">
                <w:rPr>
                  <w:rFonts w:ascii="Helvetica" w:eastAsia="Times New Roman" w:hAnsi="Helvetica" w:cs="Helvetica"/>
                  <w:color w:val="auto"/>
                  <w:kern w:val="0"/>
                  <w:sz w:val="14"/>
                  <w:szCs w:val="14"/>
                  <w:lang w:val="en-US" w:eastAsia="en-US"/>
                </w:rPr>
                <w:t>, or unknown,</w:t>
              </w:r>
            </w:ins>
            <w:ins w:id="307" w:author="Martin Lindström" w:date="2016-11-09T12:35:00Z">
              <w:r w:rsidR="001C3ADC">
                <w:rPr>
                  <w:rFonts w:ascii="Helvetica" w:eastAsia="Times New Roman" w:hAnsi="Helvetica" w:cs="Helvetica"/>
                  <w:color w:val="auto"/>
                  <w:kern w:val="0"/>
                  <w:sz w:val="14"/>
                  <w:szCs w:val="14"/>
                  <w:lang w:val="en-US" w:eastAsia="en-US"/>
                </w:rPr>
                <w:t xml:space="preserve"> gender.</w:t>
              </w:r>
            </w:ins>
          </w:p>
        </w:tc>
        <w:tc>
          <w:tcPr>
            <w:tcW w:w="686" w:type="dxa"/>
            <w:tcBorders>
              <w:top w:val="single" w:sz="8" w:space="0" w:color="7A9CAD"/>
              <w:left w:val="single" w:sz="8" w:space="0" w:color="7A9CAD"/>
              <w:bottom w:val="single" w:sz="8" w:space="0" w:color="7A9CAD"/>
              <w:right w:val="single" w:sz="8" w:space="0" w:color="7A9CAD"/>
            </w:tcBorders>
          </w:tcPr>
          <w:p w14:paraId="7123A11F" w14:textId="6666B5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EE91A25" w14:textId="7D9D3973"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w:t>
            </w:r>
          </w:p>
        </w:tc>
      </w:tr>
      <w:tr w:rsidR="00FE5AB7" w:rsidRPr="00856CE2" w14:paraId="077D1C09"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B10DAAA" w14:textId="63408EF0"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personalIdentityNumber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A19601" w14:textId="531950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urn:oid:1.2.752.29.4.13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4ABFD0E" w14:textId="0D957D18"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National civic registration number/code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517FC00" w14:textId="1CDBB507" w:rsidR="00DF3315" w:rsidRPr="00856CE2"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Swedish ”</w:t>
            </w:r>
            <w:proofErr w:type="spellStart"/>
            <w:r w:rsidRPr="00144451">
              <w:rPr>
                <w:rFonts w:ascii="Helvetica" w:eastAsia="Times New Roman" w:hAnsi="Helvetica" w:cs="Helvetica"/>
                <w:color w:val="auto"/>
                <w:kern w:val="0"/>
                <w:sz w:val="14"/>
                <w:szCs w:val="14"/>
                <w:lang w:val="en-US" w:eastAsia="en-US"/>
              </w:rPr>
              <w:t>personnummer</w:t>
            </w:r>
            <w:proofErr w:type="spellEnd"/>
            <w:r w:rsidRPr="00856CE2">
              <w:rPr>
                <w:rFonts w:ascii="Helvetica" w:eastAsia="Times New Roman" w:hAnsi="Helvetica" w:cs="Helvetica"/>
                <w:color w:val="auto"/>
                <w:kern w:val="0"/>
                <w:sz w:val="14"/>
                <w:szCs w:val="14"/>
                <w:lang w:val="en-US" w:eastAsia="en-US"/>
              </w:rPr>
              <w:t>” or ”</w:t>
            </w:r>
            <w:proofErr w:type="spellStart"/>
            <w:r w:rsidRPr="00144451">
              <w:rPr>
                <w:rFonts w:ascii="Helvetica" w:eastAsia="Times New Roman" w:hAnsi="Helvetica" w:cs="Helvetica"/>
                <w:color w:val="auto"/>
                <w:kern w:val="0"/>
                <w:sz w:val="14"/>
                <w:szCs w:val="14"/>
                <w:lang w:val="en-US" w:eastAsia="en-US"/>
              </w:rPr>
              <w:t>samordningsnummer</w:t>
            </w:r>
            <w:proofErr w:type="spellEnd"/>
            <w:r w:rsidRPr="00856CE2">
              <w:rPr>
                <w:rFonts w:ascii="Helvetica" w:eastAsia="Times New Roman" w:hAnsi="Helvetica" w:cs="Helvetica"/>
                <w:color w:val="auto"/>
                <w:kern w:val="0"/>
                <w:sz w:val="14"/>
                <w:szCs w:val="14"/>
                <w:lang w:val="en-US" w:eastAsia="en-US"/>
              </w:rPr>
              <w:t>”</w:t>
            </w:r>
            <w:r>
              <w:rPr>
                <w:rFonts w:ascii="Helvetica" w:eastAsia="Times New Roman" w:hAnsi="Helvetica" w:cs="Helvetica"/>
                <w:color w:val="auto"/>
                <w:kern w:val="0"/>
                <w:sz w:val="14"/>
                <w:szCs w:val="14"/>
                <w:lang w:val="en-US" w:eastAsia="en-US"/>
              </w:rPr>
              <w:t xml:space="preserve"> according to</w:t>
            </w:r>
            <w:r w:rsidRPr="00856CE2">
              <w:rPr>
                <w:rFonts w:ascii="Helvetica" w:eastAsia="Times New Roman" w:hAnsi="Helvetica" w:cs="Helvetica"/>
                <w:color w:val="auto"/>
                <w:kern w:val="0"/>
                <w:sz w:val="14"/>
                <w:szCs w:val="14"/>
                <w:lang w:val="en-US" w:eastAsia="en-US"/>
              </w:rPr>
              <w:t xml:space="preserve"> </w:t>
            </w:r>
            <w:hyperlink r:id="rId10" w:history="1">
              <w:r w:rsidRPr="00856CE2">
                <w:rPr>
                  <w:rFonts w:ascii="Helvetica" w:eastAsia="Times New Roman" w:hAnsi="Helvetica" w:cs="Helvetica"/>
                  <w:color w:val="355663"/>
                  <w:kern w:val="0"/>
                  <w:sz w:val="14"/>
                  <w:szCs w:val="14"/>
                  <w:lang w:val="en-US" w:eastAsia="en-US"/>
                </w:rPr>
                <w:t>SKV 704</w:t>
              </w:r>
            </w:hyperlink>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and</w:t>
            </w:r>
            <w:r w:rsidRPr="00856CE2">
              <w:rPr>
                <w:rFonts w:ascii="Helvetica" w:eastAsia="Times New Roman" w:hAnsi="Helvetica" w:cs="Helvetica"/>
                <w:color w:val="auto"/>
                <w:kern w:val="0"/>
                <w:sz w:val="14"/>
                <w:szCs w:val="14"/>
                <w:lang w:val="en-US" w:eastAsia="en-US"/>
              </w:rPr>
              <w:t xml:space="preserve"> </w:t>
            </w:r>
            <w:hyperlink r:id="rId11" w:history="1">
              <w:r w:rsidRPr="00856CE2">
                <w:rPr>
                  <w:rFonts w:ascii="Helvetica" w:eastAsia="Times New Roman" w:hAnsi="Helvetica" w:cs="Helvetica"/>
                  <w:color w:val="355663"/>
                  <w:kern w:val="0"/>
                  <w:sz w:val="14"/>
                  <w:szCs w:val="14"/>
                  <w:lang w:val="en-US" w:eastAsia="en-US"/>
                </w:rPr>
                <w:t>SKV 707</w:t>
              </w:r>
            </w:hyperlink>
            <w:r>
              <w:rPr>
                <w:rFonts w:ascii="Helvetica" w:eastAsia="Times New Roman" w:hAnsi="Helvetica" w:cs="Helvetica"/>
                <w:color w:val="auto"/>
                <w:kern w:val="0"/>
                <w:sz w:val="14"/>
                <w:szCs w:val="14"/>
                <w:lang w:val="en-US" w:eastAsia="en-US"/>
              </w:rPr>
              <w:t>. 12 digits without hyphen.</w:t>
            </w:r>
          </w:p>
        </w:tc>
        <w:tc>
          <w:tcPr>
            <w:tcW w:w="686" w:type="dxa"/>
            <w:tcBorders>
              <w:top w:val="single" w:sz="8" w:space="0" w:color="7A9CAD"/>
              <w:left w:val="single" w:sz="8" w:space="0" w:color="7A9CAD"/>
              <w:bottom w:val="single" w:sz="8" w:space="0" w:color="7A9CAD"/>
              <w:right w:val="single" w:sz="8" w:space="0" w:color="7A9CAD"/>
            </w:tcBorders>
          </w:tcPr>
          <w:p w14:paraId="12F68DDB" w14:textId="35972D90"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42B2D7F" w14:textId="4F28047F" w:rsidR="00DF3315"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195006262546</w:t>
            </w:r>
          </w:p>
        </w:tc>
      </w:tr>
      <w:tr w:rsidR="00FE5AB7" w:rsidRPr="00856CE2" w14:paraId="119BB94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D64F27" w14:textId="1E1F9D21"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dateOfBirth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A75173" w14:textId="429B034F" w:rsidR="00C5186D" w:rsidRPr="00856CE2" w:rsidRDefault="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w:t>
            </w:r>
            <w:r w:rsidR="006B66D5">
              <w:rPr>
                <w:rFonts w:ascii="Helvetica" w:eastAsia="Times New Roman" w:hAnsi="Helvetica" w:cs="Helvetica"/>
                <w:color w:val="auto"/>
                <w:kern w:val="0"/>
                <w:sz w:val="14"/>
                <w:szCs w:val="14"/>
                <w:lang w:val="en-US" w:eastAsia="en-US"/>
              </w:rPr>
              <w:t>.9.1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FEC9127" w14:textId="3199863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895FFC" w14:textId="04F1C48E" w:rsidR="00C5186D" w:rsidRPr="00856CE2" w:rsidRDefault="001C340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w:t>
            </w:r>
            <w:r w:rsidR="00DA4DE4">
              <w:rPr>
                <w:rFonts w:ascii="Helvetica" w:eastAsia="Times New Roman" w:hAnsi="Helvetica" w:cs="Helvetica"/>
                <w:color w:val="auto"/>
                <w:kern w:val="0"/>
                <w:sz w:val="14"/>
                <w:szCs w:val="14"/>
                <w:lang w:val="en-US" w:eastAsia="en-US"/>
              </w:rPr>
              <w:t xml:space="preserve"> birth expressed </w:t>
            </w:r>
            <w:ins w:id="308" w:author="Martin Lindström" w:date="2016-11-09T13:28:00Z">
              <w:r w:rsidR="00ED0E98">
                <w:rPr>
                  <w:rFonts w:ascii="Helvetica" w:eastAsia="Times New Roman" w:hAnsi="Helvetica" w:cs="Helvetica"/>
                  <w:color w:val="auto"/>
                  <w:kern w:val="0"/>
                  <w:sz w:val="14"/>
                  <w:szCs w:val="14"/>
                  <w:lang w:val="en-US" w:eastAsia="en-US"/>
                </w:rPr>
                <w:t>using the format YYYY-MM-DD.</w:t>
              </w:r>
            </w:ins>
            <w:del w:id="309" w:author="Martin Lindström" w:date="2016-11-09T13:28:00Z">
              <w:r w:rsidR="00DA4DE4" w:rsidDel="00ED0E98">
                <w:rPr>
                  <w:rFonts w:ascii="Helvetica" w:eastAsia="Times New Roman" w:hAnsi="Helvetica" w:cs="Helvetica"/>
                  <w:color w:val="auto"/>
                  <w:kern w:val="0"/>
                  <w:sz w:val="14"/>
                  <w:szCs w:val="14"/>
                  <w:lang w:val="en-US" w:eastAsia="en-US"/>
                </w:rPr>
                <w:delText>using the data</w:delText>
              </w:r>
              <w:r w:rsidDel="00ED0E98">
                <w:rPr>
                  <w:rFonts w:ascii="Helvetica" w:eastAsia="Times New Roman" w:hAnsi="Helvetica" w:cs="Helvetica"/>
                  <w:color w:val="auto"/>
                  <w:kern w:val="0"/>
                  <w:sz w:val="14"/>
                  <w:szCs w:val="14"/>
                  <w:lang w:val="en-US" w:eastAsia="en-US"/>
                </w:rPr>
                <w:delText>type xs:date</w:delText>
              </w:r>
            </w:del>
          </w:p>
        </w:tc>
        <w:tc>
          <w:tcPr>
            <w:tcW w:w="686" w:type="dxa"/>
            <w:tcBorders>
              <w:top w:val="single" w:sz="8" w:space="0" w:color="7A9CAD"/>
              <w:left w:val="single" w:sz="8" w:space="0" w:color="7A9CAD"/>
              <w:bottom w:val="single" w:sz="8" w:space="0" w:color="7A9CAD"/>
              <w:right w:val="single" w:sz="8" w:space="0" w:color="7A9CAD"/>
            </w:tcBorders>
          </w:tcPr>
          <w:p w14:paraId="5E33FFB7" w14:textId="38350DFF"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BE60007" w14:textId="13DD8FD2"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06</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26</w:t>
            </w:r>
          </w:p>
        </w:tc>
      </w:tr>
      <w:tr w:rsidR="00DC7824" w:rsidRPr="00856CE2" w14:paraId="1F04F498" w14:textId="77777777" w:rsidTr="00AD5EF9">
        <w:tblPrEx>
          <w:tblBorders>
            <w:top w:val="none" w:sz="0" w:space="0" w:color="auto"/>
          </w:tblBorders>
        </w:tblPrEx>
        <w:trPr>
          <w:trHeight w:val="339"/>
          <w:ins w:id="310" w:author="Martin Lindström" w:date="2016-11-09T12:44: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7BC07F8" w14:textId="1C282D9C" w:rsidR="00DC7824" w:rsidRDefault="00DC7824">
            <w:pPr>
              <w:autoSpaceDE w:val="0"/>
              <w:autoSpaceDN w:val="0"/>
              <w:adjustRightInd w:val="0"/>
              <w:spacing w:line="240" w:lineRule="auto"/>
              <w:rPr>
                <w:ins w:id="311" w:author="Martin Lindström" w:date="2016-11-09T12:44:00Z"/>
                <w:rFonts w:ascii="Helvetica" w:eastAsia="Times New Roman" w:hAnsi="Helvetica" w:cs="Helvetica"/>
                <w:noProof/>
                <w:color w:val="auto"/>
                <w:kern w:val="0"/>
                <w:sz w:val="14"/>
                <w:szCs w:val="14"/>
                <w:lang w:val="en-US" w:eastAsia="en-US"/>
              </w:rPr>
            </w:pPr>
            <w:ins w:id="312" w:author="Martin Lindström" w:date="2016-11-09T12:44:00Z">
              <w:r>
                <w:rPr>
                  <w:rFonts w:ascii="Helvetica" w:eastAsia="Times New Roman" w:hAnsi="Helvetica" w:cs="Helvetica"/>
                  <w:noProof/>
                  <w:color w:val="auto"/>
                  <w:kern w:val="0"/>
                  <w:sz w:val="14"/>
                  <w:szCs w:val="14"/>
                  <w:lang w:val="en-US" w:eastAsia="en-US"/>
                </w:rPr>
                <w:t>birthName</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38A92AE" w14:textId="27FC1625" w:rsidR="00DC7824" w:rsidRDefault="00DC7824">
            <w:pPr>
              <w:autoSpaceDE w:val="0"/>
              <w:autoSpaceDN w:val="0"/>
              <w:adjustRightInd w:val="0"/>
              <w:spacing w:line="240" w:lineRule="auto"/>
              <w:rPr>
                <w:ins w:id="313" w:author="Martin Lindström" w:date="2016-11-09T12:44:00Z"/>
                <w:rFonts w:ascii="Helvetica" w:eastAsia="Times New Roman" w:hAnsi="Helvetica" w:cs="Helvetica"/>
                <w:color w:val="auto"/>
                <w:kern w:val="0"/>
                <w:sz w:val="14"/>
                <w:szCs w:val="14"/>
                <w:lang w:val="en-US" w:eastAsia="en-US"/>
              </w:rPr>
            </w:pPr>
            <w:proofErr w:type="gramStart"/>
            <w:ins w:id="314" w:author="Martin Lindström" w:date="2016-11-09T12:44:00Z">
              <w:r>
                <w:rPr>
                  <w:rFonts w:ascii="Helvetica" w:eastAsia="Times New Roman" w:hAnsi="Helvetica" w:cs="Helvetica"/>
                  <w:color w:val="auto"/>
                  <w:kern w:val="0"/>
                  <w:sz w:val="14"/>
                  <w:szCs w:val="14"/>
                  <w:lang w:val="en-US" w:eastAsia="en-US"/>
                </w:rPr>
                <w:t>urn:</w:t>
              </w:r>
            </w:ins>
            <w:ins w:id="315" w:author="Martin Lindström" w:date="2016-11-09T22:52:00Z">
              <w:r w:rsidR="009C220A">
                <w:rPr>
                  <w:rFonts w:ascii="Helvetica" w:eastAsia="Times New Roman" w:hAnsi="Helvetica" w:cs="Helvetica"/>
                  <w:color w:val="auto"/>
                  <w:kern w:val="0"/>
                  <w:sz w:val="14"/>
                  <w:szCs w:val="14"/>
                  <w:lang w:val="en-US" w:eastAsia="en-US"/>
                </w:rPr>
                <w:t>oid:</w:t>
              </w:r>
              <w:r w:rsidR="009C220A" w:rsidRPr="009C220A">
                <w:rPr>
                  <w:rFonts w:ascii="Helvetica" w:eastAsia="Times New Roman" w:hAnsi="Helvetica" w:cs="Helvetica"/>
                  <w:bCs/>
                  <w:color w:val="auto"/>
                  <w:kern w:val="0"/>
                  <w:sz w:val="14"/>
                  <w:szCs w:val="14"/>
                  <w:lang w:val="en-US" w:eastAsia="en-US"/>
                </w:rPr>
                <w:t>1.2.752.201.3.8</w:t>
              </w:r>
            </w:ins>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629F208" w14:textId="2DDD849F" w:rsidR="00DC7824" w:rsidRDefault="00DC7824">
            <w:pPr>
              <w:autoSpaceDE w:val="0"/>
              <w:autoSpaceDN w:val="0"/>
              <w:adjustRightInd w:val="0"/>
              <w:spacing w:line="240" w:lineRule="auto"/>
              <w:rPr>
                <w:ins w:id="316" w:author="Martin Lindström" w:date="2016-11-09T12:44:00Z"/>
                <w:rFonts w:ascii="Helvetica" w:eastAsia="Times New Roman" w:hAnsi="Helvetica" w:cs="Helvetica"/>
                <w:color w:val="auto"/>
                <w:kern w:val="0"/>
                <w:sz w:val="14"/>
                <w:szCs w:val="14"/>
                <w:lang w:val="en-US" w:eastAsia="en-US"/>
              </w:rPr>
            </w:pPr>
            <w:ins w:id="317" w:author="Martin Lindström" w:date="2016-11-09T12:45:00Z">
              <w:r>
                <w:rPr>
                  <w:rFonts w:ascii="Helvetica" w:eastAsia="Times New Roman" w:hAnsi="Helvetica" w:cs="Helvetica"/>
                  <w:color w:val="auto"/>
                  <w:kern w:val="0"/>
                  <w:sz w:val="14"/>
                  <w:szCs w:val="14"/>
                  <w:lang w:val="en-US" w:eastAsia="en-US"/>
                </w:rPr>
                <w:t>N</w:t>
              </w:r>
            </w:ins>
            <w:ins w:id="318" w:author="Martin Lindström" w:date="2016-11-09T12:44:00Z">
              <w:r>
                <w:rPr>
                  <w:rFonts w:ascii="Helvetica" w:eastAsia="Times New Roman" w:hAnsi="Helvetica" w:cs="Helvetica"/>
                  <w:color w:val="auto"/>
                  <w:kern w:val="0"/>
                  <w:sz w:val="14"/>
                  <w:szCs w:val="14"/>
                  <w:lang w:val="en-US" w:eastAsia="en-US"/>
                </w:rPr>
                <w:t>ame at the time of birth</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236E810" w14:textId="46C37B71" w:rsidR="00DC7824" w:rsidRDefault="000749E3">
            <w:pPr>
              <w:autoSpaceDE w:val="0"/>
              <w:autoSpaceDN w:val="0"/>
              <w:adjustRightInd w:val="0"/>
              <w:spacing w:line="240" w:lineRule="auto"/>
              <w:rPr>
                <w:ins w:id="319" w:author="Martin Lindström" w:date="2016-11-09T12:44:00Z"/>
                <w:rFonts w:ascii="Helvetica" w:eastAsia="Times New Roman" w:hAnsi="Helvetica" w:cs="Helvetica"/>
                <w:color w:val="auto"/>
                <w:kern w:val="0"/>
                <w:sz w:val="14"/>
                <w:szCs w:val="14"/>
                <w:lang w:val="en-US" w:eastAsia="en-US"/>
              </w:rPr>
            </w:pPr>
            <w:ins w:id="320" w:author="Martin Lindström" w:date="2016-11-09T13:36:00Z">
              <w:r>
                <w:rPr>
                  <w:rFonts w:ascii="Helvetica" w:eastAsia="Times New Roman" w:hAnsi="Helvetica" w:cs="Helvetica"/>
                  <w:color w:val="auto"/>
                  <w:kern w:val="0"/>
                  <w:sz w:val="14"/>
                  <w:szCs w:val="14"/>
                  <w:lang w:val="en-US" w:eastAsia="en-US"/>
                </w:rPr>
                <w:t>Full name of a person at birth.</w:t>
              </w:r>
            </w:ins>
          </w:p>
        </w:tc>
        <w:tc>
          <w:tcPr>
            <w:tcW w:w="686" w:type="dxa"/>
            <w:tcBorders>
              <w:top w:val="single" w:sz="8" w:space="0" w:color="7A9CAD"/>
              <w:left w:val="single" w:sz="8" w:space="0" w:color="7A9CAD"/>
              <w:bottom w:val="single" w:sz="8" w:space="0" w:color="7A9CAD"/>
              <w:right w:val="single" w:sz="8" w:space="0" w:color="7A9CAD"/>
            </w:tcBorders>
          </w:tcPr>
          <w:p w14:paraId="0F716869" w14:textId="263582CF" w:rsidR="00DC7824" w:rsidRDefault="00DC7824">
            <w:pPr>
              <w:autoSpaceDE w:val="0"/>
              <w:autoSpaceDN w:val="0"/>
              <w:adjustRightInd w:val="0"/>
              <w:spacing w:line="240" w:lineRule="auto"/>
              <w:rPr>
                <w:ins w:id="321" w:author="Martin Lindström" w:date="2016-11-09T12:44:00Z"/>
                <w:rFonts w:ascii="Helvetica" w:eastAsia="Times New Roman" w:hAnsi="Helvetica" w:cs="Helvetica"/>
                <w:color w:val="auto"/>
                <w:kern w:val="0"/>
                <w:sz w:val="14"/>
                <w:szCs w:val="14"/>
                <w:lang w:val="en-US" w:eastAsia="en-US"/>
              </w:rPr>
            </w:pPr>
            <w:ins w:id="322" w:author="Martin Lindström" w:date="2016-11-09T12:45: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CBF3946" w14:textId="6DE7F7C5" w:rsidR="00DC7824" w:rsidRPr="00023349" w:rsidRDefault="00DC7824">
            <w:pPr>
              <w:autoSpaceDE w:val="0"/>
              <w:autoSpaceDN w:val="0"/>
              <w:adjustRightInd w:val="0"/>
              <w:spacing w:line="240" w:lineRule="auto"/>
              <w:rPr>
                <w:ins w:id="323" w:author="Martin Lindström" w:date="2016-11-09T12:44:00Z"/>
                <w:rFonts w:ascii="Helvetica" w:eastAsia="Times New Roman" w:hAnsi="Helvetica" w:cs="Helvetica"/>
                <w:color w:val="auto"/>
                <w:kern w:val="0"/>
                <w:sz w:val="14"/>
                <w:szCs w:val="14"/>
                <w:lang w:val="en-US" w:eastAsia="en-US"/>
              </w:rPr>
            </w:pPr>
            <w:proofErr w:type="spellStart"/>
            <w:ins w:id="324" w:author="Martin Lindström" w:date="2016-11-09T12:45:00Z">
              <w:r>
                <w:rPr>
                  <w:rFonts w:ascii="Helvetica" w:eastAsia="Times New Roman" w:hAnsi="Helvetica" w:cs="Helvetica"/>
                  <w:color w:val="auto"/>
                  <w:kern w:val="0"/>
                  <w:sz w:val="14"/>
                  <w:szCs w:val="14"/>
                  <w:lang w:val="en-US" w:eastAsia="en-US"/>
                </w:rPr>
                <w:t>Valfrid</w:t>
              </w:r>
              <w:proofErr w:type="spellEnd"/>
              <w:r>
                <w:rPr>
                  <w:rFonts w:ascii="Helvetica" w:eastAsia="Times New Roman" w:hAnsi="Helvetica" w:cs="Helvetica"/>
                  <w:color w:val="auto"/>
                  <w:kern w:val="0"/>
                  <w:sz w:val="14"/>
                  <w:szCs w:val="14"/>
                  <w:lang w:val="en-US" w:eastAsia="en-US"/>
                </w:rPr>
                <w:t xml:space="preserve"> </w:t>
              </w:r>
              <w:proofErr w:type="spellStart"/>
              <w:r>
                <w:rPr>
                  <w:rFonts w:ascii="Helvetica" w:eastAsia="Times New Roman" w:hAnsi="Helvetica" w:cs="Helvetica"/>
                  <w:color w:val="auto"/>
                  <w:kern w:val="0"/>
                  <w:sz w:val="14"/>
                  <w:szCs w:val="14"/>
                  <w:lang w:val="en-US" w:eastAsia="en-US"/>
                </w:rPr>
                <w:t>Danielsson</w:t>
              </w:r>
            </w:ins>
            <w:proofErr w:type="spellEnd"/>
          </w:p>
        </w:tc>
      </w:tr>
      <w:tr w:rsidR="00FE5AB7" w:rsidRPr="00856CE2" w14:paraId="7253125A"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69B1139"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street</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5F09046" w14:textId="0D1FE45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urn:oid:2.5.4.9</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F227A7" w14:textId="493993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E81FE2" w14:textId="63403B4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5BA0F2CF" w14:textId="03BBC50F"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B1C28B9" w14:textId="17ACCF7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Mosebacke</w:t>
            </w:r>
            <w:proofErr w:type="spellEnd"/>
            <w:r w:rsidRPr="00856CE2">
              <w:rPr>
                <w:rFonts w:ascii="Helvetica" w:eastAsia="Times New Roman" w:hAnsi="Helvetica" w:cs="Helvetica"/>
                <w:color w:val="auto"/>
                <w:kern w:val="0"/>
                <w:sz w:val="14"/>
                <w:szCs w:val="14"/>
                <w:lang w:val="en-US" w:eastAsia="en-US"/>
              </w:rPr>
              <w:t xml:space="preserve"> </w:t>
            </w:r>
            <w:r w:rsidRPr="00B93AD2">
              <w:rPr>
                <w:rFonts w:ascii="Helvetica" w:eastAsia="Times New Roman" w:hAnsi="Helvetica" w:cs="Helvetica"/>
                <w:color w:val="auto"/>
                <w:kern w:val="0"/>
                <w:sz w:val="14"/>
                <w:szCs w:val="14"/>
                <w:lang w:eastAsia="en-US"/>
              </w:rPr>
              <w:t>torg</w:t>
            </w:r>
            <w:r w:rsidRPr="00856CE2">
              <w:rPr>
                <w:rFonts w:ascii="Helvetica" w:eastAsia="Times New Roman" w:hAnsi="Helvetica" w:cs="Helvetica"/>
                <w:color w:val="auto"/>
                <w:kern w:val="0"/>
                <w:sz w:val="14"/>
                <w:szCs w:val="14"/>
                <w:lang w:val="en-US" w:eastAsia="en-US"/>
              </w:rPr>
              <w:t xml:space="preserve"> 3</w:t>
            </w:r>
          </w:p>
        </w:tc>
      </w:tr>
      <w:tr w:rsidR="00FE5AB7" w:rsidRPr="00856CE2" w14:paraId="666D1B7D"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7F3FC0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postOfficeBox</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8AA20" w14:textId="1B871E7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urn:oid:2.5.4.18</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3D5458" w14:textId="2D39DEF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D98843" w14:textId="322E45E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4EE3F905" w14:textId="558383ED"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44D5971" w14:textId="488FC77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Box 1122</w:t>
            </w:r>
          </w:p>
        </w:tc>
      </w:tr>
      <w:tr w:rsidR="00FE5AB7" w:rsidRPr="00856CE2" w14:paraId="523861C0"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2C489A4"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postalCode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8E11C63" w14:textId="29A7AA2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urn:oid:2.5.4.17</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D59D08" w14:textId="135110D4"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F62C85" w14:textId="343D1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C076489" w14:textId="3168ECC5"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816EABE" w14:textId="1AD518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11826</w:t>
            </w:r>
          </w:p>
        </w:tc>
      </w:tr>
      <w:tr w:rsidR="00FE5AB7" w:rsidRPr="00856CE2" w14:paraId="2B0DEF33"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80ADDB6"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E87C97" w14:textId="20381A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urn:oid:2.5.4.7</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73598" w14:textId="08954F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BFC596" w14:textId="263F9B5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084EE60" w14:textId="1926F73B"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D0BDC43" w14:textId="42A8CB1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Stockholm</w:t>
            </w:r>
          </w:p>
        </w:tc>
      </w:tr>
      <w:tr w:rsidR="00FE5AB7" w:rsidRPr="00856CE2" w14:paraId="7DAA195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50D7"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c</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49035B9" w14:textId="23632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urn:oid:2.5.4.6</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A3A1103" w14:textId="7E76958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BAADC" w14:textId="48A1F6D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w:t>
            </w:r>
          </w:p>
        </w:tc>
        <w:tc>
          <w:tcPr>
            <w:tcW w:w="686" w:type="dxa"/>
            <w:tcBorders>
              <w:top w:val="single" w:sz="8" w:space="0" w:color="7A9CAD"/>
              <w:left w:val="single" w:sz="8" w:space="0" w:color="7A9CAD"/>
              <w:bottom w:val="single" w:sz="8" w:space="0" w:color="7A9CAD"/>
              <w:right w:val="single" w:sz="8" w:space="0" w:color="7A9CAD"/>
            </w:tcBorders>
          </w:tcPr>
          <w:p w14:paraId="000965A0" w14:textId="06E75E31"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4C67CAE" w14:textId="66B9C6B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SE</w:t>
            </w:r>
          </w:p>
        </w:tc>
      </w:tr>
      <w:tr w:rsidR="00FE5AB7" w:rsidRPr="00856CE2" w14:paraId="647A9AA3"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6A5AD3B" w14:textId="01A8F94B"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placeOfBirth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F377FE" w14:textId="4FDAD7CC"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urn:oid:1.3.6.1.5.5.7.9.2</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4F10A8" w14:textId="69BFB630"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Place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3EDE83" w14:textId="62CBED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string representing the place of birth</w:t>
            </w:r>
          </w:p>
        </w:tc>
        <w:tc>
          <w:tcPr>
            <w:tcW w:w="686" w:type="dxa"/>
            <w:tcBorders>
              <w:top w:val="single" w:sz="8" w:space="0" w:color="7A9CAD"/>
              <w:left w:val="single" w:sz="8" w:space="0" w:color="7A9CAD"/>
              <w:bottom w:val="single" w:sz="8" w:space="0" w:color="7A9CAD"/>
              <w:right w:val="single" w:sz="8" w:space="0" w:color="7A9CAD"/>
            </w:tcBorders>
          </w:tcPr>
          <w:p w14:paraId="65EB2D7E" w14:textId="446D828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3D15D1" w14:textId="503A2C8D"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Stockholm</w:t>
            </w:r>
          </w:p>
        </w:tc>
      </w:tr>
      <w:tr w:rsidR="00FE5AB7" w:rsidRPr="00856CE2" w14:paraId="7B3DEBC8"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4763E14" w14:textId="038CC54C"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countryOfCitizenship</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386CE5" w14:textId="19958EB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urn:oid:1.3.6.1.5.5.7.9.4</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AB648B0" w14:textId="7ABD3C15"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citize</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ship</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E0F43F4" w14:textId="2270B3A4"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a country of citizenship.</w:t>
            </w:r>
          </w:p>
        </w:tc>
        <w:tc>
          <w:tcPr>
            <w:tcW w:w="686" w:type="dxa"/>
            <w:tcBorders>
              <w:top w:val="single" w:sz="8" w:space="0" w:color="7A9CAD"/>
              <w:left w:val="single" w:sz="8" w:space="0" w:color="7A9CAD"/>
              <w:bottom w:val="single" w:sz="8" w:space="0" w:color="7A9CAD"/>
              <w:right w:val="single" w:sz="8" w:space="0" w:color="7A9CAD"/>
            </w:tcBorders>
          </w:tcPr>
          <w:p w14:paraId="0AAED471" w14:textId="0D58210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0189CA2" w14:textId="4D415527"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2604F150" w14:textId="77777777" w:rsidTr="00AD5EF9">
        <w:tblPrEx>
          <w:tblBorders>
            <w:top w:val="none" w:sz="0" w:space="0" w:color="auto"/>
          </w:tblBorders>
        </w:tblPrEx>
        <w:trPr>
          <w:trHeight w:val="6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716F5C4" w14:textId="216F0056"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countryOfResidence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6DF2C56" w14:textId="1991DC81"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urn:oid:1.3.6.1.5.5.7.9.5</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AB48156" w14:textId="48B6DA01"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Res</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dence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9D28C85" w14:textId="54D544FE"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the cou</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try of residence.</w:t>
            </w:r>
          </w:p>
        </w:tc>
        <w:tc>
          <w:tcPr>
            <w:tcW w:w="686" w:type="dxa"/>
            <w:tcBorders>
              <w:top w:val="single" w:sz="8" w:space="0" w:color="7A9CAD"/>
              <w:left w:val="single" w:sz="8" w:space="0" w:color="7A9CAD"/>
              <w:bottom w:val="single" w:sz="8" w:space="0" w:color="7A9CAD"/>
              <w:right w:val="single" w:sz="8" w:space="0" w:color="7A9CAD"/>
            </w:tcBorders>
          </w:tcPr>
          <w:p w14:paraId="5D65A0B5" w14:textId="7EBA4B4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ED32A28" w14:textId="5E6C8AEA"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4ECC7291"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19B21C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telephoneNumber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76CB7C6" w14:textId="2D3A094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urn:oid:2.5.4.20</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168B1C" w14:textId="4B928AE9"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Tele</w:t>
            </w:r>
            <w:r>
              <w:rPr>
                <w:rFonts w:ascii="Helvetica" w:eastAsia="Times New Roman" w:hAnsi="Helvetica" w:cs="Helvetica"/>
                <w:color w:val="auto"/>
                <w:kern w:val="0"/>
                <w:sz w:val="14"/>
                <w:szCs w:val="14"/>
                <w:lang w:val="en-US" w:eastAsia="en-US"/>
              </w:rPr>
              <w:t>phone nu</w:t>
            </w:r>
            <w:r>
              <w:rPr>
                <w:rFonts w:ascii="Helvetica" w:eastAsia="Times New Roman" w:hAnsi="Helvetica" w:cs="Helvetica"/>
                <w:color w:val="auto"/>
                <w:kern w:val="0"/>
                <w:sz w:val="14"/>
                <w:szCs w:val="14"/>
                <w:lang w:val="en-US" w:eastAsia="en-US"/>
              </w:rPr>
              <w:t>m</w:t>
            </w:r>
            <w:r>
              <w:rPr>
                <w:rFonts w:ascii="Helvetica" w:eastAsia="Times New Roman" w:hAnsi="Helvetica" w:cs="Helvetica"/>
                <w:color w:val="auto"/>
                <w:kern w:val="0"/>
                <w:sz w:val="14"/>
                <w:szCs w:val="14"/>
                <w:lang w:val="en-US" w:eastAsia="en-US"/>
              </w:rPr>
              <w:t>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0E381DF" w14:textId="7137579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Telephone number.</w:t>
            </w:r>
          </w:p>
        </w:tc>
        <w:tc>
          <w:tcPr>
            <w:tcW w:w="686" w:type="dxa"/>
            <w:tcBorders>
              <w:top w:val="single" w:sz="8" w:space="0" w:color="7A9CAD"/>
              <w:left w:val="single" w:sz="8" w:space="0" w:color="7A9CAD"/>
              <w:bottom w:val="single" w:sz="8" w:space="0" w:color="7A9CAD"/>
              <w:right w:val="single" w:sz="8" w:space="0" w:color="7A9CAD"/>
            </w:tcBorders>
          </w:tcPr>
          <w:p w14:paraId="3CD95751" w14:textId="75152369"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FA138B" w14:textId="038C6A5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+46890510</w:t>
            </w:r>
          </w:p>
        </w:tc>
      </w:tr>
      <w:tr w:rsidR="00FE5AB7" w:rsidRPr="00856CE2" w14:paraId="2D53179F"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45411ED"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mobile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8407521" w14:textId="2682D29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urn:oid:0.9.2342.19200300.100.1.41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A7534" w14:textId="0E7F14D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Mobil</w:t>
            </w:r>
            <w:r>
              <w:rPr>
                <w:rFonts w:ascii="Helvetica" w:eastAsia="Times New Roman" w:hAnsi="Helvetica" w:cs="Helvetica"/>
                <w:color w:val="auto"/>
                <w:kern w:val="0"/>
                <w:sz w:val="14"/>
                <w:szCs w:val="14"/>
                <w:lang w:val="en-US" w:eastAsia="en-US"/>
              </w:rPr>
              <w:t>e number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0F2728" w14:textId="7328D0F0" w:rsidR="00DF3315" w:rsidRPr="00856CE2" w:rsidRDefault="00DF3315" w:rsidP="00BF1826">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Mobile number.</w:t>
            </w:r>
          </w:p>
        </w:tc>
        <w:tc>
          <w:tcPr>
            <w:tcW w:w="686" w:type="dxa"/>
            <w:tcBorders>
              <w:top w:val="single" w:sz="8" w:space="0" w:color="7A9CAD"/>
              <w:left w:val="single" w:sz="8" w:space="0" w:color="7A9CAD"/>
              <w:bottom w:val="single" w:sz="8" w:space="0" w:color="7A9CAD"/>
              <w:right w:val="single" w:sz="8" w:space="0" w:color="7A9CAD"/>
            </w:tcBorders>
          </w:tcPr>
          <w:p w14:paraId="4A9A74DB" w14:textId="46FC7A64"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05DE627" w14:textId="78F78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+46703419886</w:t>
            </w:r>
          </w:p>
        </w:tc>
      </w:tr>
      <w:tr w:rsidR="00FE5AB7" w:rsidRPr="00856CE2" w14:paraId="02398080" w14:textId="77777777" w:rsidTr="00AD5EF9">
        <w:tblPrEx>
          <w:tblBorders>
            <w:top w:val="none" w:sz="0" w:space="0" w:color="auto"/>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D6A64F0" w14:textId="77777777" w:rsidR="00C5186D" w:rsidRPr="00856CE2" w:rsidRDefault="00C5186D" w:rsidP="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mail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5AF5654"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urn:oid:0.9.2342.19200300.100.1.3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28FBA31"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E-mail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E6D65F"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E-mail address.</w:t>
            </w:r>
          </w:p>
        </w:tc>
        <w:tc>
          <w:tcPr>
            <w:tcW w:w="686" w:type="dxa"/>
            <w:tcBorders>
              <w:top w:val="single" w:sz="8" w:space="0" w:color="7A9CAD"/>
              <w:left w:val="single" w:sz="8" w:space="0" w:color="7A9CAD"/>
              <w:bottom w:val="single" w:sz="8" w:space="0" w:color="7A9CAD"/>
              <w:right w:val="single" w:sz="8" w:space="0" w:color="7A9CAD"/>
            </w:tcBorders>
          </w:tcPr>
          <w:p w14:paraId="38BADBEB" w14:textId="77777777" w:rsidR="00C5186D"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393A54D"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vfl</w:t>
            </w:r>
            <w:r w:rsidRPr="00856CE2">
              <w:rPr>
                <w:rFonts w:ascii="Helvetica" w:eastAsia="Times New Roman" w:hAnsi="Helvetica" w:cs="Helvetica"/>
                <w:color w:val="auto"/>
                <w:kern w:val="0"/>
                <w:sz w:val="14"/>
                <w:szCs w:val="14"/>
                <w:lang w:val="en-US" w:eastAsia="en-US"/>
              </w:rPr>
              <w:t>@mosebackemonarki.se</w:t>
            </w:r>
          </w:p>
        </w:tc>
      </w:tr>
      <w:tr w:rsidR="00FE5AB7" w:rsidRPr="00856CE2" w14:paraId="27C01D37" w14:textId="77777777" w:rsidTr="00AD5EF9">
        <w:tblPrEx>
          <w:tblBorders>
            <w:top w:val="none" w:sz="0" w:space="0" w:color="auto"/>
            <w:bottom w:val="single" w:sz="8" w:space="0" w:color="7A9CAD"/>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940E5E6" w14:textId="4CB56E42"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C052E4" w14:textId="778073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urn:oid:2.5.4.10</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238C05C" w14:textId="5FC9B5A8"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638407E" w14:textId="7FE47C4C"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Registered organization name.</w:t>
            </w:r>
          </w:p>
        </w:tc>
        <w:tc>
          <w:tcPr>
            <w:tcW w:w="686" w:type="dxa"/>
            <w:tcBorders>
              <w:top w:val="single" w:sz="8" w:space="0" w:color="7A9CAD"/>
              <w:left w:val="single" w:sz="8" w:space="0" w:color="7A9CAD"/>
              <w:bottom w:val="single" w:sz="8" w:space="0" w:color="7A9CAD"/>
              <w:right w:val="single" w:sz="8" w:space="0" w:color="7A9CAD"/>
            </w:tcBorders>
          </w:tcPr>
          <w:p w14:paraId="66B3E81B" w14:textId="55DFE14A" w:rsidR="00DF3315" w:rsidRPr="00620BD7" w:rsidRDefault="00FE7734">
            <w:pPr>
              <w:autoSpaceDE w:val="0"/>
              <w:autoSpaceDN w:val="0"/>
              <w:adjustRightInd w:val="0"/>
              <w:spacing w:line="240" w:lineRule="auto"/>
              <w:rPr>
                <w:rFonts w:ascii="Helvetica" w:eastAsia="Times New Roman" w:hAnsi="Helvetica" w:cs="Helvetica"/>
                <w:color w:val="auto"/>
                <w:kern w:val="0"/>
                <w:sz w:val="14"/>
                <w:szCs w:val="14"/>
                <w:lang w:eastAsia="en-US"/>
              </w:rPr>
            </w:pPr>
            <w:r>
              <w:rPr>
                <w:rFonts w:ascii="Helvetica" w:eastAsia="Times New Roman" w:hAnsi="Helvetica" w:cs="Helvetica"/>
                <w:color w:val="auto"/>
                <w:kern w:val="0"/>
                <w:sz w:val="14"/>
                <w:szCs w:val="14"/>
                <w:lang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70F0F05" w14:textId="2281C01D" w:rsidR="00DF3315" w:rsidRPr="00620BD7" w:rsidRDefault="00DF3315">
            <w:pPr>
              <w:autoSpaceDE w:val="0"/>
              <w:autoSpaceDN w:val="0"/>
              <w:adjustRightInd w:val="0"/>
              <w:spacing w:line="240" w:lineRule="auto"/>
              <w:rPr>
                <w:rFonts w:ascii="Helvetica" w:eastAsia="Times New Roman" w:hAnsi="Helvetica" w:cs="Helvetica"/>
                <w:color w:val="auto"/>
                <w:kern w:val="0"/>
                <w:sz w:val="14"/>
                <w:szCs w:val="14"/>
                <w:lang w:eastAsia="en-US"/>
              </w:rPr>
            </w:pPr>
            <w:r w:rsidRPr="00620BD7">
              <w:rPr>
                <w:rFonts w:ascii="Helvetica" w:eastAsia="Times New Roman" w:hAnsi="Helvetica" w:cs="Helvetica"/>
                <w:color w:val="auto"/>
                <w:kern w:val="0"/>
                <w:sz w:val="14"/>
                <w:szCs w:val="14"/>
                <w:lang w:eastAsia="en-US"/>
              </w:rPr>
              <w:t>Skatteverket</w:t>
            </w:r>
          </w:p>
        </w:tc>
      </w:tr>
      <w:tr w:rsidR="00FE5AB7" w:rsidRPr="00856CE2" w14:paraId="3B6641F7" w14:textId="77777777" w:rsidTr="00AD5EF9">
        <w:tblPrEx>
          <w:tblBorders>
            <w:top w:val="none" w:sz="0" w:space="0" w:color="auto"/>
            <w:bottom w:val="single" w:sz="8" w:space="0" w:color="7A9CAD"/>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7D85E7D" w14:textId="33F6156C"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ou</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ADA213" w14:textId="637277F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urn:oid:2.5.4.11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A2F8360" w14:textId="3BB14F0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BCFD6DD" w14:textId="7B816C36"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686" w:type="dxa"/>
            <w:tcBorders>
              <w:top w:val="single" w:sz="8" w:space="0" w:color="7A9CAD"/>
              <w:left w:val="single" w:sz="8" w:space="0" w:color="7A9CAD"/>
              <w:bottom w:val="single" w:sz="8" w:space="0" w:color="7A9CAD"/>
              <w:right w:val="single" w:sz="8" w:space="0" w:color="7A9CAD"/>
            </w:tcBorders>
          </w:tcPr>
          <w:p w14:paraId="05000F3B" w14:textId="08D2AE40"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F729FB9" w14:textId="1EDC504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IT-</w:t>
            </w:r>
            <w:r w:rsidRPr="00620BD7">
              <w:rPr>
                <w:rFonts w:ascii="Helvetica" w:eastAsia="Times New Roman" w:hAnsi="Helvetica" w:cs="Helvetica"/>
                <w:color w:val="auto"/>
                <w:kern w:val="0"/>
                <w:sz w:val="14"/>
                <w:szCs w:val="14"/>
                <w:lang w:eastAsia="en-US"/>
              </w:rPr>
              <w:t>Avdelningen</w:t>
            </w:r>
          </w:p>
        </w:tc>
      </w:tr>
      <w:tr w:rsidR="00FE5AB7" w:rsidRPr="00856CE2" w14:paraId="0A069B44" w14:textId="77777777" w:rsidTr="00AD5EF9">
        <w:tblPrEx>
          <w:tblBorders>
            <w:top w:val="none" w:sz="0" w:space="0" w:color="auto"/>
            <w:bottom w:val="single" w:sz="8" w:space="0" w:color="7A9CAD"/>
          </w:tblBorders>
        </w:tblPrEx>
        <w:trPr>
          <w:trHeight w:val="510"/>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760E5" w14:textId="3A7F3ABF"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organizationIdentifier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4ACF108" w14:textId="03D5D6F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urn:oid:2.5.4.97</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9A79075" w14:textId="594BA95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Organizational identifier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C5D9617" w14:textId="116EB332" w:rsidR="00DF3315" w:rsidRPr="00856CE2" w:rsidRDefault="00DF3315" w:rsidP="00856CE2">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t>
            </w:r>
            <w:r>
              <w:rPr>
                <w:rFonts w:ascii="Helvetica" w:eastAsia="Times New Roman" w:hAnsi="Helvetica" w:cs="Helvetica"/>
                <w:color w:val="auto"/>
                <w:kern w:val="0"/>
                <w:sz w:val="14"/>
                <w:szCs w:val="14"/>
                <w:lang w:val="en-US" w:eastAsia="en-US"/>
              </w:rPr>
              <w:t>wedish</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w:t>
            </w:r>
            <w:proofErr w:type="spellStart"/>
            <w:r w:rsidRPr="00144451">
              <w:rPr>
                <w:rFonts w:ascii="Helvetica" w:eastAsia="Times New Roman" w:hAnsi="Helvetica" w:cs="Helvetica"/>
                <w:color w:val="auto"/>
                <w:kern w:val="0"/>
                <w:sz w:val="14"/>
                <w:szCs w:val="14"/>
                <w:lang w:val="en-US" w:eastAsia="en-US"/>
              </w:rPr>
              <w:t>organisationsnu</w:t>
            </w:r>
            <w:r w:rsidRPr="00144451">
              <w:rPr>
                <w:rFonts w:ascii="Helvetica" w:eastAsia="Times New Roman" w:hAnsi="Helvetica" w:cs="Helvetica"/>
                <w:color w:val="auto"/>
                <w:kern w:val="0"/>
                <w:sz w:val="14"/>
                <w:szCs w:val="14"/>
                <w:lang w:val="en-US" w:eastAsia="en-US"/>
              </w:rPr>
              <w:t>m</w:t>
            </w:r>
            <w:r w:rsidRPr="00144451">
              <w:rPr>
                <w:rFonts w:ascii="Helvetica" w:eastAsia="Times New Roman" w:hAnsi="Helvetica" w:cs="Helvetica"/>
                <w:color w:val="auto"/>
                <w:kern w:val="0"/>
                <w:sz w:val="14"/>
                <w:szCs w:val="14"/>
                <w:lang w:val="en-US" w:eastAsia="en-US"/>
              </w:rPr>
              <w:t>mer</w:t>
            </w:r>
            <w:proofErr w:type="spellEnd"/>
            <w:r>
              <w:rPr>
                <w:rFonts w:ascii="Helvetica" w:eastAsia="Times New Roman" w:hAnsi="Helvetica" w:cs="Helvetica"/>
                <w:color w:val="auto"/>
                <w:kern w:val="0"/>
                <w:sz w:val="14"/>
                <w:szCs w:val="14"/>
                <w:lang w:val="en-US" w:eastAsia="en-US"/>
              </w:rPr>
              <w:t>”</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2"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p>
        </w:tc>
        <w:tc>
          <w:tcPr>
            <w:tcW w:w="686" w:type="dxa"/>
            <w:tcBorders>
              <w:top w:val="single" w:sz="8" w:space="0" w:color="7A9CAD"/>
              <w:left w:val="single" w:sz="8" w:space="0" w:color="7A9CAD"/>
              <w:bottom w:val="single" w:sz="8" w:space="0" w:color="7A9CAD"/>
              <w:right w:val="single" w:sz="8" w:space="0" w:color="7A9CAD"/>
            </w:tcBorders>
          </w:tcPr>
          <w:p w14:paraId="4FAE8D85" w14:textId="157382FA"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D53FC66" w14:textId="6E550BB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5562265719</w:t>
            </w:r>
          </w:p>
        </w:tc>
      </w:tr>
      <w:tr w:rsidR="00FE5AB7" w:rsidRPr="00856CE2" w14:paraId="5B827441"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67BE041B"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orgAffiliation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FB063C2" w14:textId="3DA51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sidRPr="00856CE2">
              <w:rPr>
                <w:rFonts w:ascii="Helvetica" w:eastAsia="Times New Roman" w:hAnsi="Helvetica" w:cs="Helvetica"/>
                <w:color w:val="auto"/>
                <w:kern w:val="0"/>
                <w:sz w:val="14"/>
                <w:szCs w:val="14"/>
                <w:lang w:val="en-US" w:eastAsia="en-US"/>
              </w:rPr>
              <w:t>urn:oid:1.2.752.201.3.1</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765587" w14:textId="76508423"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&lt;</w:t>
            </w:r>
            <w:proofErr w:type="spellStart"/>
            <w:proofErr w:type="gramStart"/>
            <w:r w:rsidRPr="00856CE2">
              <w:rPr>
                <w:rFonts w:ascii="Helvetica" w:eastAsia="Times New Roman" w:hAnsi="Helvetica" w:cs="Helvetica"/>
                <w:color w:val="auto"/>
                <w:kern w:val="0"/>
                <w:sz w:val="14"/>
                <w:szCs w:val="14"/>
                <w:lang w:val="en-US" w:eastAsia="en-US"/>
              </w:rPr>
              <w:t>uid</w:t>
            </w:r>
            <w:proofErr w:type="spellEnd"/>
            <w:proofErr w:type="gramEnd"/>
            <w:r w:rsidRPr="00856CE2">
              <w:rPr>
                <w:rFonts w:ascii="Helvetica" w:eastAsia="Times New Roman" w:hAnsi="Helvetica" w:cs="Helvetica"/>
                <w:color w:val="auto"/>
                <w:kern w:val="0"/>
                <w:sz w:val="14"/>
                <w:szCs w:val="14"/>
                <w:lang w:val="en-US" w:eastAsia="en-US"/>
              </w:rPr>
              <w:t>&gt;@&lt;</w:t>
            </w:r>
            <w:proofErr w:type="spellStart"/>
            <w:r w:rsidRPr="00856CE2">
              <w:rPr>
                <w:rFonts w:ascii="Helvetica" w:eastAsia="Times New Roman" w:hAnsi="Helvetica" w:cs="Helvetica"/>
                <w:color w:val="auto"/>
                <w:kern w:val="0"/>
                <w:sz w:val="14"/>
                <w:szCs w:val="14"/>
                <w:lang w:val="en-US" w:eastAsia="en-US"/>
              </w:rPr>
              <w:t>orgnr</w:t>
            </w:r>
            <w:proofErr w:type="spellEnd"/>
            <w:r w:rsidRPr="00856CE2">
              <w:rPr>
                <w:rFonts w:ascii="Helvetica" w:eastAsia="Times New Roman" w:hAnsi="Helvetica" w:cs="Helvetica"/>
                <w:color w:val="auto"/>
                <w:kern w:val="0"/>
                <w:sz w:val="14"/>
                <w:szCs w:val="14"/>
                <w:lang w:val="en-US" w:eastAsia="en-US"/>
              </w:rPr>
              <w:t>&gt;</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3BBD717" w14:textId="7F515FCD" w:rsidR="00DF3315" w:rsidRPr="0099269A"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D176A3">
              <w:rPr>
                <w:rFonts w:ascii="Helvetica" w:eastAsia="Times New Roman" w:hAnsi="Helvetica" w:cs="Helvetica"/>
                <w:i/>
                <w:iCs/>
                <w:color w:val="auto"/>
                <w:kern w:val="0"/>
                <w:sz w:val="14"/>
                <w:szCs w:val="14"/>
                <w:lang w:val="en-US" w:eastAsia="en-US"/>
              </w:rPr>
              <w:t>Personal ID</w:t>
            </w:r>
            <w:r w:rsidRPr="00D176A3">
              <w:rPr>
                <w:rFonts w:ascii="Helvetica" w:eastAsia="Times New Roman" w:hAnsi="Helvetica" w:cs="Helvetica"/>
                <w:color w:val="auto"/>
                <w:kern w:val="0"/>
                <w:sz w:val="14"/>
                <w:szCs w:val="14"/>
                <w:lang w:val="en-US" w:eastAsia="en-US"/>
              </w:rPr>
              <w:t xml:space="preserve"> @ Swedish ”</w:t>
            </w:r>
            <w:proofErr w:type="spellStart"/>
            <w:r w:rsidRPr="00144451">
              <w:rPr>
                <w:rFonts w:ascii="Helvetica" w:eastAsia="Times New Roman" w:hAnsi="Helvetica" w:cs="Helvetica"/>
                <w:color w:val="auto"/>
                <w:kern w:val="0"/>
                <w:sz w:val="14"/>
                <w:szCs w:val="14"/>
                <w:lang w:val="en-US" w:eastAsia="en-US"/>
              </w:rPr>
              <w:t>organisationsnummer</w:t>
            </w:r>
            <w:proofErr w:type="spellEnd"/>
            <w:r w:rsidRPr="00D176A3">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3"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r w:rsidRPr="0099269A">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61E9E33" w14:textId="0B746D5E" w:rsidR="00DF3315" w:rsidRPr="00856CE2" w:rsidRDefault="00FE7734"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83745ED" w14:textId="767809D8"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vlin</w:t>
            </w:r>
            <w:r w:rsidRPr="00856CE2">
              <w:rPr>
                <w:rFonts w:ascii="Helvetica" w:eastAsia="Times New Roman" w:hAnsi="Helvetica" w:cs="Helvetica"/>
                <w:color w:val="auto"/>
                <w:kern w:val="0"/>
                <w:sz w:val="14"/>
                <w:szCs w:val="14"/>
                <w:lang w:val="en-US" w:eastAsia="en-US"/>
              </w:rPr>
              <w:t>d</w:t>
            </w:r>
            <w:r w:rsidRPr="00856CE2">
              <w:rPr>
                <w:rFonts w:ascii="Helvetica" w:eastAsia="Times New Roman" w:hAnsi="Helvetica" w:cs="Helvetica"/>
                <w:color w:val="auto"/>
                <w:kern w:val="0"/>
                <w:sz w:val="14"/>
                <w:szCs w:val="14"/>
                <w:lang w:val="en-US" w:eastAsia="en-US"/>
              </w:rPr>
              <w:t>man@5562265719</w:t>
            </w:r>
          </w:p>
        </w:tc>
      </w:tr>
      <w:tr w:rsidR="00BC0676" w:rsidRPr="00856CE2" w14:paraId="014670D0" w14:textId="77777777" w:rsidTr="00DF3129">
        <w:tblPrEx>
          <w:tblBorders>
            <w:top w:val="none" w:sz="0" w:space="0" w:color="auto"/>
            <w:bottom w:val="single" w:sz="8" w:space="0" w:color="7A9CAD"/>
          </w:tblBorders>
        </w:tblPrEx>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E4A968D" w14:textId="6EFE7615" w:rsidR="00BC0676" w:rsidRPr="00856CE2" w:rsidRDefault="00BC0676">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transactionIdentifier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E7E8DE4" w14:textId="33050495" w:rsidR="00BC0676" w:rsidRPr="00856CE2" w:rsidRDefault="00BC0676">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urn:oid:1.2.752.201.3.2</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8164889" w14:textId="628D92D5"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Transaction identifier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9E9680A" w14:textId="6C46D2E3" w:rsidR="00BC0676" w:rsidRPr="00D176A3" w:rsidRDefault="00BC0676"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Transaction identifier for an event, e.g. an authentication process.</w:t>
            </w:r>
          </w:p>
        </w:tc>
        <w:tc>
          <w:tcPr>
            <w:tcW w:w="686" w:type="dxa"/>
            <w:tcBorders>
              <w:top w:val="single" w:sz="8" w:space="0" w:color="7A9CAD"/>
              <w:left w:val="single" w:sz="8" w:space="0" w:color="7A9CAD"/>
              <w:bottom w:val="single" w:sz="8" w:space="0" w:color="7A9CAD"/>
              <w:right w:val="single" w:sz="8" w:space="0" w:color="7A9CAD"/>
            </w:tcBorders>
          </w:tcPr>
          <w:p w14:paraId="6A493148" w14:textId="741542AD" w:rsidR="00BC0676"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4F47558" w14:textId="5A0AB886"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i/>
                <w:color w:val="auto"/>
                <w:kern w:val="0"/>
                <w:sz w:val="14"/>
                <w:szCs w:val="14"/>
                <w:lang w:val="en-US" w:eastAsia="en-US"/>
              </w:rPr>
              <w:t>9878HJ6687 (arb</w:t>
            </w:r>
            <w:r w:rsidR="004E165E">
              <w:rPr>
                <w:rFonts w:ascii="Helvetica" w:eastAsia="Times New Roman" w:hAnsi="Helvetica" w:cs="Helvetica"/>
                <w:i/>
                <w:color w:val="auto"/>
                <w:kern w:val="0"/>
                <w:sz w:val="14"/>
                <w:szCs w:val="14"/>
                <w:lang w:val="en-US" w:eastAsia="en-US"/>
              </w:rPr>
              <w:t>itrary string)</w:t>
            </w:r>
          </w:p>
        </w:tc>
      </w:tr>
      <w:tr w:rsidR="00824432" w:rsidRPr="00856CE2" w14:paraId="3FC206F8" w14:textId="77777777" w:rsidTr="00DF3129">
        <w:tblPrEx>
          <w:tblBorders>
            <w:top w:val="none" w:sz="0" w:space="0" w:color="auto"/>
            <w:bottom w:val="single" w:sz="8" w:space="0" w:color="7A9CAD"/>
          </w:tblBorders>
        </w:tblPrEx>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69D823C" w14:textId="3B970BC7" w:rsidR="00824432" w:rsidRPr="00856CE2" w:rsidRDefault="00824432">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authContextParams</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9A183A" w14:textId="2CABB480" w:rsidR="00824432" w:rsidRPr="00856CE2" w:rsidRDefault="00824432">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gramStart"/>
            <w:r>
              <w:rPr>
                <w:rFonts w:ascii="Helvetica" w:eastAsia="Times New Roman" w:hAnsi="Helvetica" w:cs="Helvetica"/>
                <w:color w:val="auto"/>
                <w:kern w:val="0"/>
                <w:sz w:val="14"/>
                <w:szCs w:val="14"/>
                <w:lang w:val="en-US" w:eastAsia="en-US"/>
              </w:rPr>
              <w:t>urn:oid:1.2.752.201.3.3</w:t>
            </w:r>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9A06081" w14:textId="523858DB"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Authentication Context Param</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ters.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8A32363" w14:textId="56B5B8E7" w:rsidR="00824432" w:rsidRPr="00D176A3" w:rsidRDefault="00824432"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Key-value pairs from an authentication process. Defined by issuing entity.</w:t>
            </w:r>
          </w:p>
        </w:tc>
        <w:tc>
          <w:tcPr>
            <w:tcW w:w="686" w:type="dxa"/>
            <w:tcBorders>
              <w:top w:val="single" w:sz="8" w:space="0" w:color="7A9CAD"/>
              <w:left w:val="single" w:sz="8" w:space="0" w:color="7A9CAD"/>
              <w:bottom w:val="single" w:sz="8" w:space="0" w:color="7A9CAD"/>
              <w:right w:val="single" w:sz="8" w:space="0" w:color="7A9CAD"/>
            </w:tcBorders>
          </w:tcPr>
          <w:p w14:paraId="45913D72" w14:textId="14834C9D" w:rsidR="0082443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FEF05E5" w14:textId="73759002"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 xml:space="preserve">See section </w:t>
            </w:r>
            <w:r>
              <w:rPr>
                <w:rFonts w:ascii="Helvetica" w:eastAsia="Times New Roman" w:hAnsi="Helvetica" w:cs="Helvetica"/>
                <w:color w:val="auto"/>
                <w:kern w:val="0"/>
                <w:sz w:val="14"/>
                <w:szCs w:val="14"/>
                <w:lang w:val="en-US" w:eastAsia="en-US"/>
              </w:rPr>
              <w:fldChar w:fldCharType="begin"/>
            </w:r>
            <w:r>
              <w:rPr>
                <w:rFonts w:ascii="Helvetica" w:eastAsia="Times New Roman" w:hAnsi="Helvetica" w:cs="Helvetica"/>
                <w:color w:val="auto"/>
                <w:kern w:val="0"/>
                <w:sz w:val="14"/>
                <w:szCs w:val="14"/>
                <w:lang w:val="en-US" w:eastAsia="en-US"/>
              </w:rPr>
              <w:instrText xml:space="preserve"> REF _Ref295068723 \r \h </w:instrText>
            </w:r>
            <w:r>
              <w:rPr>
                <w:rFonts w:ascii="Helvetica" w:eastAsia="Times New Roman" w:hAnsi="Helvetica" w:cs="Helvetica"/>
                <w:color w:val="auto"/>
                <w:kern w:val="0"/>
                <w:sz w:val="14"/>
                <w:szCs w:val="14"/>
                <w:lang w:val="en-US" w:eastAsia="en-US"/>
              </w:rPr>
            </w:r>
            <w:r>
              <w:rPr>
                <w:rFonts w:ascii="Helvetica" w:eastAsia="Times New Roman" w:hAnsi="Helvetica" w:cs="Helvetica"/>
                <w:color w:val="auto"/>
                <w:kern w:val="0"/>
                <w:sz w:val="14"/>
                <w:szCs w:val="14"/>
                <w:lang w:val="en-US" w:eastAsia="en-US"/>
              </w:rPr>
              <w:fldChar w:fldCharType="separate"/>
            </w:r>
            <w:r w:rsidR="00F11BDE">
              <w:rPr>
                <w:rFonts w:ascii="Helvetica" w:eastAsia="Times New Roman" w:hAnsi="Helvetica" w:cs="Helvetica"/>
                <w:color w:val="auto"/>
                <w:kern w:val="0"/>
                <w:sz w:val="14"/>
                <w:szCs w:val="14"/>
                <w:lang w:val="en-US" w:eastAsia="en-US"/>
              </w:rPr>
              <w:t>3.2.1</w:t>
            </w:r>
            <w:r>
              <w:rPr>
                <w:rFonts w:ascii="Helvetica" w:eastAsia="Times New Roman" w:hAnsi="Helvetica" w:cs="Helvetica"/>
                <w:color w:val="auto"/>
                <w:kern w:val="0"/>
                <w:sz w:val="14"/>
                <w:szCs w:val="14"/>
                <w:lang w:val="en-US" w:eastAsia="en-US"/>
              </w:rPr>
              <w:fldChar w:fldCharType="end"/>
            </w:r>
            <w:r>
              <w:rPr>
                <w:rFonts w:ascii="Helvetica" w:eastAsia="Times New Roman" w:hAnsi="Helvetica" w:cs="Helvetica"/>
                <w:color w:val="auto"/>
                <w:kern w:val="0"/>
                <w:sz w:val="14"/>
                <w:szCs w:val="14"/>
                <w:lang w:val="en-US" w:eastAsia="en-US"/>
              </w:rPr>
              <w:t xml:space="preserve"> below.</w:t>
            </w:r>
          </w:p>
        </w:tc>
      </w:tr>
      <w:tr w:rsidR="00552FF8" w:rsidRPr="00856CE2" w14:paraId="35A4B758" w14:textId="77777777" w:rsidTr="00DF3129">
        <w:tblPrEx>
          <w:tblBorders>
            <w:top w:val="none" w:sz="0" w:space="0" w:color="auto"/>
            <w:bottom w:val="single" w:sz="8" w:space="0" w:color="7A9CAD"/>
          </w:tblBorders>
        </w:tblPrEx>
        <w:trPr>
          <w:ins w:id="325" w:author="Martin Lindström" w:date="2016-11-12T23:5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E2949DE" w14:textId="0B1A7BE5" w:rsidR="00552FF8" w:rsidRDefault="00552FF8">
            <w:pPr>
              <w:autoSpaceDE w:val="0"/>
              <w:autoSpaceDN w:val="0"/>
              <w:adjustRightInd w:val="0"/>
              <w:spacing w:line="240" w:lineRule="auto"/>
              <w:rPr>
                <w:ins w:id="326" w:author="Martin Lindström" w:date="2016-11-12T23:55:00Z"/>
                <w:rFonts w:ascii="Helvetica" w:eastAsia="Times New Roman" w:hAnsi="Helvetica" w:cs="Helvetica"/>
                <w:noProof/>
                <w:color w:val="auto"/>
                <w:kern w:val="0"/>
                <w:sz w:val="14"/>
                <w:szCs w:val="14"/>
                <w:lang w:val="en-US" w:eastAsia="en-US"/>
              </w:rPr>
            </w:pPr>
            <w:ins w:id="327" w:author="Martin Lindström" w:date="2016-11-12T23:55:00Z">
              <w:r>
                <w:rPr>
                  <w:rFonts w:ascii="Helvetica" w:eastAsia="Times New Roman" w:hAnsi="Helvetica" w:cs="Helvetica"/>
                  <w:noProof/>
                  <w:color w:val="auto"/>
                  <w:kern w:val="0"/>
                  <w:sz w:val="14"/>
                  <w:szCs w:val="14"/>
                  <w:lang w:val="en-US" w:eastAsia="en-US"/>
                </w:rPr>
                <w:t>userCertificate</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1037AF3" w14:textId="16C61587" w:rsidR="00552FF8" w:rsidRDefault="00552FF8">
            <w:pPr>
              <w:autoSpaceDE w:val="0"/>
              <w:autoSpaceDN w:val="0"/>
              <w:adjustRightInd w:val="0"/>
              <w:spacing w:line="240" w:lineRule="auto"/>
              <w:rPr>
                <w:ins w:id="328" w:author="Martin Lindström" w:date="2016-11-12T23:55:00Z"/>
                <w:rFonts w:ascii="Helvetica" w:eastAsia="Times New Roman" w:hAnsi="Helvetica" w:cs="Helvetica"/>
                <w:color w:val="auto"/>
                <w:kern w:val="0"/>
                <w:sz w:val="14"/>
                <w:szCs w:val="14"/>
                <w:lang w:val="en-US" w:eastAsia="en-US"/>
              </w:rPr>
            </w:pPr>
            <w:proofErr w:type="gramStart"/>
            <w:ins w:id="329" w:author="Martin Lindström" w:date="2016-11-12T23:56:00Z">
              <w:r>
                <w:rPr>
                  <w:rFonts w:ascii="Helvetica" w:eastAsia="Times New Roman" w:hAnsi="Helvetica" w:cs="Helvetica"/>
                  <w:color w:val="auto"/>
                  <w:kern w:val="0"/>
                  <w:sz w:val="14"/>
                  <w:szCs w:val="14"/>
                  <w:lang w:val="en-US" w:eastAsia="en-US"/>
                </w:rPr>
                <w:t>u</w:t>
              </w:r>
            </w:ins>
            <w:ins w:id="330" w:author="Martin Lindström" w:date="2016-11-12T23:55:00Z">
              <w:r>
                <w:rPr>
                  <w:rFonts w:ascii="Helvetica" w:eastAsia="Times New Roman" w:hAnsi="Helvetica" w:cs="Helvetica"/>
                  <w:color w:val="auto"/>
                  <w:kern w:val="0"/>
                  <w:sz w:val="14"/>
                  <w:szCs w:val="14"/>
                  <w:lang w:val="en-US" w:eastAsia="en-US"/>
                </w:rPr>
                <w:t>rn:oid</w:t>
              </w:r>
            </w:ins>
            <w:ins w:id="331" w:author="Martin Lindström" w:date="2016-11-13T00:03:00Z">
              <w:r w:rsidR="00867E4F">
                <w:rPr>
                  <w:rFonts w:ascii="Helvetica" w:eastAsia="Times New Roman" w:hAnsi="Helvetica" w:cs="Helvetica"/>
                  <w:color w:val="auto"/>
                  <w:kern w:val="0"/>
                  <w:sz w:val="14"/>
                  <w:szCs w:val="14"/>
                  <w:lang w:val="en-US" w:eastAsia="en-US"/>
                </w:rPr>
                <w:t>:</w:t>
              </w:r>
              <w:r w:rsidR="00867E4F" w:rsidRPr="00867E4F">
                <w:rPr>
                  <w:rFonts w:ascii="Helvetica" w:eastAsia="Times New Roman" w:hAnsi="Helvetica" w:cs="Helvetica"/>
                  <w:bCs/>
                  <w:color w:val="auto"/>
                  <w:kern w:val="0"/>
                  <w:sz w:val="14"/>
                  <w:szCs w:val="14"/>
                  <w:lang w:val="en-US" w:eastAsia="en-US"/>
                </w:rPr>
                <w:t>1.2.752.201.3.10</w:t>
              </w:r>
            </w:ins>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D90AA0C" w14:textId="560A3688" w:rsidR="00552FF8" w:rsidRDefault="00EF2C94" w:rsidP="00270C31">
            <w:pPr>
              <w:autoSpaceDE w:val="0"/>
              <w:autoSpaceDN w:val="0"/>
              <w:adjustRightInd w:val="0"/>
              <w:spacing w:line="240" w:lineRule="auto"/>
              <w:rPr>
                <w:ins w:id="332" w:author="Martin Lindström" w:date="2016-11-12T23:55:00Z"/>
                <w:rFonts w:ascii="Helvetica" w:eastAsia="Times New Roman" w:hAnsi="Helvetica" w:cs="Helvetica"/>
                <w:color w:val="auto"/>
                <w:kern w:val="0"/>
                <w:sz w:val="14"/>
                <w:szCs w:val="14"/>
                <w:lang w:val="en-US" w:eastAsia="en-US"/>
              </w:rPr>
            </w:pPr>
            <w:ins w:id="333" w:author="Martin Lindström" w:date="2016-11-13T00:04:00Z">
              <w:r>
                <w:rPr>
                  <w:rFonts w:ascii="Helvetica" w:eastAsia="Times New Roman" w:hAnsi="Helvetica" w:cs="Helvetica"/>
                  <w:color w:val="auto"/>
                  <w:kern w:val="0"/>
                  <w:sz w:val="14"/>
                  <w:szCs w:val="14"/>
                  <w:lang w:val="en-US" w:eastAsia="en-US"/>
                </w:rPr>
                <w:t>User certificate</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D86C2C" w14:textId="5A67AFE3" w:rsidR="00552FF8" w:rsidRDefault="00EF2C94" w:rsidP="006069DD">
            <w:pPr>
              <w:autoSpaceDE w:val="0"/>
              <w:autoSpaceDN w:val="0"/>
              <w:adjustRightInd w:val="0"/>
              <w:spacing w:line="240" w:lineRule="auto"/>
              <w:rPr>
                <w:ins w:id="334" w:author="Martin Lindström" w:date="2016-11-12T23:55:00Z"/>
                <w:rFonts w:ascii="Helvetica" w:eastAsia="Times New Roman" w:hAnsi="Helvetica" w:cs="Helvetica"/>
                <w:iCs/>
                <w:color w:val="auto"/>
                <w:kern w:val="0"/>
                <w:sz w:val="14"/>
                <w:szCs w:val="14"/>
                <w:lang w:val="en-US" w:eastAsia="en-US"/>
              </w:rPr>
            </w:pPr>
            <w:ins w:id="335" w:author="Martin Lindström" w:date="2016-11-13T00:04:00Z">
              <w:r>
                <w:rPr>
                  <w:rFonts w:ascii="Helvetica" w:eastAsia="Times New Roman" w:hAnsi="Helvetica" w:cs="Helvetica"/>
                  <w:iCs/>
                  <w:color w:val="auto"/>
                  <w:kern w:val="0"/>
                  <w:sz w:val="14"/>
                  <w:szCs w:val="14"/>
                  <w:lang w:val="en-US" w:eastAsia="en-US"/>
                </w:rPr>
                <w:t xml:space="preserve">Base64-encoding of a user </w:t>
              </w:r>
              <w:r>
                <w:rPr>
                  <w:rFonts w:ascii="Helvetica" w:eastAsia="Times New Roman" w:hAnsi="Helvetica" w:cs="Helvetica"/>
                  <w:iCs/>
                  <w:color w:val="auto"/>
                  <w:kern w:val="0"/>
                  <w:sz w:val="14"/>
                  <w:szCs w:val="14"/>
                  <w:lang w:val="en-US" w:eastAsia="en-US"/>
                </w:rPr>
                <w:lastRenderedPageBreak/>
                <w:t>certificate</w:t>
              </w:r>
              <w:r w:rsidR="001A75F7">
                <w:rPr>
                  <w:rFonts w:ascii="Helvetica" w:eastAsia="Times New Roman" w:hAnsi="Helvetica" w:cs="Helvetica"/>
                  <w:iCs/>
                  <w:color w:val="auto"/>
                  <w:kern w:val="0"/>
                  <w:sz w:val="14"/>
                  <w:szCs w:val="14"/>
                  <w:lang w:val="en-US" w:eastAsia="en-US"/>
                </w:rPr>
                <w:t>.</w:t>
              </w:r>
              <w:r>
                <w:rPr>
                  <w:rFonts w:ascii="Helvetica" w:eastAsia="Times New Roman" w:hAnsi="Helvetica" w:cs="Helvetica"/>
                  <w:iCs/>
                  <w:color w:val="auto"/>
                  <w:kern w:val="0"/>
                  <w:sz w:val="14"/>
                  <w:szCs w:val="14"/>
                  <w:lang w:val="en-US" w:eastAsia="en-US"/>
                </w:rPr>
                <w:t xml:space="preserve"> </w:t>
              </w:r>
            </w:ins>
          </w:p>
        </w:tc>
        <w:tc>
          <w:tcPr>
            <w:tcW w:w="686" w:type="dxa"/>
            <w:tcBorders>
              <w:top w:val="single" w:sz="8" w:space="0" w:color="7A9CAD"/>
              <w:left w:val="single" w:sz="8" w:space="0" w:color="7A9CAD"/>
              <w:bottom w:val="single" w:sz="8" w:space="0" w:color="7A9CAD"/>
              <w:right w:val="single" w:sz="8" w:space="0" w:color="7A9CAD"/>
            </w:tcBorders>
          </w:tcPr>
          <w:p w14:paraId="36BA9759" w14:textId="56D37772" w:rsidR="00552FF8" w:rsidRDefault="001A75F7" w:rsidP="00270C31">
            <w:pPr>
              <w:autoSpaceDE w:val="0"/>
              <w:autoSpaceDN w:val="0"/>
              <w:adjustRightInd w:val="0"/>
              <w:spacing w:line="240" w:lineRule="auto"/>
              <w:rPr>
                <w:ins w:id="336" w:author="Martin Lindström" w:date="2016-11-12T23:55:00Z"/>
                <w:rFonts w:ascii="Helvetica" w:eastAsia="Times New Roman" w:hAnsi="Helvetica" w:cs="Helvetica"/>
                <w:color w:val="auto"/>
                <w:kern w:val="0"/>
                <w:sz w:val="14"/>
                <w:szCs w:val="14"/>
                <w:lang w:val="en-US" w:eastAsia="en-US"/>
              </w:rPr>
            </w:pPr>
            <w:ins w:id="337" w:author="Martin Lindström" w:date="2016-11-13T00:05:00Z">
              <w:r>
                <w:rPr>
                  <w:rFonts w:ascii="Helvetica" w:eastAsia="Times New Roman" w:hAnsi="Helvetica" w:cs="Helvetica"/>
                  <w:color w:val="auto"/>
                  <w:kern w:val="0"/>
                  <w:sz w:val="14"/>
                  <w:szCs w:val="14"/>
                  <w:lang w:val="en-US" w:eastAsia="en-US"/>
                </w:rPr>
                <w:lastRenderedPageBreak/>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F4CF020" w14:textId="7A7D5808" w:rsidR="00552FF8" w:rsidRDefault="006069DD" w:rsidP="00270C31">
            <w:pPr>
              <w:autoSpaceDE w:val="0"/>
              <w:autoSpaceDN w:val="0"/>
              <w:adjustRightInd w:val="0"/>
              <w:spacing w:line="240" w:lineRule="auto"/>
              <w:rPr>
                <w:ins w:id="338" w:author="Martin Lindström" w:date="2016-11-12T23:55:00Z"/>
                <w:rFonts w:ascii="Helvetica" w:eastAsia="Times New Roman" w:hAnsi="Helvetica" w:cs="Helvetica"/>
                <w:color w:val="auto"/>
                <w:kern w:val="0"/>
                <w:sz w:val="14"/>
                <w:szCs w:val="14"/>
                <w:lang w:val="en-US" w:eastAsia="en-US"/>
              </w:rPr>
            </w:pPr>
            <w:ins w:id="339" w:author="Martin Lindström" w:date="2016-11-13T00:07:00Z">
              <w:r>
                <w:rPr>
                  <w:rFonts w:ascii="Helvetica" w:eastAsia="Times New Roman" w:hAnsi="Helvetica" w:cs="Helvetica"/>
                  <w:color w:val="auto"/>
                  <w:kern w:val="0"/>
                  <w:sz w:val="14"/>
                  <w:szCs w:val="14"/>
                  <w:lang w:val="en-US" w:eastAsia="en-US"/>
                </w:rPr>
                <w:t xml:space="preserve">See section </w:t>
              </w:r>
            </w:ins>
            <w:ins w:id="340" w:author="Martin Lindström" w:date="2016-11-13T00:08:00Z">
              <w:r>
                <w:rPr>
                  <w:rFonts w:ascii="Helvetica" w:eastAsia="Times New Roman" w:hAnsi="Helvetica" w:cs="Helvetica"/>
                  <w:color w:val="auto"/>
                  <w:kern w:val="0"/>
                  <w:sz w:val="14"/>
                  <w:szCs w:val="14"/>
                  <w:lang w:val="en-US" w:eastAsia="en-US"/>
                </w:rPr>
                <w:fldChar w:fldCharType="begin"/>
              </w:r>
              <w:r>
                <w:rPr>
                  <w:rFonts w:ascii="Helvetica" w:eastAsia="Times New Roman" w:hAnsi="Helvetica" w:cs="Helvetica"/>
                  <w:color w:val="auto"/>
                  <w:kern w:val="0"/>
                  <w:sz w:val="14"/>
                  <w:szCs w:val="14"/>
                  <w:lang w:val="en-US" w:eastAsia="en-US"/>
                </w:rPr>
                <w:instrText xml:space="preserve"> REF _Ref340615026 \r \h </w:instrText>
              </w:r>
            </w:ins>
            <w:r>
              <w:rPr>
                <w:rFonts w:ascii="Helvetica" w:eastAsia="Times New Roman" w:hAnsi="Helvetica" w:cs="Helvetica"/>
                <w:color w:val="auto"/>
                <w:kern w:val="0"/>
                <w:sz w:val="14"/>
                <w:szCs w:val="14"/>
                <w:lang w:val="en-US" w:eastAsia="en-US"/>
              </w:rPr>
            </w:r>
            <w:r>
              <w:rPr>
                <w:rFonts w:ascii="Helvetica" w:eastAsia="Times New Roman" w:hAnsi="Helvetica" w:cs="Helvetica"/>
                <w:color w:val="auto"/>
                <w:kern w:val="0"/>
                <w:sz w:val="14"/>
                <w:szCs w:val="14"/>
                <w:lang w:val="en-US" w:eastAsia="en-US"/>
              </w:rPr>
              <w:fldChar w:fldCharType="separate"/>
            </w:r>
            <w:ins w:id="341" w:author="Martin Lindström" w:date="2016-11-17T16:05:00Z">
              <w:r w:rsidR="00F11BDE">
                <w:rPr>
                  <w:rFonts w:ascii="Helvetica" w:eastAsia="Times New Roman" w:hAnsi="Helvetica" w:cs="Helvetica"/>
                  <w:color w:val="auto"/>
                  <w:kern w:val="0"/>
                  <w:sz w:val="14"/>
                  <w:szCs w:val="14"/>
                  <w:lang w:val="en-US" w:eastAsia="en-US"/>
                </w:rPr>
                <w:t>3.2.2</w:t>
              </w:r>
            </w:ins>
            <w:ins w:id="342" w:author="Martin Lindström" w:date="2016-11-13T00:08:00Z">
              <w:r>
                <w:rPr>
                  <w:rFonts w:ascii="Helvetica" w:eastAsia="Times New Roman" w:hAnsi="Helvetica" w:cs="Helvetica"/>
                  <w:color w:val="auto"/>
                  <w:kern w:val="0"/>
                  <w:sz w:val="14"/>
                  <w:szCs w:val="14"/>
                  <w:lang w:val="en-US" w:eastAsia="en-US"/>
                </w:rPr>
                <w:fldChar w:fldCharType="end"/>
              </w:r>
              <w:r>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lastRenderedPageBreak/>
                <w:t>below.</w:t>
              </w:r>
            </w:ins>
          </w:p>
        </w:tc>
      </w:tr>
      <w:tr w:rsidR="002D6C88" w:rsidRPr="00856CE2" w14:paraId="31777637" w14:textId="77777777" w:rsidTr="00DF3129">
        <w:tblPrEx>
          <w:tblBorders>
            <w:top w:val="none" w:sz="0" w:space="0" w:color="auto"/>
            <w:bottom w:val="single" w:sz="8" w:space="0" w:color="7A9CAD"/>
          </w:tblBorders>
        </w:tblPrEx>
        <w:trPr>
          <w:ins w:id="343" w:author="Martin Lindström" w:date="2016-11-13T00:08: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36CF237" w14:textId="4EFEE3D6" w:rsidR="002D6C88" w:rsidRDefault="002D6C88">
            <w:pPr>
              <w:autoSpaceDE w:val="0"/>
              <w:autoSpaceDN w:val="0"/>
              <w:adjustRightInd w:val="0"/>
              <w:spacing w:line="240" w:lineRule="auto"/>
              <w:rPr>
                <w:ins w:id="344" w:author="Martin Lindström" w:date="2016-11-13T00:08:00Z"/>
                <w:rFonts w:ascii="Helvetica" w:eastAsia="Times New Roman" w:hAnsi="Helvetica" w:cs="Helvetica"/>
                <w:noProof/>
                <w:color w:val="auto"/>
                <w:kern w:val="0"/>
                <w:sz w:val="14"/>
                <w:szCs w:val="14"/>
                <w:lang w:val="en-US" w:eastAsia="en-US"/>
              </w:rPr>
            </w:pPr>
            <w:ins w:id="345" w:author="Martin Lindström" w:date="2016-11-13T00:08:00Z">
              <w:r>
                <w:rPr>
                  <w:rFonts w:ascii="Helvetica" w:eastAsia="Times New Roman" w:hAnsi="Helvetica" w:cs="Helvetica"/>
                  <w:noProof/>
                  <w:color w:val="auto"/>
                  <w:kern w:val="0"/>
                  <w:sz w:val="14"/>
                  <w:szCs w:val="14"/>
                  <w:lang w:val="en-US" w:eastAsia="en-US"/>
                </w:rPr>
                <w:lastRenderedPageBreak/>
                <w:t>userSignature</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594E558" w14:textId="69F75FE2" w:rsidR="002D6C88" w:rsidRDefault="00BE4FD7">
            <w:pPr>
              <w:autoSpaceDE w:val="0"/>
              <w:autoSpaceDN w:val="0"/>
              <w:adjustRightInd w:val="0"/>
              <w:spacing w:line="240" w:lineRule="auto"/>
              <w:rPr>
                <w:ins w:id="346" w:author="Martin Lindström" w:date="2016-11-13T00:08:00Z"/>
                <w:rFonts w:ascii="Helvetica" w:eastAsia="Times New Roman" w:hAnsi="Helvetica" w:cs="Helvetica"/>
                <w:color w:val="auto"/>
                <w:kern w:val="0"/>
                <w:sz w:val="14"/>
                <w:szCs w:val="14"/>
                <w:lang w:val="en-US" w:eastAsia="en-US"/>
              </w:rPr>
            </w:pPr>
            <w:proofErr w:type="gramStart"/>
            <w:ins w:id="347" w:author="Martin Lindström" w:date="2016-11-13T00:09:00Z">
              <w:r>
                <w:rPr>
                  <w:rFonts w:ascii="Helvetica" w:eastAsia="Times New Roman" w:hAnsi="Helvetica" w:cs="Helvetica"/>
                  <w:color w:val="auto"/>
                  <w:kern w:val="0"/>
                  <w:sz w:val="14"/>
                  <w:szCs w:val="14"/>
                  <w:lang w:val="en-US" w:eastAsia="en-US"/>
                </w:rPr>
                <w:t>urn:oid:</w:t>
              </w:r>
              <w:r w:rsidRPr="00867E4F">
                <w:rPr>
                  <w:rFonts w:ascii="Helvetica" w:eastAsia="Times New Roman" w:hAnsi="Helvetica" w:cs="Helvetica"/>
                  <w:bCs/>
                  <w:color w:val="auto"/>
                  <w:kern w:val="0"/>
                  <w:sz w:val="14"/>
                  <w:szCs w:val="14"/>
                  <w:lang w:val="en-US" w:eastAsia="en-US"/>
                </w:rPr>
                <w:t>1.2.752.201.3.1</w:t>
              </w:r>
              <w:r>
                <w:rPr>
                  <w:rFonts w:ascii="Helvetica" w:eastAsia="Times New Roman" w:hAnsi="Helvetica" w:cs="Helvetica"/>
                  <w:bCs/>
                  <w:color w:val="auto"/>
                  <w:kern w:val="0"/>
                  <w:sz w:val="14"/>
                  <w:szCs w:val="14"/>
                  <w:lang w:val="en-US" w:eastAsia="en-US"/>
                </w:rPr>
                <w:t>1</w:t>
              </w:r>
            </w:ins>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C2F581A" w14:textId="52264B46" w:rsidR="002D6C88" w:rsidRDefault="00BE4FD7" w:rsidP="00270C31">
            <w:pPr>
              <w:autoSpaceDE w:val="0"/>
              <w:autoSpaceDN w:val="0"/>
              <w:adjustRightInd w:val="0"/>
              <w:spacing w:line="240" w:lineRule="auto"/>
              <w:rPr>
                <w:ins w:id="348" w:author="Martin Lindström" w:date="2016-11-13T00:08:00Z"/>
                <w:rFonts w:ascii="Helvetica" w:eastAsia="Times New Roman" w:hAnsi="Helvetica" w:cs="Helvetica"/>
                <w:color w:val="auto"/>
                <w:kern w:val="0"/>
                <w:sz w:val="14"/>
                <w:szCs w:val="14"/>
                <w:lang w:val="en-US" w:eastAsia="en-US"/>
              </w:rPr>
            </w:pPr>
            <w:ins w:id="349" w:author="Martin Lindström" w:date="2016-11-13T00:09:00Z">
              <w:r>
                <w:rPr>
                  <w:rFonts w:ascii="Helvetica" w:eastAsia="Times New Roman" w:hAnsi="Helvetica" w:cs="Helvetica"/>
                  <w:color w:val="auto"/>
                  <w:kern w:val="0"/>
                  <w:sz w:val="14"/>
                  <w:szCs w:val="14"/>
                  <w:lang w:val="en-US" w:eastAsia="en-US"/>
                </w:rPr>
                <w:t>User signature</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F53D674" w14:textId="2222A508" w:rsidR="002D6C88" w:rsidRDefault="00BE4FD7" w:rsidP="006069DD">
            <w:pPr>
              <w:autoSpaceDE w:val="0"/>
              <w:autoSpaceDN w:val="0"/>
              <w:adjustRightInd w:val="0"/>
              <w:spacing w:line="240" w:lineRule="auto"/>
              <w:rPr>
                <w:ins w:id="350" w:author="Martin Lindström" w:date="2016-11-13T00:08:00Z"/>
                <w:rFonts w:ascii="Helvetica" w:eastAsia="Times New Roman" w:hAnsi="Helvetica" w:cs="Helvetica"/>
                <w:iCs/>
                <w:color w:val="auto"/>
                <w:kern w:val="0"/>
                <w:sz w:val="14"/>
                <w:szCs w:val="14"/>
                <w:lang w:val="en-US" w:eastAsia="en-US"/>
              </w:rPr>
            </w:pPr>
            <w:ins w:id="351" w:author="Martin Lindström" w:date="2016-11-13T00:10:00Z">
              <w:r>
                <w:rPr>
                  <w:rFonts w:ascii="Helvetica" w:eastAsia="Times New Roman" w:hAnsi="Helvetica" w:cs="Helvetica"/>
                  <w:iCs/>
                  <w:color w:val="auto"/>
                  <w:kern w:val="0"/>
                  <w:sz w:val="14"/>
                  <w:szCs w:val="14"/>
                  <w:lang w:val="en-US" w:eastAsia="en-US"/>
                </w:rPr>
                <w:t>Base64-encoding of a sign</w:t>
              </w:r>
              <w:r>
                <w:rPr>
                  <w:rFonts w:ascii="Helvetica" w:eastAsia="Times New Roman" w:hAnsi="Helvetica" w:cs="Helvetica"/>
                  <w:iCs/>
                  <w:color w:val="auto"/>
                  <w:kern w:val="0"/>
                  <w:sz w:val="14"/>
                  <w:szCs w:val="14"/>
                  <w:lang w:val="en-US" w:eastAsia="en-US"/>
                </w:rPr>
                <w:t>a</w:t>
              </w:r>
              <w:r>
                <w:rPr>
                  <w:rFonts w:ascii="Helvetica" w:eastAsia="Times New Roman" w:hAnsi="Helvetica" w:cs="Helvetica"/>
                  <w:iCs/>
                  <w:color w:val="auto"/>
                  <w:kern w:val="0"/>
                  <w:sz w:val="14"/>
                  <w:szCs w:val="14"/>
                  <w:lang w:val="en-US" w:eastAsia="en-US"/>
                </w:rPr>
                <w:t>ture object applied by the user.</w:t>
              </w:r>
            </w:ins>
          </w:p>
        </w:tc>
        <w:tc>
          <w:tcPr>
            <w:tcW w:w="686" w:type="dxa"/>
            <w:tcBorders>
              <w:top w:val="single" w:sz="8" w:space="0" w:color="7A9CAD"/>
              <w:left w:val="single" w:sz="8" w:space="0" w:color="7A9CAD"/>
              <w:bottom w:val="single" w:sz="8" w:space="0" w:color="7A9CAD"/>
              <w:right w:val="single" w:sz="8" w:space="0" w:color="7A9CAD"/>
            </w:tcBorders>
          </w:tcPr>
          <w:p w14:paraId="7E570777" w14:textId="2621ED43" w:rsidR="002D6C88" w:rsidRDefault="00BE4FD7" w:rsidP="00270C31">
            <w:pPr>
              <w:autoSpaceDE w:val="0"/>
              <w:autoSpaceDN w:val="0"/>
              <w:adjustRightInd w:val="0"/>
              <w:spacing w:line="240" w:lineRule="auto"/>
              <w:rPr>
                <w:ins w:id="352" w:author="Martin Lindström" w:date="2016-11-13T00:08:00Z"/>
                <w:rFonts w:ascii="Helvetica" w:eastAsia="Times New Roman" w:hAnsi="Helvetica" w:cs="Helvetica"/>
                <w:color w:val="auto"/>
                <w:kern w:val="0"/>
                <w:sz w:val="14"/>
                <w:szCs w:val="14"/>
                <w:lang w:val="en-US" w:eastAsia="en-US"/>
              </w:rPr>
            </w:pPr>
            <w:ins w:id="353" w:author="Martin Lindström" w:date="2016-11-13T00:10: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BC64CA6" w14:textId="65EC7BCC" w:rsidR="002D6C88" w:rsidRDefault="00BE4FD7" w:rsidP="00270C31">
            <w:pPr>
              <w:autoSpaceDE w:val="0"/>
              <w:autoSpaceDN w:val="0"/>
              <w:adjustRightInd w:val="0"/>
              <w:spacing w:line="240" w:lineRule="auto"/>
              <w:rPr>
                <w:ins w:id="354" w:author="Martin Lindström" w:date="2016-11-13T00:08:00Z"/>
                <w:rFonts w:ascii="Helvetica" w:eastAsia="Times New Roman" w:hAnsi="Helvetica" w:cs="Helvetica"/>
                <w:color w:val="auto"/>
                <w:kern w:val="0"/>
                <w:sz w:val="14"/>
                <w:szCs w:val="14"/>
                <w:lang w:val="en-US" w:eastAsia="en-US"/>
              </w:rPr>
            </w:pPr>
            <w:ins w:id="355" w:author="Martin Lindström" w:date="2016-11-13T00:10:00Z">
              <w:r>
                <w:rPr>
                  <w:rFonts w:ascii="Helvetica" w:eastAsia="Times New Roman" w:hAnsi="Helvetica" w:cs="Helvetica"/>
                  <w:color w:val="auto"/>
                  <w:kern w:val="0"/>
                  <w:sz w:val="14"/>
                  <w:szCs w:val="14"/>
                  <w:lang w:val="en-US" w:eastAsia="en-US"/>
                </w:rPr>
                <w:t xml:space="preserve">See section </w:t>
              </w:r>
              <w:r>
                <w:rPr>
                  <w:rFonts w:ascii="Helvetica" w:eastAsia="Times New Roman" w:hAnsi="Helvetica" w:cs="Helvetica"/>
                  <w:color w:val="auto"/>
                  <w:kern w:val="0"/>
                  <w:sz w:val="14"/>
                  <w:szCs w:val="14"/>
                  <w:lang w:val="en-US" w:eastAsia="en-US"/>
                </w:rPr>
                <w:fldChar w:fldCharType="begin"/>
              </w:r>
              <w:r>
                <w:rPr>
                  <w:rFonts w:ascii="Helvetica" w:eastAsia="Times New Roman" w:hAnsi="Helvetica" w:cs="Helvetica"/>
                  <w:color w:val="auto"/>
                  <w:kern w:val="0"/>
                  <w:sz w:val="14"/>
                  <w:szCs w:val="14"/>
                  <w:lang w:val="en-US" w:eastAsia="en-US"/>
                </w:rPr>
                <w:instrText xml:space="preserve"> REF _Ref340615026 \r \h </w:instrText>
              </w:r>
            </w:ins>
            <w:r>
              <w:rPr>
                <w:rFonts w:ascii="Helvetica" w:eastAsia="Times New Roman" w:hAnsi="Helvetica" w:cs="Helvetica"/>
                <w:color w:val="auto"/>
                <w:kern w:val="0"/>
                <w:sz w:val="14"/>
                <w:szCs w:val="14"/>
                <w:lang w:val="en-US" w:eastAsia="en-US"/>
              </w:rPr>
            </w:r>
            <w:ins w:id="356" w:author="Martin Lindström" w:date="2016-11-13T00:10:00Z">
              <w:r>
                <w:rPr>
                  <w:rFonts w:ascii="Helvetica" w:eastAsia="Times New Roman" w:hAnsi="Helvetica" w:cs="Helvetica"/>
                  <w:color w:val="auto"/>
                  <w:kern w:val="0"/>
                  <w:sz w:val="14"/>
                  <w:szCs w:val="14"/>
                  <w:lang w:val="en-US" w:eastAsia="en-US"/>
                </w:rPr>
                <w:fldChar w:fldCharType="separate"/>
              </w:r>
            </w:ins>
            <w:r w:rsidR="00F11BDE">
              <w:rPr>
                <w:rFonts w:ascii="Helvetica" w:eastAsia="Times New Roman" w:hAnsi="Helvetica" w:cs="Helvetica"/>
                <w:color w:val="auto"/>
                <w:kern w:val="0"/>
                <w:sz w:val="14"/>
                <w:szCs w:val="14"/>
                <w:lang w:val="en-US" w:eastAsia="en-US"/>
              </w:rPr>
              <w:t>3.2.2</w:t>
            </w:r>
            <w:ins w:id="357" w:author="Martin Lindström" w:date="2016-11-13T00:10:00Z">
              <w:r>
                <w:rPr>
                  <w:rFonts w:ascii="Helvetica" w:eastAsia="Times New Roman" w:hAnsi="Helvetica" w:cs="Helvetica"/>
                  <w:color w:val="auto"/>
                  <w:kern w:val="0"/>
                  <w:sz w:val="14"/>
                  <w:szCs w:val="14"/>
                  <w:lang w:val="en-US" w:eastAsia="en-US"/>
                </w:rPr>
                <w:fldChar w:fldCharType="end"/>
              </w:r>
              <w:r>
                <w:rPr>
                  <w:rFonts w:ascii="Helvetica" w:eastAsia="Times New Roman" w:hAnsi="Helvetica" w:cs="Helvetica"/>
                  <w:color w:val="auto"/>
                  <w:kern w:val="0"/>
                  <w:sz w:val="14"/>
                  <w:szCs w:val="14"/>
                  <w:lang w:val="en-US" w:eastAsia="en-US"/>
                </w:rPr>
                <w:t xml:space="preserve"> below.</w:t>
              </w:r>
            </w:ins>
          </w:p>
        </w:tc>
      </w:tr>
      <w:tr w:rsidR="000173AF" w:rsidRPr="00856CE2" w14:paraId="294DF192" w14:textId="77777777" w:rsidTr="00DF3129">
        <w:tblPrEx>
          <w:tblBorders>
            <w:top w:val="none" w:sz="0" w:space="0" w:color="auto"/>
            <w:bottom w:val="single" w:sz="8" w:space="0" w:color="7A9CAD"/>
          </w:tblBorders>
        </w:tblPrEx>
        <w:trPr>
          <w:ins w:id="358" w:author="Martin Lindström" w:date="2016-11-13T00:10: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D1BE89" w14:textId="2E3937EB" w:rsidR="000173AF" w:rsidRDefault="000173AF">
            <w:pPr>
              <w:autoSpaceDE w:val="0"/>
              <w:autoSpaceDN w:val="0"/>
              <w:adjustRightInd w:val="0"/>
              <w:spacing w:line="240" w:lineRule="auto"/>
              <w:rPr>
                <w:ins w:id="359" w:author="Martin Lindström" w:date="2016-11-13T00:10:00Z"/>
                <w:rFonts w:ascii="Helvetica" w:eastAsia="Times New Roman" w:hAnsi="Helvetica" w:cs="Helvetica"/>
                <w:noProof/>
                <w:color w:val="auto"/>
                <w:kern w:val="0"/>
                <w:sz w:val="14"/>
                <w:szCs w:val="14"/>
                <w:lang w:val="en-US" w:eastAsia="en-US"/>
              </w:rPr>
            </w:pPr>
            <w:ins w:id="360" w:author="Martin Lindström" w:date="2016-11-13T00:10:00Z">
              <w:r>
                <w:rPr>
                  <w:rFonts w:ascii="Helvetica" w:eastAsia="Times New Roman" w:hAnsi="Helvetica" w:cs="Helvetica"/>
                  <w:noProof/>
                  <w:color w:val="auto"/>
                  <w:kern w:val="0"/>
                  <w:sz w:val="14"/>
                  <w:szCs w:val="14"/>
                  <w:lang w:val="en-US" w:eastAsia="en-US"/>
                </w:rPr>
                <w:t>sad</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876836" w14:textId="7805113B" w:rsidR="000173AF" w:rsidRDefault="000173AF">
            <w:pPr>
              <w:autoSpaceDE w:val="0"/>
              <w:autoSpaceDN w:val="0"/>
              <w:adjustRightInd w:val="0"/>
              <w:spacing w:line="240" w:lineRule="auto"/>
              <w:rPr>
                <w:ins w:id="361" w:author="Martin Lindström" w:date="2016-11-13T00:10:00Z"/>
                <w:rFonts w:ascii="Helvetica" w:eastAsia="Times New Roman" w:hAnsi="Helvetica" w:cs="Helvetica"/>
                <w:color w:val="auto"/>
                <w:kern w:val="0"/>
                <w:sz w:val="14"/>
                <w:szCs w:val="14"/>
                <w:lang w:val="en-US" w:eastAsia="en-US"/>
              </w:rPr>
            </w:pPr>
            <w:proofErr w:type="gramStart"/>
            <w:ins w:id="362" w:author="Martin Lindström" w:date="2016-11-13T00:10:00Z">
              <w:r>
                <w:rPr>
                  <w:rFonts w:ascii="Helvetica" w:eastAsia="Times New Roman" w:hAnsi="Helvetica" w:cs="Helvetica"/>
                  <w:color w:val="auto"/>
                  <w:kern w:val="0"/>
                  <w:sz w:val="14"/>
                  <w:szCs w:val="14"/>
                  <w:lang w:val="en-US" w:eastAsia="en-US"/>
                </w:rPr>
                <w:t>urn:oid:</w:t>
              </w:r>
              <w:r w:rsidRPr="00867E4F">
                <w:rPr>
                  <w:rFonts w:ascii="Helvetica" w:eastAsia="Times New Roman" w:hAnsi="Helvetica" w:cs="Helvetica"/>
                  <w:bCs/>
                  <w:color w:val="auto"/>
                  <w:kern w:val="0"/>
                  <w:sz w:val="14"/>
                  <w:szCs w:val="14"/>
                  <w:lang w:val="en-US" w:eastAsia="en-US"/>
                </w:rPr>
                <w:t>1.2.752.201.3.1</w:t>
              </w:r>
              <w:r>
                <w:rPr>
                  <w:rFonts w:ascii="Helvetica" w:eastAsia="Times New Roman" w:hAnsi="Helvetica" w:cs="Helvetica"/>
                  <w:bCs/>
                  <w:color w:val="auto"/>
                  <w:kern w:val="0"/>
                  <w:sz w:val="14"/>
                  <w:szCs w:val="14"/>
                  <w:lang w:val="en-US" w:eastAsia="en-US"/>
                </w:rPr>
                <w:t>2</w:t>
              </w:r>
              <w:proofErr w:type="gramEnd"/>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AB59C4E" w14:textId="7572FC51" w:rsidR="000173AF" w:rsidRDefault="000173AF" w:rsidP="00270C31">
            <w:pPr>
              <w:autoSpaceDE w:val="0"/>
              <w:autoSpaceDN w:val="0"/>
              <w:adjustRightInd w:val="0"/>
              <w:spacing w:line="240" w:lineRule="auto"/>
              <w:rPr>
                <w:ins w:id="363" w:author="Martin Lindström" w:date="2016-11-13T00:10:00Z"/>
                <w:rFonts w:ascii="Helvetica" w:eastAsia="Times New Roman" w:hAnsi="Helvetica" w:cs="Helvetica"/>
                <w:color w:val="auto"/>
                <w:kern w:val="0"/>
                <w:sz w:val="14"/>
                <w:szCs w:val="14"/>
                <w:lang w:val="en-US" w:eastAsia="en-US"/>
              </w:rPr>
            </w:pPr>
            <w:ins w:id="364" w:author="Martin Lindström" w:date="2016-11-13T00:10:00Z">
              <w:r>
                <w:rPr>
                  <w:rFonts w:ascii="Helvetica" w:eastAsia="Times New Roman" w:hAnsi="Helvetica" w:cs="Helvetica"/>
                  <w:color w:val="auto"/>
                  <w:kern w:val="0"/>
                  <w:sz w:val="14"/>
                  <w:szCs w:val="14"/>
                  <w:lang w:val="en-US" w:eastAsia="en-US"/>
                </w:rPr>
                <w:t>Signature activ</w:t>
              </w:r>
              <w:r>
                <w:rPr>
                  <w:rFonts w:ascii="Helvetica" w:eastAsia="Times New Roman" w:hAnsi="Helvetica" w:cs="Helvetica"/>
                  <w:color w:val="auto"/>
                  <w:kern w:val="0"/>
                  <w:sz w:val="14"/>
                  <w:szCs w:val="14"/>
                  <w:lang w:val="en-US" w:eastAsia="en-US"/>
                </w:rPr>
                <w:t>a</w:t>
              </w:r>
              <w:r>
                <w:rPr>
                  <w:rFonts w:ascii="Helvetica" w:eastAsia="Times New Roman" w:hAnsi="Helvetica" w:cs="Helvetica"/>
                  <w:color w:val="auto"/>
                  <w:kern w:val="0"/>
                  <w:sz w:val="14"/>
                  <w:szCs w:val="14"/>
                  <w:lang w:val="en-US" w:eastAsia="en-US"/>
                </w:rPr>
                <w:t>tion data</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43A617C" w14:textId="2762AA8C" w:rsidR="000173AF" w:rsidRDefault="000E7032" w:rsidP="006069DD">
            <w:pPr>
              <w:autoSpaceDE w:val="0"/>
              <w:autoSpaceDN w:val="0"/>
              <w:adjustRightInd w:val="0"/>
              <w:spacing w:line="240" w:lineRule="auto"/>
              <w:rPr>
                <w:ins w:id="365" w:author="Martin Lindström" w:date="2016-11-13T00:10:00Z"/>
                <w:rFonts w:ascii="Helvetica" w:eastAsia="Times New Roman" w:hAnsi="Helvetica" w:cs="Helvetica"/>
                <w:iCs/>
                <w:color w:val="auto"/>
                <w:kern w:val="0"/>
                <w:sz w:val="14"/>
                <w:szCs w:val="14"/>
                <w:lang w:val="en-US" w:eastAsia="en-US"/>
              </w:rPr>
            </w:pPr>
            <w:ins w:id="366" w:author="Martin Lindström" w:date="2016-11-16T21:03:00Z">
              <w:r>
                <w:rPr>
                  <w:rFonts w:ascii="Helvetica" w:eastAsia="Times New Roman" w:hAnsi="Helvetica" w:cs="Helvetica"/>
                  <w:iCs/>
                  <w:color w:val="auto"/>
                  <w:kern w:val="0"/>
                  <w:sz w:val="14"/>
                  <w:szCs w:val="14"/>
                  <w:lang w:val="en-US" w:eastAsia="en-US"/>
                </w:rPr>
                <w:t>Signature activation data required by signature se</w:t>
              </w:r>
              <w:r>
                <w:rPr>
                  <w:rFonts w:ascii="Helvetica" w:eastAsia="Times New Roman" w:hAnsi="Helvetica" w:cs="Helvetica"/>
                  <w:iCs/>
                  <w:color w:val="auto"/>
                  <w:kern w:val="0"/>
                  <w:sz w:val="14"/>
                  <w:szCs w:val="14"/>
                  <w:lang w:val="en-US" w:eastAsia="en-US"/>
                </w:rPr>
                <w:t>r</w:t>
              </w:r>
              <w:r>
                <w:rPr>
                  <w:rFonts w:ascii="Helvetica" w:eastAsia="Times New Roman" w:hAnsi="Helvetica" w:cs="Helvetica"/>
                  <w:iCs/>
                  <w:color w:val="auto"/>
                  <w:kern w:val="0"/>
                  <w:sz w:val="14"/>
                  <w:szCs w:val="14"/>
                  <w:lang w:val="en-US" w:eastAsia="en-US"/>
                </w:rPr>
                <w:t>vices.</w:t>
              </w:r>
            </w:ins>
          </w:p>
        </w:tc>
        <w:tc>
          <w:tcPr>
            <w:tcW w:w="686" w:type="dxa"/>
            <w:tcBorders>
              <w:top w:val="single" w:sz="8" w:space="0" w:color="7A9CAD"/>
              <w:left w:val="single" w:sz="8" w:space="0" w:color="7A9CAD"/>
              <w:bottom w:val="single" w:sz="8" w:space="0" w:color="7A9CAD"/>
              <w:right w:val="single" w:sz="8" w:space="0" w:color="7A9CAD"/>
            </w:tcBorders>
          </w:tcPr>
          <w:p w14:paraId="6EBAA357" w14:textId="4BA49E11" w:rsidR="000173AF" w:rsidRDefault="000173AF" w:rsidP="00270C31">
            <w:pPr>
              <w:autoSpaceDE w:val="0"/>
              <w:autoSpaceDN w:val="0"/>
              <w:adjustRightInd w:val="0"/>
              <w:spacing w:line="240" w:lineRule="auto"/>
              <w:rPr>
                <w:ins w:id="367" w:author="Martin Lindström" w:date="2016-11-13T00:10:00Z"/>
                <w:rFonts w:ascii="Helvetica" w:eastAsia="Times New Roman" w:hAnsi="Helvetica" w:cs="Helvetica"/>
                <w:color w:val="auto"/>
                <w:kern w:val="0"/>
                <w:sz w:val="14"/>
                <w:szCs w:val="14"/>
                <w:lang w:val="en-US" w:eastAsia="en-US"/>
              </w:rPr>
            </w:pPr>
            <w:ins w:id="368" w:author="Martin Lindström" w:date="2016-11-13T00:11: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91943E2" w14:textId="26BF42D6" w:rsidR="000173AF" w:rsidRDefault="000173AF" w:rsidP="00270C31">
            <w:pPr>
              <w:autoSpaceDE w:val="0"/>
              <w:autoSpaceDN w:val="0"/>
              <w:adjustRightInd w:val="0"/>
              <w:spacing w:line="240" w:lineRule="auto"/>
              <w:rPr>
                <w:ins w:id="369" w:author="Martin Lindström" w:date="2016-11-13T00:10:00Z"/>
                <w:rFonts w:ascii="Helvetica" w:eastAsia="Times New Roman" w:hAnsi="Helvetica" w:cs="Helvetica"/>
                <w:color w:val="auto"/>
                <w:kern w:val="0"/>
                <w:sz w:val="14"/>
                <w:szCs w:val="14"/>
                <w:lang w:val="en-US" w:eastAsia="en-US"/>
              </w:rPr>
            </w:pPr>
            <w:ins w:id="370" w:author="Martin Lindström" w:date="2016-11-13T00:11:00Z">
              <w:r>
                <w:rPr>
                  <w:rFonts w:ascii="Helvetica" w:eastAsia="Times New Roman" w:hAnsi="Helvetica" w:cs="Helvetica"/>
                  <w:color w:val="auto"/>
                  <w:kern w:val="0"/>
                  <w:sz w:val="14"/>
                  <w:szCs w:val="14"/>
                  <w:lang w:val="en-US" w:eastAsia="en-US"/>
                </w:rPr>
                <w:t xml:space="preserve">See section </w:t>
              </w:r>
              <w:r>
                <w:rPr>
                  <w:rFonts w:ascii="Helvetica" w:eastAsia="Times New Roman" w:hAnsi="Helvetica" w:cs="Helvetica"/>
                  <w:color w:val="auto"/>
                  <w:kern w:val="0"/>
                  <w:sz w:val="14"/>
                  <w:szCs w:val="14"/>
                  <w:lang w:val="en-US" w:eastAsia="en-US"/>
                </w:rPr>
                <w:fldChar w:fldCharType="begin"/>
              </w:r>
              <w:r>
                <w:rPr>
                  <w:rFonts w:ascii="Helvetica" w:eastAsia="Times New Roman" w:hAnsi="Helvetica" w:cs="Helvetica"/>
                  <w:color w:val="auto"/>
                  <w:kern w:val="0"/>
                  <w:sz w:val="14"/>
                  <w:szCs w:val="14"/>
                  <w:lang w:val="en-US" w:eastAsia="en-US"/>
                </w:rPr>
                <w:instrText xml:space="preserve"> REF _Ref340615218 \r \h </w:instrText>
              </w:r>
            </w:ins>
            <w:r>
              <w:rPr>
                <w:rFonts w:ascii="Helvetica" w:eastAsia="Times New Roman" w:hAnsi="Helvetica" w:cs="Helvetica"/>
                <w:color w:val="auto"/>
                <w:kern w:val="0"/>
                <w:sz w:val="14"/>
                <w:szCs w:val="14"/>
                <w:lang w:val="en-US" w:eastAsia="en-US"/>
              </w:rPr>
            </w:r>
            <w:r>
              <w:rPr>
                <w:rFonts w:ascii="Helvetica" w:eastAsia="Times New Roman" w:hAnsi="Helvetica" w:cs="Helvetica"/>
                <w:color w:val="auto"/>
                <w:kern w:val="0"/>
                <w:sz w:val="14"/>
                <w:szCs w:val="14"/>
                <w:lang w:val="en-US" w:eastAsia="en-US"/>
              </w:rPr>
              <w:fldChar w:fldCharType="separate"/>
            </w:r>
            <w:ins w:id="371" w:author="Martin Lindström" w:date="2016-11-17T16:05:00Z">
              <w:r w:rsidR="00F11BDE">
                <w:rPr>
                  <w:rFonts w:ascii="Helvetica" w:eastAsia="Times New Roman" w:hAnsi="Helvetica" w:cs="Helvetica"/>
                  <w:color w:val="auto"/>
                  <w:kern w:val="0"/>
                  <w:sz w:val="14"/>
                  <w:szCs w:val="14"/>
                  <w:lang w:val="en-US" w:eastAsia="en-US"/>
                </w:rPr>
                <w:t>3.2.3</w:t>
              </w:r>
            </w:ins>
            <w:ins w:id="372" w:author="Martin Lindström" w:date="2016-11-13T00:11:00Z">
              <w:r>
                <w:rPr>
                  <w:rFonts w:ascii="Helvetica" w:eastAsia="Times New Roman" w:hAnsi="Helvetica" w:cs="Helvetica"/>
                  <w:color w:val="auto"/>
                  <w:kern w:val="0"/>
                  <w:sz w:val="14"/>
                  <w:szCs w:val="14"/>
                  <w:lang w:val="en-US" w:eastAsia="en-US"/>
                </w:rPr>
                <w:fldChar w:fldCharType="end"/>
              </w:r>
              <w:r>
                <w:rPr>
                  <w:rFonts w:ascii="Helvetica" w:eastAsia="Times New Roman" w:hAnsi="Helvetica" w:cs="Helvetica"/>
                  <w:color w:val="auto"/>
                  <w:kern w:val="0"/>
                  <w:sz w:val="14"/>
                  <w:szCs w:val="14"/>
                  <w:lang w:val="en-US" w:eastAsia="en-US"/>
                </w:rPr>
                <w:t xml:space="preserve"> below.</w:t>
              </w:r>
            </w:ins>
          </w:p>
        </w:tc>
      </w:tr>
      <w:tr w:rsidR="009B01A1" w:rsidRPr="00856CE2" w14:paraId="3E75E0A8" w14:textId="77777777" w:rsidTr="00AD5EF9">
        <w:tblPrEx>
          <w:tblBorders>
            <w:top w:val="none" w:sz="0" w:space="0" w:color="auto"/>
            <w:bottom w:val="single" w:sz="8" w:space="0" w:color="7A9CAD"/>
          </w:tblBorders>
        </w:tblPrEx>
        <w:trPr>
          <w:trHeight w:val="674"/>
          <w:ins w:id="373" w:author="Martin Lindström" w:date="2016-06-27T13:16: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7151E14" w14:textId="25B24C44" w:rsidR="009B01A1" w:rsidRDefault="00E4008E">
            <w:pPr>
              <w:autoSpaceDE w:val="0"/>
              <w:autoSpaceDN w:val="0"/>
              <w:adjustRightInd w:val="0"/>
              <w:spacing w:line="240" w:lineRule="auto"/>
              <w:rPr>
                <w:ins w:id="374" w:author="Martin Lindström" w:date="2016-06-27T13:16:00Z"/>
                <w:rFonts w:ascii="Helvetica" w:eastAsia="Times New Roman" w:hAnsi="Helvetica" w:cs="Helvetica"/>
                <w:noProof/>
                <w:color w:val="auto"/>
                <w:kern w:val="0"/>
                <w:sz w:val="14"/>
                <w:szCs w:val="14"/>
                <w:lang w:val="en-US" w:eastAsia="en-US"/>
              </w:rPr>
            </w:pPr>
            <w:ins w:id="375" w:author="Stefan Santesson" w:date="2016-08-26T12:09:00Z">
              <w:r>
                <w:rPr>
                  <w:rFonts w:ascii="Helvetica" w:eastAsia="Times New Roman" w:hAnsi="Helvetica" w:cs="Helvetica"/>
                  <w:noProof/>
                  <w:color w:val="auto"/>
                  <w:kern w:val="0"/>
                  <w:sz w:val="14"/>
                  <w:szCs w:val="14"/>
                  <w:lang w:val="en-US" w:eastAsia="en-US"/>
                </w:rPr>
                <w:t>prid</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2FBE94" w14:textId="4FBB8DFF" w:rsidR="009B01A1" w:rsidRDefault="00E76374">
            <w:pPr>
              <w:autoSpaceDE w:val="0"/>
              <w:autoSpaceDN w:val="0"/>
              <w:adjustRightInd w:val="0"/>
              <w:spacing w:line="240" w:lineRule="auto"/>
              <w:rPr>
                <w:ins w:id="376" w:author="Martin Lindström" w:date="2016-06-27T13:16:00Z"/>
                <w:rFonts w:ascii="Helvetica" w:eastAsia="Times New Roman" w:hAnsi="Helvetica" w:cs="Helvetica"/>
                <w:color w:val="auto"/>
                <w:kern w:val="0"/>
                <w:sz w:val="14"/>
                <w:szCs w:val="14"/>
                <w:lang w:val="en-US" w:eastAsia="en-US"/>
              </w:rPr>
            </w:pPr>
            <w:proofErr w:type="gramStart"/>
            <w:ins w:id="377" w:author="Martin Lindström" w:date="2016-06-27T15:00:00Z">
              <w:r>
                <w:rPr>
                  <w:rFonts w:ascii="Helvetica" w:eastAsia="Times New Roman" w:hAnsi="Helvetica" w:cs="Helvetica"/>
                  <w:color w:val="auto"/>
                  <w:kern w:val="0"/>
                  <w:sz w:val="14"/>
                  <w:szCs w:val="14"/>
                  <w:lang w:val="en-US" w:eastAsia="en-US"/>
                </w:rPr>
                <w:t>u</w:t>
              </w:r>
            </w:ins>
            <w:ins w:id="378" w:author="Martin Lindström" w:date="2016-06-27T13:32:00Z">
              <w:r>
                <w:rPr>
                  <w:rFonts w:ascii="Helvetica" w:eastAsia="Times New Roman" w:hAnsi="Helvetica" w:cs="Helvetica"/>
                  <w:color w:val="auto"/>
                  <w:kern w:val="0"/>
                  <w:sz w:val="14"/>
                  <w:szCs w:val="14"/>
                  <w:lang w:val="en-US" w:eastAsia="en-US"/>
                </w:rPr>
                <w:t>rn:</w:t>
              </w:r>
            </w:ins>
            <w:ins w:id="379" w:author="Martin Lindström" w:date="2016-06-27T14:58:00Z">
              <w:r>
                <w:rPr>
                  <w:rFonts w:ascii="Helvetica" w:eastAsia="Times New Roman" w:hAnsi="Helvetica" w:cs="Helvetica"/>
                  <w:color w:val="auto"/>
                  <w:kern w:val="0"/>
                  <w:sz w:val="14"/>
                  <w:szCs w:val="14"/>
                  <w:lang w:val="en-US" w:eastAsia="en-US"/>
                </w:rPr>
                <w:t>oid:1.2.752.201.3.4</w:t>
              </w:r>
            </w:ins>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2AF2163" w14:textId="4CEB7409" w:rsidR="009B01A1" w:rsidRDefault="00F25CD6" w:rsidP="00270C31">
            <w:pPr>
              <w:autoSpaceDE w:val="0"/>
              <w:autoSpaceDN w:val="0"/>
              <w:adjustRightInd w:val="0"/>
              <w:spacing w:line="240" w:lineRule="auto"/>
              <w:rPr>
                <w:ins w:id="380" w:author="Martin Lindström" w:date="2016-06-27T13:16:00Z"/>
                <w:rFonts w:ascii="Helvetica" w:eastAsia="Times New Roman" w:hAnsi="Helvetica" w:cs="Helvetica"/>
                <w:color w:val="auto"/>
                <w:kern w:val="0"/>
                <w:sz w:val="14"/>
                <w:szCs w:val="14"/>
                <w:lang w:val="en-US" w:eastAsia="en-US"/>
              </w:rPr>
            </w:pPr>
            <w:ins w:id="381" w:author="Martin Lindström" w:date="2016-06-27T15:02:00Z">
              <w:r>
                <w:rPr>
                  <w:rFonts w:ascii="Helvetica" w:eastAsia="Times New Roman" w:hAnsi="Helvetica" w:cs="Helvetica"/>
                  <w:color w:val="auto"/>
                  <w:kern w:val="0"/>
                  <w:sz w:val="14"/>
                  <w:szCs w:val="14"/>
                  <w:lang w:val="en-US" w:eastAsia="en-US"/>
                </w:rPr>
                <w:t>Provisional ident</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fier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A0A2D7" w14:textId="78B95F72" w:rsidR="009B01A1" w:rsidRDefault="00A52D56" w:rsidP="0036355C">
            <w:pPr>
              <w:autoSpaceDE w:val="0"/>
              <w:autoSpaceDN w:val="0"/>
              <w:adjustRightInd w:val="0"/>
              <w:spacing w:line="240" w:lineRule="auto"/>
              <w:rPr>
                <w:ins w:id="382" w:author="Martin Lindström" w:date="2016-06-27T13:16:00Z"/>
                <w:rFonts w:ascii="Helvetica" w:eastAsia="Times New Roman" w:hAnsi="Helvetica" w:cs="Helvetica"/>
                <w:iCs/>
                <w:color w:val="auto"/>
                <w:kern w:val="0"/>
                <w:sz w:val="14"/>
                <w:szCs w:val="14"/>
                <w:lang w:val="en-US" w:eastAsia="en-US"/>
              </w:rPr>
            </w:pPr>
            <w:ins w:id="383" w:author="Martin Lindström" w:date="2016-06-27T15:04:00Z">
              <w:r>
                <w:rPr>
                  <w:rFonts w:ascii="Helvetica" w:eastAsia="Times New Roman" w:hAnsi="Helvetica" w:cs="Helvetica"/>
                  <w:iCs/>
                  <w:color w:val="auto"/>
                  <w:kern w:val="0"/>
                  <w:sz w:val="14"/>
                  <w:szCs w:val="14"/>
                  <w:lang w:val="en-US" w:eastAsia="en-US"/>
                </w:rPr>
                <w:t>Unique identifier for an authentication performed against the eIDAS Fram</w:t>
              </w:r>
              <w:r>
                <w:rPr>
                  <w:rFonts w:ascii="Helvetica" w:eastAsia="Times New Roman" w:hAnsi="Helvetica" w:cs="Helvetica"/>
                  <w:iCs/>
                  <w:color w:val="auto"/>
                  <w:kern w:val="0"/>
                  <w:sz w:val="14"/>
                  <w:szCs w:val="14"/>
                  <w:lang w:val="en-US" w:eastAsia="en-US"/>
                </w:rPr>
                <w:t>e</w:t>
              </w:r>
              <w:r>
                <w:rPr>
                  <w:rFonts w:ascii="Helvetica" w:eastAsia="Times New Roman" w:hAnsi="Helvetica" w:cs="Helvetica"/>
                  <w:iCs/>
                  <w:color w:val="auto"/>
                  <w:kern w:val="0"/>
                  <w:sz w:val="14"/>
                  <w:szCs w:val="14"/>
                  <w:lang w:val="en-US" w:eastAsia="en-US"/>
                </w:rPr>
                <w:t>work</w:t>
              </w:r>
              <w:r w:rsidR="0062172E">
                <w:rPr>
                  <w:rFonts w:ascii="Helvetica" w:eastAsia="Times New Roman" w:hAnsi="Helvetica" w:cs="Helvetica"/>
                  <w:iCs/>
                  <w:color w:val="auto"/>
                  <w:kern w:val="0"/>
                  <w:sz w:val="14"/>
                  <w:szCs w:val="14"/>
                  <w:lang w:val="en-US" w:eastAsia="en-US"/>
                </w:rPr>
                <w:t>.</w:t>
              </w:r>
              <w:r w:rsidR="00802416">
                <w:rPr>
                  <w:rFonts w:ascii="Helvetica" w:eastAsia="Times New Roman" w:hAnsi="Helvetica" w:cs="Helvetica"/>
                  <w:iCs/>
                  <w:color w:val="auto"/>
                  <w:kern w:val="0"/>
                  <w:sz w:val="14"/>
                  <w:szCs w:val="14"/>
                  <w:lang w:val="en-US" w:eastAsia="en-US"/>
                </w:rPr>
                <w:t xml:space="preserve"> </w:t>
              </w:r>
            </w:ins>
            <w:ins w:id="384" w:author="Martin Lindström" w:date="2016-06-27T15:12:00Z">
              <w:r w:rsidR="0062172E">
                <w:rPr>
                  <w:rFonts w:ascii="Helvetica" w:eastAsia="Times New Roman" w:hAnsi="Helvetica" w:cs="Helvetica"/>
                  <w:iCs/>
                  <w:color w:val="auto"/>
                  <w:kern w:val="0"/>
                  <w:sz w:val="14"/>
                  <w:szCs w:val="14"/>
                  <w:lang w:val="en-US" w:eastAsia="en-US"/>
                </w:rPr>
                <w:t>S</w:t>
              </w:r>
            </w:ins>
            <w:ins w:id="385" w:author="Martin Lindström" w:date="2016-06-27T15:04:00Z">
              <w:r w:rsidR="00802416">
                <w:rPr>
                  <w:rFonts w:ascii="Helvetica" w:eastAsia="Times New Roman" w:hAnsi="Helvetica" w:cs="Helvetica"/>
                  <w:iCs/>
                  <w:color w:val="auto"/>
                  <w:kern w:val="0"/>
                  <w:sz w:val="14"/>
                  <w:szCs w:val="14"/>
                  <w:lang w:val="en-US" w:eastAsia="en-US"/>
                </w:rPr>
                <w:t xml:space="preserve">ee </w:t>
              </w:r>
            </w:ins>
            <w:ins w:id="386" w:author="Martin Lindström" w:date="2016-06-27T15:11:00Z">
              <w:r w:rsidR="00802416">
                <w:rPr>
                  <w:rFonts w:ascii="Helvetica" w:eastAsia="Times New Roman" w:hAnsi="Helvetica" w:cs="Helvetica"/>
                  <w:iCs/>
                  <w:color w:val="auto"/>
                  <w:kern w:val="0"/>
                  <w:sz w:val="14"/>
                  <w:szCs w:val="14"/>
                  <w:lang w:val="en-US" w:eastAsia="en-US"/>
                </w:rPr>
                <w:t xml:space="preserve">section </w:t>
              </w:r>
            </w:ins>
            <w:ins w:id="387" w:author="Martin Lindström" w:date="2016-06-27T15:31:00Z">
              <w:r w:rsidR="0036355C">
                <w:rPr>
                  <w:rFonts w:ascii="Helvetica" w:eastAsia="Times New Roman" w:hAnsi="Helvetica" w:cs="Helvetica"/>
                  <w:iCs/>
                  <w:color w:val="auto"/>
                  <w:kern w:val="0"/>
                  <w:sz w:val="14"/>
                  <w:szCs w:val="14"/>
                  <w:lang w:val="en-US" w:eastAsia="en-US"/>
                </w:rPr>
                <w:fldChar w:fldCharType="begin"/>
              </w:r>
              <w:r w:rsidR="0036355C">
                <w:rPr>
                  <w:rFonts w:ascii="Helvetica" w:eastAsia="Times New Roman" w:hAnsi="Helvetica" w:cs="Helvetica"/>
                  <w:iCs/>
                  <w:color w:val="auto"/>
                  <w:kern w:val="0"/>
                  <w:sz w:val="14"/>
                  <w:szCs w:val="14"/>
                  <w:lang w:val="en-US" w:eastAsia="en-US"/>
                </w:rPr>
                <w:instrText xml:space="preserve"> REF _Ref328660798 \r \h </w:instrText>
              </w:r>
            </w:ins>
            <w:r w:rsidR="0036355C">
              <w:rPr>
                <w:rFonts w:ascii="Helvetica" w:eastAsia="Times New Roman" w:hAnsi="Helvetica" w:cs="Helvetica"/>
                <w:iCs/>
                <w:color w:val="auto"/>
                <w:kern w:val="0"/>
                <w:sz w:val="14"/>
                <w:szCs w:val="14"/>
                <w:lang w:val="en-US" w:eastAsia="en-US"/>
              </w:rPr>
            </w:r>
            <w:r w:rsidR="0036355C">
              <w:rPr>
                <w:rFonts w:ascii="Helvetica" w:eastAsia="Times New Roman" w:hAnsi="Helvetica" w:cs="Helvetica"/>
                <w:iCs/>
                <w:color w:val="auto"/>
                <w:kern w:val="0"/>
                <w:sz w:val="14"/>
                <w:szCs w:val="14"/>
                <w:lang w:val="en-US" w:eastAsia="en-US"/>
              </w:rPr>
              <w:fldChar w:fldCharType="separate"/>
            </w:r>
            <w:ins w:id="388" w:author="Martin Lindström" w:date="2016-11-17T16:05:00Z">
              <w:r w:rsidR="00F11BDE">
                <w:rPr>
                  <w:rFonts w:ascii="Helvetica" w:eastAsia="Times New Roman" w:hAnsi="Helvetica" w:cs="Helvetica"/>
                  <w:iCs/>
                  <w:color w:val="auto"/>
                  <w:kern w:val="0"/>
                  <w:sz w:val="14"/>
                  <w:szCs w:val="14"/>
                  <w:lang w:val="en-US" w:eastAsia="en-US"/>
                </w:rPr>
                <w:t>3.3.1</w:t>
              </w:r>
            </w:ins>
            <w:ins w:id="389" w:author="Martin Lindström" w:date="2016-06-27T15:31:00Z">
              <w:r w:rsidR="0036355C">
                <w:rPr>
                  <w:rFonts w:ascii="Helvetica" w:eastAsia="Times New Roman" w:hAnsi="Helvetica" w:cs="Helvetica"/>
                  <w:iCs/>
                  <w:color w:val="auto"/>
                  <w:kern w:val="0"/>
                  <w:sz w:val="14"/>
                  <w:szCs w:val="14"/>
                  <w:lang w:val="en-US" w:eastAsia="en-US"/>
                </w:rPr>
                <w:fldChar w:fldCharType="end"/>
              </w:r>
            </w:ins>
            <w:ins w:id="390" w:author="Martin Lindström" w:date="2016-06-27T15:11:00Z">
              <w:r w:rsidR="00802416">
                <w:rPr>
                  <w:rFonts w:ascii="Helvetica" w:eastAsia="Times New Roman" w:hAnsi="Helvetica" w:cs="Helvetica"/>
                  <w:iCs/>
                  <w:color w:val="auto"/>
                  <w:kern w:val="0"/>
                  <w:sz w:val="14"/>
                  <w:szCs w:val="14"/>
                  <w:lang w:val="en-US" w:eastAsia="en-US"/>
                </w:rPr>
                <w:t xml:space="preserve"> below.</w:t>
              </w:r>
            </w:ins>
          </w:p>
        </w:tc>
        <w:tc>
          <w:tcPr>
            <w:tcW w:w="686" w:type="dxa"/>
            <w:tcBorders>
              <w:top w:val="single" w:sz="8" w:space="0" w:color="7A9CAD"/>
              <w:left w:val="single" w:sz="8" w:space="0" w:color="7A9CAD"/>
              <w:bottom w:val="single" w:sz="8" w:space="0" w:color="7A9CAD"/>
              <w:right w:val="single" w:sz="8" w:space="0" w:color="7A9CAD"/>
            </w:tcBorders>
          </w:tcPr>
          <w:p w14:paraId="3493DDB6" w14:textId="7FCF57EE" w:rsidR="009B01A1" w:rsidRDefault="00E34816" w:rsidP="00270C31">
            <w:pPr>
              <w:autoSpaceDE w:val="0"/>
              <w:autoSpaceDN w:val="0"/>
              <w:adjustRightInd w:val="0"/>
              <w:spacing w:line="240" w:lineRule="auto"/>
              <w:rPr>
                <w:ins w:id="391" w:author="Martin Lindström" w:date="2016-06-27T13:16:00Z"/>
                <w:rFonts w:ascii="Helvetica" w:eastAsia="Times New Roman" w:hAnsi="Helvetica" w:cs="Helvetica"/>
                <w:color w:val="auto"/>
                <w:kern w:val="0"/>
                <w:sz w:val="14"/>
                <w:szCs w:val="14"/>
                <w:lang w:val="en-US" w:eastAsia="en-US"/>
              </w:rPr>
            </w:pPr>
            <w:ins w:id="392" w:author="Martin Lindström" w:date="2016-06-27T15:03: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7AD4D29" w14:textId="44248FFD" w:rsidR="009B01A1" w:rsidRDefault="00A52D56">
            <w:pPr>
              <w:autoSpaceDE w:val="0"/>
              <w:autoSpaceDN w:val="0"/>
              <w:adjustRightInd w:val="0"/>
              <w:spacing w:line="240" w:lineRule="auto"/>
              <w:rPr>
                <w:ins w:id="393" w:author="Martin Lindström" w:date="2016-06-27T13:16:00Z"/>
                <w:rFonts w:ascii="Helvetica" w:eastAsia="Times New Roman" w:hAnsi="Helvetica" w:cs="Helvetica"/>
                <w:color w:val="auto"/>
                <w:kern w:val="0"/>
                <w:sz w:val="14"/>
                <w:szCs w:val="14"/>
                <w:lang w:val="en-US" w:eastAsia="en-US"/>
              </w:rPr>
            </w:pPr>
            <w:ins w:id="394" w:author="Martin Lindström" w:date="2016-06-27T15:03:00Z">
              <w:r w:rsidRPr="00A52D56">
                <w:rPr>
                  <w:rFonts w:ascii="Helvetica" w:eastAsia="Times New Roman" w:hAnsi="Helvetica" w:cs="Helvetica"/>
                  <w:color w:val="auto"/>
                  <w:kern w:val="0"/>
                  <w:sz w:val="14"/>
                  <w:szCs w:val="14"/>
                  <w:lang w:val="en-US" w:eastAsia="en-US"/>
                </w:rPr>
                <w:t>NO</w:t>
              </w:r>
              <w:proofErr w:type="gramStart"/>
              <w:r w:rsidRPr="00A52D56">
                <w:rPr>
                  <w:rFonts w:ascii="Helvetica" w:eastAsia="Times New Roman" w:hAnsi="Helvetica" w:cs="Helvetica"/>
                  <w:color w:val="auto"/>
                  <w:kern w:val="0"/>
                  <w:sz w:val="14"/>
                  <w:szCs w:val="14"/>
                  <w:lang w:val="en-US" w:eastAsia="en-US"/>
                </w:rPr>
                <w:t>:5068907693</w:t>
              </w:r>
            </w:ins>
            <w:proofErr w:type="gramEnd"/>
          </w:p>
        </w:tc>
      </w:tr>
      <w:tr w:rsidR="00C06067" w:rsidRPr="00856CE2" w14:paraId="5D9601B1" w14:textId="77777777" w:rsidTr="00F50722">
        <w:tblPrEx>
          <w:tblBorders>
            <w:top w:val="none" w:sz="0" w:space="0" w:color="auto"/>
            <w:bottom w:val="single" w:sz="8" w:space="0" w:color="7A9CAD"/>
          </w:tblBorders>
        </w:tblPrEx>
        <w:trPr>
          <w:ins w:id="395" w:author="Martin Lindström" w:date="2016-06-27T15:0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89EBF5" w14:textId="357A6DEC" w:rsidR="00C06067" w:rsidRDefault="00E4008E">
            <w:pPr>
              <w:autoSpaceDE w:val="0"/>
              <w:autoSpaceDN w:val="0"/>
              <w:adjustRightInd w:val="0"/>
              <w:spacing w:line="240" w:lineRule="auto"/>
              <w:rPr>
                <w:ins w:id="396" w:author="Martin Lindström" w:date="2016-06-27T15:05:00Z"/>
                <w:rFonts w:ascii="Helvetica" w:eastAsia="Times New Roman" w:hAnsi="Helvetica" w:cs="Helvetica"/>
                <w:noProof/>
                <w:color w:val="auto"/>
                <w:kern w:val="0"/>
                <w:sz w:val="14"/>
                <w:szCs w:val="14"/>
                <w:lang w:val="en-US" w:eastAsia="en-US"/>
              </w:rPr>
            </w:pPr>
            <w:ins w:id="397" w:author="Stefan Santesson" w:date="2016-08-26T12:09:00Z">
              <w:r>
                <w:rPr>
                  <w:rFonts w:ascii="Helvetica" w:eastAsia="Times New Roman" w:hAnsi="Helvetica" w:cs="Helvetica"/>
                  <w:noProof/>
                  <w:color w:val="auto"/>
                  <w:kern w:val="0"/>
                  <w:sz w:val="14"/>
                  <w:szCs w:val="14"/>
                  <w:lang w:val="en-US" w:eastAsia="en-US"/>
                </w:rPr>
                <w:t>p</w:t>
              </w:r>
            </w:ins>
            <w:ins w:id="398" w:author="Stefan Santesson" w:date="2016-08-26T12:10:00Z">
              <w:r>
                <w:rPr>
                  <w:rFonts w:ascii="Helvetica" w:eastAsia="Times New Roman" w:hAnsi="Helvetica" w:cs="Helvetica"/>
                  <w:noProof/>
                  <w:color w:val="auto"/>
                  <w:kern w:val="0"/>
                  <w:sz w:val="14"/>
                  <w:szCs w:val="14"/>
                  <w:lang w:val="en-US" w:eastAsia="en-US"/>
                </w:rPr>
                <w:t>r</w:t>
              </w:r>
            </w:ins>
            <w:ins w:id="399" w:author="Stefan Santesson" w:date="2016-08-26T12:09:00Z">
              <w:r>
                <w:rPr>
                  <w:rFonts w:ascii="Helvetica" w:eastAsia="Times New Roman" w:hAnsi="Helvetica" w:cs="Helvetica"/>
                  <w:noProof/>
                  <w:color w:val="auto"/>
                  <w:kern w:val="0"/>
                  <w:sz w:val="14"/>
                  <w:szCs w:val="14"/>
                  <w:lang w:val="en-US" w:eastAsia="en-US"/>
                </w:rPr>
                <w:t>idPersistence</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82DBF36" w14:textId="6933F233" w:rsidR="00C06067" w:rsidRDefault="00261521">
            <w:pPr>
              <w:autoSpaceDE w:val="0"/>
              <w:autoSpaceDN w:val="0"/>
              <w:adjustRightInd w:val="0"/>
              <w:spacing w:line="240" w:lineRule="auto"/>
              <w:rPr>
                <w:ins w:id="400" w:author="Martin Lindström" w:date="2016-06-27T15:05:00Z"/>
                <w:rFonts w:ascii="Helvetica" w:eastAsia="Times New Roman" w:hAnsi="Helvetica" w:cs="Helvetica"/>
                <w:color w:val="auto"/>
                <w:kern w:val="0"/>
                <w:sz w:val="14"/>
                <w:szCs w:val="14"/>
                <w:lang w:val="en-US" w:eastAsia="en-US"/>
              </w:rPr>
            </w:pPr>
            <w:proofErr w:type="gramStart"/>
            <w:ins w:id="401" w:author="Martin Lindström" w:date="2016-06-27T15:07:00Z">
              <w:r>
                <w:rPr>
                  <w:rFonts w:ascii="Helvetica" w:eastAsia="Times New Roman" w:hAnsi="Helvetica" w:cs="Helvetica"/>
                  <w:color w:val="auto"/>
                  <w:kern w:val="0"/>
                  <w:sz w:val="14"/>
                  <w:szCs w:val="14"/>
                  <w:lang w:val="en-US" w:eastAsia="en-US"/>
                </w:rPr>
                <w:t>urn:oid:1.2.752.201.3.5</w:t>
              </w:r>
            </w:ins>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0D7713" w14:textId="5504F91C" w:rsidR="00C06067" w:rsidRDefault="00261521">
            <w:pPr>
              <w:autoSpaceDE w:val="0"/>
              <w:autoSpaceDN w:val="0"/>
              <w:adjustRightInd w:val="0"/>
              <w:spacing w:line="240" w:lineRule="auto"/>
              <w:rPr>
                <w:ins w:id="402" w:author="Martin Lindström" w:date="2016-06-27T15:05:00Z"/>
                <w:rFonts w:ascii="Helvetica" w:eastAsia="Times New Roman" w:hAnsi="Helvetica" w:cs="Helvetica"/>
                <w:color w:val="auto"/>
                <w:kern w:val="0"/>
                <w:sz w:val="14"/>
                <w:szCs w:val="14"/>
                <w:lang w:val="en-US" w:eastAsia="en-US"/>
              </w:rPr>
            </w:pPr>
            <w:ins w:id="403" w:author="Martin Lindström" w:date="2016-06-27T15:07:00Z">
              <w:r>
                <w:rPr>
                  <w:rFonts w:ascii="Helvetica" w:eastAsia="Times New Roman" w:hAnsi="Helvetica" w:cs="Helvetica"/>
                  <w:color w:val="auto"/>
                  <w:kern w:val="0"/>
                  <w:sz w:val="14"/>
                  <w:szCs w:val="14"/>
                  <w:lang w:val="en-US" w:eastAsia="en-US"/>
                </w:rPr>
                <w:t>Provisional ident</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 xml:space="preserve">fier </w:t>
              </w:r>
            </w:ins>
            <w:ins w:id="404" w:author="Stefan Santesson" w:date="2016-08-26T12:10:00Z">
              <w:r w:rsidR="00E4008E">
                <w:rPr>
                  <w:rFonts w:ascii="Helvetica" w:eastAsia="Times New Roman" w:hAnsi="Helvetica" w:cs="Helvetica"/>
                  <w:color w:val="auto"/>
                  <w:kern w:val="0"/>
                  <w:sz w:val="14"/>
                  <w:szCs w:val="14"/>
                  <w:lang w:val="en-US" w:eastAsia="en-US"/>
                </w:rPr>
                <w:t>persistence</w:t>
              </w:r>
            </w:ins>
            <w:ins w:id="405" w:author="Martin Lindström" w:date="2016-06-27T15:07:00Z">
              <w:r>
                <w:rPr>
                  <w:rFonts w:ascii="Helvetica" w:eastAsia="Times New Roman" w:hAnsi="Helvetica" w:cs="Helvetica"/>
                  <w:color w:val="auto"/>
                  <w:kern w:val="0"/>
                  <w:sz w:val="14"/>
                  <w:szCs w:val="14"/>
                  <w:lang w:val="en-US" w:eastAsia="en-US"/>
                </w:rPr>
                <w:t xml:space="preserve"> indicator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59DE26E" w14:textId="2D894D54" w:rsidR="00C06067" w:rsidRDefault="00A03AFF">
            <w:pPr>
              <w:autoSpaceDE w:val="0"/>
              <w:autoSpaceDN w:val="0"/>
              <w:adjustRightInd w:val="0"/>
              <w:spacing w:line="240" w:lineRule="auto"/>
              <w:rPr>
                <w:ins w:id="406" w:author="Martin Lindström" w:date="2016-06-27T15:05:00Z"/>
                <w:rFonts w:ascii="Helvetica" w:eastAsia="Times New Roman" w:hAnsi="Helvetica" w:cs="Helvetica"/>
                <w:iCs/>
                <w:color w:val="auto"/>
                <w:kern w:val="0"/>
                <w:sz w:val="14"/>
                <w:szCs w:val="14"/>
                <w:lang w:val="en-US" w:eastAsia="en-US"/>
              </w:rPr>
            </w:pPr>
            <w:ins w:id="407" w:author="Martin Lindström" w:date="2016-08-22T14:02:00Z">
              <w:r>
                <w:rPr>
                  <w:rFonts w:ascii="Helvetica" w:eastAsia="Times New Roman" w:hAnsi="Helvetica" w:cs="Helvetica"/>
                  <w:iCs/>
                  <w:color w:val="auto"/>
                  <w:kern w:val="0"/>
                  <w:sz w:val="14"/>
                  <w:szCs w:val="14"/>
                  <w:lang w:val="en-US" w:eastAsia="en-US"/>
                </w:rPr>
                <w:t xml:space="preserve">Indicator for the </w:t>
              </w:r>
            </w:ins>
            <w:ins w:id="408" w:author="Stefan Santesson" w:date="2016-08-26T12:09:00Z">
              <w:r w:rsidR="00E4008E">
                <w:rPr>
                  <w:rFonts w:ascii="Helvetica" w:eastAsia="Times New Roman" w:hAnsi="Helvetica" w:cs="Helvetica"/>
                  <w:iCs/>
                  <w:color w:val="auto"/>
                  <w:kern w:val="0"/>
                  <w:sz w:val="14"/>
                  <w:szCs w:val="14"/>
                  <w:lang w:val="en-US" w:eastAsia="en-US"/>
                </w:rPr>
                <w:t>expected persistence</w:t>
              </w:r>
            </w:ins>
            <w:ins w:id="409" w:author="Martin Lindström" w:date="2016-08-22T14:02:00Z">
              <w:r>
                <w:rPr>
                  <w:rFonts w:ascii="Helvetica" w:eastAsia="Times New Roman" w:hAnsi="Helvetica" w:cs="Helvetica"/>
                  <w:iCs/>
                  <w:color w:val="auto"/>
                  <w:kern w:val="0"/>
                  <w:sz w:val="14"/>
                  <w:szCs w:val="14"/>
                  <w:lang w:val="en-US" w:eastAsia="en-US"/>
                </w:rPr>
                <w:t xml:space="preserve"> of</w:t>
              </w:r>
            </w:ins>
            <w:ins w:id="410" w:author="Martin Lindström" w:date="2016-06-27T15:09:00Z">
              <w:r w:rsidR="002F77B8">
                <w:rPr>
                  <w:rFonts w:ascii="Helvetica" w:eastAsia="Times New Roman" w:hAnsi="Helvetica" w:cs="Helvetica"/>
                  <w:iCs/>
                  <w:color w:val="auto"/>
                  <w:kern w:val="0"/>
                  <w:sz w:val="14"/>
                  <w:szCs w:val="14"/>
                  <w:lang w:val="en-US" w:eastAsia="en-US"/>
                </w:rPr>
                <w:t xml:space="preserve"> the pr</w:t>
              </w:r>
            </w:ins>
            <w:ins w:id="411" w:author="Stefan Santesson" w:date="2016-08-26T12:09:00Z">
              <w:r w:rsidR="00E4008E">
                <w:rPr>
                  <w:rFonts w:ascii="Helvetica" w:eastAsia="Times New Roman" w:hAnsi="Helvetica" w:cs="Helvetica"/>
                  <w:iCs/>
                  <w:color w:val="auto"/>
                  <w:kern w:val="0"/>
                  <w:sz w:val="14"/>
                  <w:szCs w:val="14"/>
                  <w:lang w:val="en-US" w:eastAsia="en-US"/>
                </w:rPr>
                <w:t>id</w:t>
              </w:r>
            </w:ins>
            <w:ins w:id="412" w:author="Martin Lindström" w:date="2016-06-27T15:09:00Z">
              <w:r w:rsidR="0002172F">
                <w:rPr>
                  <w:rFonts w:ascii="Helvetica" w:eastAsia="Times New Roman" w:hAnsi="Helvetica" w:cs="Helvetica"/>
                  <w:iCs/>
                  <w:color w:val="auto"/>
                  <w:kern w:val="0"/>
                  <w:sz w:val="14"/>
                  <w:szCs w:val="14"/>
                  <w:lang w:val="en-US" w:eastAsia="en-US"/>
                </w:rPr>
                <w:t xml:space="preserve"> attri</w:t>
              </w:r>
              <w:r w:rsidR="0002172F">
                <w:rPr>
                  <w:rFonts w:ascii="Helvetica" w:eastAsia="Times New Roman" w:hAnsi="Helvetica" w:cs="Helvetica"/>
                  <w:iCs/>
                  <w:color w:val="auto"/>
                  <w:kern w:val="0"/>
                  <w:sz w:val="14"/>
                  <w:szCs w:val="14"/>
                  <w:lang w:val="en-US" w:eastAsia="en-US"/>
                </w:rPr>
                <w:t>b</w:t>
              </w:r>
              <w:r w:rsidR="0002172F">
                <w:rPr>
                  <w:rFonts w:ascii="Helvetica" w:eastAsia="Times New Roman" w:hAnsi="Helvetica" w:cs="Helvetica"/>
                  <w:iCs/>
                  <w:color w:val="auto"/>
                  <w:kern w:val="0"/>
                  <w:sz w:val="14"/>
                  <w:szCs w:val="14"/>
                  <w:lang w:val="en-US" w:eastAsia="en-US"/>
                </w:rPr>
                <w:t>ute.</w:t>
              </w:r>
              <w:r w:rsidR="002F77B8">
                <w:rPr>
                  <w:rFonts w:ascii="Helvetica" w:eastAsia="Times New Roman" w:hAnsi="Helvetica" w:cs="Helvetica"/>
                  <w:iCs/>
                  <w:color w:val="auto"/>
                  <w:kern w:val="0"/>
                  <w:sz w:val="14"/>
                  <w:szCs w:val="14"/>
                  <w:lang w:val="en-US" w:eastAsia="en-US"/>
                </w:rPr>
                <w:t xml:space="preserve"> </w:t>
              </w:r>
            </w:ins>
            <w:ins w:id="413" w:author="Martin Lindström" w:date="2016-06-27T15:12:00Z">
              <w:r w:rsidR="0002172F">
                <w:rPr>
                  <w:rFonts w:ascii="Helvetica" w:eastAsia="Times New Roman" w:hAnsi="Helvetica" w:cs="Helvetica"/>
                  <w:iCs/>
                  <w:color w:val="auto"/>
                  <w:kern w:val="0"/>
                  <w:sz w:val="14"/>
                  <w:szCs w:val="14"/>
                  <w:lang w:val="en-US" w:eastAsia="en-US"/>
                </w:rPr>
                <w:t>S</w:t>
              </w:r>
            </w:ins>
            <w:ins w:id="414" w:author="Martin Lindström" w:date="2016-06-27T15:09:00Z">
              <w:r w:rsidR="002F77B8">
                <w:rPr>
                  <w:rFonts w:ascii="Helvetica" w:eastAsia="Times New Roman" w:hAnsi="Helvetica" w:cs="Helvetica"/>
                  <w:iCs/>
                  <w:color w:val="auto"/>
                  <w:kern w:val="0"/>
                  <w:sz w:val="14"/>
                  <w:szCs w:val="14"/>
                  <w:lang w:val="en-US" w:eastAsia="en-US"/>
                </w:rPr>
                <w:t xml:space="preserve">ee </w:t>
              </w:r>
            </w:ins>
            <w:ins w:id="415" w:author="Martin Lindström" w:date="2016-06-27T15:12:00Z">
              <w:r w:rsidR="0002172F">
                <w:rPr>
                  <w:rFonts w:ascii="Helvetica" w:eastAsia="Times New Roman" w:hAnsi="Helvetica" w:cs="Helvetica"/>
                  <w:iCs/>
                  <w:color w:val="auto"/>
                  <w:kern w:val="0"/>
                  <w:sz w:val="14"/>
                  <w:szCs w:val="14"/>
                  <w:lang w:val="en-US" w:eastAsia="en-US"/>
                </w:rPr>
                <w:t xml:space="preserve">section </w:t>
              </w:r>
            </w:ins>
            <w:ins w:id="416" w:author="Martin Lindström" w:date="2016-06-27T15:31:00Z">
              <w:r w:rsidR="0036355C">
                <w:rPr>
                  <w:rFonts w:ascii="Helvetica" w:eastAsia="Times New Roman" w:hAnsi="Helvetica" w:cs="Helvetica"/>
                  <w:iCs/>
                  <w:color w:val="auto"/>
                  <w:kern w:val="0"/>
                  <w:sz w:val="14"/>
                  <w:szCs w:val="14"/>
                  <w:lang w:val="en-US" w:eastAsia="en-US"/>
                </w:rPr>
                <w:fldChar w:fldCharType="begin"/>
              </w:r>
              <w:r w:rsidR="0036355C">
                <w:rPr>
                  <w:rFonts w:ascii="Helvetica" w:eastAsia="Times New Roman" w:hAnsi="Helvetica" w:cs="Helvetica"/>
                  <w:iCs/>
                  <w:color w:val="auto"/>
                  <w:kern w:val="0"/>
                  <w:sz w:val="14"/>
                  <w:szCs w:val="14"/>
                  <w:lang w:val="en-US" w:eastAsia="en-US"/>
                </w:rPr>
                <w:instrText xml:space="preserve"> REF _Ref328660798 \r \h </w:instrText>
              </w:r>
            </w:ins>
            <w:r w:rsidR="0036355C">
              <w:rPr>
                <w:rFonts w:ascii="Helvetica" w:eastAsia="Times New Roman" w:hAnsi="Helvetica" w:cs="Helvetica"/>
                <w:iCs/>
                <w:color w:val="auto"/>
                <w:kern w:val="0"/>
                <w:sz w:val="14"/>
                <w:szCs w:val="14"/>
                <w:lang w:val="en-US" w:eastAsia="en-US"/>
              </w:rPr>
            </w:r>
            <w:r w:rsidR="0036355C">
              <w:rPr>
                <w:rFonts w:ascii="Helvetica" w:eastAsia="Times New Roman" w:hAnsi="Helvetica" w:cs="Helvetica"/>
                <w:iCs/>
                <w:color w:val="auto"/>
                <w:kern w:val="0"/>
                <w:sz w:val="14"/>
                <w:szCs w:val="14"/>
                <w:lang w:val="en-US" w:eastAsia="en-US"/>
              </w:rPr>
              <w:fldChar w:fldCharType="separate"/>
            </w:r>
            <w:ins w:id="417" w:author="Martin Lindström" w:date="2016-11-17T16:05:00Z">
              <w:r w:rsidR="00F11BDE">
                <w:rPr>
                  <w:rFonts w:ascii="Helvetica" w:eastAsia="Times New Roman" w:hAnsi="Helvetica" w:cs="Helvetica"/>
                  <w:iCs/>
                  <w:color w:val="auto"/>
                  <w:kern w:val="0"/>
                  <w:sz w:val="14"/>
                  <w:szCs w:val="14"/>
                  <w:lang w:val="en-US" w:eastAsia="en-US"/>
                </w:rPr>
                <w:t>3.3.1</w:t>
              </w:r>
            </w:ins>
            <w:ins w:id="418" w:author="Martin Lindström" w:date="2016-06-27T15:31:00Z">
              <w:r w:rsidR="0036355C">
                <w:rPr>
                  <w:rFonts w:ascii="Helvetica" w:eastAsia="Times New Roman" w:hAnsi="Helvetica" w:cs="Helvetica"/>
                  <w:iCs/>
                  <w:color w:val="auto"/>
                  <w:kern w:val="0"/>
                  <w:sz w:val="14"/>
                  <w:szCs w:val="14"/>
                  <w:lang w:val="en-US" w:eastAsia="en-US"/>
                </w:rPr>
                <w:fldChar w:fldCharType="end"/>
              </w:r>
            </w:ins>
            <w:ins w:id="419" w:author="Martin Lindström" w:date="2016-06-27T15:13:00Z">
              <w:r w:rsidR="00582BB0">
                <w:rPr>
                  <w:rFonts w:ascii="Helvetica" w:eastAsia="Times New Roman" w:hAnsi="Helvetica" w:cs="Helvetica"/>
                  <w:iCs/>
                  <w:color w:val="auto"/>
                  <w:kern w:val="0"/>
                  <w:sz w:val="14"/>
                  <w:szCs w:val="14"/>
                  <w:lang w:val="en-US" w:eastAsia="en-US"/>
                </w:rPr>
                <w:t xml:space="preserve"> </w:t>
              </w:r>
            </w:ins>
            <w:ins w:id="420" w:author="Martin Lindström" w:date="2016-06-27T15:09:00Z">
              <w:r w:rsidR="002F77B8">
                <w:rPr>
                  <w:rFonts w:ascii="Helvetica" w:eastAsia="Times New Roman" w:hAnsi="Helvetica" w:cs="Helvetica"/>
                  <w:iCs/>
                  <w:color w:val="auto"/>
                  <w:kern w:val="0"/>
                  <w:sz w:val="14"/>
                  <w:szCs w:val="14"/>
                  <w:lang w:val="en-US" w:eastAsia="en-US"/>
                </w:rPr>
                <w:t>below.</w:t>
              </w:r>
            </w:ins>
          </w:p>
        </w:tc>
        <w:tc>
          <w:tcPr>
            <w:tcW w:w="686" w:type="dxa"/>
            <w:tcBorders>
              <w:top w:val="single" w:sz="8" w:space="0" w:color="7A9CAD"/>
              <w:left w:val="single" w:sz="8" w:space="0" w:color="7A9CAD"/>
              <w:bottom w:val="single" w:sz="8" w:space="0" w:color="7A9CAD"/>
              <w:right w:val="single" w:sz="8" w:space="0" w:color="7A9CAD"/>
            </w:tcBorders>
          </w:tcPr>
          <w:p w14:paraId="35045739" w14:textId="341111AD" w:rsidR="00C06067" w:rsidRDefault="00AD0FD6" w:rsidP="00270C31">
            <w:pPr>
              <w:autoSpaceDE w:val="0"/>
              <w:autoSpaceDN w:val="0"/>
              <w:adjustRightInd w:val="0"/>
              <w:spacing w:line="240" w:lineRule="auto"/>
              <w:rPr>
                <w:ins w:id="421" w:author="Martin Lindström" w:date="2016-06-27T15:05:00Z"/>
                <w:rFonts w:ascii="Helvetica" w:eastAsia="Times New Roman" w:hAnsi="Helvetica" w:cs="Helvetica"/>
                <w:color w:val="auto"/>
                <w:kern w:val="0"/>
                <w:sz w:val="14"/>
                <w:szCs w:val="14"/>
                <w:lang w:val="en-US" w:eastAsia="en-US"/>
              </w:rPr>
            </w:pPr>
            <w:ins w:id="422" w:author="Martin Lindström" w:date="2016-06-27T15:08: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930791" w14:textId="0DDFF3FD" w:rsidR="00C06067" w:rsidRPr="00A52D56" w:rsidRDefault="00AD0FD6" w:rsidP="00270C31">
            <w:pPr>
              <w:autoSpaceDE w:val="0"/>
              <w:autoSpaceDN w:val="0"/>
              <w:adjustRightInd w:val="0"/>
              <w:spacing w:line="240" w:lineRule="auto"/>
              <w:rPr>
                <w:ins w:id="423" w:author="Martin Lindström" w:date="2016-06-27T15:05:00Z"/>
                <w:rFonts w:ascii="Helvetica" w:eastAsia="Times New Roman" w:hAnsi="Helvetica" w:cs="Helvetica"/>
                <w:color w:val="auto"/>
                <w:kern w:val="0"/>
                <w:sz w:val="14"/>
                <w:szCs w:val="14"/>
                <w:lang w:val="en-US" w:eastAsia="en-US"/>
              </w:rPr>
            </w:pPr>
            <w:ins w:id="424" w:author="Martin Lindström" w:date="2016-06-27T15:08:00Z">
              <w:r>
                <w:rPr>
                  <w:rFonts w:ascii="Helvetica" w:eastAsia="Times New Roman" w:hAnsi="Helvetica" w:cs="Helvetica"/>
                  <w:color w:val="auto"/>
                  <w:kern w:val="0"/>
                  <w:sz w:val="14"/>
                  <w:szCs w:val="14"/>
                  <w:lang w:val="en-US" w:eastAsia="en-US"/>
                </w:rPr>
                <w:t>A</w:t>
              </w:r>
            </w:ins>
          </w:p>
        </w:tc>
      </w:tr>
      <w:tr w:rsidR="00511DD4" w:rsidRPr="00856CE2" w14:paraId="14A577ED" w14:textId="77777777" w:rsidTr="00AD5EF9">
        <w:tblPrEx>
          <w:tblBorders>
            <w:top w:val="none" w:sz="0" w:space="0" w:color="auto"/>
            <w:bottom w:val="single" w:sz="8" w:space="0" w:color="7A9CAD"/>
          </w:tblBorders>
        </w:tblPrEx>
        <w:trPr>
          <w:trHeight w:val="674"/>
          <w:ins w:id="425" w:author="Martin Lindström" w:date="2016-06-27T15:2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7A575AC" w14:textId="3A76251E" w:rsidR="00511DD4" w:rsidRDefault="00511DD4">
            <w:pPr>
              <w:autoSpaceDE w:val="0"/>
              <w:autoSpaceDN w:val="0"/>
              <w:adjustRightInd w:val="0"/>
              <w:spacing w:line="240" w:lineRule="auto"/>
              <w:rPr>
                <w:ins w:id="426" w:author="Martin Lindström" w:date="2016-06-27T15:25:00Z"/>
                <w:rFonts w:ascii="Helvetica" w:eastAsia="Times New Roman" w:hAnsi="Helvetica" w:cs="Helvetica"/>
                <w:noProof/>
                <w:color w:val="auto"/>
                <w:kern w:val="0"/>
                <w:sz w:val="14"/>
                <w:szCs w:val="14"/>
                <w:lang w:val="en-US" w:eastAsia="en-US"/>
              </w:rPr>
            </w:pPr>
            <w:ins w:id="427" w:author="Martin Lindström" w:date="2016-06-27T15:25:00Z">
              <w:r>
                <w:rPr>
                  <w:rFonts w:ascii="Helvetica" w:eastAsia="Times New Roman" w:hAnsi="Helvetica" w:cs="Helvetica"/>
                  <w:noProof/>
                  <w:color w:val="auto"/>
                  <w:kern w:val="0"/>
                  <w:sz w:val="14"/>
                  <w:szCs w:val="14"/>
                  <w:lang w:val="en-US" w:eastAsia="en-US"/>
                </w:rPr>
                <w:t>personalIdentityNumbe</w:t>
              </w:r>
              <w:r w:rsidR="000C21E8">
                <w:rPr>
                  <w:rFonts w:ascii="Helvetica" w:eastAsia="Times New Roman" w:hAnsi="Helvetica" w:cs="Helvetica"/>
                  <w:noProof/>
                  <w:color w:val="auto"/>
                  <w:kern w:val="0"/>
                  <w:sz w:val="14"/>
                  <w:szCs w:val="14"/>
                  <w:lang w:val="en-US" w:eastAsia="en-US"/>
                </w:rPr>
                <w:t>rBinding</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1A03D6D" w14:textId="0FC988B8" w:rsidR="00511DD4" w:rsidRDefault="00511DD4">
            <w:pPr>
              <w:autoSpaceDE w:val="0"/>
              <w:autoSpaceDN w:val="0"/>
              <w:adjustRightInd w:val="0"/>
              <w:spacing w:line="240" w:lineRule="auto"/>
              <w:rPr>
                <w:ins w:id="428" w:author="Martin Lindström" w:date="2016-06-27T15:25:00Z"/>
                <w:rFonts w:ascii="Helvetica" w:eastAsia="Times New Roman" w:hAnsi="Helvetica" w:cs="Helvetica"/>
                <w:color w:val="auto"/>
                <w:kern w:val="0"/>
                <w:sz w:val="14"/>
                <w:szCs w:val="14"/>
                <w:lang w:val="en-US" w:eastAsia="en-US"/>
              </w:rPr>
            </w:pPr>
            <w:proofErr w:type="gramStart"/>
            <w:ins w:id="429" w:author="Martin Lindström" w:date="2016-06-27T15:26:00Z">
              <w:r>
                <w:rPr>
                  <w:rFonts w:ascii="Helvetica" w:eastAsia="Times New Roman" w:hAnsi="Helvetica" w:cs="Helvetica"/>
                  <w:color w:val="auto"/>
                  <w:kern w:val="0"/>
                  <w:sz w:val="14"/>
                  <w:szCs w:val="14"/>
                  <w:lang w:val="en-US" w:eastAsia="en-US"/>
                </w:rPr>
                <w:t>u</w:t>
              </w:r>
            </w:ins>
            <w:ins w:id="430" w:author="Martin Lindström" w:date="2016-06-27T15:25:00Z">
              <w:r w:rsidR="00BE113C">
                <w:rPr>
                  <w:rFonts w:ascii="Helvetica" w:eastAsia="Times New Roman" w:hAnsi="Helvetica" w:cs="Helvetica"/>
                  <w:color w:val="auto"/>
                  <w:kern w:val="0"/>
                  <w:sz w:val="14"/>
                  <w:szCs w:val="14"/>
                  <w:lang w:val="en-US" w:eastAsia="en-US"/>
                </w:rPr>
                <w:t>rn:oid:</w:t>
              </w:r>
              <w:r>
                <w:rPr>
                  <w:rFonts w:ascii="Helvetica" w:eastAsia="Times New Roman" w:hAnsi="Helvetica" w:cs="Helvetica"/>
                  <w:color w:val="auto"/>
                  <w:kern w:val="0"/>
                  <w:sz w:val="14"/>
                  <w:szCs w:val="14"/>
                  <w:lang w:val="en-US" w:eastAsia="en-US"/>
                </w:rPr>
                <w:t>1.2.752.201.3.6</w:t>
              </w:r>
              <w:proofErr w:type="gramEnd"/>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B612E53" w14:textId="3ECDE701" w:rsidR="007A5713" w:rsidRDefault="007A5713" w:rsidP="000C21E8">
            <w:pPr>
              <w:autoSpaceDE w:val="0"/>
              <w:autoSpaceDN w:val="0"/>
              <w:adjustRightInd w:val="0"/>
              <w:spacing w:line="240" w:lineRule="auto"/>
              <w:rPr>
                <w:ins w:id="431" w:author="Martin Lindström" w:date="2016-06-27T15:25:00Z"/>
                <w:rFonts w:ascii="Helvetica" w:eastAsia="Times New Roman" w:hAnsi="Helvetica" w:cs="Helvetica"/>
                <w:color w:val="auto"/>
                <w:kern w:val="0"/>
                <w:sz w:val="14"/>
                <w:szCs w:val="14"/>
                <w:lang w:val="en-US" w:eastAsia="en-US"/>
              </w:rPr>
            </w:pPr>
            <w:ins w:id="432" w:author="Martin Lindström" w:date="2016-06-27T15:33:00Z">
              <w:r>
                <w:rPr>
                  <w:rFonts w:ascii="Helvetica" w:eastAsia="Times New Roman" w:hAnsi="Helvetica" w:cs="Helvetica"/>
                  <w:color w:val="auto"/>
                  <w:kern w:val="0"/>
                  <w:sz w:val="14"/>
                  <w:szCs w:val="14"/>
                  <w:lang w:val="en-US" w:eastAsia="en-US"/>
                </w:rPr>
                <w:t xml:space="preserve">National civic registration number/code </w:t>
              </w:r>
            </w:ins>
            <w:ins w:id="433" w:author="Martin Lindström" w:date="2016-08-26T10:12:00Z">
              <w:r w:rsidR="000C21E8">
                <w:rPr>
                  <w:rFonts w:ascii="Helvetica" w:eastAsia="Times New Roman" w:hAnsi="Helvetica" w:cs="Helvetica"/>
                  <w:color w:val="auto"/>
                  <w:kern w:val="0"/>
                  <w:sz w:val="14"/>
                  <w:szCs w:val="14"/>
                  <w:lang w:val="en-US" w:eastAsia="en-US"/>
                </w:rPr>
                <w:t>binding URI</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3B1B0A" w14:textId="095377F2" w:rsidR="00511DD4" w:rsidRDefault="000C21E8" w:rsidP="00634896">
            <w:pPr>
              <w:autoSpaceDE w:val="0"/>
              <w:autoSpaceDN w:val="0"/>
              <w:adjustRightInd w:val="0"/>
              <w:spacing w:line="240" w:lineRule="auto"/>
              <w:rPr>
                <w:ins w:id="434" w:author="Martin Lindström" w:date="2016-06-27T15:25:00Z"/>
                <w:rFonts w:ascii="Helvetica" w:eastAsia="Times New Roman" w:hAnsi="Helvetica" w:cs="Helvetica"/>
                <w:iCs/>
                <w:color w:val="auto"/>
                <w:kern w:val="0"/>
                <w:sz w:val="14"/>
                <w:szCs w:val="14"/>
                <w:lang w:val="en-US" w:eastAsia="en-US"/>
              </w:rPr>
            </w:pPr>
            <w:ins w:id="435" w:author="Martin Lindström" w:date="2016-08-26T10:12:00Z">
              <w:r>
                <w:rPr>
                  <w:rFonts w:ascii="Helvetica" w:eastAsia="Times New Roman" w:hAnsi="Helvetica" w:cs="Helvetica"/>
                  <w:iCs/>
                  <w:color w:val="auto"/>
                  <w:kern w:val="0"/>
                  <w:sz w:val="14"/>
                  <w:szCs w:val="14"/>
                  <w:lang w:val="en-US" w:eastAsia="en-US"/>
                </w:rPr>
                <w:t>The type of binding pe</w:t>
              </w:r>
              <w:r>
                <w:rPr>
                  <w:rFonts w:ascii="Helvetica" w:eastAsia="Times New Roman" w:hAnsi="Helvetica" w:cs="Helvetica"/>
                  <w:iCs/>
                  <w:color w:val="auto"/>
                  <w:kern w:val="0"/>
                  <w:sz w:val="14"/>
                  <w:szCs w:val="14"/>
                  <w:lang w:val="en-US" w:eastAsia="en-US"/>
                </w:rPr>
                <w:t>r</w:t>
              </w:r>
              <w:r>
                <w:rPr>
                  <w:rFonts w:ascii="Helvetica" w:eastAsia="Times New Roman" w:hAnsi="Helvetica" w:cs="Helvetica"/>
                  <w:iCs/>
                  <w:color w:val="auto"/>
                  <w:kern w:val="0"/>
                  <w:sz w:val="14"/>
                  <w:szCs w:val="14"/>
                  <w:lang w:val="en-US" w:eastAsia="en-US"/>
                </w:rPr>
                <w:t>formed</w:t>
              </w:r>
            </w:ins>
            <w:ins w:id="436" w:author="Martin Lindström" w:date="2016-06-27T15:39:00Z">
              <w:r w:rsidR="005477BB">
                <w:rPr>
                  <w:rFonts w:ascii="Helvetica" w:eastAsia="Times New Roman" w:hAnsi="Helvetica" w:cs="Helvetica"/>
                  <w:iCs/>
                  <w:color w:val="auto"/>
                  <w:kern w:val="0"/>
                  <w:sz w:val="14"/>
                  <w:szCs w:val="14"/>
                  <w:lang w:val="en-US" w:eastAsia="en-US"/>
                </w:rPr>
                <w:t xml:space="preserve"> of personalIdent</w:t>
              </w:r>
              <w:r w:rsidR="005477BB">
                <w:rPr>
                  <w:rFonts w:ascii="Helvetica" w:eastAsia="Times New Roman" w:hAnsi="Helvetica" w:cs="Helvetica"/>
                  <w:iCs/>
                  <w:color w:val="auto"/>
                  <w:kern w:val="0"/>
                  <w:sz w:val="14"/>
                  <w:szCs w:val="14"/>
                  <w:lang w:val="en-US" w:eastAsia="en-US"/>
                </w:rPr>
                <w:t>i</w:t>
              </w:r>
              <w:r w:rsidR="005477BB">
                <w:rPr>
                  <w:rFonts w:ascii="Helvetica" w:eastAsia="Times New Roman" w:hAnsi="Helvetica" w:cs="Helvetica"/>
                  <w:iCs/>
                  <w:color w:val="auto"/>
                  <w:kern w:val="0"/>
                  <w:sz w:val="14"/>
                  <w:szCs w:val="14"/>
                  <w:lang w:val="en-US" w:eastAsia="en-US"/>
                </w:rPr>
                <w:t xml:space="preserve">tyNumber attribute added by </w:t>
              </w:r>
            </w:ins>
            <w:ins w:id="437" w:author="Martin Lindström" w:date="2016-06-27T15:40:00Z">
              <w:r w:rsidR="00CB185A">
                <w:rPr>
                  <w:rFonts w:ascii="Helvetica" w:eastAsia="Times New Roman" w:hAnsi="Helvetica" w:cs="Helvetica"/>
                  <w:iCs/>
                  <w:color w:val="auto"/>
                  <w:kern w:val="0"/>
                  <w:sz w:val="14"/>
                  <w:szCs w:val="14"/>
                  <w:lang w:val="en-US" w:eastAsia="en-US"/>
                </w:rPr>
                <w:t>eIDAS connector.</w:t>
              </w:r>
              <w:r w:rsidR="009706E4">
                <w:rPr>
                  <w:rFonts w:ascii="Helvetica" w:eastAsia="Times New Roman" w:hAnsi="Helvetica" w:cs="Helvetica"/>
                  <w:iCs/>
                  <w:color w:val="auto"/>
                  <w:kern w:val="0"/>
                  <w:sz w:val="14"/>
                  <w:szCs w:val="14"/>
                  <w:lang w:val="en-US" w:eastAsia="en-US"/>
                </w:rPr>
                <w:t xml:space="preserve"> See se</w:t>
              </w:r>
              <w:r w:rsidR="009706E4">
                <w:rPr>
                  <w:rFonts w:ascii="Helvetica" w:eastAsia="Times New Roman" w:hAnsi="Helvetica" w:cs="Helvetica"/>
                  <w:iCs/>
                  <w:color w:val="auto"/>
                  <w:kern w:val="0"/>
                  <w:sz w:val="14"/>
                  <w:szCs w:val="14"/>
                  <w:lang w:val="en-US" w:eastAsia="en-US"/>
                </w:rPr>
                <w:t>c</w:t>
              </w:r>
              <w:r w:rsidR="009706E4">
                <w:rPr>
                  <w:rFonts w:ascii="Helvetica" w:eastAsia="Times New Roman" w:hAnsi="Helvetica" w:cs="Helvetica"/>
                  <w:iCs/>
                  <w:color w:val="auto"/>
                  <w:kern w:val="0"/>
                  <w:sz w:val="14"/>
                  <w:szCs w:val="14"/>
                  <w:lang w:val="en-US" w:eastAsia="en-US"/>
                </w:rPr>
                <w:t xml:space="preserve">tion </w:t>
              </w:r>
            </w:ins>
            <w:ins w:id="438" w:author="Martin Lindström" w:date="2016-06-27T17:54:00Z">
              <w:r w:rsidR="00C37177">
                <w:rPr>
                  <w:rFonts w:ascii="Helvetica" w:eastAsia="Times New Roman" w:hAnsi="Helvetica" w:cs="Helvetica"/>
                  <w:iCs/>
                  <w:color w:val="auto"/>
                  <w:kern w:val="0"/>
                  <w:sz w:val="14"/>
                  <w:szCs w:val="14"/>
                  <w:lang w:val="en-US" w:eastAsia="en-US"/>
                </w:rPr>
                <w:fldChar w:fldCharType="begin"/>
              </w:r>
              <w:r w:rsidR="00C37177">
                <w:rPr>
                  <w:rFonts w:ascii="Helvetica" w:eastAsia="Times New Roman" w:hAnsi="Helvetica" w:cs="Helvetica"/>
                  <w:iCs/>
                  <w:color w:val="auto"/>
                  <w:kern w:val="0"/>
                  <w:sz w:val="14"/>
                  <w:szCs w:val="14"/>
                  <w:lang w:val="en-US" w:eastAsia="en-US"/>
                </w:rPr>
                <w:instrText xml:space="preserve"> REF _Ref328668253 \r \h </w:instrText>
              </w:r>
            </w:ins>
            <w:r w:rsidR="00C37177">
              <w:rPr>
                <w:rFonts w:ascii="Helvetica" w:eastAsia="Times New Roman" w:hAnsi="Helvetica" w:cs="Helvetica"/>
                <w:iCs/>
                <w:color w:val="auto"/>
                <w:kern w:val="0"/>
                <w:sz w:val="14"/>
                <w:szCs w:val="14"/>
                <w:lang w:val="en-US" w:eastAsia="en-US"/>
              </w:rPr>
            </w:r>
            <w:r w:rsidR="00C37177">
              <w:rPr>
                <w:rFonts w:ascii="Helvetica" w:eastAsia="Times New Roman" w:hAnsi="Helvetica" w:cs="Helvetica"/>
                <w:iCs/>
                <w:color w:val="auto"/>
                <w:kern w:val="0"/>
                <w:sz w:val="14"/>
                <w:szCs w:val="14"/>
                <w:lang w:val="en-US" w:eastAsia="en-US"/>
              </w:rPr>
              <w:fldChar w:fldCharType="separate"/>
            </w:r>
            <w:ins w:id="439" w:author="Martin Lindström" w:date="2016-11-17T16:05:00Z">
              <w:r w:rsidR="00F11BDE">
                <w:rPr>
                  <w:rFonts w:ascii="Helvetica" w:eastAsia="Times New Roman" w:hAnsi="Helvetica" w:cs="Helvetica"/>
                  <w:iCs/>
                  <w:color w:val="auto"/>
                  <w:kern w:val="0"/>
                  <w:sz w:val="14"/>
                  <w:szCs w:val="14"/>
                  <w:lang w:val="en-US" w:eastAsia="en-US"/>
                </w:rPr>
                <w:t>3.3.2</w:t>
              </w:r>
            </w:ins>
            <w:ins w:id="440" w:author="Martin Lindström" w:date="2016-06-27T17:54:00Z">
              <w:r w:rsidR="00C37177">
                <w:rPr>
                  <w:rFonts w:ascii="Helvetica" w:eastAsia="Times New Roman" w:hAnsi="Helvetica" w:cs="Helvetica"/>
                  <w:iCs/>
                  <w:color w:val="auto"/>
                  <w:kern w:val="0"/>
                  <w:sz w:val="14"/>
                  <w:szCs w:val="14"/>
                  <w:lang w:val="en-US" w:eastAsia="en-US"/>
                </w:rPr>
                <w:fldChar w:fldCharType="end"/>
              </w:r>
            </w:ins>
            <w:ins w:id="441" w:author="Martin Lindström" w:date="2016-06-27T17:53:00Z">
              <w:r w:rsidR="00634896">
                <w:rPr>
                  <w:rFonts w:ascii="Helvetica" w:eastAsia="Times New Roman" w:hAnsi="Helvetica" w:cs="Helvetica"/>
                  <w:iCs/>
                  <w:color w:val="auto"/>
                  <w:kern w:val="0"/>
                  <w:sz w:val="14"/>
                  <w:szCs w:val="14"/>
                  <w:lang w:val="en-US" w:eastAsia="en-US"/>
                </w:rPr>
                <w:t xml:space="preserve"> </w:t>
              </w:r>
            </w:ins>
            <w:ins w:id="442" w:author="Martin Lindström" w:date="2016-06-27T15:40:00Z">
              <w:r w:rsidR="009706E4">
                <w:rPr>
                  <w:rFonts w:ascii="Helvetica" w:eastAsia="Times New Roman" w:hAnsi="Helvetica" w:cs="Helvetica"/>
                  <w:iCs/>
                  <w:color w:val="auto"/>
                  <w:kern w:val="0"/>
                  <w:sz w:val="14"/>
                  <w:szCs w:val="14"/>
                  <w:lang w:val="en-US" w:eastAsia="en-US"/>
                </w:rPr>
                <w:t>below.</w:t>
              </w:r>
            </w:ins>
          </w:p>
        </w:tc>
        <w:tc>
          <w:tcPr>
            <w:tcW w:w="686" w:type="dxa"/>
            <w:tcBorders>
              <w:top w:val="single" w:sz="8" w:space="0" w:color="7A9CAD"/>
              <w:left w:val="single" w:sz="8" w:space="0" w:color="7A9CAD"/>
              <w:bottom w:val="single" w:sz="8" w:space="0" w:color="7A9CAD"/>
              <w:right w:val="single" w:sz="8" w:space="0" w:color="7A9CAD"/>
            </w:tcBorders>
          </w:tcPr>
          <w:p w14:paraId="288941CD" w14:textId="37FB601A" w:rsidR="00511DD4" w:rsidRDefault="0013543F" w:rsidP="00270C31">
            <w:pPr>
              <w:autoSpaceDE w:val="0"/>
              <w:autoSpaceDN w:val="0"/>
              <w:adjustRightInd w:val="0"/>
              <w:spacing w:line="240" w:lineRule="auto"/>
              <w:rPr>
                <w:ins w:id="443" w:author="Martin Lindström" w:date="2016-06-27T15:25:00Z"/>
                <w:rFonts w:ascii="Helvetica" w:eastAsia="Times New Roman" w:hAnsi="Helvetica" w:cs="Helvetica"/>
                <w:color w:val="auto"/>
                <w:kern w:val="0"/>
                <w:sz w:val="14"/>
                <w:szCs w:val="14"/>
                <w:lang w:val="en-US" w:eastAsia="en-US"/>
              </w:rPr>
            </w:pPr>
            <w:ins w:id="444" w:author="Martin Lindström" w:date="2016-06-27T15:28: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34AE0FEB" w14:textId="261749CB" w:rsidR="00511DD4" w:rsidRPr="00C9610A" w:rsidRDefault="00C9610A" w:rsidP="00270C31">
            <w:pPr>
              <w:autoSpaceDE w:val="0"/>
              <w:autoSpaceDN w:val="0"/>
              <w:adjustRightInd w:val="0"/>
              <w:spacing w:line="240" w:lineRule="auto"/>
              <w:rPr>
                <w:ins w:id="445" w:author="Martin Lindström" w:date="2016-06-27T15:25:00Z"/>
                <w:rFonts w:ascii="Helvetica" w:eastAsia="Times New Roman" w:hAnsi="Helvetica" w:cs="Helvetica"/>
                <w:color w:val="auto"/>
                <w:kern w:val="0"/>
                <w:sz w:val="14"/>
                <w:szCs w:val="14"/>
                <w:lang w:val="en-US" w:eastAsia="en-US"/>
              </w:rPr>
            </w:pPr>
            <w:ins w:id="446" w:author="Martin Lindström" w:date="2016-08-30T14:22:00Z">
              <w:r>
                <w:rPr>
                  <w:rFonts w:ascii="Helvetica" w:eastAsia="Times New Roman" w:hAnsi="Helvetica" w:cs="Helvetica"/>
                  <w:bCs/>
                  <w:color w:val="auto"/>
                  <w:kern w:val="0"/>
                  <w:sz w:val="14"/>
                  <w:szCs w:val="14"/>
                  <w:lang w:eastAsia="en-US"/>
                </w:rPr>
                <w:t>http://eid.org.se/presentedInPerson</w:t>
              </w:r>
            </w:ins>
          </w:p>
        </w:tc>
      </w:tr>
      <w:tr w:rsidR="00B04818" w:rsidRPr="00856CE2" w14:paraId="118C5E2E" w14:textId="77777777" w:rsidTr="00AD5EF9">
        <w:tblPrEx>
          <w:tblBorders>
            <w:top w:val="none" w:sz="0" w:space="0" w:color="auto"/>
            <w:bottom w:val="single" w:sz="8" w:space="0" w:color="7A9CAD"/>
          </w:tblBorders>
        </w:tblPrEx>
        <w:trPr>
          <w:trHeight w:val="674"/>
          <w:ins w:id="447" w:author="Martin Lindström" w:date="2016-08-22T10:23: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F4068C" w14:textId="3A282091" w:rsidR="00B04818" w:rsidRDefault="00B04818">
            <w:pPr>
              <w:autoSpaceDE w:val="0"/>
              <w:autoSpaceDN w:val="0"/>
              <w:adjustRightInd w:val="0"/>
              <w:spacing w:line="240" w:lineRule="auto"/>
              <w:rPr>
                <w:ins w:id="448" w:author="Martin Lindström" w:date="2016-08-22T10:23:00Z"/>
                <w:rFonts w:ascii="Helvetica" w:eastAsia="Times New Roman" w:hAnsi="Helvetica" w:cs="Helvetica"/>
                <w:noProof/>
                <w:color w:val="auto"/>
                <w:kern w:val="0"/>
                <w:sz w:val="14"/>
                <w:szCs w:val="14"/>
                <w:lang w:val="en-US" w:eastAsia="en-US"/>
              </w:rPr>
            </w:pPr>
            <w:ins w:id="449" w:author="Martin Lindström" w:date="2016-08-22T10:23:00Z">
              <w:r>
                <w:rPr>
                  <w:rFonts w:ascii="Helvetica" w:eastAsia="Times New Roman" w:hAnsi="Helvetica" w:cs="Helvetica"/>
                  <w:noProof/>
                  <w:color w:val="auto"/>
                  <w:kern w:val="0"/>
                  <w:sz w:val="14"/>
                  <w:szCs w:val="14"/>
                  <w:lang w:val="en-US" w:eastAsia="en-US"/>
                </w:rPr>
                <w:t>eidasPersonId</w:t>
              </w:r>
            </w:ins>
            <w:ins w:id="450" w:author="Martin Lindström" w:date="2016-08-22T10:39:00Z">
              <w:r w:rsidR="00CC3649">
                <w:rPr>
                  <w:rFonts w:ascii="Helvetica" w:eastAsia="Times New Roman" w:hAnsi="Helvetica" w:cs="Helvetica"/>
                  <w:noProof/>
                  <w:color w:val="auto"/>
                  <w:kern w:val="0"/>
                  <w:sz w:val="14"/>
                  <w:szCs w:val="14"/>
                  <w:lang w:val="en-US" w:eastAsia="en-US"/>
                </w:rPr>
                <w:t>entifier</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BDC7C" w14:textId="196375BB" w:rsidR="00B04818" w:rsidRDefault="00BE113C">
            <w:pPr>
              <w:autoSpaceDE w:val="0"/>
              <w:autoSpaceDN w:val="0"/>
              <w:adjustRightInd w:val="0"/>
              <w:spacing w:line="240" w:lineRule="auto"/>
              <w:rPr>
                <w:ins w:id="451" w:author="Martin Lindström" w:date="2016-08-22T10:23:00Z"/>
                <w:rFonts w:ascii="Helvetica" w:eastAsia="Times New Roman" w:hAnsi="Helvetica" w:cs="Helvetica"/>
                <w:color w:val="auto"/>
                <w:kern w:val="0"/>
                <w:sz w:val="14"/>
                <w:szCs w:val="14"/>
                <w:lang w:val="en-US" w:eastAsia="en-US"/>
              </w:rPr>
            </w:pPr>
            <w:proofErr w:type="gramStart"/>
            <w:ins w:id="452" w:author="Martin Lindström" w:date="2016-08-22T10:23:00Z">
              <w:r>
                <w:rPr>
                  <w:rFonts w:ascii="Helvetica" w:eastAsia="Times New Roman" w:hAnsi="Helvetica" w:cs="Helvetica"/>
                  <w:color w:val="auto"/>
                  <w:kern w:val="0"/>
                  <w:sz w:val="14"/>
                  <w:szCs w:val="14"/>
                  <w:lang w:val="en-US" w:eastAsia="en-US"/>
                </w:rPr>
                <w:t>urn:oid:</w:t>
              </w:r>
              <w:r w:rsidR="00B04818">
                <w:rPr>
                  <w:rFonts w:ascii="Helvetica" w:eastAsia="Times New Roman" w:hAnsi="Helvetica" w:cs="Helvetica"/>
                  <w:color w:val="auto"/>
                  <w:kern w:val="0"/>
                  <w:sz w:val="14"/>
                  <w:szCs w:val="14"/>
                  <w:lang w:val="en-US" w:eastAsia="en-US"/>
                </w:rPr>
                <w:t>1.2.752.201.3.7</w:t>
              </w:r>
              <w:proofErr w:type="gramEnd"/>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3660A8" w14:textId="1F2FD3C4" w:rsidR="00B04818" w:rsidRDefault="002E6625" w:rsidP="00270C31">
            <w:pPr>
              <w:autoSpaceDE w:val="0"/>
              <w:autoSpaceDN w:val="0"/>
              <w:adjustRightInd w:val="0"/>
              <w:spacing w:line="240" w:lineRule="auto"/>
              <w:rPr>
                <w:ins w:id="453" w:author="Martin Lindström" w:date="2016-08-22T10:23:00Z"/>
                <w:rFonts w:ascii="Helvetica" w:eastAsia="Times New Roman" w:hAnsi="Helvetica" w:cs="Helvetica"/>
                <w:color w:val="auto"/>
                <w:kern w:val="0"/>
                <w:sz w:val="14"/>
                <w:szCs w:val="14"/>
                <w:lang w:val="en-US" w:eastAsia="en-US"/>
              </w:rPr>
            </w:pPr>
            <w:proofErr w:type="gramStart"/>
            <w:ins w:id="454" w:author="Martin Lindström" w:date="2016-08-22T10:36:00Z">
              <w:r>
                <w:rPr>
                  <w:rFonts w:ascii="Helvetica" w:eastAsia="Times New Roman" w:hAnsi="Helvetica" w:cs="Helvetica"/>
                  <w:color w:val="auto"/>
                  <w:kern w:val="0"/>
                  <w:sz w:val="14"/>
                  <w:szCs w:val="14"/>
                  <w:lang w:val="en-US" w:eastAsia="en-US"/>
                </w:rPr>
                <w:t>eIDAS</w:t>
              </w:r>
              <w:proofErr w:type="gramEnd"/>
              <w:r>
                <w:rPr>
                  <w:rFonts w:ascii="Helvetica" w:eastAsia="Times New Roman" w:hAnsi="Helvetica" w:cs="Helvetica"/>
                  <w:color w:val="auto"/>
                  <w:kern w:val="0"/>
                  <w:sz w:val="14"/>
                  <w:szCs w:val="14"/>
                  <w:lang w:val="en-US" w:eastAsia="en-US"/>
                </w:rPr>
                <w:t xml:space="preserve"> uniqueness identifier for natural persons</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26DE2D" w14:textId="3C00875B" w:rsidR="00B04818" w:rsidRDefault="002E6625" w:rsidP="00634896">
            <w:pPr>
              <w:autoSpaceDE w:val="0"/>
              <w:autoSpaceDN w:val="0"/>
              <w:adjustRightInd w:val="0"/>
              <w:spacing w:line="240" w:lineRule="auto"/>
              <w:rPr>
                <w:ins w:id="455" w:author="Martin Lindström" w:date="2016-08-22T10:23:00Z"/>
                <w:rFonts w:ascii="Helvetica" w:eastAsia="Times New Roman" w:hAnsi="Helvetica" w:cs="Helvetica"/>
                <w:iCs/>
                <w:color w:val="auto"/>
                <w:kern w:val="0"/>
                <w:sz w:val="14"/>
                <w:szCs w:val="14"/>
                <w:lang w:val="en-US" w:eastAsia="en-US"/>
              </w:rPr>
            </w:pPr>
            <w:ins w:id="456" w:author="Martin Lindström" w:date="2016-08-22T10:36:00Z">
              <w:r>
                <w:rPr>
                  <w:rFonts w:ascii="Helvetica" w:eastAsia="Times New Roman" w:hAnsi="Helvetica" w:cs="Helvetica"/>
                  <w:iCs/>
                  <w:color w:val="auto"/>
                  <w:kern w:val="0"/>
                  <w:sz w:val="14"/>
                  <w:szCs w:val="14"/>
                  <w:lang w:val="en-US" w:eastAsia="en-US"/>
                </w:rPr>
                <w:t>Maps the eIDAS PersonIde</w:t>
              </w:r>
              <w:r>
                <w:rPr>
                  <w:rFonts w:ascii="Helvetica" w:eastAsia="Times New Roman" w:hAnsi="Helvetica" w:cs="Helvetica"/>
                  <w:iCs/>
                  <w:color w:val="auto"/>
                  <w:kern w:val="0"/>
                  <w:sz w:val="14"/>
                  <w:szCs w:val="14"/>
                  <w:lang w:val="en-US" w:eastAsia="en-US"/>
                </w:rPr>
                <w:t>n</w:t>
              </w:r>
              <w:r>
                <w:rPr>
                  <w:rFonts w:ascii="Helvetica" w:eastAsia="Times New Roman" w:hAnsi="Helvetica" w:cs="Helvetica"/>
                  <w:iCs/>
                  <w:color w:val="auto"/>
                  <w:kern w:val="0"/>
                  <w:sz w:val="14"/>
                  <w:szCs w:val="14"/>
                  <w:lang w:val="en-US" w:eastAsia="en-US"/>
                </w:rPr>
                <w:t>tifier attribute to a string attribute within the scope of the Swedish eID Framework attribute set.</w:t>
              </w:r>
            </w:ins>
          </w:p>
        </w:tc>
        <w:tc>
          <w:tcPr>
            <w:tcW w:w="686" w:type="dxa"/>
            <w:tcBorders>
              <w:top w:val="single" w:sz="8" w:space="0" w:color="7A9CAD"/>
              <w:left w:val="single" w:sz="8" w:space="0" w:color="7A9CAD"/>
              <w:bottom w:val="single" w:sz="8" w:space="0" w:color="7A9CAD"/>
              <w:right w:val="single" w:sz="8" w:space="0" w:color="7A9CAD"/>
            </w:tcBorders>
          </w:tcPr>
          <w:p w14:paraId="4D2659AF" w14:textId="0570CB0E" w:rsidR="00B04818" w:rsidRDefault="00346F90" w:rsidP="00270C31">
            <w:pPr>
              <w:autoSpaceDE w:val="0"/>
              <w:autoSpaceDN w:val="0"/>
              <w:adjustRightInd w:val="0"/>
              <w:spacing w:line="240" w:lineRule="auto"/>
              <w:rPr>
                <w:ins w:id="457" w:author="Martin Lindström" w:date="2016-08-22T10:23:00Z"/>
                <w:rFonts w:ascii="Helvetica" w:eastAsia="Times New Roman" w:hAnsi="Helvetica" w:cs="Helvetica"/>
                <w:color w:val="auto"/>
                <w:kern w:val="0"/>
                <w:sz w:val="14"/>
                <w:szCs w:val="14"/>
                <w:lang w:val="en-US" w:eastAsia="en-US"/>
              </w:rPr>
            </w:pPr>
            <w:ins w:id="458" w:author="Martin Lindström" w:date="2016-08-22T10:37: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B9A43F8" w14:textId="77777777" w:rsidR="00B60680" w:rsidRPr="008D0B56" w:rsidRDefault="00B60680" w:rsidP="00B60680">
            <w:pPr>
              <w:autoSpaceDE w:val="0"/>
              <w:autoSpaceDN w:val="0"/>
              <w:adjustRightInd w:val="0"/>
              <w:spacing w:line="240" w:lineRule="auto"/>
              <w:rPr>
                <w:ins w:id="459" w:author="Martin Lindström" w:date="2016-08-22T10:38:00Z"/>
                <w:rFonts w:ascii="Helvetica" w:eastAsia="Times New Roman" w:hAnsi="Helvetica" w:cs="Helvetica"/>
                <w:bCs/>
                <w:color w:val="auto"/>
                <w:kern w:val="0"/>
                <w:sz w:val="14"/>
                <w:szCs w:val="14"/>
                <w:lang w:eastAsia="en-US"/>
              </w:rPr>
            </w:pPr>
            <w:ins w:id="460" w:author="Martin Lindström" w:date="2016-08-22T10:38:00Z">
              <w:r w:rsidRPr="008D0B56">
                <w:rPr>
                  <w:rFonts w:ascii="Helvetica" w:eastAsia="Times New Roman" w:hAnsi="Helvetica" w:cs="Helvetica"/>
                  <w:bCs/>
                  <w:color w:val="auto"/>
                  <w:kern w:val="0"/>
                  <w:sz w:val="14"/>
                  <w:szCs w:val="14"/>
                  <w:lang w:eastAsia="en-US"/>
                </w:rPr>
                <w:t xml:space="preserve">ES/AT/02635542Y </w:t>
              </w:r>
            </w:ins>
          </w:p>
          <w:p w14:paraId="534B79CC" w14:textId="260C73FB" w:rsidR="00B04818" w:rsidRPr="00B60680" w:rsidRDefault="00B60680" w:rsidP="00270C31">
            <w:pPr>
              <w:autoSpaceDE w:val="0"/>
              <w:autoSpaceDN w:val="0"/>
              <w:adjustRightInd w:val="0"/>
              <w:spacing w:line="240" w:lineRule="auto"/>
              <w:rPr>
                <w:ins w:id="461" w:author="Martin Lindström" w:date="2016-08-22T10:23:00Z"/>
                <w:rFonts w:ascii="Helvetica" w:eastAsia="Times New Roman" w:hAnsi="Helvetica" w:cs="Helvetica"/>
                <w:bCs/>
                <w:color w:val="auto"/>
                <w:kern w:val="0"/>
                <w:sz w:val="14"/>
                <w:szCs w:val="14"/>
                <w:highlight w:val="yellow"/>
                <w:lang w:eastAsia="en-US"/>
              </w:rPr>
            </w:pPr>
            <w:ins w:id="462" w:author="Martin Lindström" w:date="2016-08-22T10:38:00Z">
              <w:r w:rsidRPr="008D0B56">
                <w:rPr>
                  <w:rFonts w:ascii="Helvetica" w:eastAsia="Times New Roman" w:hAnsi="Helvetica" w:cs="Helvetica"/>
                  <w:bCs/>
                  <w:color w:val="auto"/>
                  <w:kern w:val="0"/>
                  <w:sz w:val="14"/>
                  <w:szCs w:val="14"/>
                  <w:lang w:eastAsia="en-US"/>
                </w:rPr>
                <w:t>(</w:t>
              </w:r>
              <w:proofErr w:type="spellStart"/>
              <w:r w:rsidRPr="008D0B56">
                <w:rPr>
                  <w:rFonts w:ascii="Helvetica" w:eastAsia="Times New Roman" w:hAnsi="Helvetica" w:cs="Helvetica"/>
                  <w:bCs/>
                  <w:color w:val="auto"/>
                  <w:kern w:val="0"/>
                  <w:sz w:val="14"/>
                  <w:szCs w:val="14"/>
                  <w:lang w:eastAsia="en-US"/>
                </w:rPr>
                <w:t>Spanish</w:t>
              </w:r>
              <w:proofErr w:type="spellEnd"/>
              <w:r w:rsidRPr="008D0B56">
                <w:rPr>
                  <w:rFonts w:ascii="Helvetica" w:eastAsia="Times New Roman" w:hAnsi="Helvetica" w:cs="Helvetica"/>
                  <w:bCs/>
                  <w:color w:val="auto"/>
                  <w:kern w:val="0"/>
                  <w:sz w:val="14"/>
                  <w:szCs w:val="14"/>
                  <w:lang w:eastAsia="en-US"/>
                </w:rPr>
                <w:t xml:space="preserve"> </w:t>
              </w:r>
              <w:proofErr w:type="spellStart"/>
              <w:r w:rsidRPr="008D0B56">
                <w:rPr>
                  <w:rFonts w:ascii="Helvetica" w:eastAsia="Times New Roman" w:hAnsi="Helvetica" w:cs="Helvetica"/>
                  <w:bCs/>
                  <w:color w:val="auto"/>
                  <w:kern w:val="0"/>
                  <w:sz w:val="14"/>
                  <w:szCs w:val="14"/>
                  <w:lang w:eastAsia="en-US"/>
                </w:rPr>
                <w:t>eIDNumber</w:t>
              </w:r>
              <w:proofErr w:type="spellEnd"/>
              <w:r w:rsidRPr="008D0B56">
                <w:rPr>
                  <w:rFonts w:ascii="Helvetica" w:eastAsia="Times New Roman" w:hAnsi="Helvetica" w:cs="Helvetica"/>
                  <w:bCs/>
                  <w:color w:val="auto"/>
                  <w:kern w:val="0"/>
                  <w:sz w:val="14"/>
                  <w:szCs w:val="14"/>
                  <w:lang w:eastAsia="en-US"/>
                </w:rPr>
                <w:t xml:space="preserve"> for an </w:t>
              </w:r>
              <w:proofErr w:type="spellStart"/>
              <w:r w:rsidRPr="008D0B56">
                <w:rPr>
                  <w:rFonts w:ascii="Helvetica" w:eastAsia="Times New Roman" w:hAnsi="Helvetica" w:cs="Helvetica"/>
                  <w:bCs/>
                  <w:color w:val="auto"/>
                  <w:kern w:val="0"/>
                  <w:sz w:val="14"/>
                  <w:szCs w:val="14"/>
                  <w:lang w:eastAsia="en-US"/>
                </w:rPr>
                <w:t>Austrian</w:t>
              </w:r>
              <w:proofErr w:type="spellEnd"/>
              <w:r w:rsidRPr="008D0B56">
                <w:rPr>
                  <w:rFonts w:ascii="Helvetica" w:eastAsia="Times New Roman" w:hAnsi="Helvetica" w:cs="Helvetica"/>
                  <w:bCs/>
                  <w:color w:val="auto"/>
                  <w:kern w:val="0"/>
                  <w:sz w:val="14"/>
                  <w:szCs w:val="14"/>
                  <w:lang w:eastAsia="en-US"/>
                </w:rPr>
                <w:t xml:space="preserve"> SP)</w:t>
              </w:r>
            </w:ins>
          </w:p>
        </w:tc>
      </w:tr>
      <w:tr w:rsidR="00F50722" w:rsidRPr="00856CE2" w14:paraId="0AC908C4" w14:textId="77777777" w:rsidTr="00657E3D">
        <w:tblPrEx>
          <w:tblBorders>
            <w:top w:val="none" w:sz="0" w:space="0" w:color="auto"/>
            <w:bottom w:val="single" w:sz="8" w:space="0" w:color="7A9CAD"/>
          </w:tblBorders>
        </w:tblPrEx>
        <w:trPr>
          <w:ins w:id="463" w:author="Martin Lindström" w:date="2016-11-10T18:49: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2AD1AFF" w14:textId="57171CEF" w:rsidR="00F50722" w:rsidRDefault="00851199">
            <w:pPr>
              <w:autoSpaceDE w:val="0"/>
              <w:autoSpaceDN w:val="0"/>
              <w:adjustRightInd w:val="0"/>
              <w:spacing w:line="240" w:lineRule="auto"/>
              <w:rPr>
                <w:ins w:id="464" w:author="Martin Lindström" w:date="2016-11-10T18:49:00Z"/>
                <w:rFonts w:ascii="Helvetica" w:eastAsia="Times New Roman" w:hAnsi="Helvetica" w:cs="Helvetica"/>
                <w:noProof/>
                <w:color w:val="auto"/>
                <w:kern w:val="0"/>
                <w:sz w:val="14"/>
                <w:szCs w:val="14"/>
                <w:lang w:val="en-US" w:eastAsia="en-US"/>
              </w:rPr>
            </w:pPr>
            <w:ins w:id="465" w:author="Martin Lindström" w:date="2016-11-10T19:56:00Z">
              <w:r>
                <w:rPr>
                  <w:rFonts w:ascii="Helvetica" w:eastAsia="Times New Roman" w:hAnsi="Helvetica" w:cs="Helvetica"/>
                  <w:noProof/>
                  <w:color w:val="auto"/>
                  <w:kern w:val="0"/>
                  <w:sz w:val="14"/>
                  <w:szCs w:val="14"/>
                  <w:lang w:val="en-US" w:eastAsia="en-US"/>
                </w:rPr>
                <w:t>eidasNatura</w:t>
              </w:r>
              <w:r w:rsidR="00697B1F">
                <w:rPr>
                  <w:rFonts w:ascii="Helvetica" w:eastAsia="Times New Roman" w:hAnsi="Helvetica" w:cs="Helvetica"/>
                  <w:noProof/>
                  <w:color w:val="auto"/>
                  <w:kern w:val="0"/>
                  <w:sz w:val="14"/>
                  <w:szCs w:val="14"/>
                  <w:lang w:val="en-US" w:eastAsia="en-US"/>
                </w:rPr>
                <w:t>lPerson</w:t>
              </w:r>
            </w:ins>
            <w:ins w:id="466" w:author="Martin Lindström" w:date="2016-11-10T19:57:00Z">
              <w:r w:rsidR="00697B1F">
                <w:rPr>
                  <w:rFonts w:ascii="Helvetica" w:eastAsia="Times New Roman" w:hAnsi="Helvetica" w:cs="Helvetica"/>
                  <w:noProof/>
                  <w:color w:val="auto"/>
                  <w:kern w:val="0"/>
                  <w:sz w:val="14"/>
                  <w:szCs w:val="14"/>
                  <w:lang w:val="en-US" w:eastAsia="en-US"/>
                </w:rPr>
                <w:br/>
              </w:r>
            </w:ins>
            <w:ins w:id="467" w:author="Martin Lindström" w:date="2016-11-10T19:56:00Z">
              <w:r w:rsidR="00697B1F">
                <w:rPr>
                  <w:rFonts w:ascii="Helvetica" w:eastAsia="Times New Roman" w:hAnsi="Helvetica" w:cs="Helvetica"/>
                  <w:noProof/>
                  <w:color w:val="auto"/>
                  <w:kern w:val="0"/>
                  <w:sz w:val="14"/>
                  <w:szCs w:val="14"/>
                  <w:lang w:val="en-US" w:eastAsia="en-US"/>
                </w:rPr>
                <w:t>Address</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5F1634E" w14:textId="7ABED863" w:rsidR="00F50722" w:rsidRDefault="00657E3D">
            <w:pPr>
              <w:autoSpaceDE w:val="0"/>
              <w:autoSpaceDN w:val="0"/>
              <w:adjustRightInd w:val="0"/>
              <w:spacing w:line="240" w:lineRule="auto"/>
              <w:rPr>
                <w:ins w:id="468" w:author="Martin Lindström" w:date="2016-11-10T18:49:00Z"/>
                <w:rFonts w:ascii="Helvetica" w:eastAsia="Times New Roman" w:hAnsi="Helvetica" w:cs="Helvetica"/>
                <w:color w:val="auto"/>
                <w:kern w:val="0"/>
                <w:sz w:val="14"/>
                <w:szCs w:val="14"/>
                <w:lang w:val="en-US" w:eastAsia="en-US"/>
              </w:rPr>
            </w:pPr>
            <w:proofErr w:type="gramStart"/>
            <w:ins w:id="469" w:author="Martin Lindström" w:date="2016-11-10T20:03:00Z">
              <w:r>
                <w:rPr>
                  <w:rFonts w:ascii="Helvetica" w:eastAsia="Times New Roman" w:hAnsi="Helvetica" w:cs="Helvetica"/>
                  <w:color w:val="auto"/>
                  <w:kern w:val="0"/>
                  <w:sz w:val="14"/>
                  <w:szCs w:val="14"/>
                  <w:lang w:val="en-US" w:eastAsia="en-US"/>
                </w:rPr>
                <w:t>urn:oid:</w:t>
              </w:r>
              <w:r w:rsidRPr="00657E3D">
                <w:rPr>
                  <w:rFonts w:ascii="Helvetica" w:eastAsia="Times New Roman" w:hAnsi="Helvetica" w:cs="Helvetica"/>
                  <w:bCs/>
                  <w:color w:val="auto"/>
                  <w:kern w:val="0"/>
                  <w:sz w:val="14"/>
                  <w:szCs w:val="14"/>
                  <w:lang w:val="en-US" w:eastAsia="en-US"/>
                </w:rPr>
                <w:t>1.2.752.201.3.9</w:t>
              </w:r>
            </w:ins>
            <w:proofErr w:type="gramEnd"/>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87B89CA" w14:textId="7ECDB82F" w:rsidR="00F50722" w:rsidRDefault="00657E3D" w:rsidP="00270C31">
            <w:pPr>
              <w:autoSpaceDE w:val="0"/>
              <w:autoSpaceDN w:val="0"/>
              <w:adjustRightInd w:val="0"/>
              <w:spacing w:line="240" w:lineRule="auto"/>
              <w:rPr>
                <w:ins w:id="470" w:author="Martin Lindström" w:date="2016-11-10T18:49:00Z"/>
                <w:rFonts w:ascii="Helvetica" w:eastAsia="Times New Roman" w:hAnsi="Helvetica" w:cs="Helvetica"/>
                <w:color w:val="auto"/>
                <w:kern w:val="0"/>
                <w:sz w:val="14"/>
                <w:szCs w:val="14"/>
                <w:lang w:val="en-US" w:eastAsia="en-US"/>
              </w:rPr>
            </w:pPr>
            <w:proofErr w:type="gramStart"/>
            <w:ins w:id="471" w:author="Martin Lindström" w:date="2016-11-10T20:03:00Z">
              <w:r>
                <w:rPr>
                  <w:rFonts w:ascii="Helvetica" w:eastAsia="Times New Roman" w:hAnsi="Helvetica" w:cs="Helvetica"/>
                  <w:color w:val="auto"/>
                  <w:kern w:val="0"/>
                  <w:sz w:val="14"/>
                  <w:szCs w:val="14"/>
                  <w:lang w:val="en-US" w:eastAsia="en-US"/>
                </w:rPr>
                <w:t>eIDAS</w:t>
              </w:r>
              <w:proofErr w:type="gramEnd"/>
              <w:r>
                <w:rPr>
                  <w:rFonts w:ascii="Helvetica" w:eastAsia="Times New Roman" w:hAnsi="Helvetica" w:cs="Helvetica"/>
                  <w:color w:val="auto"/>
                  <w:kern w:val="0"/>
                  <w:sz w:val="14"/>
                  <w:szCs w:val="14"/>
                  <w:lang w:val="en-US" w:eastAsia="en-US"/>
                </w:rPr>
                <w:t xml:space="preserve"> Natural Person Address</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661FE26" w14:textId="0E98CB41" w:rsidR="00F50722" w:rsidRDefault="00657E3D" w:rsidP="00657E3D">
            <w:pPr>
              <w:autoSpaceDE w:val="0"/>
              <w:autoSpaceDN w:val="0"/>
              <w:adjustRightInd w:val="0"/>
              <w:spacing w:line="240" w:lineRule="auto"/>
              <w:rPr>
                <w:ins w:id="472" w:author="Martin Lindström" w:date="2016-11-10T18:49:00Z"/>
                <w:rFonts w:ascii="Helvetica" w:eastAsia="Times New Roman" w:hAnsi="Helvetica" w:cs="Helvetica"/>
                <w:iCs/>
                <w:color w:val="auto"/>
                <w:kern w:val="0"/>
                <w:sz w:val="14"/>
                <w:szCs w:val="14"/>
                <w:lang w:val="en-US" w:eastAsia="en-US"/>
              </w:rPr>
            </w:pPr>
            <w:ins w:id="473" w:author="Martin Lindström" w:date="2016-11-10T20:05:00Z">
              <w:r>
                <w:rPr>
                  <w:rFonts w:ascii="Helvetica" w:eastAsia="Times New Roman" w:hAnsi="Helvetica" w:cs="Helvetica"/>
                  <w:iCs/>
                  <w:color w:val="auto"/>
                  <w:kern w:val="0"/>
                  <w:sz w:val="14"/>
                  <w:szCs w:val="14"/>
                  <w:lang w:val="en-US" w:eastAsia="en-US"/>
                </w:rPr>
                <w:t>Attribute for converting the eIDAS CurrentAddress attribute into an attribute having a string type value.</w:t>
              </w:r>
            </w:ins>
          </w:p>
        </w:tc>
        <w:tc>
          <w:tcPr>
            <w:tcW w:w="686" w:type="dxa"/>
            <w:tcBorders>
              <w:top w:val="single" w:sz="8" w:space="0" w:color="7A9CAD"/>
              <w:left w:val="single" w:sz="8" w:space="0" w:color="7A9CAD"/>
              <w:bottom w:val="single" w:sz="8" w:space="0" w:color="7A9CAD"/>
              <w:right w:val="single" w:sz="8" w:space="0" w:color="7A9CAD"/>
            </w:tcBorders>
          </w:tcPr>
          <w:p w14:paraId="685FC3B4" w14:textId="26E5C083" w:rsidR="00F50722" w:rsidRDefault="00697B1F" w:rsidP="00270C31">
            <w:pPr>
              <w:autoSpaceDE w:val="0"/>
              <w:autoSpaceDN w:val="0"/>
              <w:adjustRightInd w:val="0"/>
              <w:spacing w:line="240" w:lineRule="auto"/>
              <w:rPr>
                <w:ins w:id="474" w:author="Martin Lindström" w:date="2016-11-10T18:49:00Z"/>
                <w:rFonts w:ascii="Helvetica" w:eastAsia="Times New Roman" w:hAnsi="Helvetica" w:cs="Helvetica"/>
                <w:color w:val="auto"/>
                <w:kern w:val="0"/>
                <w:sz w:val="14"/>
                <w:szCs w:val="14"/>
                <w:lang w:val="en-US" w:eastAsia="en-US"/>
              </w:rPr>
            </w:pPr>
            <w:ins w:id="475" w:author="Martin Lindström" w:date="2016-11-10T19:57: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3CE3D0AB" w14:textId="678F6551" w:rsidR="00F50722" w:rsidRPr="00657E3D" w:rsidRDefault="00657E3D" w:rsidP="00B60680">
            <w:pPr>
              <w:autoSpaceDE w:val="0"/>
              <w:autoSpaceDN w:val="0"/>
              <w:adjustRightInd w:val="0"/>
              <w:spacing w:line="240" w:lineRule="auto"/>
              <w:rPr>
                <w:ins w:id="476" w:author="Martin Lindström" w:date="2016-11-10T18:49:00Z"/>
                <w:rFonts w:ascii="Helvetica" w:eastAsia="Times New Roman" w:hAnsi="Helvetica" w:cs="Helvetica"/>
                <w:bCs/>
                <w:color w:val="auto"/>
                <w:kern w:val="0"/>
                <w:sz w:val="14"/>
                <w:szCs w:val="14"/>
                <w:lang w:val="en-GB" w:eastAsia="en-US"/>
              </w:rPr>
            </w:pPr>
            <w:ins w:id="477" w:author="Martin Lindström" w:date="2016-11-10T20:06:00Z">
              <w:r w:rsidRPr="00657E3D">
                <w:rPr>
                  <w:rFonts w:ascii="Helvetica" w:eastAsia="Times New Roman" w:hAnsi="Helvetica" w:cs="Helvetica"/>
                  <w:bCs/>
                  <w:color w:val="auto"/>
                  <w:kern w:val="0"/>
                  <w:sz w:val="14"/>
                  <w:szCs w:val="14"/>
                  <w:lang w:val="en-GB" w:eastAsia="en-US"/>
                </w:rPr>
                <w:t xml:space="preserve">See section </w:t>
              </w:r>
              <w:r>
                <w:rPr>
                  <w:rFonts w:ascii="Helvetica" w:eastAsia="Times New Roman" w:hAnsi="Helvetica" w:cs="Helvetica"/>
                  <w:bCs/>
                  <w:color w:val="auto"/>
                  <w:kern w:val="0"/>
                  <w:sz w:val="14"/>
                  <w:szCs w:val="14"/>
                  <w:lang w:val="en-GB" w:eastAsia="en-US"/>
                </w:rPr>
                <w:fldChar w:fldCharType="begin"/>
              </w:r>
              <w:r>
                <w:rPr>
                  <w:rFonts w:ascii="Helvetica" w:eastAsia="Times New Roman" w:hAnsi="Helvetica" w:cs="Helvetica"/>
                  <w:bCs/>
                  <w:color w:val="auto"/>
                  <w:kern w:val="0"/>
                  <w:sz w:val="14"/>
                  <w:szCs w:val="14"/>
                  <w:lang w:val="en-GB" w:eastAsia="en-US"/>
                </w:rPr>
                <w:instrText xml:space="preserve"> REF _Ref340353450 \r \h </w:instrText>
              </w:r>
            </w:ins>
            <w:r>
              <w:rPr>
                <w:rFonts w:ascii="Helvetica" w:eastAsia="Times New Roman" w:hAnsi="Helvetica" w:cs="Helvetica"/>
                <w:bCs/>
                <w:color w:val="auto"/>
                <w:kern w:val="0"/>
                <w:sz w:val="14"/>
                <w:szCs w:val="14"/>
                <w:lang w:val="en-GB" w:eastAsia="en-US"/>
              </w:rPr>
            </w:r>
            <w:r>
              <w:rPr>
                <w:rFonts w:ascii="Helvetica" w:eastAsia="Times New Roman" w:hAnsi="Helvetica" w:cs="Helvetica"/>
                <w:bCs/>
                <w:color w:val="auto"/>
                <w:kern w:val="0"/>
                <w:sz w:val="14"/>
                <w:szCs w:val="14"/>
                <w:lang w:val="en-GB" w:eastAsia="en-US"/>
              </w:rPr>
              <w:fldChar w:fldCharType="separate"/>
            </w:r>
            <w:ins w:id="478" w:author="Martin Lindström" w:date="2016-11-17T16:05:00Z">
              <w:r w:rsidR="00F11BDE">
                <w:rPr>
                  <w:rFonts w:ascii="Helvetica" w:eastAsia="Times New Roman" w:hAnsi="Helvetica" w:cs="Helvetica"/>
                  <w:bCs/>
                  <w:color w:val="auto"/>
                  <w:kern w:val="0"/>
                  <w:sz w:val="14"/>
                  <w:szCs w:val="14"/>
                  <w:lang w:val="en-GB" w:eastAsia="en-US"/>
                </w:rPr>
                <w:t>3.3.3.1</w:t>
              </w:r>
            </w:ins>
            <w:ins w:id="479" w:author="Martin Lindström" w:date="2016-11-10T20:06:00Z">
              <w:r>
                <w:rPr>
                  <w:rFonts w:ascii="Helvetica" w:eastAsia="Times New Roman" w:hAnsi="Helvetica" w:cs="Helvetica"/>
                  <w:bCs/>
                  <w:color w:val="auto"/>
                  <w:kern w:val="0"/>
                  <w:sz w:val="14"/>
                  <w:szCs w:val="14"/>
                  <w:lang w:val="en-GB" w:eastAsia="en-US"/>
                </w:rPr>
                <w:fldChar w:fldCharType="end"/>
              </w:r>
              <w:r>
                <w:rPr>
                  <w:rFonts w:ascii="Helvetica" w:eastAsia="Times New Roman" w:hAnsi="Helvetica" w:cs="Helvetica"/>
                  <w:bCs/>
                  <w:color w:val="auto"/>
                  <w:kern w:val="0"/>
                  <w:sz w:val="14"/>
                  <w:szCs w:val="14"/>
                  <w:lang w:val="en-GB" w:eastAsia="en-US"/>
                </w:rPr>
                <w:t xml:space="preserve"> </w:t>
              </w:r>
              <w:r w:rsidRPr="00657E3D">
                <w:rPr>
                  <w:rFonts w:ascii="Helvetica" w:eastAsia="Times New Roman" w:hAnsi="Helvetica" w:cs="Helvetica"/>
                  <w:bCs/>
                  <w:color w:val="auto"/>
                  <w:kern w:val="0"/>
                  <w:sz w:val="14"/>
                  <w:szCs w:val="14"/>
                  <w:lang w:val="en-GB" w:eastAsia="en-US"/>
                </w:rPr>
                <w:t>below.</w:t>
              </w:r>
            </w:ins>
          </w:p>
        </w:tc>
      </w:tr>
    </w:tbl>
    <w:p w14:paraId="3E14825C" w14:textId="77777777" w:rsidR="00E66201" w:rsidRPr="00270C31" w:rsidRDefault="00E66201">
      <w:pPr>
        <w:spacing w:line="240" w:lineRule="auto"/>
        <w:rPr>
          <w:sz w:val="16"/>
          <w:szCs w:val="16"/>
        </w:rPr>
      </w:pPr>
    </w:p>
    <w:p w14:paraId="0772E8ED" w14:textId="77777777" w:rsidR="00E66201" w:rsidRPr="00270C31" w:rsidRDefault="00E66201">
      <w:pPr>
        <w:spacing w:line="240" w:lineRule="auto"/>
      </w:pPr>
    </w:p>
    <w:p w14:paraId="086F3C27" w14:textId="00228C26" w:rsidR="002139B3" w:rsidRDefault="00D176A3">
      <w:pPr>
        <w:spacing w:line="240" w:lineRule="auto"/>
        <w:rPr>
          <w:lang w:val="en-US"/>
        </w:rPr>
      </w:pPr>
      <w:r>
        <w:rPr>
          <w:lang w:val="en-US"/>
        </w:rPr>
        <w:t>All attributes</w:t>
      </w:r>
      <w:r w:rsidR="001C3401">
        <w:rPr>
          <w:lang w:val="en-US"/>
        </w:rPr>
        <w:t>, unless stated otherwise</w:t>
      </w:r>
      <w:r>
        <w:rPr>
          <w:lang w:val="en-US"/>
        </w:rPr>
        <w:t xml:space="preserve"> in this table</w:t>
      </w:r>
      <w:r w:rsidR="001C3401">
        <w:rPr>
          <w:lang w:val="en-US"/>
        </w:rPr>
        <w:t>,</w:t>
      </w:r>
      <w:r>
        <w:rPr>
          <w:lang w:val="en-US"/>
        </w:rPr>
        <w:t xml:space="preserve"> holds string values using the UTF-8 character set</w:t>
      </w:r>
      <w:r w:rsidR="001C3401">
        <w:rPr>
          <w:lang w:val="en-US"/>
        </w:rPr>
        <w:t xml:space="preserve"> using the </w:t>
      </w:r>
      <w:r w:rsidR="001C3401" w:rsidRPr="00CD5163">
        <w:rPr>
          <w:rStyle w:val="Code"/>
        </w:rPr>
        <w:t>xs:string</w:t>
      </w:r>
      <w:r w:rsidR="001C3401">
        <w:rPr>
          <w:lang w:val="en-US"/>
        </w:rPr>
        <w:t xml:space="preserve"> data</w:t>
      </w:r>
      <w:r w:rsidR="00DD38CB">
        <w:rPr>
          <w:lang w:val="en-US"/>
        </w:rPr>
        <w:t xml:space="preserve"> </w:t>
      </w:r>
      <w:r w:rsidR="001C3401">
        <w:rPr>
          <w:lang w:val="en-US"/>
        </w:rPr>
        <w:t>type</w:t>
      </w:r>
      <w:r>
        <w:rPr>
          <w:lang w:val="en-US"/>
        </w:rPr>
        <w:t xml:space="preserve">. </w:t>
      </w:r>
      <w:r w:rsidR="00C26867">
        <w:rPr>
          <w:lang w:val="en-US"/>
        </w:rPr>
        <w:t xml:space="preserve">Certain attributes such as </w:t>
      </w:r>
      <w:r w:rsidR="00C26867" w:rsidRPr="00AD74D3">
        <w:rPr>
          <w:rStyle w:val="Code"/>
        </w:rPr>
        <w:t>mail</w:t>
      </w:r>
      <w:r w:rsidR="00C26867">
        <w:rPr>
          <w:lang w:val="en-US"/>
        </w:rPr>
        <w:t xml:space="preserve">, </w:t>
      </w:r>
      <w:r w:rsidR="00C26867" w:rsidRPr="00AD74D3">
        <w:rPr>
          <w:rStyle w:val="Code"/>
        </w:rPr>
        <w:t>personalIdentityNumber</w:t>
      </w:r>
      <w:r w:rsidR="00C26867">
        <w:rPr>
          <w:lang w:val="en-US"/>
        </w:rPr>
        <w:t xml:space="preserve">, </w:t>
      </w:r>
      <w:r w:rsidR="00C26867" w:rsidRPr="00AD74D3">
        <w:rPr>
          <w:rStyle w:val="Code"/>
        </w:rPr>
        <w:t>organizationIdentifier</w:t>
      </w:r>
      <w:r w:rsidR="00C26867">
        <w:rPr>
          <w:lang w:val="en-US"/>
        </w:rPr>
        <w:t xml:space="preserve">, </w:t>
      </w:r>
      <w:r w:rsidR="00C26867" w:rsidRPr="00AD74D3">
        <w:rPr>
          <w:rStyle w:val="Code"/>
        </w:rPr>
        <w:t>telephoneNumber</w:t>
      </w:r>
      <w:r w:rsidR="00C26867">
        <w:rPr>
          <w:lang w:val="en-US"/>
        </w:rPr>
        <w:t xml:space="preserve"> and </w:t>
      </w:r>
      <w:r w:rsidR="00C26867" w:rsidRPr="00AD74D3">
        <w:rPr>
          <w:rStyle w:val="Code"/>
        </w:rPr>
        <w:t>mobile</w:t>
      </w:r>
      <w:r w:rsidR="00C26867">
        <w:rPr>
          <w:lang w:val="en-US"/>
        </w:rPr>
        <w:t xml:space="preserve"> us</w:t>
      </w:r>
      <w:r w:rsidR="00E03481">
        <w:rPr>
          <w:lang w:val="en-US"/>
        </w:rPr>
        <w:t>e a restricted character set acc</w:t>
      </w:r>
      <w:r w:rsidR="00C26867">
        <w:rPr>
          <w:lang w:val="en-US"/>
        </w:rPr>
        <w:t>ording to its defined usage within this specification.</w:t>
      </w:r>
    </w:p>
    <w:p w14:paraId="7796DCE2" w14:textId="77777777" w:rsidR="00C26867" w:rsidRDefault="00C26867">
      <w:pPr>
        <w:spacing w:line="240" w:lineRule="auto"/>
        <w:rPr>
          <w:lang w:val="en-US"/>
        </w:rPr>
      </w:pPr>
    </w:p>
    <w:p w14:paraId="37060582" w14:textId="4784799E" w:rsidR="002139B3" w:rsidRDefault="00C26867">
      <w:pPr>
        <w:spacing w:line="240" w:lineRule="auto"/>
        <w:rPr>
          <w:lang w:val="en-US"/>
        </w:rPr>
      </w:pPr>
      <w:r>
        <w:rPr>
          <w:lang w:val="en-US"/>
        </w:rPr>
        <w:t xml:space="preserve">All attributes use the </w:t>
      </w:r>
      <w:r w:rsidR="002E20B9">
        <w:rPr>
          <w:lang w:val="en-US"/>
        </w:rPr>
        <w:t>“</w:t>
      </w:r>
      <w:proofErr w:type="gramStart"/>
      <w:r w:rsidRPr="002E20B9">
        <w:rPr>
          <w:lang w:val="en-US"/>
        </w:rPr>
        <w:t>caseIgnoreMatch</w:t>
      </w:r>
      <w:r w:rsidR="002E20B9">
        <w:rPr>
          <w:lang w:val="en-US"/>
        </w:rPr>
        <w:t>”</w:t>
      </w:r>
      <w:proofErr w:type="gramEnd"/>
      <w:r>
        <w:rPr>
          <w:lang w:val="en-US"/>
        </w:rPr>
        <w:t xml:space="preserve"> matching rule as defined by X.520 [X.520]. That is, case-insensitive comparison where insignificant spaces are ig</w:t>
      </w:r>
      <w:r w:rsidR="00FE7734">
        <w:rPr>
          <w:lang w:val="en-US"/>
        </w:rPr>
        <w:t>nored.</w:t>
      </w:r>
    </w:p>
    <w:p w14:paraId="323F7551" w14:textId="77777777" w:rsidR="00FE7734" w:rsidRDefault="00FE7734">
      <w:pPr>
        <w:spacing w:line="240" w:lineRule="auto"/>
        <w:rPr>
          <w:lang w:val="en-US"/>
        </w:rPr>
      </w:pPr>
    </w:p>
    <w:p w14:paraId="403A9065" w14:textId="47263268" w:rsidR="00FE7734" w:rsidRDefault="00FE7734">
      <w:pPr>
        <w:spacing w:line="240" w:lineRule="auto"/>
        <w:rPr>
          <w:lang w:val="en-US"/>
        </w:rPr>
      </w:pPr>
      <w:r>
        <w:rPr>
          <w:lang w:val="en-US"/>
        </w:rPr>
        <w:t xml:space="preserve">Attributes with a “NO” value in the multivalued column MUST NOT have more than one </w:t>
      </w:r>
      <w:r w:rsidRPr="002B09F1">
        <w:rPr>
          <w:rStyle w:val="Code"/>
        </w:rPr>
        <w:t>&lt;AttributeValue&gt;</w:t>
      </w:r>
      <w:r>
        <w:rPr>
          <w:lang w:val="en-US"/>
        </w:rPr>
        <w:t xml:space="preserve"> sub-element. Attributes with a “YES” value in the multivalued column MAY have one or more </w:t>
      </w:r>
      <w:r w:rsidRPr="002B09F1">
        <w:rPr>
          <w:rStyle w:val="Code"/>
        </w:rPr>
        <w:t>&lt;AttributeValue&gt;</w:t>
      </w:r>
      <w:r>
        <w:rPr>
          <w:lang w:val="en-US"/>
        </w:rPr>
        <w:t xml:space="preserve"> sub-elements.</w:t>
      </w:r>
    </w:p>
    <w:p w14:paraId="47C8C7BB" w14:textId="21718540" w:rsidR="00C26867" w:rsidRDefault="00E76B74" w:rsidP="00E76B74">
      <w:pPr>
        <w:pStyle w:val="Heading2"/>
        <w:rPr>
          <w:lang w:val="en-US"/>
        </w:rPr>
      </w:pPr>
      <w:bookmarkStart w:id="480" w:name="_Toc340658450"/>
      <w:r>
        <w:rPr>
          <w:lang w:val="en-US"/>
        </w:rPr>
        <w:t xml:space="preserve">SAML </w:t>
      </w:r>
      <w:r w:rsidR="006750A3">
        <w:rPr>
          <w:lang w:val="en-US"/>
        </w:rPr>
        <w:t>A</w:t>
      </w:r>
      <w:r>
        <w:rPr>
          <w:lang w:val="en-US"/>
        </w:rPr>
        <w:t xml:space="preserve">ttribute </w:t>
      </w:r>
      <w:r w:rsidR="006750A3">
        <w:rPr>
          <w:lang w:val="en-US"/>
        </w:rPr>
        <w:t>F</w:t>
      </w:r>
      <w:r>
        <w:rPr>
          <w:lang w:val="en-US"/>
        </w:rPr>
        <w:t>ormat</w:t>
      </w:r>
      <w:bookmarkEnd w:id="480"/>
    </w:p>
    <w:p w14:paraId="7F9338A6" w14:textId="4B55D22D" w:rsidR="000A3EAE" w:rsidRDefault="00E76B74">
      <w:pPr>
        <w:spacing w:line="240" w:lineRule="auto"/>
        <w:rPr>
          <w:lang w:val="en-US"/>
        </w:rPr>
      </w:pPr>
      <w:r w:rsidRPr="00BB0D0A">
        <w:rPr>
          <w:lang w:val="en-US"/>
        </w:rPr>
        <w:t xml:space="preserve">The </w:t>
      </w:r>
      <w:r w:rsidRPr="00D13106">
        <w:rPr>
          <w:rStyle w:val="Code"/>
        </w:rPr>
        <w:t>&lt;saml:</w:t>
      </w:r>
      <w:r w:rsidR="00C26368">
        <w:rPr>
          <w:rStyle w:val="Code"/>
        </w:rPr>
        <w:t>A</w:t>
      </w:r>
      <w:r w:rsidRPr="00D13106">
        <w:rPr>
          <w:rStyle w:val="Code"/>
        </w:rPr>
        <w:t>ttribute&gt;</w:t>
      </w:r>
      <w:r w:rsidR="00D13106" w:rsidRPr="00BB0D0A">
        <w:rPr>
          <w:lang w:val="en-US"/>
        </w:rPr>
        <w:t xml:space="preserve"> </w:t>
      </w:r>
      <w:r w:rsidRPr="00E76B74">
        <w:rPr>
          <w:lang w:val="en-US"/>
        </w:rPr>
        <w:t>element</w:t>
      </w:r>
      <w:r w:rsidR="000A3EAE">
        <w:rPr>
          <w:lang w:val="en-US"/>
        </w:rPr>
        <w:t xml:space="preserve"> </w:t>
      </w:r>
      <w:r w:rsidR="000B58AA">
        <w:rPr>
          <w:lang w:val="en-US"/>
        </w:rPr>
        <w:t xml:space="preserve">representing an attribute in </w:t>
      </w:r>
      <w:r w:rsidR="00D13106">
        <w:rPr>
          <w:lang w:val="en-US"/>
        </w:rPr>
        <w:fldChar w:fldCharType="begin"/>
      </w:r>
      <w:r w:rsidR="00D13106">
        <w:rPr>
          <w:lang w:val="en-US"/>
        </w:rPr>
        <w:instrText xml:space="preserve"> REF _Ref352102230 \r \h </w:instrText>
      </w:r>
      <w:r w:rsidR="00D13106">
        <w:rPr>
          <w:lang w:val="en-US"/>
        </w:rPr>
      </w:r>
      <w:r w:rsidR="00D13106">
        <w:rPr>
          <w:lang w:val="en-US"/>
        </w:rPr>
        <w:fldChar w:fldCharType="separate"/>
      </w:r>
      <w:r w:rsidR="00F11BDE">
        <w:rPr>
          <w:lang w:val="en-US"/>
        </w:rPr>
        <w:t>3.1</w:t>
      </w:r>
      <w:r w:rsidR="00D13106">
        <w:rPr>
          <w:lang w:val="en-US"/>
        </w:rPr>
        <w:fldChar w:fldCharType="end"/>
      </w:r>
      <w:r w:rsidR="000B58AA">
        <w:rPr>
          <w:lang w:val="en-US"/>
        </w:rPr>
        <w:t xml:space="preserve"> </w:t>
      </w:r>
      <w:r w:rsidR="000A3EAE">
        <w:rPr>
          <w:lang w:val="en-US"/>
        </w:rPr>
        <w:t>SHALL comply with the following requir</w:t>
      </w:r>
      <w:r w:rsidR="000A3EAE">
        <w:rPr>
          <w:lang w:val="en-US"/>
        </w:rPr>
        <w:t>e</w:t>
      </w:r>
      <w:r w:rsidR="000B58AA">
        <w:rPr>
          <w:lang w:val="en-US"/>
        </w:rPr>
        <w:t>ments:</w:t>
      </w:r>
    </w:p>
    <w:p w14:paraId="6C710DF1" w14:textId="755A242C" w:rsidR="00E76B74" w:rsidRDefault="000A3EAE" w:rsidP="000A3EAE">
      <w:pPr>
        <w:pStyle w:val="ListParagraph"/>
        <w:numPr>
          <w:ilvl w:val="0"/>
          <w:numId w:val="31"/>
        </w:numPr>
        <w:spacing w:line="240" w:lineRule="auto"/>
        <w:rPr>
          <w:lang w:val="en-US"/>
        </w:rPr>
      </w:pPr>
      <w:r w:rsidRPr="000A3EAE">
        <w:rPr>
          <w:lang w:val="en-US"/>
        </w:rPr>
        <w:t>The</w:t>
      </w:r>
      <w:r w:rsidR="00E76B74" w:rsidRPr="000A3EAE">
        <w:rPr>
          <w:lang w:val="en-US"/>
        </w:rPr>
        <w:t xml:space="preserve"> </w:t>
      </w:r>
      <w:r w:rsidR="00E76B74" w:rsidRPr="002B09F1">
        <w:rPr>
          <w:rStyle w:val="Code"/>
        </w:rPr>
        <w:t>NameFormat</w:t>
      </w:r>
      <w:r w:rsidR="002B09F1">
        <w:rPr>
          <w:lang w:val="en-US"/>
        </w:rPr>
        <w:t xml:space="preserve"> attribute SHALL have the value </w:t>
      </w:r>
      <w:r w:rsidR="002B09F1" w:rsidRPr="002B09F1">
        <w:rPr>
          <w:rStyle w:val="Code"/>
        </w:rPr>
        <w:t>"urn:oasis:names:tc:SAML:2.0:attrname-format:uri"</w:t>
      </w:r>
      <w:r w:rsidR="002B09F1">
        <w:rPr>
          <w:lang w:val="en-US"/>
        </w:rPr>
        <w:t>.</w:t>
      </w:r>
    </w:p>
    <w:p w14:paraId="63073942" w14:textId="1F01EFC5"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Name</w:t>
      </w:r>
      <w:r>
        <w:rPr>
          <w:lang w:val="en-US"/>
        </w:rPr>
        <w:t xml:space="preserve"> attribute SHALL hold a URI according to the table in section</w:t>
      </w:r>
      <w:r w:rsidR="002B09F1">
        <w:rPr>
          <w:lang w:val="en-US"/>
        </w:rPr>
        <w:t xml:space="preserve"> </w:t>
      </w:r>
      <w:r w:rsidR="002B09F1">
        <w:rPr>
          <w:lang w:val="en-US"/>
        </w:rPr>
        <w:fldChar w:fldCharType="begin"/>
      </w:r>
      <w:r w:rsidR="002B09F1">
        <w:rPr>
          <w:lang w:val="en-US"/>
        </w:rPr>
        <w:instrText xml:space="preserve"> REF _Ref352102230 \r \h </w:instrText>
      </w:r>
      <w:r w:rsidR="002B09F1">
        <w:rPr>
          <w:lang w:val="en-US"/>
        </w:rPr>
      </w:r>
      <w:r w:rsidR="002B09F1">
        <w:rPr>
          <w:lang w:val="en-US"/>
        </w:rPr>
        <w:fldChar w:fldCharType="separate"/>
      </w:r>
      <w:r w:rsidR="00F11BDE">
        <w:rPr>
          <w:lang w:val="en-US"/>
        </w:rPr>
        <w:t>3.1</w:t>
      </w:r>
      <w:r w:rsidR="002B09F1">
        <w:rPr>
          <w:lang w:val="en-US"/>
        </w:rPr>
        <w:fldChar w:fldCharType="end"/>
      </w:r>
      <w:r>
        <w:rPr>
          <w:lang w:val="en-US"/>
        </w:rPr>
        <w:t>.</w:t>
      </w:r>
    </w:p>
    <w:p w14:paraId="2AE9C069" w14:textId="6487566E"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FriendlyName</w:t>
      </w:r>
      <w:r>
        <w:rPr>
          <w:lang w:val="en-US"/>
        </w:rPr>
        <w:t xml:space="preserve"> attribute is OPTIONAL.</w:t>
      </w:r>
    </w:p>
    <w:p w14:paraId="6A2C1F34" w14:textId="729D676D" w:rsidR="00A11D3D" w:rsidRDefault="000A3EAE" w:rsidP="00FE7734">
      <w:pPr>
        <w:pStyle w:val="ListParagraph"/>
        <w:numPr>
          <w:ilvl w:val="0"/>
          <w:numId w:val="31"/>
        </w:numPr>
        <w:spacing w:line="240" w:lineRule="auto"/>
        <w:rPr>
          <w:lang w:val="en-US"/>
        </w:rPr>
      </w:pPr>
      <w:r>
        <w:rPr>
          <w:lang w:val="en-US"/>
        </w:rPr>
        <w:t xml:space="preserve">All </w:t>
      </w:r>
      <w:r w:rsidRPr="002B09F1">
        <w:rPr>
          <w:rStyle w:val="Code"/>
        </w:rPr>
        <w:t>&lt;AttributeValue&gt;</w:t>
      </w:r>
      <w:r>
        <w:rPr>
          <w:lang w:val="en-US"/>
        </w:rPr>
        <w:t xml:space="preserve"> sub</w:t>
      </w:r>
      <w:r w:rsidR="002B09F1">
        <w:rPr>
          <w:lang w:val="en-US"/>
        </w:rPr>
        <w:t>-</w:t>
      </w:r>
      <w:r>
        <w:rPr>
          <w:lang w:val="en-US"/>
        </w:rPr>
        <w:t>elements SHALL</w:t>
      </w:r>
      <w:r w:rsidR="00FE5AB7">
        <w:rPr>
          <w:lang w:val="en-US"/>
        </w:rPr>
        <w:t xml:space="preserve">, unless stated otherwise in the table in section </w:t>
      </w:r>
      <w:r w:rsidR="00FE5AB7">
        <w:rPr>
          <w:lang w:val="en-US"/>
        </w:rPr>
        <w:fldChar w:fldCharType="begin"/>
      </w:r>
      <w:r w:rsidR="00FE5AB7">
        <w:rPr>
          <w:lang w:val="en-US"/>
        </w:rPr>
        <w:instrText xml:space="preserve"> REF _Ref352102230 \r \h </w:instrText>
      </w:r>
      <w:r w:rsidR="00FE5AB7">
        <w:rPr>
          <w:lang w:val="en-US"/>
        </w:rPr>
      </w:r>
      <w:r w:rsidR="00FE5AB7">
        <w:rPr>
          <w:lang w:val="en-US"/>
        </w:rPr>
        <w:fldChar w:fldCharType="separate"/>
      </w:r>
      <w:r w:rsidR="00F11BDE">
        <w:rPr>
          <w:lang w:val="en-US"/>
        </w:rPr>
        <w:t>3.1</w:t>
      </w:r>
      <w:r w:rsidR="00FE5AB7">
        <w:rPr>
          <w:lang w:val="en-US"/>
        </w:rPr>
        <w:fldChar w:fldCharType="end"/>
      </w:r>
      <w:r w:rsidR="00FE5AB7">
        <w:rPr>
          <w:lang w:val="en-US"/>
        </w:rPr>
        <w:t>,</w:t>
      </w:r>
      <w:r>
        <w:rPr>
          <w:lang w:val="en-US"/>
        </w:rPr>
        <w:t xml:space="preserve"> have </w:t>
      </w:r>
      <w:r w:rsidR="002B09F1">
        <w:rPr>
          <w:lang w:val="en-US"/>
        </w:rPr>
        <w:t>an</w:t>
      </w:r>
      <w:r>
        <w:rPr>
          <w:lang w:val="en-US"/>
        </w:rPr>
        <w:t xml:space="preserve"> </w:t>
      </w:r>
      <w:r w:rsidRPr="002B09F1">
        <w:rPr>
          <w:rStyle w:val="Code"/>
        </w:rPr>
        <w:t>xsi:type</w:t>
      </w:r>
      <w:r>
        <w:rPr>
          <w:lang w:val="en-US"/>
        </w:rPr>
        <w:t xml:space="preserve"> attribute specifying the type </w:t>
      </w:r>
      <w:r w:rsidR="002B09F1" w:rsidRPr="002B09F1">
        <w:rPr>
          <w:rStyle w:val="Code"/>
        </w:rPr>
        <w:t>"</w:t>
      </w:r>
      <w:r w:rsidRPr="002B09F1">
        <w:rPr>
          <w:rStyle w:val="Code"/>
        </w:rPr>
        <w:t>xs:string</w:t>
      </w:r>
      <w:r w:rsidR="002B09F1" w:rsidRPr="002B09F1">
        <w:rPr>
          <w:rStyle w:val="Code"/>
        </w:rPr>
        <w:t>"</w:t>
      </w:r>
      <w:r>
        <w:rPr>
          <w:lang w:val="en-US"/>
        </w:rPr>
        <w:t>.</w:t>
      </w:r>
    </w:p>
    <w:p w14:paraId="04207A64" w14:textId="77777777" w:rsidR="00246391" w:rsidRDefault="00246391" w:rsidP="00246391">
      <w:pPr>
        <w:rPr>
          <w:lang w:val="en-US"/>
        </w:rPr>
      </w:pPr>
    </w:p>
    <w:p w14:paraId="6D0413B6" w14:textId="77777777" w:rsidR="00246391" w:rsidRDefault="00246391" w:rsidP="00246391">
      <w:pPr>
        <w:rPr>
          <w:lang w:val="en-US"/>
        </w:rPr>
      </w:pPr>
      <w:r>
        <w:rPr>
          <w:lang w:val="en-US"/>
        </w:rPr>
        <w:t>The following is an example of the surname attribute. Its name is “urn:oid</w:t>
      </w:r>
      <w:proofErr w:type="gramStart"/>
      <w:r>
        <w:rPr>
          <w:lang w:val="en-US"/>
        </w:rPr>
        <w:t>:2.5.4.4</w:t>
      </w:r>
      <w:proofErr w:type="gramEnd"/>
      <w:r>
        <w:rPr>
          <w:lang w:val="en-US"/>
        </w:rPr>
        <w:t>”, its friendly name is “</w:t>
      </w:r>
      <w:proofErr w:type="spellStart"/>
      <w:r>
        <w:rPr>
          <w:lang w:val="en-US"/>
        </w:rPr>
        <w:t>sn</w:t>
      </w:r>
      <w:proofErr w:type="spellEnd"/>
      <w:r>
        <w:rPr>
          <w:lang w:val="en-US"/>
        </w:rPr>
        <w:t>” and the value is represented using a string type.</w:t>
      </w:r>
    </w:p>
    <w:p w14:paraId="50750E99" w14:textId="77777777" w:rsidR="00246391" w:rsidRPr="002F146B" w:rsidRDefault="00246391" w:rsidP="00246391">
      <w:pPr>
        <w:rPr>
          <w:lang w:val="en-US"/>
        </w:rPr>
      </w:pPr>
    </w:p>
    <w:p w14:paraId="35BDE98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51B5F4F4"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 xmlns:xsi="http://www.w3.org/2001/XMLSchema-instance"</w:t>
      </w:r>
    </w:p>
    <w:p w14:paraId="4C8324F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FriendlyName="sn" </w:t>
      </w:r>
    </w:p>
    <w:p w14:paraId="5E2DAF8E"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Name="urn:oid:2.5.4.4" </w:t>
      </w:r>
      <w:r>
        <w:rPr>
          <w:rFonts w:ascii="Courier New" w:hAnsi="Courier New" w:cs="Courier New"/>
          <w:noProof/>
          <w:sz w:val="14"/>
          <w:szCs w:val="14"/>
          <w:lang w:val="en-US"/>
        </w:rPr>
        <w:br/>
        <w:t xml:space="preserve">                 </w:t>
      </w:r>
      <w:r w:rsidRPr="0085409B">
        <w:rPr>
          <w:rFonts w:ascii="Courier New" w:hAnsi="Courier New" w:cs="Courier New"/>
          <w:noProof/>
          <w:sz w:val="14"/>
          <w:szCs w:val="14"/>
          <w:lang w:val="en-US"/>
        </w:rPr>
        <w:t>NameFormat="urn:oasis:names:tc:SAML:2.0:attrname-format:uri"&gt;</w:t>
      </w:r>
    </w:p>
    <w:p w14:paraId="19B4D1A6"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lastRenderedPageBreak/>
        <w:t xml:space="preserve">  </w:t>
      </w:r>
      <w:r w:rsidRPr="0085409B">
        <w:rPr>
          <w:rFonts w:ascii="Courier New" w:hAnsi="Courier New" w:cs="Courier New"/>
          <w:noProof/>
          <w:sz w:val="14"/>
          <w:szCs w:val="14"/>
          <w:lang w:val="en-US"/>
        </w:rPr>
        <w:t>&lt;saml2:AttributeValue xsi:type="xs:string"&gt;</w:t>
      </w:r>
      <w:r>
        <w:rPr>
          <w:rFonts w:ascii="Courier New" w:hAnsi="Courier New" w:cs="Courier New"/>
          <w:noProof/>
          <w:sz w:val="14"/>
          <w:szCs w:val="14"/>
          <w:lang w:val="en-US"/>
        </w:rPr>
        <w:t>Eriksson</w:t>
      </w:r>
      <w:r w:rsidRPr="0085409B">
        <w:rPr>
          <w:rFonts w:ascii="Courier New" w:hAnsi="Courier New" w:cs="Courier New"/>
          <w:noProof/>
          <w:sz w:val="14"/>
          <w:szCs w:val="14"/>
          <w:lang w:val="en-US"/>
        </w:rPr>
        <w:t>&lt;/saml2:AttributeValue&gt;</w:t>
      </w:r>
    </w:p>
    <w:p w14:paraId="48DB98D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&lt;/saml2:Attribute&gt;</w:t>
      </w:r>
    </w:p>
    <w:p w14:paraId="2B8300D1" w14:textId="77777777" w:rsidR="00246391" w:rsidRPr="00703F56"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1AD7D36F" w14:textId="77777777" w:rsidR="00246391" w:rsidRDefault="00246391" w:rsidP="00246391">
      <w:pPr>
        <w:pStyle w:val="Heading3"/>
        <w:rPr>
          <w:lang w:val="en-GB"/>
        </w:rPr>
      </w:pPr>
      <w:bookmarkStart w:id="481" w:name="_Ref295068723"/>
      <w:bookmarkStart w:id="482" w:name="_Toc298828794"/>
      <w:bookmarkStart w:id="483" w:name="_Toc340658451"/>
      <w:r>
        <w:rPr>
          <w:lang w:val="en-GB"/>
        </w:rPr>
        <w:t>The authContextParams Attribute</w:t>
      </w:r>
      <w:bookmarkEnd w:id="481"/>
      <w:bookmarkEnd w:id="482"/>
      <w:bookmarkEnd w:id="483"/>
    </w:p>
    <w:p w14:paraId="64D70CAF" w14:textId="77777777" w:rsidR="00246391" w:rsidRDefault="00246391" w:rsidP="00246391">
      <w:pPr>
        <w:spacing w:line="240" w:lineRule="auto"/>
        <w:rPr>
          <w:lang w:val="en-US"/>
        </w:rPr>
      </w:pPr>
      <w:r>
        <w:rPr>
          <w:lang w:val="en-US"/>
        </w:rPr>
        <w:t xml:space="preserve">The attribute </w:t>
      </w:r>
      <w:r w:rsidRPr="00B33E89">
        <w:rPr>
          <w:rStyle w:val="Code"/>
        </w:rPr>
        <w:t>authContextParams</w:t>
      </w:r>
      <w:r>
        <w:rPr>
          <w:lang w:val="en-US"/>
        </w:rPr>
        <w:t xml:space="preserve"> holds key-value pairs. Its purpose is to store key-value pairs representing data from an authentication process. The data stored in this attribute is generally not defined by the Swedish eID Framework, but instead by the issuing party (i.e., the Identity Provider).</w:t>
      </w:r>
    </w:p>
    <w:p w14:paraId="290E7ABB" w14:textId="77777777" w:rsidR="00246391" w:rsidRDefault="00246391" w:rsidP="00246391">
      <w:pPr>
        <w:spacing w:line="240" w:lineRule="auto"/>
        <w:rPr>
          <w:lang w:val="en-US"/>
        </w:rPr>
      </w:pPr>
    </w:p>
    <w:p w14:paraId="2B8713A7" w14:textId="77777777" w:rsidR="00246391" w:rsidRDefault="00246391" w:rsidP="00246391">
      <w:pPr>
        <w:spacing w:line="240" w:lineRule="auto"/>
        <w:rPr>
          <w:lang w:val="en-US"/>
        </w:rPr>
      </w:pPr>
      <w:r>
        <w:rPr>
          <w:lang w:val="en-US"/>
        </w:rPr>
        <w:t xml:space="preserve">The </w:t>
      </w:r>
      <w:r w:rsidRPr="004552BF">
        <w:rPr>
          <w:rStyle w:val="Code"/>
        </w:rPr>
        <w:t>authContextParams</w:t>
      </w:r>
      <w:r>
        <w:rPr>
          <w:lang w:val="en-US"/>
        </w:rPr>
        <w:t xml:space="preserve"> attribute is a non-empty single-value attribute where the attribute value contains the key-value pairs separated by semicolons. The key and value of each pair is separated by a ‘=’ character and both the key and value MUST be URL-encoded.</w:t>
      </w:r>
    </w:p>
    <w:p w14:paraId="7809BE96" w14:textId="77777777" w:rsidR="00246391" w:rsidRPr="007072AE" w:rsidRDefault="00246391" w:rsidP="00246391"/>
    <w:p w14:paraId="28E1874A" w14:textId="77777777" w:rsidR="00246391" w:rsidRDefault="00246391" w:rsidP="00246391">
      <w:pPr>
        <w:rPr>
          <w:lang w:val="en-GB"/>
        </w:rPr>
      </w:pPr>
      <w:r>
        <w:rPr>
          <w:lang w:val="en-GB"/>
        </w:rPr>
        <w:t xml:space="preserve">Below follows an example of how the </w:t>
      </w:r>
      <w:r w:rsidRPr="005A2A75">
        <w:rPr>
          <w:rStyle w:val="Code"/>
        </w:rPr>
        <w:t>authContextParams</w:t>
      </w:r>
      <w:r>
        <w:rPr>
          <w:lang w:val="en-GB"/>
        </w:rPr>
        <w:t xml:space="preserve"> attribute is populated with two key-value pairs, </w:t>
      </w:r>
      <w:r w:rsidRPr="00816495">
        <w:rPr>
          <w:i/>
          <w:lang w:val="en-GB"/>
        </w:rPr>
        <w:t>foo</w:t>
      </w:r>
      <w:r>
        <w:rPr>
          <w:lang w:val="en-GB"/>
        </w:rPr>
        <w:t xml:space="preserve"> that stores the value “</w:t>
      </w:r>
      <w:r w:rsidRPr="00F977C2">
        <w:rPr>
          <w:i/>
          <w:lang w:val="en-GB"/>
        </w:rPr>
        <w:t>ÅÄÖ</w:t>
      </w:r>
      <w:r>
        <w:rPr>
          <w:lang w:val="en-GB"/>
        </w:rPr>
        <w:t xml:space="preserve">”, and </w:t>
      </w:r>
      <w:r w:rsidRPr="00816495">
        <w:rPr>
          <w:i/>
          <w:lang w:val="en-GB"/>
        </w:rPr>
        <w:t>bar</w:t>
      </w:r>
      <w:r>
        <w:rPr>
          <w:lang w:val="en-GB"/>
        </w:rPr>
        <w:t xml:space="preserve"> that stores the value “</w:t>
      </w:r>
      <w:r w:rsidRPr="00F977C2">
        <w:rPr>
          <w:i/>
          <w:lang w:val="en-GB"/>
        </w:rPr>
        <w:t>123</w:t>
      </w:r>
      <w:r>
        <w:rPr>
          <w:lang w:val="en-GB"/>
        </w:rPr>
        <w:t>”.</w:t>
      </w:r>
    </w:p>
    <w:p w14:paraId="6F0FF307" w14:textId="77777777" w:rsidR="00246391" w:rsidRDefault="00246391" w:rsidP="00246391">
      <w:pPr>
        <w:rPr>
          <w:lang w:val="en-GB"/>
        </w:rPr>
      </w:pPr>
    </w:p>
    <w:p w14:paraId="51EB48E1"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4A57CAF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5121670" w14:textId="2AE74A9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 xmlns:xsi="</w:t>
      </w:r>
      <w:r w:rsidRPr="00722D39">
        <w:rPr>
          <w:rFonts w:ascii="Courier New" w:hAnsi="Courier New" w:cs="Courier New"/>
          <w:noProof/>
          <w:sz w:val="14"/>
          <w:szCs w:val="14"/>
          <w:lang w:val="en-US"/>
        </w:rPr>
        <w:t>http://www.w3.org/2001/XMLSchema-instance</w:t>
      </w:r>
      <w:r w:rsidRPr="004C265E">
        <w:rPr>
          <w:rFonts w:ascii="Courier New" w:hAnsi="Courier New" w:cs="Courier New"/>
          <w:noProof/>
          <w:sz w:val="14"/>
          <w:szCs w:val="14"/>
          <w:lang w:val="en-US"/>
        </w:rPr>
        <w:t>"</w:t>
      </w:r>
    </w:p>
    <w:p w14:paraId="41F37CB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FriendlyName="</w:t>
      </w:r>
      <w:r>
        <w:rPr>
          <w:rFonts w:ascii="Courier New" w:hAnsi="Courier New" w:cs="Courier New"/>
          <w:noProof/>
          <w:sz w:val="14"/>
          <w:szCs w:val="14"/>
          <w:lang w:val="en-US"/>
        </w:rPr>
        <w:t>authContextParams</w:t>
      </w:r>
      <w:r w:rsidRPr="004C265E">
        <w:rPr>
          <w:rFonts w:ascii="Courier New" w:hAnsi="Courier New" w:cs="Courier New"/>
          <w:noProof/>
          <w:sz w:val="14"/>
          <w:szCs w:val="14"/>
          <w:lang w:val="en-US"/>
        </w:rPr>
        <w:t xml:space="preserve">" </w:t>
      </w:r>
    </w:p>
    <w:p w14:paraId="35042A89"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Name="urn:oid:</w:t>
      </w:r>
      <w:r w:rsidRPr="005C6414">
        <w:rPr>
          <w:rFonts w:ascii="Courier New" w:hAnsi="Courier New" w:cs="Courier New"/>
          <w:noProof/>
          <w:sz w:val="14"/>
          <w:szCs w:val="14"/>
          <w:lang w:val="en-US"/>
        </w:rPr>
        <w:t>1.2.752.201.3.3</w:t>
      </w:r>
      <w:r w:rsidRPr="004C265E">
        <w:rPr>
          <w:rFonts w:ascii="Courier New" w:hAnsi="Courier New" w:cs="Courier New"/>
          <w:noProof/>
          <w:sz w:val="14"/>
          <w:szCs w:val="14"/>
          <w:lang w:val="en-US"/>
        </w:rPr>
        <w:t xml:space="preserve">" </w:t>
      </w:r>
    </w:p>
    <w:p w14:paraId="7BE08A21" w14:textId="77777777" w:rsidR="00246391" w:rsidRPr="004C265E"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NameFormat="urn:oasis:names:tc:SAML:2.0:attrname-format:uri"&gt;</w:t>
      </w:r>
    </w:p>
    <w:p w14:paraId="70201550"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&lt;saml2:AttributeValue xsi:type="xs:string"&gt;</w:t>
      </w:r>
      <w:r w:rsidRPr="00782376">
        <w:rPr>
          <w:rFonts w:ascii="Courier New" w:hAnsi="Courier New" w:cs="Courier New"/>
          <w:b/>
          <w:noProof/>
          <w:sz w:val="14"/>
          <w:szCs w:val="14"/>
          <w:lang w:val="en-US"/>
        </w:rPr>
        <w:t>foo=%C3%85%C3%84%C3%96;bar=123</w:t>
      </w:r>
      <w:r w:rsidRPr="004C265E">
        <w:rPr>
          <w:rFonts w:ascii="Courier New" w:hAnsi="Courier New" w:cs="Courier New"/>
          <w:noProof/>
          <w:sz w:val="14"/>
          <w:szCs w:val="14"/>
          <w:lang w:val="en-US"/>
        </w:rPr>
        <w:t>&lt;/saml2:AttributeValue&gt;</w:t>
      </w:r>
    </w:p>
    <w:p w14:paraId="19DE8BA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&lt;/saml2:Attribute&gt;</w:t>
      </w:r>
    </w:p>
    <w:p w14:paraId="4D7106D8" w14:textId="6FFBFBE5" w:rsidR="00246391" w:rsidRDefault="00246391" w:rsidP="004A65FE">
      <w:pPr>
        <w:pBdr>
          <w:top w:val="single" w:sz="4" w:space="1" w:color="auto"/>
          <w:left w:val="single" w:sz="4" w:space="4" w:color="auto"/>
          <w:bottom w:val="single" w:sz="4" w:space="1" w:color="auto"/>
          <w:right w:val="single" w:sz="4" w:space="4" w:color="auto"/>
        </w:pBdr>
        <w:shd w:val="clear" w:color="auto" w:fill="F2F2F2" w:themeFill="background1" w:themeFillShade="F2"/>
        <w:rPr>
          <w:ins w:id="484" w:author="Martin Lindström" w:date="2016-06-27T15:10:00Z"/>
          <w:lang w:val="en-US"/>
        </w:rPr>
      </w:pPr>
      <w:r>
        <w:rPr>
          <w:rFonts w:ascii="Courier New" w:hAnsi="Courier New" w:cs="Courier New"/>
          <w:noProof/>
          <w:sz w:val="14"/>
          <w:szCs w:val="14"/>
          <w:lang w:val="en-US"/>
        </w:rPr>
        <w:t>...</w:t>
      </w:r>
    </w:p>
    <w:p w14:paraId="081C504A" w14:textId="4688E945" w:rsidR="008E55CE" w:rsidRDefault="008E55CE" w:rsidP="000F6279">
      <w:pPr>
        <w:pStyle w:val="Heading3"/>
        <w:rPr>
          <w:ins w:id="485" w:author="Martin Lindström" w:date="2016-11-13T12:04:00Z"/>
          <w:lang w:val="en-US"/>
        </w:rPr>
      </w:pPr>
      <w:bookmarkStart w:id="486" w:name="_Ref340615026"/>
      <w:bookmarkStart w:id="487" w:name="_Toc340658452"/>
      <w:bookmarkStart w:id="488" w:name="_Ref328659660"/>
      <w:ins w:id="489" w:author="Martin Lindström" w:date="2016-11-13T00:05:00Z">
        <w:r>
          <w:rPr>
            <w:lang w:val="en-US"/>
          </w:rPr>
          <w:t xml:space="preserve">The userCertificate and userSignature </w:t>
        </w:r>
      </w:ins>
      <w:ins w:id="490" w:author="Martin Lindström" w:date="2016-11-13T00:06:00Z">
        <w:r w:rsidR="00B03AD8">
          <w:rPr>
            <w:lang w:val="en-US"/>
          </w:rPr>
          <w:t>A</w:t>
        </w:r>
      </w:ins>
      <w:ins w:id="491" w:author="Martin Lindström" w:date="2016-11-13T00:05:00Z">
        <w:r>
          <w:rPr>
            <w:lang w:val="en-US"/>
          </w:rPr>
          <w:t>ttributes</w:t>
        </w:r>
      </w:ins>
      <w:bookmarkEnd w:id="486"/>
      <w:bookmarkEnd w:id="487"/>
    </w:p>
    <w:p w14:paraId="3935ED97" w14:textId="271B3E18" w:rsidR="007D29F4" w:rsidRDefault="007D29F4" w:rsidP="00134E91">
      <w:pPr>
        <w:rPr>
          <w:ins w:id="492" w:author="Martin Lindström" w:date="2016-11-14T22:29:00Z"/>
          <w:lang w:val="en-GB"/>
        </w:rPr>
      </w:pPr>
      <w:ins w:id="493" w:author="Martin Lindström" w:date="2016-11-14T22:26:00Z">
        <w:r>
          <w:rPr>
            <w:lang w:val="en-GB"/>
          </w:rPr>
          <w:t>Identity Provider</w:t>
        </w:r>
      </w:ins>
      <w:ins w:id="494" w:author="Martin Lindström" w:date="2016-11-14T22:27:00Z">
        <w:r>
          <w:rPr>
            <w:lang w:val="en-GB"/>
          </w:rPr>
          <w:t>s</w:t>
        </w:r>
      </w:ins>
      <w:ins w:id="495" w:author="Martin Lindström" w:date="2016-11-14T22:26:00Z">
        <w:r>
          <w:rPr>
            <w:lang w:val="en-GB"/>
          </w:rPr>
          <w:t xml:space="preserve"> that implement a PKI-based authentication method </w:t>
        </w:r>
        <w:r w:rsidR="005A3A3F">
          <w:rPr>
            <w:lang w:val="en-GB"/>
          </w:rPr>
          <w:t xml:space="preserve">may make use of the </w:t>
        </w:r>
        <w:r w:rsidR="005A3A3F" w:rsidRPr="005A3A3F">
          <w:rPr>
            <w:rStyle w:val="Code"/>
          </w:rPr>
          <w:t>userCertificate</w:t>
        </w:r>
        <w:r w:rsidR="005A3A3F">
          <w:rPr>
            <w:lang w:val="en-GB"/>
          </w:rPr>
          <w:t xml:space="preserve"> and </w:t>
        </w:r>
        <w:r w:rsidR="005A3A3F" w:rsidRPr="005A3A3F">
          <w:rPr>
            <w:rStyle w:val="Code"/>
          </w:rPr>
          <w:t>us</w:t>
        </w:r>
      </w:ins>
      <w:ins w:id="496" w:author="Martin Lindström" w:date="2016-11-14T22:28:00Z">
        <w:r w:rsidR="005A3A3F" w:rsidRPr="005A3A3F">
          <w:rPr>
            <w:rStyle w:val="Code"/>
          </w:rPr>
          <w:t>erSignature</w:t>
        </w:r>
        <w:r w:rsidR="005A3A3F">
          <w:rPr>
            <w:lang w:val="en-GB"/>
          </w:rPr>
          <w:t xml:space="preserve"> attributes.</w:t>
        </w:r>
      </w:ins>
    </w:p>
    <w:p w14:paraId="4B0C8A70" w14:textId="77777777" w:rsidR="003A4E41" w:rsidRDefault="003A4E41" w:rsidP="00134E91">
      <w:pPr>
        <w:rPr>
          <w:ins w:id="497" w:author="Martin Lindström" w:date="2016-11-14T22:29:00Z"/>
          <w:lang w:val="en-GB"/>
        </w:rPr>
      </w:pPr>
    </w:p>
    <w:p w14:paraId="3B27B8FD" w14:textId="4D74048E" w:rsidR="003A4E41" w:rsidRDefault="003A4E41" w:rsidP="00134E91">
      <w:pPr>
        <w:rPr>
          <w:ins w:id="498" w:author="Martin Lindström" w:date="2016-11-14T22:31:00Z"/>
          <w:lang w:val="en-GB"/>
        </w:rPr>
      </w:pPr>
      <w:ins w:id="499" w:author="Martin Lindström" w:date="2016-11-14T22:29:00Z">
        <w:r>
          <w:rPr>
            <w:lang w:val="en-GB"/>
          </w:rPr>
          <w:t xml:space="preserve">The </w:t>
        </w:r>
        <w:r w:rsidRPr="006C06E5">
          <w:rPr>
            <w:rStyle w:val="Code"/>
          </w:rPr>
          <w:t>userCertificate</w:t>
        </w:r>
        <w:r>
          <w:rPr>
            <w:lang w:val="en-GB"/>
          </w:rPr>
          <w:t xml:space="preserve"> attribute holds, as its value, a base64-encoding of the X.509 certificate</w:t>
        </w:r>
      </w:ins>
      <w:ins w:id="500" w:author="Martin Lindström" w:date="2016-11-14T22:30:00Z">
        <w:r>
          <w:rPr>
            <w:lang w:val="en-GB"/>
          </w:rPr>
          <w:t xml:space="preserve"> </w:t>
        </w:r>
      </w:ins>
      <w:ins w:id="501" w:author="Martin Lindström" w:date="2016-11-14T22:31:00Z">
        <w:r w:rsidR="008E6A97">
          <w:rPr>
            <w:lang w:val="en-GB"/>
          </w:rPr>
          <w:t>presented</w:t>
        </w:r>
      </w:ins>
      <w:ins w:id="502" w:author="Martin Lindström" w:date="2016-11-14T22:30:00Z">
        <w:r>
          <w:rPr>
            <w:lang w:val="en-GB"/>
          </w:rPr>
          <w:t xml:space="preserve"> by the subject during authentication.</w:t>
        </w:r>
      </w:ins>
    </w:p>
    <w:p w14:paraId="1A0937EC" w14:textId="77777777" w:rsidR="00F649B6" w:rsidRDefault="00F649B6" w:rsidP="00134E91">
      <w:pPr>
        <w:rPr>
          <w:ins w:id="503" w:author="Martin Lindström" w:date="2016-11-14T22:31:00Z"/>
          <w:lang w:val="en-GB"/>
        </w:rPr>
      </w:pPr>
    </w:p>
    <w:p w14:paraId="2AE10B1F" w14:textId="12E9E738" w:rsidR="007D29F4" w:rsidRDefault="00F649B6" w:rsidP="00134E91">
      <w:pPr>
        <w:rPr>
          <w:ins w:id="504" w:author="Martin Lindström" w:date="2016-11-14T22:26:00Z"/>
          <w:lang w:val="en-GB"/>
        </w:rPr>
      </w:pPr>
      <w:ins w:id="505" w:author="Martin Lindström" w:date="2016-11-14T22:31:00Z">
        <w:r>
          <w:rPr>
            <w:lang w:val="en-GB"/>
          </w:rPr>
          <w:t xml:space="preserve">The </w:t>
        </w:r>
        <w:r w:rsidRPr="006C06E5">
          <w:rPr>
            <w:rStyle w:val="Code"/>
          </w:rPr>
          <w:t>userSignature</w:t>
        </w:r>
        <w:r>
          <w:rPr>
            <w:lang w:val="en-GB"/>
          </w:rPr>
          <w:t xml:space="preserve"> attribute</w:t>
        </w:r>
      </w:ins>
      <w:ins w:id="506" w:author="Martin Lindström" w:date="2016-11-14T22:32:00Z">
        <w:r w:rsidR="00F2297F">
          <w:rPr>
            <w:lang w:val="en-GB"/>
          </w:rPr>
          <w:t xml:space="preserve"> contains a base64-encoding of a signature object that was created by the su</w:t>
        </w:r>
        <w:r w:rsidR="00F2297F">
          <w:rPr>
            <w:lang w:val="en-GB"/>
          </w:rPr>
          <w:t>b</w:t>
        </w:r>
        <w:r w:rsidR="00F2297F">
          <w:rPr>
            <w:lang w:val="en-GB"/>
          </w:rPr>
          <w:t>ject during the authentication</w:t>
        </w:r>
      </w:ins>
      <w:ins w:id="507" w:author="Martin Lindström" w:date="2016-11-14T22:34:00Z">
        <w:r w:rsidR="004C3B3E">
          <w:rPr>
            <w:rStyle w:val="FootnoteReference"/>
            <w:lang w:val="en-GB"/>
          </w:rPr>
          <w:footnoteReference w:id="4"/>
        </w:r>
      </w:ins>
      <w:ins w:id="510" w:author="Martin Lindström" w:date="2016-11-14T22:32:00Z">
        <w:r w:rsidR="00F2297F">
          <w:rPr>
            <w:lang w:val="en-GB"/>
          </w:rPr>
          <w:t xml:space="preserve"> process.</w:t>
        </w:r>
      </w:ins>
    </w:p>
    <w:p w14:paraId="30A06A01" w14:textId="150F7F6F" w:rsidR="00724062" w:rsidRPr="000F6279" w:rsidRDefault="00724062" w:rsidP="000F6279">
      <w:pPr>
        <w:pStyle w:val="Heading3"/>
        <w:rPr>
          <w:ins w:id="511" w:author="Martin Lindström" w:date="2016-11-13T00:07:00Z"/>
          <w:lang w:val="en-GB"/>
        </w:rPr>
      </w:pPr>
      <w:bookmarkStart w:id="512" w:name="_Ref340615218"/>
      <w:bookmarkStart w:id="513" w:name="_Toc340658453"/>
      <w:ins w:id="514" w:author="Martin Lindström" w:date="2016-11-13T00:06:00Z">
        <w:r w:rsidRPr="000F6279">
          <w:rPr>
            <w:lang w:val="en-GB"/>
          </w:rPr>
          <w:t>The sad Attribute</w:t>
        </w:r>
      </w:ins>
      <w:bookmarkEnd w:id="512"/>
      <w:bookmarkEnd w:id="513"/>
    </w:p>
    <w:p w14:paraId="7CE6039B" w14:textId="534A5F69" w:rsidR="00075AA0" w:rsidRPr="00FC095B" w:rsidRDefault="00981F68" w:rsidP="000F6279">
      <w:pPr>
        <w:rPr>
          <w:ins w:id="515" w:author="Martin Lindström" w:date="2016-11-13T00:05:00Z"/>
          <w:lang w:val="en-US"/>
        </w:rPr>
      </w:pPr>
      <w:ins w:id="516" w:author="Martin Lindström" w:date="2016-11-16T21:04:00Z">
        <w:r w:rsidRPr="00981F68">
          <w:rPr>
            <w:lang w:val="en-US"/>
          </w:rPr>
          <w:t xml:space="preserve">The </w:t>
        </w:r>
        <w:r w:rsidRPr="00981F68">
          <w:rPr>
            <w:rStyle w:val="Code"/>
          </w:rPr>
          <w:t>sad</w:t>
        </w:r>
        <w:r w:rsidRPr="00981F68">
          <w:rPr>
            <w:lang w:val="en-US"/>
          </w:rPr>
          <w:t xml:space="preserve"> attribute holds Signature Activation Data that is required by a signature service in order to service a signature request in accordance with CEN EN 419 241-2</w:t>
        </w:r>
      </w:ins>
      <w:ins w:id="517" w:author="Martin Lindström" w:date="2016-11-16T21:05:00Z">
        <w:r>
          <w:rPr>
            <w:rStyle w:val="FootnoteReference"/>
            <w:lang w:val="en-US"/>
          </w:rPr>
          <w:footnoteReference w:id="5"/>
        </w:r>
      </w:ins>
      <w:ins w:id="519" w:author="Martin Lindström" w:date="2016-11-16T21:04:00Z">
        <w:r w:rsidRPr="00981F68">
          <w:rPr>
            <w:lang w:val="en-US"/>
          </w:rPr>
          <w:t xml:space="preserve">. The </w:t>
        </w:r>
      </w:ins>
      <w:ins w:id="520" w:author="Martin Lindström" w:date="2016-11-16T21:05:00Z">
        <w:r w:rsidR="005B318F" w:rsidRPr="005B318F">
          <w:rPr>
            <w:rStyle w:val="Code"/>
          </w:rPr>
          <w:t>sad</w:t>
        </w:r>
      </w:ins>
      <w:ins w:id="521" w:author="Martin Lindström" w:date="2016-11-16T21:04:00Z">
        <w:r w:rsidRPr="00981F68">
          <w:rPr>
            <w:lang w:val="en-US"/>
          </w:rPr>
          <w:t xml:space="preserve"> attribute holds a single string attribute va</w:t>
        </w:r>
        <w:r w:rsidRPr="00981F68">
          <w:rPr>
            <w:lang w:val="en-US"/>
          </w:rPr>
          <w:t>l</w:t>
        </w:r>
        <w:r w:rsidRPr="00981F68">
          <w:rPr>
            <w:lang w:val="en-US"/>
          </w:rPr>
          <w:t xml:space="preserve">ue. </w:t>
        </w:r>
      </w:ins>
      <w:ins w:id="522" w:author="Martin Lindström" w:date="2016-11-16T21:06:00Z">
        <w:r w:rsidR="005B318F">
          <w:rPr>
            <w:lang w:val="en-US"/>
          </w:rPr>
          <w:t>T</w:t>
        </w:r>
      </w:ins>
      <w:ins w:id="523" w:author="Martin Lindström" w:date="2016-11-16T21:04:00Z">
        <w:r w:rsidRPr="00981F68">
          <w:rPr>
            <w:lang w:val="en-US"/>
          </w:rPr>
          <w:t>he format of the stri</w:t>
        </w:r>
        <w:r w:rsidR="005B318F">
          <w:rPr>
            <w:lang w:val="en-US"/>
          </w:rPr>
          <w:t>ng value is currently undefined, and</w:t>
        </w:r>
      </w:ins>
      <w:ins w:id="524" w:author="Martin Lindström" w:date="2016-11-16T21:06:00Z">
        <w:r w:rsidR="005B318F">
          <w:rPr>
            <w:lang w:val="en-US"/>
          </w:rPr>
          <w:t xml:space="preserve"> will be </w:t>
        </w:r>
      </w:ins>
      <w:ins w:id="525" w:author="Martin Lindström" w:date="2016-11-16T21:07:00Z">
        <w:r w:rsidR="005B318F">
          <w:rPr>
            <w:lang w:val="en-US"/>
          </w:rPr>
          <w:t xml:space="preserve">further defined </w:t>
        </w:r>
      </w:ins>
      <w:ins w:id="526" w:author="Martin Lindström" w:date="2016-11-16T21:04:00Z">
        <w:r w:rsidRPr="00981F68">
          <w:rPr>
            <w:lang w:val="en-US"/>
          </w:rPr>
          <w:t>once the CEN standard is completed.</w:t>
        </w:r>
      </w:ins>
    </w:p>
    <w:p w14:paraId="00F9E7EC" w14:textId="0E42F9D1" w:rsidR="00882036" w:rsidRDefault="00882036" w:rsidP="00B24FFC">
      <w:pPr>
        <w:pStyle w:val="Heading2"/>
        <w:rPr>
          <w:ins w:id="527" w:author="Martin Lindström" w:date="2016-06-27T15:29:00Z"/>
          <w:lang w:val="en-US"/>
        </w:rPr>
      </w:pPr>
      <w:bookmarkStart w:id="528" w:name="_Toc340658454"/>
      <w:ins w:id="529" w:author="Martin Lindström" w:date="2016-06-27T15:30:00Z">
        <w:r>
          <w:rPr>
            <w:lang w:val="en-US"/>
          </w:rPr>
          <w:t>Attributes for the eIDAS Framework</w:t>
        </w:r>
      </w:ins>
      <w:bookmarkEnd w:id="528"/>
    </w:p>
    <w:p w14:paraId="63E24E2A" w14:textId="1256EDF7" w:rsidR="006D00BC" w:rsidRDefault="006D00BC" w:rsidP="004A65FE">
      <w:pPr>
        <w:pStyle w:val="Heading3"/>
        <w:rPr>
          <w:ins w:id="530" w:author="Martin Lindström" w:date="2016-06-27T15:10:00Z"/>
          <w:lang w:val="en-US"/>
        </w:rPr>
      </w:pPr>
      <w:bookmarkStart w:id="531" w:name="_Ref328660798"/>
      <w:bookmarkStart w:id="532" w:name="_Toc340658455"/>
      <w:ins w:id="533" w:author="Martin Lindström" w:date="2016-06-27T15:10:00Z">
        <w:r>
          <w:rPr>
            <w:lang w:val="en-US"/>
          </w:rPr>
          <w:t xml:space="preserve">The </w:t>
        </w:r>
      </w:ins>
      <w:ins w:id="534" w:author="Stefan Santesson" w:date="2016-08-26T12:12:00Z">
        <w:r w:rsidR="00E4008E">
          <w:rPr>
            <w:lang w:val="en-US"/>
          </w:rPr>
          <w:t>prid and pridPersistence</w:t>
        </w:r>
      </w:ins>
      <w:ins w:id="535" w:author="Martin Lindström" w:date="2016-06-27T15:10:00Z">
        <w:r>
          <w:rPr>
            <w:lang w:val="en-US"/>
          </w:rPr>
          <w:t xml:space="preserve"> Attribute</w:t>
        </w:r>
        <w:bookmarkEnd w:id="488"/>
        <w:bookmarkEnd w:id="531"/>
        <w:bookmarkEnd w:id="532"/>
      </w:ins>
    </w:p>
    <w:p w14:paraId="354AC981" w14:textId="2B3C0FB3" w:rsidR="003C0A35" w:rsidRDefault="00017DD6" w:rsidP="004A65FE">
      <w:pPr>
        <w:rPr>
          <w:ins w:id="536" w:author="Stefan Santesson" w:date="2016-08-26T12:19:00Z"/>
          <w:lang w:val="en-GB"/>
        </w:rPr>
      </w:pPr>
      <w:ins w:id="537" w:author="Martin Lindström" w:date="2016-08-22T12:47:00Z">
        <w:r>
          <w:rPr>
            <w:lang w:val="en-GB"/>
          </w:rPr>
          <w:t>Assertion</w:t>
        </w:r>
      </w:ins>
      <w:ins w:id="538" w:author="Martin Lindström" w:date="2016-08-22T12:48:00Z">
        <w:r>
          <w:rPr>
            <w:lang w:val="en-GB"/>
          </w:rPr>
          <w:t>s</w:t>
        </w:r>
      </w:ins>
      <w:ins w:id="539" w:author="Martin Lindström" w:date="2016-08-22T12:47:00Z">
        <w:r>
          <w:rPr>
            <w:lang w:val="en-GB"/>
          </w:rPr>
          <w:t xml:space="preserve"> (</w:t>
        </w:r>
      </w:ins>
      <w:ins w:id="540" w:author="Martin Lindström" w:date="2016-08-22T12:49:00Z">
        <w:r>
          <w:rPr>
            <w:lang w:val="en-GB"/>
          </w:rPr>
          <w:t>with</w:t>
        </w:r>
      </w:ins>
      <w:ins w:id="541" w:author="Martin Lindström" w:date="2016-08-22T12:47:00Z">
        <w:r>
          <w:rPr>
            <w:lang w:val="en-GB"/>
          </w:rPr>
          <w:t xml:space="preserve"> attribute statements</w:t>
        </w:r>
      </w:ins>
      <w:ins w:id="542" w:author="Martin Lindström" w:date="2016-08-22T12:49:00Z">
        <w:r>
          <w:rPr>
            <w:lang w:val="en-GB"/>
          </w:rPr>
          <w:t>)</w:t>
        </w:r>
      </w:ins>
      <w:ins w:id="543" w:author="Martin Lindström" w:date="2016-08-22T12:47:00Z">
        <w:r>
          <w:rPr>
            <w:lang w:val="en-GB"/>
          </w:rPr>
          <w:t xml:space="preserve"> issued from a member state eIDAS node contain </w:t>
        </w:r>
      </w:ins>
      <w:ins w:id="544" w:author="Stefan Santesson" w:date="2016-08-26T12:15:00Z">
        <w:r w:rsidR="003C0A35">
          <w:rPr>
            <w:lang w:val="en-GB"/>
          </w:rPr>
          <w:t>a set of attributes ident</w:t>
        </w:r>
        <w:r w:rsidR="003C0A35">
          <w:rPr>
            <w:lang w:val="en-GB"/>
          </w:rPr>
          <w:t>i</w:t>
        </w:r>
        <w:r w:rsidR="003C0A35">
          <w:rPr>
            <w:lang w:val="en-GB"/>
          </w:rPr>
          <w:t xml:space="preserve">fying the authenticated subject. Attributes obtained from other </w:t>
        </w:r>
      </w:ins>
      <w:ins w:id="545" w:author="Stefan Santesson" w:date="2016-08-26T12:16:00Z">
        <w:r w:rsidR="003C0A35">
          <w:rPr>
            <w:lang w:val="en-GB"/>
          </w:rPr>
          <w:t xml:space="preserve">conformant </w:t>
        </w:r>
      </w:ins>
      <w:ins w:id="546" w:author="Stefan Santesson" w:date="2016-08-26T12:15:00Z">
        <w:r w:rsidR="003C0A35">
          <w:rPr>
            <w:lang w:val="en-GB"/>
          </w:rPr>
          <w:t xml:space="preserve">eIDAS nodes will provide an </w:t>
        </w:r>
      </w:ins>
      <w:ins w:id="547" w:author="Stefan Santesson" w:date="2016-08-26T12:16:00Z">
        <w:r w:rsidR="003C0A35">
          <w:rPr>
            <w:lang w:val="en-GB"/>
          </w:rPr>
          <w:t>eIDAS unique ident</w:t>
        </w:r>
      </w:ins>
      <w:ins w:id="548" w:author="Stefan Santesson" w:date="2016-08-26T12:17:00Z">
        <w:r w:rsidR="003C0A35">
          <w:rPr>
            <w:lang w:val="en-GB"/>
          </w:rPr>
          <w:t>ifier but it can</w:t>
        </w:r>
      </w:ins>
      <w:ins w:id="549" w:author="Martin Lindström" w:date="2016-08-26T14:17:00Z">
        <w:r w:rsidR="008D0B56">
          <w:rPr>
            <w:lang w:val="en-GB"/>
          </w:rPr>
          <w:t xml:space="preserve"> no</w:t>
        </w:r>
      </w:ins>
      <w:ins w:id="550" w:author="Stefan Santesson" w:date="2016-08-26T12:17:00Z">
        <w:r w:rsidR="003C0A35">
          <w:rPr>
            <w:lang w:val="en-GB"/>
          </w:rPr>
          <w:t>t be ruled out that the Swedish eIDAS node may be adopted to accept authentic</w:t>
        </w:r>
        <w:r w:rsidR="003C0A35">
          <w:rPr>
            <w:lang w:val="en-GB"/>
          </w:rPr>
          <w:t>a</w:t>
        </w:r>
        <w:r w:rsidR="003C0A35">
          <w:rPr>
            <w:lang w:val="en-GB"/>
          </w:rPr>
          <w:lastRenderedPageBreak/>
          <w:t xml:space="preserve">tion from non eIDAS compliant nodes, such as when accepting authentication from </w:t>
        </w:r>
      </w:ins>
      <w:ins w:id="551" w:author="Stefan Santesson" w:date="2016-08-26T12:18:00Z">
        <w:r w:rsidR="003C0A35">
          <w:rPr>
            <w:lang w:val="en-GB"/>
          </w:rPr>
          <w:t>countries outside of EU such as</w:t>
        </w:r>
      </w:ins>
      <w:ins w:id="552" w:author="Martin Lindström" w:date="2016-08-30T14:24:00Z">
        <w:r w:rsidR="00E66385">
          <w:rPr>
            <w:lang w:val="en-GB"/>
          </w:rPr>
          <w:t xml:space="preserve"> the</w:t>
        </w:r>
      </w:ins>
      <w:ins w:id="553" w:author="Stefan Santesson" w:date="2016-08-26T12:18:00Z">
        <w:r w:rsidR="003C0A35">
          <w:rPr>
            <w:lang w:val="en-GB"/>
          </w:rPr>
          <w:t xml:space="preserve"> USA</w:t>
        </w:r>
      </w:ins>
      <w:ins w:id="554" w:author="Stefan Santesson" w:date="2016-08-26T12:19:00Z">
        <w:r w:rsidR="003C0A35">
          <w:rPr>
            <w:lang w:val="en-GB"/>
          </w:rPr>
          <w:t>.</w:t>
        </w:r>
      </w:ins>
    </w:p>
    <w:p w14:paraId="66060627" w14:textId="77777777" w:rsidR="003C0A35" w:rsidRDefault="003C0A35" w:rsidP="004A65FE">
      <w:pPr>
        <w:rPr>
          <w:ins w:id="555" w:author="Stefan Santesson" w:date="2016-08-26T12:19:00Z"/>
          <w:lang w:val="en-GB"/>
        </w:rPr>
      </w:pPr>
    </w:p>
    <w:p w14:paraId="7DB1D693" w14:textId="2BF3DBC9" w:rsidR="00E103C0" w:rsidRDefault="001139DE" w:rsidP="00E103C0">
      <w:pPr>
        <w:rPr>
          <w:ins w:id="556" w:author="Stefan Santesson" w:date="2016-08-26T12:41:00Z"/>
          <w:lang w:val="en-GB"/>
        </w:rPr>
      </w:pPr>
      <w:ins w:id="557" w:author="Martin Lindström" w:date="2016-08-30T14:25:00Z">
        <w:r>
          <w:rPr>
            <w:lang w:val="en-GB"/>
          </w:rPr>
          <w:t>Therefore, t</w:t>
        </w:r>
      </w:ins>
      <w:ins w:id="558" w:author="Stefan Santesson" w:date="2016-08-26T12:41:00Z">
        <w:r w:rsidR="00E103C0">
          <w:rPr>
            <w:lang w:val="en-GB"/>
          </w:rPr>
          <w:t>he Swedish eIDAS connector enriches attribute statements with the</w:t>
        </w:r>
      </w:ins>
      <w:ins w:id="559" w:author="Martin Lindström" w:date="2016-08-30T14:25:00Z">
        <w:r>
          <w:rPr>
            <w:lang w:val="en-GB"/>
          </w:rPr>
          <w:t xml:space="preserve"> provisional ID</w:t>
        </w:r>
      </w:ins>
      <w:ins w:id="560" w:author="Stefan Santesson" w:date="2016-08-26T12:41:00Z">
        <w:r w:rsidR="00E103C0">
          <w:rPr>
            <w:lang w:val="en-GB"/>
          </w:rPr>
          <w:t xml:space="preserve"> </w:t>
        </w:r>
      </w:ins>
      <w:ins w:id="561" w:author="Martin Lindström" w:date="2016-08-30T14:25:00Z">
        <w:r>
          <w:rPr>
            <w:lang w:val="en-GB"/>
          </w:rPr>
          <w:t>(</w:t>
        </w:r>
      </w:ins>
      <w:ins w:id="562" w:author="Stefan Santesson" w:date="2016-08-26T12:41:00Z">
        <w:r w:rsidR="00E103C0" w:rsidRPr="00BC5FBA">
          <w:rPr>
            <w:rStyle w:val="Code"/>
          </w:rPr>
          <w:t>prid</w:t>
        </w:r>
      </w:ins>
      <w:ins w:id="563" w:author="Martin Lindström" w:date="2016-08-30T14:25:00Z">
        <w:r>
          <w:rPr>
            <w:lang w:val="en-GB"/>
          </w:rPr>
          <w:t xml:space="preserve">) </w:t>
        </w:r>
      </w:ins>
      <w:ins w:id="564" w:author="Stefan Santesson" w:date="2016-08-26T12:41:00Z">
        <w:r w:rsidR="00E103C0">
          <w:rPr>
            <w:lang w:val="en-GB"/>
          </w:rPr>
          <w:t xml:space="preserve">and </w:t>
        </w:r>
      </w:ins>
      <w:ins w:id="565" w:author="Martin Lindström" w:date="2016-08-30T14:26:00Z">
        <w:r w:rsidR="002D3237">
          <w:rPr>
            <w:lang w:val="en-GB"/>
          </w:rPr>
          <w:t>prov</w:t>
        </w:r>
        <w:r w:rsidR="002D3237">
          <w:rPr>
            <w:lang w:val="en-GB"/>
          </w:rPr>
          <w:t>i</w:t>
        </w:r>
        <w:r w:rsidR="002D3237">
          <w:rPr>
            <w:lang w:val="en-GB"/>
          </w:rPr>
          <w:t>sional ID persistence (</w:t>
        </w:r>
      </w:ins>
      <w:ins w:id="566" w:author="Stefan Santesson" w:date="2016-08-26T12:41:00Z">
        <w:r w:rsidR="00E103C0" w:rsidRPr="00BC5FBA">
          <w:rPr>
            <w:rStyle w:val="Code"/>
          </w:rPr>
          <w:t>prid</w:t>
        </w:r>
        <w:r w:rsidR="00E103C0">
          <w:rPr>
            <w:rStyle w:val="Code"/>
          </w:rPr>
          <w:t>Persistence</w:t>
        </w:r>
      </w:ins>
      <w:ins w:id="567" w:author="Martin Lindström" w:date="2016-08-30T14:26:00Z">
        <w:r w:rsidR="002D3237">
          <w:rPr>
            <w:lang w:val="en-US"/>
          </w:rPr>
          <w:t xml:space="preserve">) </w:t>
        </w:r>
      </w:ins>
      <w:ins w:id="568" w:author="Stefan Santesson" w:date="2016-08-26T12:41:00Z">
        <w:r w:rsidR="00E103C0">
          <w:rPr>
            <w:lang w:val="en-US"/>
          </w:rPr>
          <w:t>attributes.</w:t>
        </w:r>
      </w:ins>
    </w:p>
    <w:p w14:paraId="2A81D14C" w14:textId="77777777" w:rsidR="00E103C0" w:rsidRDefault="00E103C0" w:rsidP="004A65FE">
      <w:pPr>
        <w:rPr>
          <w:ins w:id="569" w:author="Stefan Santesson" w:date="2016-08-26T12:41:00Z"/>
          <w:lang w:val="en-GB"/>
        </w:rPr>
      </w:pPr>
    </w:p>
    <w:p w14:paraId="5A3A2617" w14:textId="47040F98" w:rsidR="00480B98" w:rsidRDefault="003C0A35" w:rsidP="00E0742E">
      <w:pPr>
        <w:rPr>
          <w:ins w:id="570" w:author="Stefan Santesson" w:date="2016-08-26T12:30:00Z"/>
          <w:lang w:val="en-GB"/>
        </w:rPr>
      </w:pPr>
      <w:ins w:id="571" w:author="Stefan Santesson" w:date="2016-08-26T12:19:00Z">
        <w:r>
          <w:rPr>
            <w:lang w:val="en-GB"/>
          </w:rPr>
          <w:t>Th</w:t>
        </w:r>
      </w:ins>
      <w:ins w:id="572" w:author="Martin Lindström" w:date="2016-08-26T14:19:00Z">
        <w:r w:rsidR="00E0742E">
          <w:rPr>
            <w:lang w:val="en-GB"/>
          </w:rPr>
          <w:t xml:space="preserve">e </w:t>
        </w:r>
        <w:r w:rsidR="00E0742E" w:rsidRPr="004E361D">
          <w:rPr>
            <w:rStyle w:val="Code"/>
          </w:rPr>
          <w:t>prid</w:t>
        </w:r>
        <w:r w:rsidR="00E0742E">
          <w:rPr>
            <w:lang w:val="en-GB"/>
          </w:rPr>
          <w:t xml:space="preserve"> </w:t>
        </w:r>
        <w:r w:rsidR="004E361D">
          <w:rPr>
            <w:lang w:val="en-GB"/>
          </w:rPr>
          <w:t xml:space="preserve">attribute </w:t>
        </w:r>
      </w:ins>
      <w:ins w:id="573" w:author="Stefan Santesson" w:date="2016-08-26T12:19:00Z">
        <w:r>
          <w:rPr>
            <w:lang w:val="en-GB"/>
          </w:rPr>
          <w:t>is designed to provide one common unique attribute of the user in a common format regar</w:t>
        </w:r>
        <w:r>
          <w:rPr>
            <w:lang w:val="en-GB"/>
          </w:rPr>
          <w:t>d</w:t>
        </w:r>
        <w:r>
          <w:rPr>
            <w:lang w:val="en-GB"/>
          </w:rPr>
          <w:t xml:space="preserve">less of </w:t>
        </w:r>
      </w:ins>
      <w:ins w:id="574" w:author="Stefan Santesson" w:date="2016-08-26T12:20:00Z">
        <w:r>
          <w:rPr>
            <w:lang w:val="en-GB"/>
          </w:rPr>
          <w:t xml:space="preserve">the composition of the original attributes received from the </w:t>
        </w:r>
      </w:ins>
      <w:ins w:id="575" w:author="Stefan Santesson" w:date="2016-08-26T12:21:00Z">
        <w:r>
          <w:rPr>
            <w:lang w:val="en-GB"/>
          </w:rPr>
          <w:t>authenticating source</w:t>
        </w:r>
      </w:ins>
      <w:ins w:id="576" w:author="Stefan Santesson" w:date="2016-08-26T12:20:00Z">
        <w:r>
          <w:rPr>
            <w:lang w:val="en-GB"/>
          </w:rPr>
          <w:t>.</w:t>
        </w:r>
      </w:ins>
      <w:ins w:id="577" w:author="Stefan Santesson" w:date="2016-08-26T12:21:00Z">
        <w:r>
          <w:rPr>
            <w:lang w:val="en-GB"/>
          </w:rPr>
          <w:t xml:space="preserve"> The </w:t>
        </w:r>
      </w:ins>
      <w:ins w:id="578" w:author="Martin Lindström" w:date="2016-08-26T14:20:00Z">
        <w:r w:rsidR="003A1262">
          <w:rPr>
            <w:rStyle w:val="Code"/>
          </w:rPr>
          <w:t>pr</w:t>
        </w:r>
      </w:ins>
      <w:ins w:id="579" w:author="Stefan Santesson" w:date="2016-08-26T12:21:00Z">
        <w:r w:rsidRPr="008D0B56">
          <w:rPr>
            <w:rStyle w:val="Code"/>
          </w:rPr>
          <w:t>id</w:t>
        </w:r>
        <w:r w:rsidRPr="003A1262">
          <w:t xml:space="preserve"> </w:t>
        </w:r>
        <w:r>
          <w:rPr>
            <w:lang w:val="en-GB"/>
          </w:rPr>
          <w:t>attribute value is not stored in any registry, but derived from the received attributes at each authentication instant accor</w:t>
        </w:r>
        <w:r>
          <w:rPr>
            <w:lang w:val="en-GB"/>
          </w:rPr>
          <w:t>d</w:t>
        </w:r>
        <w:r>
          <w:rPr>
            <w:lang w:val="en-GB"/>
          </w:rPr>
          <w:t>ing to defined algorithms specified in [</w:t>
        </w:r>
      </w:ins>
      <w:ins w:id="580" w:author="Stefan Santesson" w:date="2016-08-26T12:26:00Z">
        <w:r w:rsidR="00480B98">
          <w:rPr>
            <w:lang w:val="en-GB"/>
          </w:rPr>
          <w:t>ConstructedAttr</w:t>
        </w:r>
      </w:ins>
      <w:ins w:id="581" w:author="Stefan Santesson" w:date="2016-08-26T12:21:00Z">
        <w:r>
          <w:rPr>
            <w:lang w:val="en-GB"/>
          </w:rPr>
          <w:t>]</w:t>
        </w:r>
      </w:ins>
      <w:ins w:id="582" w:author="Stefan Santesson" w:date="2016-08-26T12:28:00Z">
        <w:r w:rsidR="00480B98">
          <w:rPr>
            <w:lang w:val="en-GB"/>
          </w:rPr>
          <w:t xml:space="preserve">. The algorithm ensures that each </w:t>
        </w:r>
        <w:r w:rsidR="00480B98" w:rsidRPr="008D0B56">
          <w:rPr>
            <w:rStyle w:val="Code"/>
          </w:rPr>
          <w:t>prid</w:t>
        </w:r>
        <w:r w:rsidR="00480B98">
          <w:rPr>
            <w:lang w:val="en-GB"/>
          </w:rPr>
          <w:t xml:space="preserve"> is unique for each </w:t>
        </w:r>
      </w:ins>
      <w:ins w:id="583" w:author="Martin Lindström" w:date="2016-08-26T14:21:00Z">
        <w:r w:rsidR="003A1262">
          <w:rPr>
            <w:lang w:val="en-GB"/>
          </w:rPr>
          <w:t>authenticated</w:t>
        </w:r>
      </w:ins>
      <w:ins w:id="584" w:author="Stefan Santesson" w:date="2016-08-26T12:28:00Z">
        <w:r w:rsidR="00480B98">
          <w:rPr>
            <w:lang w:val="en-GB"/>
          </w:rPr>
          <w:t xml:space="preserve"> entity, but does not ensure persistence. If the attributes received for an entity changes </w:t>
        </w:r>
      </w:ins>
      <w:ins w:id="585" w:author="Martin Lindström" w:date="2016-08-26T14:21:00Z">
        <w:r w:rsidR="00DB0819">
          <w:rPr>
            <w:lang w:val="en-GB"/>
          </w:rPr>
          <w:t>over</w:t>
        </w:r>
      </w:ins>
      <w:ins w:id="586" w:author="Stefan Santesson" w:date="2016-08-26T12:28:00Z">
        <w:r w:rsidR="00480B98">
          <w:rPr>
            <w:lang w:val="en-GB"/>
          </w:rPr>
          <w:t xml:space="preserve"> time, the </w:t>
        </w:r>
        <w:r w:rsidR="00480B98" w:rsidRPr="002F0AE0">
          <w:rPr>
            <w:rStyle w:val="Code"/>
          </w:rPr>
          <w:t>prid</w:t>
        </w:r>
        <w:r w:rsidR="00480B98">
          <w:rPr>
            <w:lang w:val="en-GB"/>
          </w:rPr>
          <w:t xml:space="preserve"> </w:t>
        </w:r>
      </w:ins>
      <w:ins w:id="587" w:author="Martin Lindström" w:date="2016-08-26T14:21:00Z">
        <w:r w:rsidR="00DB0819">
          <w:rPr>
            <w:lang w:val="en-GB"/>
          </w:rPr>
          <w:t xml:space="preserve">attribute </w:t>
        </w:r>
      </w:ins>
      <w:ins w:id="588" w:author="Stefan Santesson" w:date="2016-08-26T12:28:00Z">
        <w:r w:rsidR="00480B98">
          <w:rPr>
            <w:lang w:val="en-GB"/>
          </w:rPr>
          <w:t xml:space="preserve">may also change dependent on the defined </w:t>
        </w:r>
      </w:ins>
      <w:ins w:id="589" w:author="Stefan Santesson" w:date="2016-08-26T12:30:00Z">
        <w:r w:rsidR="00480B98" w:rsidRPr="008D0B56">
          <w:rPr>
            <w:rStyle w:val="Code"/>
          </w:rPr>
          <w:t>prid</w:t>
        </w:r>
        <w:r w:rsidR="00480B98" w:rsidRPr="002F0AE0">
          <w:t xml:space="preserve"> </w:t>
        </w:r>
        <w:r w:rsidR="00480B98">
          <w:rPr>
            <w:lang w:val="en-GB"/>
          </w:rPr>
          <w:t xml:space="preserve">generation </w:t>
        </w:r>
      </w:ins>
      <w:ins w:id="590" w:author="Stefan Santesson" w:date="2016-08-26T12:28:00Z">
        <w:r w:rsidR="00480B98">
          <w:rPr>
            <w:lang w:val="en-GB"/>
          </w:rPr>
          <w:t>algorit</w:t>
        </w:r>
      </w:ins>
      <w:ins w:id="591" w:author="Martin Lindström" w:date="2016-08-26T14:21:00Z">
        <w:r w:rsidR="00DB0819">
          <w:rPr>
            <w:lang w:val="en-GB"/>
          </w:rPr>
          <w:t>h</w:t>
        </w:r>
      </w:ins>
      <w:ins w:id="592" w:author="Stefan Santesson" w:date="2016-08-26T12:28:00Z">
        <w:r w:rsidR="00480B98">
          <w:rPr>
            <w:lang w:val="en-GB"/>
          </w:rPr>
          <w:t>m for that attribute source.</w:t>
        </w:r>
      </w:ins>
    </w:p>
    <w:p w14:paraId="7F33B156" w14:textId="77777777" w:rsidR="00480B98" w:rsidRDefault="00480B98" w:rsidP="004A65FE">
      <w:pPr>
        <w:rPr>
          <w:ins w:id="593" w:author="Stefan Santesson" w:date="2016-08-26T12:30:00Z"/>
          <w:lang w:val="en-GB"/>
        </w:rPr>
      </w:pPr>
    </w:p>
    <w:p w14:paraId="431E0857" w14:textId="5FA2DBE2" w:rsidR="003C0A35" w:rsidRDefault="00480B98" w:rsidP="004A65FE">
      <w:pPr>
        <w:rPr>
          <w:ins w:id="594" w:author="Stefan Santesson" w:date="2016-08-26T12:14:00Z"/>
          <w:lang w:val="en-GB"/>
        </w:rPr>
      </w:pPr>
      <w:ins w:id="595" w:author="Stefan Santesson" w:date="2016-08-26T12:30:00Z">
        <w:r>
          <w:rPr>
            <w:lang w:val="en-GB"/>
          </w:rPr>
          <w:t xml:space="preserve">The </w:t>
        </w:r>
        <w:r w:rsidRPr="008D0B56">
          <w:rPr>
            <w:rStyle w:val="Code"/>
          </w:rPr>
          <w:t>pridPersistence</w:t>
        </w:r>
        <w:r>
          <w:rPr>
            <w:lang w:val="en-GB"/>
          </w:rPr>
          <w:t xml:space="preserve"> attribute provides an indication of the expected persistence over time for a present </w:t>
        </w:r>
        <w:r w:rsidRPr="008D0B56">
          <w:rPr>
            <w:rStyle w:val="Code"/>
          </w:rPr>
          <w:t>prid</w:t>
        </w:r>
        <w:r w:rsidRPr="002F0AE0">
          <w:t xml:space="preserve"> </w:t>
        </w:r>
      </w:ins>
      <w:ins w:id="596" w:author="Stefan Santesson" w:date="2016-08-26T12:31:00Z">
        <w:r>
          <w:rPr>
            <w:lang w:val="en-GB"/>
          </w:rPr>
          <w:t>attribute</w:t>
        </w:r>
      </w:ins>
      <w:ins w:id="597" w:author="Stefan Santesson" w:date="2016-08-26T12:30:00Z">
        <w:r>
          <w:rPr>
            <w:lang w:val="en-GB"/>
          </w:rPr>
          <w:t xml:space="preserve"> </w:t>
        </w:r>
      </w:ins>
      <w:ins w:id="598" w:author="Stefan Santesson" w:date="2016-08-26T12:31:00Z">
        <w:r>
          <w:rPr>
            <w:lang w:val="en-GB"/>
          </w:rPr>
          <w:t xml:space="preserve">value. The value of this attribute is determined from the selected </w:t>
        </w:r>
        <w:r w:rsidRPr="008D0B56">
          <w:rPr>
            <w:rStyle w:val="Code"/>
          </w:rPr>
          <w:t>prid</w:t>
        </w:r>
        <w:r w:rsidRPr="002F0AE0">
          <w:t xml:space="preserve"> </w:t>
        </w:r>
        <w:r>
          <w:rPr>
            <w:lang w:val="en-GB"/>
          </w:rPr>
          <w:t>generation algorithm in combination with the attribute source</w:t>
        </w:r>
      </w:ins>
      <w:ins w:id="599" w:author="Stefan Santesson" w:date="2016-08-26T12:34:00Z">
        <w:r w:rsidR="00E103C0">
          <w:rPr>
            <w:lang w:val="en-GB"/>
          </w:rPr>
          <w:t xml:space="preserve">. For </w:t>
        </w:r>
      </w:ins>
      <w:ins w:id="600" w:author="Stefan Santesson" w:date="2016-08-26T14:35:00Z">
        <w:r w:rsidR="001308BC">
          <w:rPr>
            <w:lang w:val="en-GB"/>
          </w:rPr>
          <w:t>example,</w:t>
        </w:r>
      </w:ins>
      <w:ins w:id="601" w:author="Stefan Santesson" w:date="2016-08-26T12:34:00Z">
        <w:r w:rsidR="00E103C0">
          <w:rPr>
            <w:lang w:val="en-GB"/>
          </w:rPr>
          <w:t xml:space="preserve"> a </w:t>
        </w:r>
        <w:r w:rsidR="00E103C0" w:rsidRPr="008D0B56">
          <w:rPr>
            <w:rStyle w:val="Code"/>
          </w:rPr>
          <w:t>prid</w:t>
        </w:r>
        <w:r w:rsidR="00E103C0" w:rsidRPr="002F0AE0">
          <w:t xml:space="preserve"> </w:t>
        </w:r>
        <w:r w:rsidR="00E103C0">
          <w:rPr>
            <w:lang w:val="en-GB"/>
          </w:rPr>
          <w:t xml:space="preserve">derived from a Norwegian eIDAS unique identifier has </w:t>
        </w:r>
        <w:del w:id="602" w:author="Martin Lindström" w:date="2016-11-13T11:55:00Z">
          <w:r w:rsidR="00E103C0" w:rsidDel="00725860">
            <w:rPr>
              <w:lang w:val="en-GB"/>
            </w:rPr>
            <w:delText>a longer</w:delText>
          </w:r>
        </w:del>
      </w:ins>
      <w:ins w:id="603" w:author="Martin Lindström" w:date="2016-11-13T11:55:00Z">
        <w:r w:rsidR="00725860">
          <w:rPr>
            <w:lang w:val="en-GB"/>
          </w:rPr>
          <w:t>longer</w:t>
        </w:r>
      </w:ins>
      <w:ins w:id="604" w:author="Stefan Santesson" w:date="2016-08-26T12:34:00Z">
        <w:r w:rsidR="00E103C0">
          <w:rPr>
            <w:lang w:val="en-GB"/>
          </w:rPr>
          <w:t xml:space="preserve"> persistence </w:t>
        </w:r>
      </w:ins>
      <w:ins w:id="605" w:author="Stefan Santesson" w:date="2016-08-26T12:36:00Z">
        <w:r w:rsidR="00E103C0">
          <w:rPr>
            <w:lang w:val="en-GB"/>
          </w:rPr>
          <w:t>expectancy</w:t>
        </w:r>
      </w:ins>
      <w:ins w:id="606" w:author="Stefan Santesson" w:date="2016-08-26T12:34:00Z">
        <w:r w:rsidR="00E103C0">
          <w:rPr>
            <w:lang w:val="en-GB"/>
          </w:rPr>
          <w:t xml:space="preserve"> </w:t>
        </w:r>
      </w:ins>
      <w:ins w:id="607" w:author="Stefan Santesson" w:date="2016-08-26T12:36:00Z">
        <w:r w:rsidR="00E103C0">
          <w:rPr>
            <w:lang w:val="en-GB"/>
          </w:rPr>
          <w:t xml:space="preserve">than a </w:t>
        </w:r>
        <w:r w:rsidR="00E103C0" w:rsidRPr="008D0B56">
          <w:rPr>
            <w:rStyle w:val="Code"/>
          </w:rPr>
          <w:t>prid</w:t>
        </w:r>
        <w:r w:rsidR="00E103C0" w:rsidRPr="002F0AE0">
          <w:t xml:space="preserve"> </w:t>
        </w:r>
        <w:r w:rsidR="00E103C0">
          <w:rPr>
            <w:lang w:val="en-GB"/>
          </w:rPr>
          <w:t xml:space="preserve">derived from the same attribute from </w:t>
        </w:r>
      </w:ins>
      <w:ins w:id="608" w:author="Martin Lindström" w:date="2016-08-26T14:23:00Z">
        <w:r w:rsidR="00943B94">
          <w:rPr>
            <w:lang w:val="en-GB"/>
          </w:rPr>
          <w:t xml:space="preserve">the </w:t>
        </w:r>
      </w:ins>
      <w:ins w:id="609" w:author="Stefan Santesson" w:date="2016-08-26T12:36:00Z">
        <w:r w:rsidR="00E103C0">
          <w:rPr>
            <w:lang w:val="en-GB"/>
          </w:rPr>
          <w:t xml:space="preserve">UK or Germany. This attribute helps </w:t>
        </w:r>
      </w:ins>
      <w:ins w:id="610" w:author="Martin Lindström" w:date="2016-08-30T14:27:00Z">
        <w:r w:rsidR="00867C8A">
          <w:rPr>
            <w:lang w:val="en-GB"/>
          </w:rPr>
          <w:t>S</w:t>
        </w:r>
      </w:ins>
      <w:ins w:id="611" w:author="Stefan Santesson" w:date="2016-08-26T12:36:00Z">
        <w:r w:rsidR="00E103C0">
          <w:rPr>
            <w:lang w:val="en-GB"/>
          </w:rPr>
          <w:t xml:space="preserve">ervice </w:t>
        </w:r>
      </w:ins>
      <w:ins w:id="612" w:author="Martin Lindström" w:date="2016-08-30T14:27:00Z">
        <w:r w:rsidR="00867C8A">
          <w:rPr>
            <w:lang w:val="en-GB"/>
          </w:rPr>
          <w:t>P</w:t>
        </w:r>
      </w:ins>
      <w:ins w:id="613" w:author="Stefan Santesson" w:date="2016-08-26T12:36:00Z">
        <w:r w:rsidR="00E103C0">
          <w:rPr>
            <w:lang w:val="en-GB"/>
          </w:rPr>
          <w:t xml:space="preserve">roviders to apply different UI and service functions for users with different persistence </w:t>
        </w:r>
      </w:ins>
      <w:ins w:id="614" w:author="Stefan Santesson" w:date="2016-08-26T12:38:00Z">
        <w:r w:rsidR="00E103C0">
          <w:rPr>
            <w:lang w:val="en-GB"/>
          </w:rPr>
          <w:t>expectancy</w:t>
        </w:r>
      </w:ins>
      <w:ins w:id="615" w:author="Martin Lindström" w:date="2016-08-26T14:23:00Z">
        <w:r w:rsidR="00943B94">
          <w:rPr>
            <w:lang w:val="en-GB"/>
          </w:rPr>
          <w:t>.</w:t>
        </w:r>
      </w:ins>
      <w:ins w:id="616" w:author="Stefan Santesson" w:date="2016-08-26T12:36:00Z">
        <w:r w:rsidR="00E103C0">
          <w:rPr>
            <w:lang w:val="en-GB"/>
          </w:rPr>
          <w:t xml:space="preserve"> </w:t>
        </w:r>
      </w:ins>
      <w:ins w:id="617" w:author="Martin Lindström" w:date="2016-08-26T14:23:00Z">
        <w:r w:rsidR="00943B94">
          <w:rPr>
            <w:lang w:val="en-GB"/>
          </w:rPr>
          <w:t xml:space="preserve">This </w:t>
        </w:r>
      </w:ins>
      <w:ins w:id="618" w:author="Stefan Santesson" w:date="2016-08-26T12:38:00Z">
        <w:r w:rsidR="00E103C0">
          <w:rPr>
            <w:lang w:val="en-GB"/>
          </w:rPr>
          <w:t xml:space="preserve">may assist users with low persistence expectancy to regain control of their user account, should their </w:t>
        </w:r>
        <w:r w:rsidR="00E103C0" w:rsidRPr="008D0B56">
          <w:rPr>
            <w:rStyle w:val="Code"/>
          </w:rPr>
          <w:t>prid</w:t>
        </w:r>
        <w:r w:rsidR="00E103C0" w:rsidRPr="002F0AE0">
          <w:t xml:space="preserve"> </w:t>
        </w:r>
        <w:r w:rsidR="00E103C0">
          <w:rPr>
            <w:lang w:val="en-GB"/>
          </w:rPr>
          <w:t>change in the future.</w:t>
        </w:r>
      </w:ins>
      <w:ins w:id="619" w:author="Stefan Santesson" w:date="2016-08-26T12:20:00Z">
        <w:r w:rsidR="003C0A35">
          <w:rPr>
            <w:lang w:val="en-GB"/>
          </w:rPr>
          <w:t xml:space="preserve"> </w:t>
        </w:r>
      </w:ins>
    </w:p>
    <w:p w14:paraId="40BDFE17" w14:textId="77777777" w:rsidR="003C0A35" w:rsidRDefault="003C0A35" w:rsidP="004A65FE">
      <w:pPr>
        <w:rPr>
          <w:ins w:id="620" w:author="Stefan Santesson" w:date="2016-08-26T12:14:00Z"/>
          <w:lang w:val="en-GB"/>
        </w:rPr>
      </w:pPr>
    </w:p>
    <w:p w14:paraId="161A5C39" w14:textId="6FA0F8D5" w:rsidR="001547FB" w:rsidRDefault="00C27706" w:rsidP="004A65FE">
      <w:pPr>
        <w:rPr>
          <w:ins w:id="621" w:author="Martin Lindström" w:date="2016-06-27T15:24:00Z"/>
          <w:lang w:val="en-GB"/>
        </w:rPr>
      </w:pPr>
      <w:ins w:id="622" w:author="Martin Lindström" w:date="2016-08-22T12:45:00Z">
        <w:r>
          <w:rPr>
            <w:lang w:val="en-GB"/>
          </w:rPr>
          <w:t>The specification “</w:t>
        </w:r>
        <w:r w:rsidRPr="00C27706">
          <w:rPr>
            <w:lang w:val="en-US"/>
          </w:rPr>
          <w:t xml:space="preserve">eIDAS </w:t>
        </w:r>
      </w:ins>
      <w:ins w:id="623" w:author="Stefan Santesson" w:date="2016-08-26T12:44:00Z">
        <w:r w:rsidR="00340AB8">
          <w:rPr>
            <w:lang w:val="en-US"/>
          </w:rPr>
          <w:t>Con</w:t>
        </w:r>
      </w:ins>
      <w:ins w:id="624" w:author="Martin Lindström" w:date="2016-08-26T14:27:00Z">
        <w:r w:rsidR="00DB236D">
          <w:rPr>
            <w:lang w:val="en-US"/>
          </w:rPr>
          <w:t>s</w:t>
        </w:r>
      </w:ins>
      <w:ins w:id="625" w:author="Stefan Santesson" w:date="2016-08-26T12:44:00Z">
        <w:r w:rsidR="00340AB8">
          <w:rPr>
            <w:lang w:val="en-US"/>
          </w:rPr>
          <w:t>tructed Attributes</w:t>
        </w:r>
      </w:ins>
      <w:ins w:id="626" w:author="Martin Lindström" w:date="2016-08-22T12:45:00Z">
        <w:r w:rsidRPr="00C27706">
          <w:rPr>
            <w:lang w:val="en-US"/>
          </w:rPr>
          <w:t xml:space="preserve"> Specification for the Swedish eID Framework</w:t>
        </w:r>
        <w:r>
          <w:rPr>
            <w:lang w:val="en-GB"/>
          </w:rPr>
          <w:t>”, [</w:t>
        </w:r>
      </w:ins>
      <w:ins w:id="627" w:author="Stefan Santesson" w:date="2016-08-26T12:44:00Z">
        <w:r w:rsidR="00340AB8">
          <w:rPr>
            <w:lang w:val="en-GB"/>
          </w:rPr>
          <w:t>Co</w:t>
        </w:r>
        <w:r w:rsidR="00340AB8">
          <w:rPr>
            <w:lang w:val="en-GB"/>
          </w:rPr>
          <w:t>n</w:t>
        </w:r>
        <w:r w:rsidR="00340AB8">
          <w:rPr>
            <w:lang w:val="en-GB"/>
          </w:rPr>
          <w:t>structedAttr</w:t>
        </w:r>
      </w:ins>
      <w:ins w:id="628" w:author="Martin Lindström" w:date="2016-08-22T12:45:00Z">
        <w:r>
          <w:rPr>
            <w:lang w:val="en-GB"/>
          </w:rPr>
          <w:t>]</w:t>
        </w:r>
      </w:ins>
      <w:ins w:id="629" w:author="Martin Lindström" w:date="2016-08-22T12:46:00Z">
        <w:r>
          <w:rPr>
            <w:lang w:val="en-GB"/>
          </w:rPr>
          <w:t xml:space="preserve">, </w:t>
        </w:r>
      </w:ins>
      <w:ins w:id="630" w:author="Martin Lindström" w:date="2016-08-22T12:55:00Z">
        <w:r w:rsidR="00BC5FBA">
          <w:rPr>
            <w:lang w:val="en-GB"/>
          </w:rPr>
          <w:t xml:space="preserve">declares the details for how the </w:t>
        </w:r>
      </w:ins>
      <w:ins w:id="631" w:author="Stefan Santesson" w:date="2016-08-26T12:45:00Z">
        <w:r w:rsidR="00340AB8">
          <w:rPr>
            <w:rStyle w:val="Code"/>
          </w:rPr>
          <w:t>prid</w:t>
        </w:r>
      </w:ins>
      <w:ins w:id="632" w:author="Martin Lindström" w:date="2016-08-22T12:55:00Z">
        <w:r w:rsidR="00BC5FBA">
          <w:rPr>
            <w:lang w:val="en-GB"/>
          </w:rPr>
          <w:t xml:space="preserve"> and </w:t>
        </w:r>
      </w:ins>
      <w:ins w:id="633" w:author="Stefan Santesson" w:date="2016-08-26T12:45:00Z">
        <w:r w:rsidR="00340AB8">
          <w:rPr>
            <w:rStyle w:val="Code"/>
          </w:rPr>
          <w:t>pridPersistence</w:t>
        </w:r>
      </w:ins>
      <w:ins w:id="634" w:author="Martin Lindström" w:date="2016-08-22T12:56:00Z">
        <w:r w:rsidR="00BC5FBA">
          <w:rPr>
            <w:lang w:val="en-US"/>
          </w:rPr>
          <w:t xml:space="preserve"> attributes</w:t>
        </w:r>
      </w:ins>
      <w:ins w:id="635" w:author="Martin Lindström" w:date="2016-08-22T12:58:00Z">
        <w:r w:rsidR="009F6B7B">
          <w:rPr>
            <w:lang w:val="en-US"/>
          </w:rPr>
          <w:t xml:space="preserve"> are </w:t>
        </w:r>
      </w:ins>
      <w:ins w:id="636" w:author="Stefan Santesson" w:date="2016-08-26T12:45:00Z">
        <w:r w:rsidR="00340AB8">
          <w:rPr>
            <w:lang w:val="en-US"/>
          </w:rPr>
          <w:t>generated</w:t>
        </w:r>
      </w:ins>
      <w:ins w:id="637" w:author="Martin Lindström" w:date="2016-08-22T12:58:00Z">
        <w:r w:rsidR="009F6B7B">
          <w:rPr>
            <w:lang w:val="en-US"/>
          </w:rPr>
          <w:t xml:space="preserve"> and how they should be processed.</w:t>
        </w:r>
      </w:ins>
    </w:p>
    <w:p w14:paraId="299F71D5" w14:textId="03C882FB" w:rsidR="002118E1" w:rsidRDefault="002118E1" w:rsidP="00B24FFC">
      <w:pPr>
        <w:pStyle w:val="Heading3"/>
        <w:rPr>
          <w:ins w:id="638" w:author="Martin Lindström" w:date="2016-06-27T15:40:00Z"/>
          <w:lang w:val="en-GB"/>
        </w:rPr>
      </w:pPr>
      <w:bookmarkStart w:id="639" w:name="_Ref328668253"/>
      <w:bookmarkStart w:id="640" w:name="_Toc340658456"/>
      <w:ins w:id="641" w:author="Martin Lindström" w:date="2016-06-27T15:40:00Z">
        <w:r>
          <w:rPr>
            <w:lang w:val="en-GB"/>
          </w:rPr>
          <w:t>T</w:t>
        </w:r>
        <w:r w:rsidR="00761FFC">
          <w:rPr>
            <w:lang w:val="en-GB"/>
          </w:rPr>
          <w:t>he personalIdentityNumberBinding</w:t>
        </w:r>
        <w:r>
          <w:rPr>
            <w:lang w:val="en-GB"/>
          </w:rPr>
          <w:t xml:space="preserve"> Attribute</w:t>
        </w:r>
        <w:bookmarkEnd w:id="639"/>
        <w:bookmarkEnd w:id="640"/>
      </w:ins>
    </w:p>
    <w:p w14:paraId="672FB1E5" w14:textId="575FC35E" w:rsidR="00713851" w:rsidRDefault="00FE2913" w:rsidP="00B24FFC">
      <w:pPr>
        <w:rPr>
          <w:ins w:id="642" w:author="Martin Lindström" w:date="2016-08-22T13:09:00Z"/>
          <w:lang w:val="en-GB"/>
        </w:rPr>
      </w:pPr>
      <w:ins w:id="643" w:author="Martin Lindström" w:date="2016-06-27T15:41:00Z">
        <w:r>
          <w:rPr>
            <w:lang w:val="en-GB"/>
          </w:rPr>
          <w:t>When an authentication for a natural person is performed against the eIDAS Framework</w:t>
        </w:r>
      </w:ins>
      <w:ins w:id="644" w:author="Martin Lindström" w:date="2016-06-27T15:46:00Z">
        <w:r w:rsidR="005217AA">
          <w:rPr>
            <w:lang w:val="en-GB"/>
          </w:rPr>
          <w:t xml:space="preserve"> the </w:t>
        </w:r>
        <w:r w:rsidR="003C23C1" w:rsidRPr="001F416F">
          <w:rPr>
            <w:rStyle w:val="Code"/>
          </w:rPr>
          <w:t>personalIdentityNumber</w:t>
        </w:r>
        <w:r w:rsidR="003C23C1">
          <w:rPr>
            <w:lang w:val="en-GB"/>
          </w:rPr>
          <w:t xml:space="preserve"> attribute (Swedish </w:t>
        </w:r>
      </w:ins>
      <w:ins w:id="645" w:author="Martin Lindström" w:date="2016-06-27T16:01:00Z">
        <w:r w:rsidR="003C23C1">
          <w:rPr>
            <w:lang w:val="en-GB"/>
          </w:rPr>
          <w:t>“</w:t>
        </w:r>
        <w:r w:rsidR="003C23C1" w:rsidRPr="003C23C1">
          <w:t>personnummer</w:t>
        </w:r>
        <w:r w:rsidR="003C23C1">
          <w:rPr>
            <w:lang w:val="en-GB"/>
          </w:rPr>
          <w:t>” or “</w:t>
        </w:r>
        <w:r w:rsidR="003C23C1" w:rsidRPr="003C23C1">
          <w:t>samordningsnummer</w:t>
        </w:r>
        <w:r w:rsidR="003C23C1">
          <w:rPr>
            <w:lang w:val="en-GB"/>
          </w:rPr>
          <w:t>”)</w:t>
        </w:r>
      </w:ins>
      <w:ins w:id="646" w:author="Martin Lindström" w:date="2016-06-27T16:19:00Z">
        <w:r w:rsidR="001D4BBF">
          <w:rPr>
            <w:lang w:val="en-GB"/>
          </w:rPr>
          <w:t xml:space="preserve"> </w:t>
        </w:r>
      </w:ins>
      <w:ins w:id="647" w:author="Martin Lindström" w:date="2016-06-27T16:33:00Z">
        <w:r w:rsidR="00174B3B">
          <w:rPr>
            <w:lang w:val="en-GB"/>
          </w:rPr>
          <w:t xml:space="preserve">MAY be included </w:t>
        </w:r>
      </w:ins>
      <w:ins w:id="648" w:author="Martin Lindström" w:date="2016-06-27T16:19:00Z">
        <w:r w:rsidR="001D4BBF">
          <w:rPr>
            <w:lang w:val="en-GB"/>
          </w:rPr>
          <w:t>in the assertion being delivered</w:t>
        </w:r>
      </w:ins>
      <w:ins w:id="649" w:author="Martin Lindström" w:date="2016-06-27T16:24:00Z">
        <w:r w:rsidR="00297E0F">
          <w:rPr>
            <w:lang w:val="en-GB"/>
          </w:rPr>
          <w:t xml:space="preserve"> to the requesting Service Provider</w:t>
        </w:r>
      </w:ins>
      <w:ins w:id="650" w:author="Martin Lindström" w:date="2016-06-27T16:01:00Z">
        <w:r w:rsidR="003C23C1">
          <w:rPr>
            <w:lang w:val="en-GB"/>
          </w:rPr>
          <w:t>.</w:t>
        </w:r>
      </w:ins>
      <w:ins w:id="651" w:author="Martin Lindström" w:date="2016-06-27T16:02:00Z">
        <w:r w:rsidR="001F416F">
          <w:rPr>
            <w:lang w:val="en-GB"/>
          </w:rPr>
          <w:t xml:space="preserve"> </w:t>
        </w:r>
      </w:ins>
      <w:ins w:id="652" w:author="Martin Lindström" w:date="2016-06-27T16:25:00Z">
        <w:r w:rsidR="00675047">
          <w:rPr>
            <w:lang w:val="en-GB"/>
          </w:rPr>
          <w:t xml:space="preserve">The </w:t>
        </w:r>
      </w:ins>
      <w:ins w:id="653" w:author="Martin Lindström" w:date="2016-08-22T12:02:00Z">
        <w:r w:rsidR="00794B1B">
          <w:rPr>
            <w:lang w:val="en-GB"/>
          </w:rPr>
          <w:t>member state eIDAS node</w:t>
        </w:r>
      </w:ins>
      <w:ins w:id="654" w:author="Martin Lindström" w:date="2016-06-27T16:25:00Z">
        <w:r w:rsidR="00675047">
          <w:rPr>
            <w:lang w:val="en-GB"/>
          </w:rPr>
          <w:t xml:space="preserve"> does not provide this attribute</w:t>
        </w:r>
      </w:ins>
      <w:ins w:id="655" w:author="Martin Lindström" w:date="2016-06-27T16:02:00Z">
        <w:r w:rsidR="001F416F">
          <w:rPr>
            <w:lang w:val="en-GB"/>
          </w:rPr>
          <w:t xml:space="preserve">, but </w:t>
        </w:r>
        <w:r w:rsidR="00AD4D27">
          <w:rPr>
            <w:lang w:val="en-GB"/>
          </w:rPr>
          <w:t xml:space="preserve">instead </w:t>
        </w:r>
      </w:ins>
      <w:ins w:id="656" w:author="Martin Lindström" w:date="2016-06-27T16:03:00Z">
        <w:r w:rsidR="00C813D3">
          <w:rPr>
            <w:lang w:val="en-GB"/>
          </w:rPr>
          <w:t xml:space="preserve">the </w:t>
        </w:r>
        <w:proofErr w:type="gramStart"/>
        <w:r w:rsidR="00C813D3">
          <w:rPr>
            <w:lang w:val="en-GB"/>
          </w:rPr>
          <w:t xml:space="preserve">assertion </w:t>
        </w:r>
      </w:ins>
      <w:ins w:id="657" w:author="Martin Lindström" w:date="2016-08-22T13:05:00Z">
        <w:r w:rsidR="00713851">
          <w:rPr>
            <w:lang w:val="en-GB"/>
          </w:rPr>
          <w:t>may be</w:t>
        </w:r>
        <w:r w:rsidR="00613297">
          <w:rPr>
            <w:lang w:val="en-GB"/>
          </w:rPr>
          <w:t xml:space="preserve"> extended by the Swedish eIDAS connector</w:t>
        </w:r>
      </w:ins>
      <w:ins w:id="658" w:author="Martin Lindström" w:date="2016-08-22T13:08:00Z">
        <w:r w:rsidR="006473CB">
          <w:rPr>
            <w:lang w:val="en-GB"/>
          </w:rPr>
          <w:t>,</w:t>
        </w:r>
      </w:ins>
      <w:ins w:id="659" w:author="Martin Lindström" w:date="2016-08-22T13:05:00Z">
        <w:r w:rsidR="006473CB">
          <w:rPr>
            <w:lang w:val="en-GB"/>
          </w:rPr>
          <w:t xml:space="preserve"> that in some cases</w:t>
        </w:r>
        <w:r w:rsidR="00613297">
          <w:rPr>
            <w:lang w:val="en-GB"/>
          </w:rPr>
          <w:t xml:space="preserve"> </w:t>
        </w:r>
      </w:ins>
      <w:ins w:id="660" w:author="Martin Lindström" w:date="2016-08-22T13:07:00Z">
        <w:r w:rsidR="00613297">
          <w:rPr>
            <w:lang w:val="en-GB"/>
          </w:rPr>
          <w:t xml:space="preserve">knows how to </w:t>
        </w:r>
      </w:ins>
      <w:ins w:id="661" w:author="Martin Lindström" w:date="2016-08-22T13:05:00Z">
        <w:r w:rsidR="00613297">
          <w:rPr>
            <w:lang w:val="en-GB"/>
          </w:rPr>
          <w:t xml:space="preserve">map from the eIDAS attributes to </w:t>
        </w:r>
      </w:ins>
      <w:ins w:id="662" w:author="Martin Lindström" w:date="2016-08-22T13:08:00Z">
        <w:r w:rsidR="00613297">
          <w:rPr>
            <w:lang w:val="en-GB"/>
          </w:rPr>
          <w:t xml:space="preserve">a </w:t>
        </w:r>
        <w:r w:rsidR="00613297" w:rsidRPr="006473CB">
          <w:rPr>
            <w:rStyle w:val="Code"/>
          </w:rPr>
          <w:t>personalIdentityNumber</w:t>
        </w:r>
        <w:r w:rsidR="00613297">
          <w:rPr>
            <w:lang w:val="en-GB"/>
          </w:rPr>
          <w:t xml:space="preserve"> attribute</w:t>
        </w:r>
        <w:proofErr w:type="gramEnd"/>
        <w:r w:rsidR="00613297">
          <w:rPr>
            <w:lang w:val="en-GB"/>
          </w:rPr>
          <w:t>.</w:t>
        </w:r>
      </w:ins>
    </w:p>
    <w:p w14:paraId="0FD6E017" w14:textId="77777777" w:rsidR="006473CB" w:rsidRDefault="006473CB" w:rsidP="00B24FFC">
      <w:pPr>
        <w:rPr>
          <w:ins w:id="663" w:author="Martin Lindström" w:date="2016-08-22T13:09:00Z"/>
          <w:lang w:val="en-GB"/>
        </w:rPr>
      </w:pPr>
    </w:p>
    <w:p w14:paraId="707725F4" w14:textId="0E6E007A" w:rsidR="00C3129B" w:rsidRDefault="006473CB" w:rsidP="006473CB">
      <w:pPr>
        <w:rPr>
          <w:ins w:id="664" w:author="Martin Lindström" w:date="2016-06-29T23:43:00Z"/>
          <w:lang w:val="en-GB"/>
        </w:rPr>
      </w:pPr>
      <w:ins w:id="665" w:author="Martin Lindström" w:date="2016-08-22T13:09:00Z">
        <w:r>
          <w:rPr>
            <w:lang w:val="en-GB"/>
          </w:rPr>
          <w:t xml:space="preserve">This </w:t>
        </w:r>
      </w:ins>
      <w:ins w:id="666" w:author="Martin Lindström" w:date="2016-08-26T10:13:00Z">
        <w:r w:rsidR="009D00D6">
          <w:rPr>
            <w:lang w:val="en-GB"/>
          </w:rPr>
          <w:t>binding</w:t>
        </w:r>
      </w:ins>
      <w:ins w:id="667" w:author="Martin Lindström" w:date="2016-08-22T13:09:00Z">
        <w:r>
          <w:rPr>
            <w:lang w:val="en-GB"/>
          </w:rPr>
          <w:t xml:space="preserve"> can be performed using a number of different processes, where some are considered to be </w:t>
        </w:r>
      </w:ins>
      <w:ins w:id="668" w:author="Martin Lindström" w:date="2016-08-22T13:10:00Z">
        <w:r>
          <w:rPr>
            <w:lang w:val="en-GB"/>
          </w:rPr>
          <w:t xml:space="preserve">strong </w:t>
        </w:r>
      </w:ins>
      <w:ins w:id="669" w:author="Martin Lindström" w:date="2016-08-22T13:12:00Z">
        <w:r w:rsidR="003629F7">
          <w:rPr>
            <w:lang w:val="en-GB"/>
          </w:rPr>
          <w:t xml:space="preserve">and </w:t>
        </w:r>
      </w:ins>
      <w:ins w:id="670" w:author="Martin Lindström" w:date="2016-08-22T13:10:00Z">
        <w:r>
          <w:rPr>
            <w:lang w:val="en-GB"/>
          </w:rPr>
          <w:t xml:space="preserve">where others only may be a </w:t>
        </w:r>
      </w:ins>
      <w:ins w:id="671" w:author="Martin Lindström" w:date="2016-08-22T13:11:00Z">
        <w:r>
          <w:rPr>
            <w:lang w:val="en-GB"/>
          </w:rPr>
          <w:t xml:space="preserve">“good guess”. Therefore, an </w:t>
        </w:r>
      </w:ins>
      <w:ins w:id="672" w:author="Martin Lindström" w:date="2016-06-27T16:37:00Z">
        <w:r w:rsidR="0064015E">
          <w:rPr>
            <w:lang w:val="en-GB"/>
          </w:rPr>
          <w:t xml:space="preserve">eIDAS connector that </w:t>
        </w:r>
      </w:ins>
      <w:ins w:id="673" w:author="Martin Lindström" w:date="2016-08-22T13:12:00Z">
        <w:r>
          <w:rPr>
            <w:lang w:val="en-GB"/>
          </w:rPr>
          <w:t>extends</w:t>
        </w:r>
      </w:ins>
      <w:ins w:id="674" w:author="Martin Lindström" w:date="2016-06-27T16:37:00Z">
        <w:r w:rsidR="0064015E">
          <w:rPr>
            <w:lang w:val="en-GB"/>
          </w:rPr>
          <w:t xml:space="preserve"> an assertion with a </w:t>
        </w:r>
        <w:r w:rsidR="0064015E" w:rsidRPr="0064015E">
          <w:rPr>
            <w:rStyle w:val="Code"/>
          </w:rPr>
          <w:t>personalIdentityNumber</w:t>
        </w:r>
        <w:r w:rsidR="0064015E">
          <w:rPr>
            <w:lang w:val="en-GB"/>
          </w:rPr>
          <w:t xml:space="preserve"> attribute MUST also include the </w:t>
        </w:r>
        <w:r w:rsidR="0064015E" w:rsidRPr="0064015E">
          <w:rPr>
            <w:rStyle w:val="Code"/>
          </w:rPr>
          <w:t>personalIdentityNumber</w:t>
        </w:r>
      </w:ins>
      <w:ins w:id="675" w:author="Martin Lindström" w:date="2016-08-26T10:14:00Z">
        <w:r w:rsidR="009D00D6">
          <w:rPr>
            <w:rStyle w:val="Code"/>
          </w:rPr>
          <w:t>Binding</w:t>
        </w:r>
      </w:ins>
      <w:ins w:id="676" w:author="Martin Lindström" w:date="2016-06-27T16:39:00Z">
        <w:r w:rsidR="0064015E">
          <w:rPr>
            <w:lang w:val="en-GB"/>
          </w:rPr>
          <w:t xml:space="preserve"> </w:t>
        </w:r>
      </w:ins>
      <w:ins w:id="677" w:author="Martin Lindström" w:date="2016-06-27T16:47:00Z">
        <w:r w:rsidR="00455EE1">
          <w:rPr>
            <w:lang w:val="en-GB"/>
          </w:rPr>
          <w:t xml:space="preserve">attribute. </w:t>
        </w:r>
      </w:ins>
      <w:ins w:id="678" w:author="Martin Lindström" w:date="2016-06-29T23:44:00Z">
        <w:r w:rsidR="00C3129B">
          <w:rPr>
            <w:lang w:val="en-GB"/>
          </w:rPr>
          <w:t>This attribute contains a value that is an URI that</w:t>
        </w:r>
      </w:ins>
      <w:ins w:id="679" w:author="Martin Lindström" w:date="2016-06-29T23:51:00Z">
        <w:r w:rsidR="00883BDF">
          <w:rPr>
            <w:lang w:val="en-GB"/>
          </w:rPr>
          <w:t xml:space="preserve"> identifies the process that was used to link a set of eIDAS attributes to a </w:t>
        </w:r>
      </w:ins>
      <w:ins w:id="680" w:author="Martin Lindström" w:date="2016-06-29T23:52:00Z">
        <w:r w:rsidR="00883BDF" w:rsidRPr="0064015E">
          <w:rPr>
            <w:rStyle w:val="Code"/>
          </w:rPr>
          <w:t>personalIdentityNumber</w:t>
        </w:r>
        <w:r w:rsidR="00883BDF">
          <w:rPr>
            <w:lang w:val="en-GB"/>
          </w:rPr>
          <w:t xml:space="preserve"> attribute.</w:t>
        </w:r>
      </w:ins>
    </w:p>
    <w:p w14:paraId="359C9687" w14:textId="77777777" w:rsidR="00C3129B" w:rsidRDefault="00C3129B" w:rsidP="00B24FFC">
      <w:pPr>
        <w:rPr>
          <w:ins w:id="681" w:author="Martin Lindström" w:date="2016-06-29T23:52:00Z"/>
          <w:lang w:val="en-GB"/>
        </w:rPr>
      </w:pPr>
    </w:p>
    <w:p w14:paraId="5BB3D458" w14:textId="450ABD90" w:rsidR="00505A71" w:rsidRDefault="00340AB8" w:rsidP="00B24FFC">
      <w:pPr>
        <w:rPr>
          <w:ins w:id="682" w:author="Martin Lindström" w:date="2016-11-09T12:25:00Z"/>
          <w:lang w:val="en-GB"/>
        </w:rPr>
      </w:pPr>
      <w:ins w:id="683" w:author="Stefan Santesson" w:date="2016-08-26T12:50:00Z">
        <w:r>
          <w:rPr>
            <w:lang w:val="en-GB"/>
          </w:rPr>
          <w:t>This specification does not specify any defined URI identifiers that may be included in this attribute</w:t>
        </w:r>
      </w:ins>
      <w:ins w:id="684" w:author="Martin Lindström" w:date="2016-08-22T13:13:00Z">
        <w:r w:rsidR="003629F7">
          <w:rPr>
            <w:lang w:val="en-GB"/>
          </w:rPr>
          <w:t>.</w:t>
        </w:r>
      </w:ins>
      <w:ins w:id="685" w:author="Stefan Santesson" w:date="2016-08-26T12:51:00Z">
        <w:r>
          <w:rPr>
            <w:lang w:val="en-GB"/>
          </w:rPr>
          <w:t xml:space="preserve"> Such URI identifiers will be specified in documents specifying appropriate binding mechanisms.</w:t>
        </w:r>
      </w:ins>
    </w:p>
    <w:p w14:paraId="1CE62AF5" w14:textId="66A9BBF6" w:rsidR="00505A71" w:rsidRDefault="00730002" w:rsidP="00F60DF6">
      <w:pPr>
        <w:pStyle w:val="Heading3"/>
        <w:rPr>
          <w:ins w:id="686" w:author="Martin Lindström" w:date="2016-11-09T13:55:00Z"/>
          <w:lang w:val="en-GB"/>
        </w:rPr>
      </w:pPr>
      <w:bookmarkStart w:id="687" w:name="_Ref340656964"/>
      <w:bookmarkStart w:id="688" w:name="_Toc340658457"/>
      <w:ins w:id="689" w:author="Martin Lindström" w:date="2016-11-09T13:55:00Z">
        <w:r>
          <w:rPr>
            <w:lang w:val="en-GB"/>
          </w:rPr>
          <w:t>Conversion</w:t>
        </w:r>
      </w:ins>
      <w:ins w:id="690" w:author="Martin Lindström" w:date="2016-11-09T12:25:00Z">
        <w:r w:rsidR="00505A71">
          <w:rPr>
            <w:lang w:val="en-GB"/>
          </w:rPr>
          <w:t xml:space="preserve"> </w:t>
        </w:r>
      </w:ins>
      <w:ins w:id="691" w:author="Martin Lindström" w:date="2016-11-09T12:26:00Z">
        <w:r w:rsidR="00505A71">
          <w:rPr>
            <w:lang w:val="en-GB"/>
          </w:rPr>
          <w:t>of</w:t>
        </w:r>
      </w:ins>
      <w:ins w:id="692" w:author="Martin Lindström" w:date="2016-11-09T12:25:00Z">
        <w:r w:rsidR="00505A71">
          <w:rPr>
            <w:lang w:val="en-GB"/>
          </w:rPr>
          <w:t xml:space="preserve"> eIDAS Attributes</w:t>
        </w:r>
      </w:ins>
      <w:bookmarkEnd w:id="687"/>
      <w:bookmarkEnd w:id="688"/>
    </w:p>
    <w:p w14:paraId="697B8F1B" w14:textId="1AED875D" w:rsidR="001157EF" w:rsidRDefault="001157EF" w:rsidP="001157EF">
      <w:pPr>
        <w:pStyle w:val="FootnoteText"/>
        <w:rPr>
          <w:ins w:id="693" w:author="Martin Lindström" w:date="2016-11-09T23:29:00Z"/>
          <w:lang w:val="en-US"/>
        </w:rPr>
      </w:pPr>
      <w:ins w:id="694" w:author="Martin Lindström" w:date="2016-11-09T13:55:00Z">
        <w:r>
          <w:rPr>
            <w:lang w:val="en-GB"/>
          </w:rPr>
          <w:t>The attributes specified within eIDAS (</w:t>
        </w:r>
        <w:r>
          <w:rPr>
            <w:lang w:val="en-US"/>
          </w:rPr>
          <w:t xml:space="preserve">[eIDAS_Attr]) </w:t>
        </w:r>
      </w:ins>
      <w:ins w:id="695" w:author="Martin Lindström" w:date="2016-11-09T23:32:00Z">
        <w:r w:rsidR="002B7758">
          <w:rPr>
            <w:lang w:val="en-US"/>
          </w:rPr>
          <w:t xml:space="preserve">does not use </w:t>
        </w:r>
      </w:ins>
      <w:ins w:id="696" w:author="Martin Lindström" w:date="2016-11-09T13:55:00Z">
        <w:r w:rsidR="002B7758">
          <w:rPr>
            <w:lang w:val="en-US"/>
          </w:rPr>
          <w:t>simple string type values</w:t>
        </w:r>
        <w:r>
          <w:rPr>
            <w:lang w:val="en-US"/>
          </w:rPr>
          <w:t>. Instead each attri</w:t>
        </w:r>
        <w:r>
          <w:rPr>
            <w:lang w:val="en-US"/>
          </w:rPr>
          <w:t>b</w:t>
        </w:r>
        <w:r>
          <w:rPr>
            <w:lang w:val="en-US"/>
          </w:rPr>
          <w:t xml:space="preserve">ute is represented using its own dedicated XML data type. This affects interoperability in a negative way since most standard SAML software need to be modified to support these attributes. Therefore, the Swedish eID Framework </w:t>
        </w:r>
      </w:ins>
      <w:ins w:id="697" w:author="Martin Lindström" w:date="2016-11-09T14:14:00Z">
        <w:r w:rsidR="004D448D">
          <w:rPr>
            <w:lang w:val="en-US"/>
          </w:rPr>
          <w:t>defines</w:t>
        </w:r>
      </w:ins>
      <w:ins w:id="698" w:author="Martin Lindström" w:date="2016-11-09T13:55:00Z">
        <w:r>
          <w:rPr>
            <w:lang w:val="en-US"/>
          </w:rPr>
          <w:t xml:space="preserve"> mappings for all eIDAS attributes</w:t>
        </w:r>
      </w:ins>
      <w:ins w:id="699" w:author="Martin Lindström" w:date="2016-11-09T14:09:00Z">
        <w:r w:rsidR="009852A0">
          <w:rPr>
            <w:lang w:val="en-US"/>
          </w:rPr>
          <w:t xml:space="preserve"> to attributes</w:t>
        </w:r>
      </w:ins>
      <w:ins w:id="700" w:author="Martin Lindström" w:date="2016-11-09T14:10:00Z">
        <w:r w:rsidR="009852A0">
          <w:rPr>
            <w:lang w:val="en-US"/>
          </w:rPr>
          <w:t xml:space="preserve"> having definitions </w:t>
        </w:r>
      </w:ins>
      <w:ins w:id="701" w:author="Martin Lindström" w:date="2016-11-09T14:14:00Z">
        <w:r w:rsidR="0052521F">
          <w:rPr>
            <w:lang w:val="en-US"/>
          </w:rPr>
          <w:t xml:space="preserve">that are </w:t>
        </w:r>
      </w:ins>
      <w:ins w:id="702" w:author="Martin Lindström" w:date="2016-11-09T14:10:00Z">
        <w:r w:rsidR="009852A0">
          <w:rPr>
            <w:lang w:val="en-US"/>
          </w:rPr>
          <w:t>more suitable for processing</w:t>
        </w:r>
      </w:ins>
      <w:ins w:id="703" w:author="Martin Lindström" w:date="2016-11-09T14:14:00Z">
        <w:r w:rsidR="00BE68AC">
          <w:rPr>
            <w:lang w:val="en-US"/>
          </w:rPr>
          <w:t xml:space="preserve"> using standard SAML software</w:t>
        </w:r>
      </w:ins>
      <w:ins w:id="704" w:author="Martin Lindström" w:date="2016-11-09T13:55:00Z">
        <w:r>
          <w:rPr>
            <w:lang w:val="en-US"/>
          </w:rPr>
          <w:t>.</w:t>
        </w:r>
      </w:ins>
    </w:p>
    <w:p w14:paraId="78BC0117" w14:textId="77777777" w:rsidR="00AA7D4B" w:rsidRDefault="00AA7D4B" w:rsidP="001157EF">
      <w:pPr>
        <w:pStyle w:val="FootnoteText"/>
        <w:rPr>
          <w:ins w:id="705" w:author="Martin Lindström" w:date="2016-11-09T23:29:00Z"/>
          <w:lang w:val="en-US"/>
        </w:rPr>
      </w:pPr>
    </w:p>
    <w:p w14:paraId="5F82C7C3" w14:textId="5829DF3D" w:rsidR="00AA7D4B" w:rsidRDefault="00AA7D4B" w:rsidP="001157EF">
      <w:pPr>
        <w:pStyle w:val="FootnoteText"/>
        <w:rPr>
          <w:ins w:id="706" w:author="Martin Lindström" w:date="2016-11-09T23:10:00Z"/>
          <w:lang w:val="en-US"/>
        </w:rPr>
      </w:pPr>
      <w:ins w:id="707" w:author="Martin Lindström" w:date="2016-11-09T23:29:00Z">
        <w:r>
          <w:rPr>
            <w:lang w:val="en-US"/>
          </w:rPr>
          <w:t xml:space="preserve">Below follows a listing of how the attributes for the </w:t>
        </w:r>
      </w:ins>
      <w:ins w:id="708" w:author="Martin Lindström" w:date="2016-11-09T23:30:00Z">
        <w:r w:rsidRPr="00C40D0A">
          <w:rPr>
            <w:lang w:val="en-US"/>
          </w:rPr>
          <w:t>eIDAS minim</w:t>
        </w:r>
        <w:r>
          <w:rPr>
            <w:lang w:val="en-US"/>
          </w:rPr>
          <w:t xml:space="preserve">um data set for Natural Persons are converted into attributes </w:t>
        </w:r>
      </w:ins>
      <w:ins w:id="709" w:author="Martin Lindström" w:date="2016-11-09T23:31:00Z">
        <w:r w:rsidR="009D0596">
          <w:rPr>
            <w:lang w:val="en-US"/>
          </w:rPr>
          <w:t>supported by</w:t>
        </w:r>
      </w:ins>
      <w:ins w:id="710" w:author="Martin Lindström" w:date="2016-11-09T23:30:00Z">
        <w:r>
          <w:rPr>
            <w:lang w:val="en-US"/>
          </w:rPr>
          <w:t xml:space="preserve"> the Swedish eID Framework.</w:t>
        </w:r>
      </w:ins>
    </w:p>
    <w:p w14:paraId="398A5C08" w14:textId="77777777" w:rsidR="00FE54C3" w:rsidRDefault="00FE54C3" w:rsidP="001157EF">
      <w:pPr>
        <w:pStyle w:val="FootnoteText"/>
        <w:rPr>
          <w:ins w:id="711" w:author="Martin Lindström" w:date="2016-11-09T23:10:00Z"/>
          <w:lang w:val="en-US"/>
        </w:rPr>
      </w:pPr>
    </w:p>
    <w:tbl>
      <w:tblPr>
        <w:tblStyle w:val="LightList-Accent5"/>
        <w:tblW w:w="9500" w:type="dxa"/>
        <w:tblInd w:w="227" w:type="dxa"/>
        <w:tblLook w:val="0020" w:firstRow="1" w:lastRow="0" w:firstColumn="0" w:lastColumn="0" w:noHBand="0" w:noVBand="0"/>
      </w:tblPr>
      <w:tblGrid>
        <w:gridCol w:w="5410"/>
        <w:gridCol w:w="4090"/>
      </w:tblGrid>
      <w:tr w:rsidR="001F5389" w14:paraId="1ECA278E" w14:textId="77777777" w:rsidTr="001F5389">
        <w:trPr>
          <w:cnfStyle w:val="100000000000" w:firstRow="1" w:lastRow="0" w:firstColumn="0" w:lastColumn="0" w:oddVBand="0" w:evenVBand="0" w:oddHBand="0" w:evenHBand="0" w:firstRowFirstColumn="0" w:firstRowLastColumn="0" w:lastRowFirstColumn="0" w:lastRowLastColumn="0"/>
          <w:trHeight w:val="248"/>
          <w:ins w:id="712" w:author="Martin Lindström" w:date="2016-11-09T23:11:00Z"/>
        </w:trPr>
        <w:tc>
          <w:tcPr>
            <w:cnfStyle w:val="000010000000" w:firstRow="0" w:lastRow="0" w:firstColumn="0" w:lastColumn="0" w:oddVBand="1" w:evenVBand="0" w:oddHBand="0" w:evenHBand="0" w:firstRowFirstColumn="0" w:firstRowLastColumn="0" w:lastRowFirstColumn="0" w:lastRowLastColumn="0"/>
            <w:tcW w:w="5410" w:type="dxa"/>
            <w:shd w:val="clear" w:color="auto" w:fill="D6E1E7"/>
          </w:tcPr>
          <w:p w14:paraId="653DC66D" w14:textId="4CEE2350" w:rsidR="00FE54C3" w:rsidRPr="00012865" w:rsidRDefault="001F5389" w:rsidP="001157EF">
            <w:pPr>
              <w:pStyle w:val="FootnoteText"/>
              <w:rPr>
                <w:ins w:id="713" w:author="Martin Lindström" w:date="2016-11-09T23:11:00Z"/>
                <w:sz w:val="16"/>
                <w:szCs w:val="16"/>
                <w:lang w:val="en-US"/>
              </w:rPr>
            </w:pPr>
            <w:proofErr w:type="gramStart"/>
            <w:ins w:id="714" w:author="Martin Lindström" w:date="2016-11-09T23:21:00Z">
              <w:r w:rsidRPr="00012865">
                <w:rPr>
                  <w:sz w:val="16"/>
                  <w:szCs w:val="16"/>
                  <w:lang w:val="en-US"/>
                </w:rPr>
                <w:t>eIDAS</w:t>
              </w:r>
              <w:proofErr w:type="gramEnd"/>
              <w:r w:rsidRPr="00012865">
                <w:rPr>
                  <w:sz w:val="16"/>
                  <w:szCs w:val="16"/>
                  <w:lang w:val="en-US"/>
                </w:rPr>
                <w:t xml:space="preserve"> attribute</w:t>
              </w:r>
            </w:ins>
          </w:p>
        </w:tc>
        <w:tc>
          <w:tcPr>
            <w:tcW w:w="4090" w:type="dxa"/>
            <w:shd w:val="clear" w:color="auto" w:fill="D6E1E7"/>
          </w:tcPr>
          <w:p w14:paraId="0DF22D8D" w14:textId="66CD9564" w:rsidR="00FE54C3" w:rsidRPr="00012865" w:rsidRDefault="001F5389" w:rsidP="001157EF">
            <w:pPr>
              <w:pStyle w:val="FootnoteText"/>
              <w:cnfStyle w:val="100000000000" w:firstRow="1" w:lastRow="0" w:firstColumn="0" w:lastColumn="0" w:oddVBand="0" w:evenVBand="0" w:oddHBand="0" w:evenHBand="0" w:firstRowFirstColumn="0" w:firstRowLastColumn="0" w:lastRowFirstColumn="0" w:lastRowLastColumn="0"/>
              <w:rPr>
                <w:ins w:id="715" w:author="Martin Lindström" w:date="2016-11-09T23:11:00Z"/>
                <w:sz w:val="16"/>
                <w:szCs w:val="16"/>
                <w:lang w:val="en-US"/>
              </w:rPr>
            </w:pPr>
            <w:ins w:id="716" w:author="Martin Lindström" w:date="2016-11-09T23:21:00Z">
              <w:r w:rsidRPr="00012865">
                <w:rPr>
                  <w:sz w:val="16"/>
                  <w:szCs w:val="16"/>
                  <w:lang w:val="en-US"/>
                </w:rPr>
                <w:t>Swedish eID attribute</w:t>
              </w:r>
            </w:ins>
          </w:p>
        </w:tc>
      </w:tr>
      <w:tr w:rsidR="001F5389" w14:paraId="63EB4778" w14:textId="77777777" w:rsidTr="001F5389">
        <w:trPr>
          <w:cnfStyle w:val="000000100000" w:firstRow="0" w:lastRow="0" w:firstColumn="0" w:lastColumn="0" w:oddVBand="0" w:evenVBand="0" w:oddHBand="1" w:evenHBand="0" w:firstRowFirstColumn="0" w:firstRowLastColumn="0" w:lastRowFirstColumn="0" w:lastRowLastColumn="0"/>
          <w:trHeight w:val="248"/>
          <w:ins w:id="717" w:author="Martin Lindström" w:date="2016-11-09T23:11:00Z"/>
        </w:trPr>
        <w:tc>
          <w:tcPr>
            <w:cnfStyle w:val="000010000000" w:firstRow="0" w:lastRow="0" w:firstColumn="0" w:lastColumn="0" w:oddVBand="1" w:evenVBand="0" w:oddHBand="0" w:evenHBand="0" w:firstRowFirstColumn="0" w:firstRowLastColumn="0" w:lastRowFirstColumn="0" w:lastRowLastColumn="0"/>
            <w:tcW w:w="5410" w:type="dxa"/>
          </w:tcPr>
          <w:p w14:paraId="4C5C484E" w14:textId="31741A0F" w:rsidR="00FE54C3" w:rsidRPr="00012865" w:rsidRDefault="001F5389" w:rsidP="001157EF">
            <w:pPr>
              <w:pStyle w:val="FootnoteText"/>
              <w:rPr>
                <w:ins w:id="718" w:author="Martin Lindström" w:date="2016-11-09T23:11:00Z"/>
                <w:sz w:val="16"/>
                <w:szCs w:val="16"/>
                <w:lang w:val="en-US"/>
              </w:rPr>
            </w:pPr>
            <w:ins w:id="719" w:author="Martin Lindström" w:date="2016-11-09T23:21:00Z">
              <w:r w:rsidRPr="00012865">
                <w:rPr>
                  <w:sz w:val="16"/>
                  <w:szCs w:val="16"/>
                  <w:lang w:val="en-US"/>
                </w:rPr>
                <w:t>PersonIdentifier</w:t>
              </w:r>
              <w:r w:rsidRPr="00012865">
                <w:rPr>
                  <w:sz w:val="16"/>
                  <w:szCs w:val="16"/>
                  <w:lang w:val="en-US"/>
                </w:rPr>
                <w:br/>
                <w:t>http://eidas.europa.eu/attributes/naturalperson/PersonIdentifier</w:t>
              </w:r>
            </w:ins>
          </w:p>
        </w:tc>
        <w:tc>
          <w:tcPr>
            <w:tcW w:w="4090" w:type="dxa"/>
          </w:tcPr>
          <w:p w14:paraId="0B4EAA63" w14:textId="24E66028" w:rsidR="00FE54C3" w:rsidRPr="00012865" w:rsidRDefault="001F5389" w:rsidP="001157EF">
            <w:pPr>
              <w:pStyle w:val="FootnoteText"/>
              <w:cnfStyle w:val="000000100000" w:firstRow="0" w:lastRow="0" w:firstColumn="0" w:lastColumn="0" w:oddVBand="0" w:evenVBand="0" w:oddHBand="1" w:evenHBand="0" w:firstRowFirstColumn="0" w:firstRowLastColumn="0" w:lastRowFirstColumn="0" w:lastRowLastColumn="0"/>
              <w:rPr>
                <w:ins w:id="720" w:author="Martin Lindström" w:date="2016-11-09T23:11:00Z"/>
                <w:sz w:val="16"/>
                <w:szCs w:val="16"/>
                <w:lang w:val="en-US"/>
              </w:rPr>
            </w:pPr>
            <w:proofErr w:type="gramStart"/>
            <w:ins w:id="721" w:author="Martin Lindström" w:date="2016-11-09T23:21:00Z">
              <w:r w:rsidRPr="00012865">
                <w:rPr>
                  <w:sz w:val="16"/>
                  <w:szCs w:val="16"/>
                  <w:lang w:val="en-US"/>
                </w:rPr>
                <w:t>eidasPersonIdentifier</w:t>
              </w:r>
            </w:ins>
            <w:proofErr w:type="gramEnd"/>
            <w:ins w:id="722" w:author="Martin Lindström" w:date="2016-11-09T23:22:00Z">
              <w:r w:rsidRPr="00012865">
                <w:rPr>
                  <w:sz w:val="16"/>
                  <w:szCs w:val="16"/>
                  <w:lang w:val="en-US"/>
                </w:rPr>
                <w:br/>
                <w:t>urn:oid:1.2.752.201.3.7</w:t>
              </w:r>
            </w:ins>
          </w:p>
        </w:tc>
      </w:tr>
      <w:tr w:rsidR="001F5389" w14:paraId="680C620F" w14:textId="77777777" w:rsidTr="001F5389">
        <w:trPr>
          <w:trHeight w:val="248"/>
          <w:ins w:id="723" w:author="Martin Lindström" w:date="2016-11-09T23:11:00Z"/>
        </w:trPr>
        <w:tc>
          <w:tcPr>
            <w:cnfStyle w:val="000010000000" w:firstRow="0" w:lastRow="0" w:firstColumn="0" w:lastColumn="0" w:oddVBand="1" w:evenVBand="0" w:oddHBand="0" w:evenHBand="0" w:firstRowFirstColumn="0" w:firstRowLastColumn="0" w:lastRowFirstColumn="0" w:lastRowLastColumn="0"/>
            <w:tcW w:w="5410" w:type="dxa"/>
          </w:tcPr>
          <w:p w14:paraId="5421A693" w14:textId="12ED8494" w:rsidR="00FE54C3" w:rsidRPr="00012865" w:rsidRDefault="00854290" w:rsidP="001157EF">
            <w:pPr>
              <w:pStyle w:val="FootnoteText"/>
              <w:rPr>
                <w:ins w:id="724" w:author="Martin Lindström" w:date="2016-11-09T23:11:00Z"/>
                <w:sz w:val="16"/>
                <w:szCs w:val="16"/>
                <w:lang w:val="en-US"/>
              </w:rPr>
            </w:pPr>
            <w:ins w:id="725" w:author="Martin Lindström" w:date="2016-11-09T23:23:00Z">
              <w:r>
                <w:rPr>
                  <w:sz w:val="16"/>
                  <w:szCs w:val="16"/>
                  <w:lang w:val="en-US"/>
                </w:rPr>
                <w:t>FamilyName</w:t>
              </w:r>
              <w:r>
                <w:rPr>
                  <w:sz w:val="16"/>
                  <w:szCs w:val="16"/>
                  <w:lang w:val="en-US"/>
                </w:rPr>
                <w:br/>
              </w:r>
              <w:r w:rsidRPr="00854290">
                <w:rPr>
                  <w:sz w:val="16"/>
                  <w:szCs w:val="16"/>
                  <w:lang w:val="en-US"/>
                </w:rPr>
                <w:t>http://eidas.europa.eu/attributes/naturalperson/CurrentFamilyName</w:t>
              </w:r>
            </w:ins>
          </w:p>
        </w:tc>
        <w:tc>
          <w:tcPr>
            <w:tcW w:w="4090" w:type="dxa"/>
          </w:tcPr>
          <w:p w14:paraId="2A004965" w14:textId="759EDD3B" w:rsidR="00FE54C3" w:rsidRPr="00012865" w:rsidRDefault="00854290" w:rsidP="001157EF">
            <w:pPr>
              <w:pStyle w:val="FootnoteText"/>
              <w:cnfStyle w:val="000000000000" w:firstRow="0" w:lastRow="0" w:firstColumn="0" w:lastColumn="0" w:oddVBand="0" w:evenVBand="0" w:oddHBand="0" w:evenHBand="0" w:firstRowFirstColumn="0" w:firstRowLastColumn="0" w:lastRowFirstColumn="0" w:lastRowLastColumn="0"/>
              <w:rPr>
                <w:ins w:id="726" w:author="Martin Lindström" w:date="2016-11-09T23:11:00Z"/>
                <w:sz w:val="16"/>
                <w:szCs w:val="16"/>
                <w:lang w:val="en-US"/>
              </w:rPr>
            </w:pPr>
            <w:proofErr w:type="spellStart"/>
            <w:proofErr w:type="gramStart"/>
            <w:ins w:id="727" w:author="Martin Lindström" w:date="2016-11-09T23:23:00Z">
              <w:r>
                <w:rPr>
                  <w:sz w:val="16"/>
                  <w:szCs w:val="16"/>
                  <w:lang w:val="en-US"/>
                </w:rPr>
                <w:t>sn</w:t>
              </w:r>
              <w:proofErr w:type="spellEnd"/>
              <w:proofErr w:type="gramEnd"/>
              <w:r>
                <w:rPr>
                  <w:sz w:val="16"/>
                  <w:szCs w:val="16"/>
                  <w:lang w:val="en-US"/>
                </w:rPr>
                <w:br/>
              </w:r>
              <w:r w:rsidRPr="00854290">
                <w:rPr>
                  <w:sz w:val="16"/>
                  <w:szCs w:val="16"/>
                  <w:lang w:val="en-US"/>
                </w:rPr>
                <w:t>urn:oid:2.5.4.4</w:t>
              </w:r>
            </w:ins>
          </w:p>
        </w:tc>
      </w:tr>
      <w:tr w:rsidR="001F5389" w14:paraId="5D826E18" w14:textId="77777777" w:rsidTr="001F5389">
        <w:trPr>
          <w:cnfStyle w:val="000000100000" w:firstRow="0" w:lastRow="0" w:firstColumn="0" w:lastColumn="0" w:oddVBand="0" w:evenVBand="0" w:oddHBand="1" w:evenHBand="0" w:firstRowFirstColumn="0" w:firstRowLastColumn="0" w:lastRowFirstColumn="0" w:lastRowLastColumn="0"/>
          <w:trHeight w:val="248"/>
          <w:ins w:id="728" w:author="Martin Lindström" w:date="2016-11-09T23:11:00Z"/>
        </w:trPr>
        <w:tc>
          <w:tcPr>
            <w:cnfStyle w:val="000010000000" w:firstRow="0" w:lastRow="0" w:firstColumn="0" w:lastColumn="0" w:oddVBand="1" w:evenVBand="0" w:oddHBand="0" w:evenHBand="0" w:firstRowFirstColumn="0" w:firstRowLastColumn="0" w:lastRowFirstColumn="0" w:lastRowLastColumn="0"/>
            <w:tcW w:w="5410" w:type="dxa"/>
          </w:tcPr>
          <w:p w14:paraId="3E1AC665" w14:textId="7817AD11" w:rsidR="00FE54C3" w:rsidRPr="00012865" w:rsidRDefault="00854290" w:rsidP="001157EF">
            <w:pPr>
              <w:pStyle w:val="FootnoteText"/>
              <w:rPr>
                <w:ins w:id="729" w:author="Martin Lindström" w:date="2016-11-09T23:11:00Z"/>
                <w:sz w:val="16"/>
                <w:szCs w:val="16"/>
                <w:lang w:val="en-US"/>
              </w:rPr>
            </w:pPr>
            <w:ins w:id="730" w:author="Martin Lindström" w:date="2016-11-09T23:24:00Z">
              <w:r>
                <w:rPr>
                  <w:sz w:val="16"/>
                  <w:szCs w:val="16"/>
                  <w:lang w:val="en-US"/>
                </w:rPr>
                <w:t>FirstName</w:t>
              </w:r>
              <w:r>
                <w:rPr>
                  <w:sz w:val="16"/>
                  <w:szCs w:val="16"/>
                  <w:lang w:val="en-US"/>
                </w:rPr>
                <w:br/>
              </w:r>
              <w:r w:rsidRPr="00854290">
                <w:rPr>
                  <w:sz w:val="16"/>
                  <w:szCs w:val="16"/>
                  <w:lang w:val="en-US"/>
                </w:rPr>
                <w:t>http://eidas.europa.eu/attributes/naturalperson/CurrentGivenName</w:t>
              </w:r>
            </w:ins>
          </w:p>
        </w:tc>
        <w:tc>
          <w:tcPr>
            <w:tcW w:w="4090" w:type="dxa"/>
          </w:tcPr>
          <w:p w14:paraId="2439EE94" w14:textId="58B9E26E" w:rsidR="00FE54C3" w:rsidRPr="00012865" w:rsidRDefault="00854290" w:rsidP="001157EF">
            <w:pPr>
              <w:pStyle w:val="FootnoteText"/>
              <w:cnfStyle w:val="000000100000" w:firstRow="0" w:lastRow="0" w:firstColumn="0" w:lastColumn="0" w:oddVBand="0" w:evenVBand="0" w:oddHBand="1" w:evenHBand="0" w:firstRowFirstColumn="0" w:firstRowLastColumn="0" w:lastRowFirstColumn="0" w:lastRowLastColumn="0"/>
              <w:rPr>
                <w:ins w:id="731" w:author="Martin Lindström" w:date="2016-11-09T23:11:00Z"/>
                <w:sz w:val="16"/>
                <w:szCs w:val="16"/>
                <w:lang w:val="en-US"/>
              </w:rPr>
            </w:pPr>
            <w:proofErr w:type="spellStart"/>
            <w:proofErr w:type="gramStart"/>
            <w:ins w:id="732" w:author="Martin Lindström" w:date="2016-11-09T23:24:00Z">
              <w:r>
                <w:rPr>
                  <w:sz w:val="16"/>
                  <w:szCs w:val="16"/>
                  <w:lang w:val="en-US"/>
                </w:rPr>
                <w:t>givenName</w:t>
              </w:r>
              <w:proofErr w:type="spellEnd"/>
              <w:proofErr w:type="gramEnd"/>
              <w:r>
                <w:rPr>
                  <w:sz w:val="16"/>
                  <w:szCs w:val="16"/>
                  <w:lang w:val="en-US"/>
                </w:rPr>
                <w:br/>
              </w:r>
              <w:r w:rsidRPr="00854290">
                <w:rPr>
                  <w:sz w:val="16"/>
                  <w:szCs w:val="16"/>
                  <w:lang w:val="en-US"/>
                </w:rPr>
                <w:t>urn:oid:2.5.4.42</w:t>
              </w:r>
            </w:ins>
          </w:p>
        </w:tc>
      </w:tr>
      <w:tr w:rsidR="001F5389" w14:paraId="3BE6EDCE" w14:textId="77777777" w:rsidTr="001F5389">
        <w:trPr>
          <w:trHeight w:val="248"/>
          <w:ins w:id="733" w:author="Martin Lindström" w:date="2016-11-09T23:11:00Z"/>
        </w:trPr>
        <w:tc>
          <w:tcPr>
            <w:cnfStyle w:val="000010000000" w:firstRow="0" w:lastRow="0" w:firstColumn="0" w:lastColumn="0" w:oddVBand="1" w:evenVBand="0" w:oddHBand="0" w:evenHBand="0" w:firstRowFirstColumn="0" w:firstRowLastColumn="0" w:lastRowFirstColumn="0" w:lastRowLastColumn="0"/>
            <w:tcW w:w="5410" w:type="dxa"/>
          </w:tcPr>
          <w:p w14:paraId="6FC66FC0" w14:textId="48DF199D" w:rsidR="00FE54C3" w:rsidRPr="00012865" w:rsidRDefault="00854290" w:rsidP="001157EF">
            <w:pPr>
              <w:pStyle w:val="FootnoteText"/>
              <w:rPr>
                <w:ins w:id="734" w:author="Martin Lindström" w:date="2016-11-09T23:11:00Z"/>
                <w:sz w:val="16"/>
                <w:szCs w:val="16"/>
                <w:lang w:val="en-US"/>
              </w:rPr>
            </w:pPr>
            <w:ins w:id="735" w:author="Martin Lindström" w:date="2016-11-09T23:24:00Z">
              <w:r>
                <w:rPr>
                  <w:sz w:val="16"/>
                  <w:szCs w:val="16"/>
                  <w:lang w:val="en-US"/>
                </w:rPr>
                <w:t>DateOfBirth</w:t>
              </w:r>
              <w:r>
                <w:rPr>
                  <w:sz w:val="16"/>
                  <w:szCs w:val="16"/>
                  <w:lang w:val="en-US"/>
                </w:rPr>
                <w:br/>
              </w:r>
            </w:ins>
            <w:ins w:id="736" w:author="Martin Lindström" w:date="2016-11-09T23:25:00Z">
              <w:r w:rsidR="00AA7D4B" w:rsidRPr="00596F5D">
                <w:rPr>
                  <w:sz w:val="16"/>
                  <w:szCs w:val="16"/>
                  <w:lang w:val="en-US"/>
                </w:rPr>
                <w:t>http://eidas.europa.eu/attributes/naturalperson/DateOfBirth</w:t>
              </w:r>
            </w:ins>
          </w:p>
        </w:tc>
        <w:tc>
          <w:tcPr>
            <w:tcW w:w="4090" w:type="dxa"/>
          </w:tcPr>
          <w:p w14:paraId="2AB9FB35" w14:textId="7341DF00" w:rsidR="00FE54C3" w:rsidRPr="00012865" w:rsidRDefault="00854290" w:rsidP="001157EF">
            <w:pPr>
              <w:pStyle w:val="FootnoteText"/>
              <w:cnfStyle w:val="000000000000" w:firstRow="0" w:lastRow="0" w:firstColumn="0" w:lastColumn="0" w:oddVBand="0" w:evenVBand="0" w:oddHBand="0" w:evenHBand="0" w:firstRowFirstColumn="0" w:firstRowLastColumn="0" w:lastRowFirstColumn="0" w:lastRowLastColumn="0"/>
              <w:rPr>
                <w:ins w:id="737" w:author="Martin Lindström" w:date="2016-11-09T23:11:00Z"/>
                <w:sz w:val="16"/>
                <w:szCs w:val="16"/>
                <w:lang w:val="en-US"/>
              </w:rPr>
            </w:pPr>
            <w:proofErr w:type="spellStart"/>
            <w:proofErr w:type="gramStart"/>
            <w:ins w:id="738" w:author="Martin Lindström" w:date="2016-11-09T23:25:00Z">
              <w:r>
                <w:rPr>
                  <w:sz w:val="16"/>
                  <w:szCs w:val="16"/>
                  <w:lang w:val="en-US"/>
                </w:rPr>
                <w:t>dateOfBirth</w:t>
              </w:r>
              <w:proofErr w:type="spellEnd"/>
              <w:proofErr w:type="gramEnd"/>
              <w:r>
                <w:rPr>
                  <w:sz w:val="16"/>
                  <w:szCs w:val="16"/>
                  <w:lang w:val="en-US"/>
                </w:rPr>
                <w:br/>
              </w:r>
              <w:r w:rsidR="00FB74DA" w:rsidRPr="00FB74DA">
                <w:rPr>
                  <w:sz w:val="16"/>
                  <w:szCs w:val="16"/>
                  <w:lang w:val="en-US"/>
                </w:rPr>
                <w:t>urn:oid:1.3.6.1.5.5.7.9.1</w:t>
              </w:r>
            </w:ins>
          </w:p>
        </w:tc>
      </w:tr>
      <w:tr w:rsidR="001F5389" w14:paraId="19F77CD1" w14:textId="77777777" w:rsidTr="001F5389">
        <w:trPr>
          <w:cnfStyle w:val="000000100000" w:firstRow="0" w:lastRow="0" w:firstColumn="0" w:lastColumn="0" w:oddVBand="0" w:evenVBand="0" w:oddHBand="1" w:evenHBand="0" w:firstRowFirstColumn="0" w:firstRowLastColumn="0" w:lastRowFirstColumn="0" w:lastRowLastColumn="0"/>
          <w:trHeight w:val="248"/>
          <w:ins w:id="739" w:author="Martin Lindström" w:date="2016-11-09T23:11:00Z"/>
        </w:trPr>
        <w:tc>
          <w:tcPr>
            <w:cnfStyle w:val="000010000000" w:firstRow="0" w:lastRow="0" w:firstColumn="0" w:lastColumn="0" w:oddVBand="1" w:evenVBand="0" w:oddHBand="0" w:evenHBand="0" w:firstRowFirstColumn="0" w:firstRowLastColumn="0" w:lastRowFirstColumn="0" w:lastRowLastColumn="0"/>
            <w:tcW w:w="5410" w:type="dxa"/>
          </w:tcPr>
          <w:p w14:paraId="253DD19A" w14:textId="70E60850" w:rsidR="00FE54C3" w:rsidRPr="00012865" w:rsidRDefault="00FB74DA" w:rsidP="001157EF">
            <w:pPr>
              <w:pStyle w:val="FootnoteText"/>
              <w:rPr>
                <w:ins w:id="740" w:author="Martin Lindström" w:date="2016-11-09T23:11:00Z"/>
                <w:sz w:val="16"/>
                <w:szCs w:val="16"/>
                <w:lang w:val="en-US"/>
              </w:rPr>
            </w:pPr>
            <w:ins w:id="741" w:author="Martin Lindström" w:date="2016-11-09T23:25:00Z">
              <w:r>
                <w:rPr>
                  <w:sz w:val="16"/>
                  <w:szCs w:val="16"/>
                  <w:lang w:val="en-US"/>
                </w:rPr>
                <w:t>BirthName</w:t>
              </w:r>
              <w:r>
                <w:rPr>
                  <w:sz w:val="16"/>
                  <w:szCs w:val="16"/>
                  <w:lang w:val="en-US"/>
                </w:rPr>
                <w:br/>
              </w:r>
              <w:r w:rsidR="00AA7D4B" w:rsidRPr="00596F5D">
                <w:rPr>
                  <w:sz w:val="16"/>
                  <w:szCs w:val="16"/>
                  <w:lang w:val="en-US"/>
                </w:rPr>
                <w:t>http://eidas.europa.eu/attributes/naturalperson/BirthName</w:t>
              </w:r>
            </w:ins>
          </w:p>
        </w:tc>
        <w:tc>
          <w:tcPr>
            <w:tcW w:w="4090" w:type="dxa"/>
          </w:tcPr>
          <w:p w14:paraId="4F9ECBA6" w14:textId="30DF855A" w:rsidR="00FE54C3" w:rsidRPr="00012865" w:rsidRDefault="00FB74DA" w:rsidP="001157EF">
            <w:pPr>
              <w:pStyle w:val="FootnoteText"/>
              <w:cnfStyle w:val="000000100000" w:firstRow="0" w:lastRow="0" w:firstColumn="0" w:lastColumn="0" w:oddVBand="0" w:evenVBand="0" w:oddHBand="1" w:evenHBand="0" w:firstRowFirstColumn="0" w:firstRowLastColumn="0" w:lastRowFirstColumn="0" w:lastRowLastColumn="0"/>
              <w:rPr>
                <w:ins w:id="742" w:author="Martin Lindström" w:date="2016-11-09T23:11:00Z"/>
                <w:sz w:val="16"/>
                <w:szCs w:val="16"/>
                <w:lang w:val="en-US"/>
              </w:rPr>
            </w:pPr>
            <w:proofErr w:type="spellStart"/>
            <w:proofErr w:type="gramStart"/>
            <w:ins w:id="743" w:author="Martin Lindström" w:date="2016-11-09T23:25:00Z">
              <w:r>
                <w:rPr>
                  <w:sz w:val="16"/>
                  <w:szCs w:val="16"/>
                  <w:lang w:val="en-US"/>
                </w:rPr>
                <w:t>birthName</w:t>
              </w:r>
            </w:ins>
            <w:proofErr w:type="spellEnd"/>
            <w:proofErr w:type="gramEnd"/>
            <w:ins w:id="744" w:author="Martin Lindström" w:date="2016-11-09T23:26:00Z">
              <w:r w:rsidR="00774147">
                <w:rPr>
                  <w:sz w:val="16"/>
                  <w:szCs w:val="16"/>
                  <w:lang w:val="en-US"/>
                </w:rPr>
                <w:br/>
              </w:r>
              <w:r w:rsidR="00774147" w:rsidRPr="00774147">
                <w:rPr>
                  <w:sz w:val="16"/>
                  <w:szCs w:val="16"/>
                  <w:lang w:val="en-US"/>
                </w:rPr>
                <w:t>urn:oid:</w:t>
              </w:r>
              <w:r w:rsidR="00774147" w:rsidRPr="00774147">
                <w:rPr>
                  <w:bCs/>
                  <w:sz w:val="16"/>
                  <w:szCs w:val="16"/>
                  <w:lang w:val="en-US"/>
                </w:rPr>
                <w:t>1.2.752.201.3.8</w:t>
              </w:r>
            </w:ins>
          </w:p>
        </w:tc>
      </w:tr>
      <w:tr w:rsidR="00774147" w14:paraId="4AD30956" w14:textId="77777777" w:rsidTr="001F5389">
        <w:trPr>
          <w:trHeight w:val="248"/>
          <w:ins w:id="745" w:author="Martin Lindström" w:date="2016-11-09T23:26:00Z"/>
        </w:trPr>
        <w:tc>
          <w:tcPr>
            <w:cnfStyle w:val="000010000000" w:firstRow="0" w:lastRow="0" w:firstColumn="0" w:lastColumn="0" w:oddVBand="1" w:evenVBand="0" w:oddHBand="0" w:evenHBand="0" w:firstRowFirstColumn="0" w:firstRowLastColumn="0" w:lastRowFirstColumn="0" w:lastRowLastColumn="0"/>
            <w:tcW w:w="5410" w:type="dxa"/>
            <w:tcBorders>
              <w:top w:val="single" w:sz="8" w:space="0" w:color="4BACC6" w:themeColor="accent5"/>
              <w:bottom w:val="single" w:sz="8" w:space="0" w:color="4BACC6" w:themeColor="accent5"/>
            </w:tcBorders>
          </w:tcPr>
          <w:p w14:paraId="75C8B6B2" w14:textId="5804D219" w:rsidR="00774147" w:rsidRDefault="006A6BDB" w:rsidP="001157EF">
            <w:pPr>
              <w:pStyle w:val="FootnoteText"/>
              <w:rPr>
                <w:ins w:id="746" w:author="Martin Lindström" w:date="2016-11-09T23:26:00Z"/>
                <w:sz w:val="16"/>
                <w:szCs w:val="16"/>
                <w:lang w:val="en-US"/>
              </w:rPr>
            </w:pPr>
            <w:ins w:id="747" w:author="Martin Lindström" w:date="2016-11-09T23:27:00Z">
              <w:r>
                <w:rPr>
                  <w:sz w:val="16"/>
                  <w:szCs w:val="16"/>
                  <w:lang w:val="en-US"/>
                </w:rPr>
                <w:t>PlaceOfBirth</w:t>
              </w:r>
              <w:r>
                <w:rPr>
                  <w:sz w:val="16"/>
                  <w:szCs w:val="16"/>
                  <w:lang w:val="en-US"/>
                </w:rPr>
                <w:br/>
              </w:r>
              <w:r w:rsidRPr="006A6BDB">
                <w:rPr>
                  <w:sz w:val="16"/>
                  <w:szCs w:val="16"/>
                  <w:lang w:val="en-US"/>
                </w:rPr>
                <w:t xml:space="preserve">http://eidas.europa.eu/attributes/naturalperson/PlaceOfBirth </w:t>
              </w:r>
            </w:ins>
          </w:p>
        </w:tc>
        <w:tc>
          <w:tcPr>
            <w:tcW w:w="4090" w:type="dxa"/>
            <w:tcBorders>
              <w:top w:val="single" w:sz="8" w:space="0" w:color="4BACC6" w:themeColor="accent5"/>
              <w:bottom w:val="single" w:sz="8" w:space="0" w:color="4BACC6" w:themeColor="accent5"/>
              <w:right w:val="single" w:sz="8" w:space="0" w:color="4BACC6" w:themeColor="accent5"/>
            </w:tcBorders>
          </w:tcPr>
          <w:p w14:paraId="3015AE78" w14:textId="344F2DF6" w:rsidR="00774147" w:rsidRDefault="00112A15" w:rsidP="001157EF">
            <w:pPr>
              <w:pStyle w:val="FootnoteText"/>
              <w:cnfStyle w:val="000000000000" w:firstRow="0" w:lastRow="0" w:firstColumn="0" w:lastColumn="0" w:oddVBand="0" w:evenVBand="0" w:oddHBand="0" w:evenHBand="0" w:firstRowFirstColumn="0" w:firstRowLastColumn="0" w:lastRowFirstColumn="0" w:lastRowLastColumn="0"/>
              <w:rPr>
                <w:ins w:id="748" w:author="Martin Lindström" w:date="2016-11-09T23:26:00Z"/>
                <w:sz w:val="16"/>
                <w:szCs w:val="16"/>
                <w:lang w:val="en-US"/>
              </w:rPr>
            </w:pPr>
            <w:proofErr w:type="spellStart"/>
            <w:proofErr w:type="gramStart"/>
            <w:ins w:id="749" w:author="Martin Lindström" w:date="2016-11-10T18:45:00Z">
              <w:r>
                <w:rPr>
                  <w:sz w:val="16"/>
                  <w:szCs w:val="16"/>
                  <w:lang w:val="en-US"/>
                </w:rPr>
                <w:t>placeOfBirth</w:t>
              </w:r>
              <w:proofErr w:type="spellEnd"/>
              <w:proofErr w:type="gramEnd"/>
              <w:r>
                <w:rPr>
                  <w:sz w:val="16"/>
                  <w:szCs w:val="16"/>
                  <w:lang w:val="en-US"/>
                </w:rPr>
                <w:br/>
              </w:r>
            </w:ins>
            <w:ins w:id="750" w:author="Martin Lindström" w:date="2016-11-10T18:46:00Z">
              <w:r w:rsidRPr="00112A15">
                <w:rPr>
                  <w:sz w:val="16"/>
                  <w:szCs w:val="16"/>
                  <w:lang w:val="en-US"/>
                </w:rPr>
                <w:t>urn:oid:1.3.6.1.5.5.7.9.2</w:t>
              </w:r>
            </w:ins>
          </w:p>
        </w:tc>
      </w:tr>
      <w:tr w:rsidR="00FD77FC" w14:paraId="44610323" w14:textId="77777777" w:rsidTr="001F5389">
        <w:trPr>
          <w:cnfStyle w:val="000000100000" w:firstRow="0" w:lastRow="0" w:firstColumn="0" w:lastColumn="0" w:oddVBand="0" w:evenVBand="0" w:oddHBand="1" w:evenHBand="0" w:firstRowFirstColumn="0" w:firstRowLastColumn="0" w:lastRowFirstColumn="0" w:lastRowLastColumn="0"/>
          <w:trHeight w:val="248"/>
          <w:ins w:id="751" w:author="Martin Lindström" w:date="2016-11-09T23:27:00Z"/>
        </w:trPr>
        <w:tc>
          <w:tcPr>
            <w:cnfStyle w:val="000010000000" w:firstRow="0" w:lastRow="0" w:firstColumn="0" w:lastColumn="0" w:oddVBand="1" w:evenVBand="0" w:oddHBand="0" w:evenHBand="0" w:firstRowFirstColumn="0" w:firstRowLastColumn="0" w:lastRowFirstColumn="0" w:lastRowLastColumn="0"/>
            <w:tcW w:w="5410" w:type="dxa"/>
          </w:tcPr>
          <w:p w14:paraId="4945CAFC" w14:textId="702AE882" w:rsidR="00707DAB" w:rsidRDefault="00FD77FC" w:rsidP="00596F5D">
            <w:pPr>
              <w:pStyle w:val="FootnoteText"/>
              <w:rPr>
                <w:ins w:id="752" w:author="Martin Lindström" w:date="2016-11-09T23:27:00Z"/>
                <w:sz w:val="16"/>
                <w:szCs w:val="16"/>
                <w:lang w:val="en-US"/>
              </w:rPr>
            </w:pPr>
            <w:ins w:id="753" w:author="Martin Lindström" w:date="2016-11-09T23:27:00Z">
              <w:r>
                <w:rPr>
                  <w:sz w:val="16"/>
                  <w:szCs w:val="16"/>
                  <w:lang w:val="en-US"/>
                </w:rPr>
                <w:t>CurrentAddress</w:t>
              </w:r>
              <w:r>
                <w:rPr>
                  <w:sz w:val="16"/>
                  <w:szCs w:val="16"/>
                  <w:lang w:val="en-US"/>
                </w:rPr>
                <w:br/>
              </w:r>
            </w:ins>
            <w:ins w:id="754" w:author="Martin Lindström" w:date="2016-11-09T23:28:00Z">
              <w:r w:rsidR="00707DAB" w:rsidRPr="00596F5D">
                <w:rPr>
                  <w:sz w:val="16"/>
                  <w:szCs w:val="16"/>
                  <w:lang w:val="en-US"/>
                </w:rPr>
                <w:t>http://eidas.europa.eu/attributes/naturalperson/CurrentAddress</w:t>
              </w:r>
            </w:ins>
          </w:p>
        </w:tc>
        <w:tc>
          <w:tcPr>
            <w:tcW w:w="4090" w:type="dxa"/>
          </w:tcPr>
          <w:p w14:paraId="158903BC" w14:textId="666CA405" w:rsidR="00FD77FC" w:rsidRDefault="00657E3D" w:rsidP="001157EF">
            <w:pPr>
              <w:pStyle w:val="FootnoteText"/>
              <w:cnfStyle w:val="000000100000" w:firstRow="0" w:lastRow="0" w:firstColumn="0" w:lastColumn="0" w:oddVBand="0" w:evenVBand="0" w:oddHBand="1" w:evenHBand="0" w:firstRowFirstColumn="0" w:firstRowLastColumn="0" w:lastRowFirstColumn="0" w:lastRowLastColumn="0"/>
              <w:rPr>
                <w:ins w:id="755" w:author="Martin Lindström" w:date="2016-11-09T23:27:00Z"/>
                <w:sz w:val="16"/>
                <w:szCs w:val="16"/>
                <w:lang w:val="en-US"/>
              </w:rPr>
            </w:pPr>
            <w:proofErr w:type="gramStart"/>
            <w:ins w:id="756" w:author="Martin Lindström" w:date="2016-11-10T20:07:00Z">
              <w:r>
                <w:rPr>
                  <w:sz w:val="16"/>
                  <w:szCs w:val="16"/>
                  <w:lang w:val="en-US"/>
                </w:rPr>
                <w:t>eidasNaturalPersonAddress</w:t>
              </w:r>
              <w:proofErr w:type="gramEnd"/>
              <w:r>
                <w:rPr>
                  <w:sz w:val="16"/>
                  <w:szCs w:val="16"/>
                  <w:lang w:val="en-US"/>
                </w:rPr>
                <w:br/>
              </w:r>
              <w:r w:rsidRPr="00657E3D">
                <w:rPr>
                  <w:sz w:val="16"/>
                  <w:szCs w:val="16"/>
                  <w:lang w:val="en-US"/>
                </w:rPr>
                <w:t>urn:oid:</w:t>
              </w:r>
              <w:r w:rsidRPr="00657E3D">
                <w:rPr>
                  <w:bCs/>
                  <w:sz w:val="16"/>
                  <w:szCs w:val="16"/>
                  <w:lang w:val="en-US"/>
                </w:rPr>
                <w:t>1.2.752.201.3.9</w:t>
              </w:r>
              <w:r>
                <w:rPr>
                  <w:sz w:val="16"/>
                  <w:szCs w:val="16"/>
                  <w:lang w:val="en-US"/>
                </w:rPr>
                <w:br/>
              </w:r>
            </w:ins>
            <w:ins w:id="757" w:author="Martin Lindström" w:date="2016-11-09T23:29:00Z">
              <w:r w:rsidR="00F40A4D">
                <w:rPr>
                  <w:sz w:val="16"/>
                  <w:szCs w:val="16"/>
                  <w:lang w:val="en-US"/>
                </w:rPr>
                <w:t xml:space="preserve">See section </w:t>
              </w:r>
              <w:r w:rsidR="00F40A4D">
                <w:rPr>
                  <w:sz w:val="16"/>
                  <w:szCs w:val="16"/>
                  <w:lang w:val="en-US"/>
                </w:rPr>
                <w:fldChar w:fldCharType="begin"/>
              </w:r>
              <w:r w:rsidR="00F40A4D">
                <w:rPr>
                  <w:sz w:val="16"/>
                  <w:szCs w:val="16"/>
                  <w:lang w:val="en-US"/>
                </w:rPr>
                <w:instrText xml:space="preserve"> REF _Ref340353450 \r \h </w:instrText>
              </w:r>
            </w:ins>
            <w:r w:rsidR="00F40A4D">
              <w:rPr>
                <w:sz w:val="16"/>
                <w:szCs w:val="16"/>
                <w:lang w:val="en-US"/>
              </w:rPr>
            </w:r>
            <w:ins w:id="758" w:author="Martin Lindström" w:date="2016-11-09T23:29:00Z">
              <w:r w:rsidR="00F40A4D">
                <w:rPr>
                  <w:sz w:val="16"/>
                  <w:szCs w:val="16"/>
                  <w:lang w:val="en-US"/>
                </w:rPr>
                <w:fldChar w:fldCharType="separate"/>
              </w:r>
            </w:ins>
            <w:r w:rsidR="00F11BDE">
              <w:rPr>
                <w:sz w:val="16"/>
                <w:szCs w:val="16"/>
                <w:lang w:val="en-US"/>
              </w:rPr>
              <w:t>3.3.3.1</w:t>
            </w:r>
            <w:ins w:id="759" w:author="Martin Lindström" w:date="2016-11-09T23:29:00Z">
              <w:r w:rsidR="00F40A4D">
                <w:rPr>
                  <w:sz w:val="16"/>
                  <w:szCs w:val="16"/>
                  <w:lang w:val="en-US"/>
                </w:rPr>
                <w:fldChar w:fldCharType="end"/>
              </w:r>
              <w:r w:rsidR="00F40A4D">
                <w:rPr>
                  <w:sz w:val="16"/>
                  <w:szCs w:val="16"/>
                  <w:lang w:val="en-US"/>
                </w:rPr>
                <w:t xml:space="preserve"> below.</w:t>
              </w:r>
            </w:ins>
          </w:p>
        </w:tc>
      </w:tr>
      <w:tr w:rsidR="00B46129" w14:paraId="3D7C0625" w14:textId="77777777" w:rsidTr="001F5389">
        <w:trPr>
          <w:trHeight w:val="248"/>
          <w:ins w:id="760" w:author="Martin Lindström" w:date="2016-11-09T23:28:00Z"/>
        </w:trPr>
        <w:tc>
          <w:tcPr>
            <w:cnfStyle w:val="000010000000" w:firstRow="0" w:lastRow="0" w:firstColumn="0" w:lastColumn="0" w:oddVBand="1" w:evenVBand="0" w:oddHBand="0" w:evenHBand="0" w:firstRowFirstColumn="0" w:firstRowLastColumn="0" w:lastRowFirstColumn="0" w:lastRowLastColumn="0"/>
            <w:tcW w:w="5410" w:type="dxa"/>
            <w:tcBorders>
              <w:top w:val="single" w:sz="8" w:space="0" w:color="4BACC6" w:themeColor="accent5"/>
            </w:tcBorders>
          </w:tcPr>
          <w:p w14:paraId="6A9FB42B" w14:textId="2B8EBA40" w:rsidR="00B46129" w:rsidRDefault="00B46129" w:rsidP="001157EF">
            <w:pPr>
              <w:pStyle w:val="FootnoteText"/>
              <w:rPr>
                <w:ins w:id="761" w:author="Martin Lindström" w:date="2016-11-09T23:28:00Z"/>
                <w:sz w:val="16"/>
                <w:szCs w:val="16"/>
                <w:lang w:val="en-US"/>
              </w:rPr>
            </w:pPr>
            <w:ins w:id="762" w:author="Martin Lindström" w:date="2016-11-09T23:28:00Z">
              <w:r>
                <w:rPr>
                  <w:sz w:val="16"/>
                  <w:szCs w:val="16"/>
                  <w:lang w:val="en-US"/>
                </w:rPr>
                <w:t>Gender</w:t>
              </w:r>
              <w:r>
                <w:rPr>
                  <w:sz w:val="16"/>
                  <w:szCs w:val="16"/>
                  <w:lang w:val="en-US"/>
                </w:rPr>
                <w:br/>
              </w:r>
            </w:ins>
            <w:ins w:id="763" w:author="Martin Lindström" w:date="2016-11-09T23:29:00Z">
              <w:r w:rsidRPr="00B46129">
                <w:rPr>
                  <w:sz w:val="16"/>
                  <w:szCs w:val="16"/>
                  <w:lang w:val="en-US"/>
                </w:rPr>
                <w:t xml:space="preserve">http://eidas.europa.eu/attributes/naturalperson/Gender </w:t>
              </w:r>
            </w:ins>
          </w:p>
        </w:tc>
        <w:tc>
          <w:tcPr>
            <w:tcW w:w="4090" w:type="dxa"/>
            <w:tcBorders>
              <w:top w:val="single" w:sz="8" w:space="0" w:color="4BACC6" w:themeColor="accent5"/>
              <w:bottom w:val="single" w:sz="8" w:space="0" w:color="4BACC6" w:themeColor="accent5"/>
              <w:right w:val="single" w:sz="8" w:space="0" w:color="4BACC6" w:themeColor="accent5"/>
            </w:tcBorders>
          </w:tcPr>
          <w:p w14:paraId="0BCFC9C3" w14:textId="19ED5F02" w:rsidR="00B46129" w:rsidRDefault="0047668C" w:rsidP="001157EF">
            <w:pPr>
              <w:pStyle w:val="FootnoteText"/>
              <w:cnfStyle w:val="000000000000" w:firstRow="0" w:lastRow="0" w:firstColumn="0" w:lastColumn="0" w:oddVBand="0" w:evenVBand="0" w:oddHBand="0" w:evenHBand="0" w:firstRowFirstColumn="0" w:firstRowLastColumn="0" w:lastRowFirstColumn="0" w:lastRowLastColumn="0"/>
              <w:rPr>
                <w:ins w:id="764" w:author="Martin Lindström" w:date="2016-11-09T23:28:00Z"/>
                <w:sz w:val="16"/>
                <w:szCs w:val="16"/>
                <w:lang w:val="en-US"/>
              </w:rPr>
            </w:pPr>
            <w:proofErr w:type="gramStart"/>
            <w:ins w:id="765" w:author="Martin Lindström" w:date="2016-11-10T18:46:00Z">
              <w:r>
                <w:rPr>
                  <w:sz w:val="16"/>
                  <w:szCs w:val="16"/>
                  <w:lang w:val="en-US"/>
                </w:rPr>
                <w:t>g</w:t>
              </w:r>
              <w:r w:rsidR="00112A15">
                <w:rPr>
                  <w:sz w:val="16"/>
                  <w:szCs w:val="16"/>
                  <w:lang w:val="en-US"/>
                </w:rPr>
                <w:t>ender</w:t>
              </w:r>
              <w:proofErr w:type="gramEnd"/>
              <w:r w:rsidR="00112A15">
                <w:rPr>
                  <w:sz w:val="16"/>
                  <w:szCs w:val="16"/>
                  <w:lang w:val="en-US"/>
                </w:rPr>
                <w:br/>
              </w:r>
              <w:r w:rsidRPr="0047668C">
                <w:rPr>
                  <w:sz w:val="16"/>
                  <w:szCs w:val="16"/>
                  <w:lang w:val="en-US"/>
                </w:rPr>
                <w:t>urn:oid:1.3.6.1.5.5.7.9.3</w:t>
              </w:r>
            </w:ins>
          </w:p>
        </w:tc>
      </w:tr>
    </w:tbl>
    <w:p w14:paraId="0BF97B5F" w14:textId="77777777" w:rsidR="00FE54C3" w:rsidRDefault="00FE54C3" w:rsidP="001157EF">
      <w:pPr>
        <w:pStyle w:val="FootnoteText"/>
        <w:rPr>
          <w:ins w:id="766" w:author="Martin Lindström" w:date="2016-11-09T23:08:00Z"/>
          <w:lang w:val="en-US"/>
        </w:rPr>
      </w:pPr>
    </w:p>
    <w:p w14:paraId="0D798C7E" w14:textId="56E0CE05" w:rsidR="00A47236" w:rsidRDefault="008C0BF4" w:rsidP="001157EF">
      <w:pPr>
        <w:pStyle w:val="FootnoteText"/>
        <w:rPr>
          <w:ins w:id="767" w:author="Martin Lindström" w:date="2016-11-14T22:15:00Z"/>
          <w:lang w:val="en-US"/>
        </w:rPr>
      </w:pPr>
      <w:ins w:id="768" w:author="Martin Lindström" w:date="2016-11-10T20:11:00Z">
        <w:r w:rsidRPr="001D0F35">
          <w:rPr>
            <w:b/>
            <w:lang w:val="en-US"/>
          </w:rPr>
          <w:t>Note</w:t>
        </w:r>
        <w:r w:rsidRPr="00A830CE">
          <w:rPr>
            <w:lang w:val="en-US"/>
          </w:rPr>
          <w:t>:</w:t>
        </w:r>
        <w:r>
          <w:rPr>
            <w:lang w:val="en-US"/>
          </w:rPr>
          <w:t xml:space="preserve"> </w:t>
        </w:r>
      </w:ins>
      <w:ins w:id="769" w:author="Martin Lindström" w:date="2016-11-10T20:09:00Z">
        <w:r>
          <w:rPr>
            <w:lang w:val="en-US"/>
          </w:rPr>
          <w:t xml:space="preserve">When converting an eIDAS attribute that makes use of </w:t>
        </w:r>
      </w:ins>
      <w:ins w:id="770" w:author="Martin Lindström" w:date="2016-11-10T20:10:00Z">
        <w:r>
          <w:rPr>
            <w:lang w:val="en-US"/>
          </w:rPr>
          <w:t>“transliteration” (as described in section 2.4 of [eIDAS_Attr]</w:t>
        </w:r>
        <w:r w:rsidR="001D0F35">
          <w:rPr>
            <w:lang w:val="en-US"/>
          </w:rPr>
          <w:t xml:space="preserve">) </w:t>
        </w:r>
        <w:r>
          <w:rPr>
            <w:lang w:val="en-US"/>
          </w:rPr>
          <w:t xml:space="preserve">attribute values </w:t>
        </w:r>
      </w:ins>
      <w:ins w:id="771" w:author="Martin Lindström" w:date="2016-11-10T20:12:00Z">
        <w:r w:rsidR="001D0F35">
          <w:rPr>
            <w:lang w:val="en-US"/>
          </w:rPr>
          <w:t xml:space="preserve">having the </w:t>
        </w:r>
        <w:r w:rsidR="001D0F35" w:rsidRPr="001D0F35">
          <w:rPr>
            <w:rStyle w:val="Code"/>
          </w:rPr>
          <w:t>LatinScript</w:t>
        </w:r>
        <w:r w:rsidR="001D0F35">
          <w:rPr>
            <w:lang w:val="en-US"/>
          </w:rPr>
          <w:t xml:space="preserve"> attribute set to </w:t>
        </w:r>
        <w:r w:rsidR="001D0F35" w:rsidRPr="001D0F35">
          <w:rPr>
            <w:rStyle w:val="Code"/>
          </w:rPr>
          <w:t>false</w:t>
        </w:r>
        <w:r w:rsidR="001D0F35">
          <w:rPr>
            <w:lang w:val="en-US"/>
          </w:rPr>
          <w:t xml:space="preserve"> </w:t>
        </w:r>
      </w:ins>
      <w:ins w:id="772" w:author="Martin Lindström" w:date="2016-11-10T20:13:00Z">
        <w:r w:rsidR="001D0F35">
          <w:rPr>
            <w:lang w:val="en-US"/>
          </w:rPr>
          <w:t xml:space="preserve">will </w:t>
        </w:r>
      </w:ins>
      <w:ins w:id="773" w:author="Martin Lindström" w:date="2016-11-10T20:14:00Z">
        <w:r w:rsidR="00B76CAD">
          <w:rPr>
            <w:lang w:val="en-US"/>
          </w:rPr>
          <w:t>not be part of the</w:t>
        </w:r>
      </w:ins>
      <w:ins w:id="774" w:author="Martin Lindström" w:date="2016-11-10T20:10:00Z">
        <w:r>
          <w:rPr>
            <w:lang w:val="en-US"/>
          </w:rPr>
          <w:t xml:space="preserve"> resulting attribute.</w:t>
        </w:r>
      </w:ins>
    </w:p>
    <w:p w14:paraId="1D85AFCB" w14:textId="292FFD57" w:rsidR="00810A91" w:rsidRDefault="00CB3EA0" w:rsidP="008C0BF4">
      <w:pPr>
        <w:pStyle w:val="Heading4"/>
        <w:rPr>
          <w:ins w:id="775" w:author="Martin Lindström" w:date="2016-11-09T14:11:00Z"/>
          <w:lang w:val="en-US"/>
        </w:rPr>
      </w:pPr>
      <w:bookmarkStart w:id="776" w:name="_Ref340353450"/>
      <w:ins w:id="777" w:author="Martin Lindström" w:date="2016-11-09T17:00:00Z">
        <w:r>
          <w:rPr>
            <w:lang w:val="en-US"/>
          </w:rPr>
          <w:t xml:space="preserve">Conversion of </w:t>
        </w:r>
      </w:ins>
      <w:ins w:id="778" w:author="Martin Lindström" w:date="2016-11-09T17:01:00Z">
        <w:r w:rsidR="00DE6242">
          <w:rPr>
            <w:lang w:val="en-US"/>
          </w:rPr>
          <w:t>eIDAS CurrentAddress</w:t>
        </w:r>
      </w:ins>
      <w:bookmarkEnd w:id="776"/>
    </w:p>
    <w:p w14:paraId="70DEBDEB" w14:textId="604AD483" w:rsidR="00085528" w:rsidRDefault="004D3BB2" w:rsidP="001157EF">
      <w:pPr>
        <w:pStyle w:val="FootnoteText"/>
        <w:rPr>
          <w:ins w:id="779" w:author="Martin Lindström" w:date="2016-11-10T20:23:00Z"/>
          <w:lang w:val="en-US"/>
        </w:rPr>
      </w:pPr>
      <w:ins w:id="780" w:author="Martin Lindström" w:date="2016-11-09T14:15:00Z">
        <w:r>
          <w:rPr>
            <w:lang w:val="en-US"/>
          </w:rPr>
          <w:t xml:space="preserve">The eIDAS attribute </w:t>
        </w:r>
        <w:r w:rsidRPr="00085528">
          <w:rPr>
            <w:rStyle w:val="Code"/>
          </w:rPr>
          <w:t>CurrentAddress</w:t>
        </w:r>
      </w:ins>
      <w:ins w:id="781" w:author="Martin Lindström" w:date="2016-11-10T20:15:00Z">
        <w:r>
          <w:rPr>
            <w:lang w:val="en-US"/>
          </w:rPr>
          <w:t xml:space="preserve"> is def</w:t>
        </w:r>
      </w:ins>
      <w:ins w:id="782" w:author="Martin Lindström" w:date="2016-11-10T20:18:00Z">
        <w:r w:rsidR="00085528">
          <w:rPr>
            <w:lang w:val="en-US"/>
          </w:rPr>
          <w:t>ined in section 2.2.9 of [eIDAS_Attr]. Its value is a Base64-encoding of an XML</w:t>
        </w:r>
      </w:ins>
      <w:ins w:id="783" w:author="Martin Lindström" w:date="2016-11-10T20:20:00Z">
        <w:r w:rsidR="00085528">
          <w:rPr>
            <w:lang w:val="en-US"/>
          </w:rPr>
          <w:t>-</w:t>
        </w:r>
      </w:ins>
      <w:ins w:id="784" w:author="Martin Lindström" w:date="2016-11-12T17:45:00Z">
        <w:r w:rsidR="00071213">
          <w:rPr>
            <w:lang w:val="en-US"/>
          </w:rPr>
          <w:t>structure</w:t>
        </w:r>
      </w:ins>
      <w:ins w:id="785" w:author="Martin Lindström" w:date="2016-11-10T20:20:00Z">
        <w:r w:rsidR="00085528">
          <w:rPr>
            <w:lang w:val="en-US"/>
          </w:rPr>
          <w:t xml:space="preserve"> of the type </w:t>
        </w:r>
        <w:r w:rsidR="00085528" w:rsidRPr="00A830CE">
          <w:rPr>
            <w:rStyle w:val="Code"/>
          </w:rPr>
          <w:t>CurrentAddressStructuredType</w:t>
        </w:r>
      </w:ins>
      <w:ins w:id="786" w:author="Martin Lindström" w:date="2016-11-10T20:33:00Z">
        <w:r w:rsidR="00281284">
          <w:rPr>
            <w:lang w:val="en-US"/>
          </w:rPr>
          <w:t>.</w:t>
        </w:r>
      </w:ins>
    </w:p>
    <w:p w14:paraId="5C5C861B" w14:textId="77777777" w:rsidR="00651A26" w:rsidRDefault="00651A26" w:rsidP="00651A26">
      <w:pPr>
        <w:rPr>
          <w:ins w:id="787" w:author="Martin Lindström" w:date="2016-11-10T20:30:00Z"/>
          <w:lang w:val="en-GB"/>
        </w:rPr>
      </w:pPr>
    </w:p>
    <w:p w14:paraId="6491B1B1" w14:textId="38153A1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788" w:author="Martin Lindström" w:date="2016-11-10T20:30:00Z"/>
          <w:rFonts w:ascii="Courier New" w:hAnsi="Courier New" w:cs="Courier New"/>
          <w:noProof/>
          <w:sz w:val="14"/>
          <w:szCs w:val="14"/>
          <w:lang w:val="en-US"/>
        </w:rPr>
      </w:pPr>
      <w:ins w:id="789" w:author="Martin Lindström" w:date="2016-11-10T20:30:00Z">
        <w:r w:rsidRPr="00D306A0">
          <w:rPr>
            <w:rStyle w:val="Code"/>
            <w:sz w:val="14"/>
            <w:szCs w:val="14"/>
          </w:rPr>
          <w:t>&lt;xsd:complexType name="CurrentAddressStructuredType"&gt;</w:t>
        </w:r>
      </w:ins>
    </w:p>
    <w:p w14:paraId="445AC51E"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790" w:author="Martin Lindström" w:date="2016-11-10T20:30:00Z"/>
          <w:rFonts w:ascii="Courier New" w:hAnsi="Courier New" w:cs="Courier New"/>
          <w:noProof/>
          <w:sz w:val="14"/>
          <w:szCs w:val="14"/>
          <w:lang w:val="en-US"/>
        </w:rPr>
      </w:pPr>
      <w:ins w:id="791" w:author="Martin Lindström" w:date="2016-11-10T20:30:00Z">
        <w:r w:rsidRPr="00D306A0">
          <w:rPr>
            <w:rStyle w:val="Code"/>
            <w:sz w:val="14"/>
            <w:szCs w:val="14"/>
          </w:rPr>
          <w:t xml:space="preserve">  &lt;xsd:annotation&gt;</w:t>
        </w:r>
      </w:ins>
    </w:p>
    <w:p w14:paraId="6948E65D"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792" w:author="Martin Lindström" w:date="2016-11-10T20:30:00Z"/>
          <w:rStyle w:val="Code"/>
          <w:sz w:val="14"/>
          <w:szCs w:val="14"/>
        </w:rPr>
      </w:pPr>
      <w:ins w:id="793" w:author="Martin Lindström" w:date="2016-11-10T20:30:00Z">
        <w:r w:rsidRPr="00D306A0">
          <w:rPr>
            <w:rStyle w:val="Code"/>
            <w:sz w:val="14"/>
            <w:szCs w:val="14"/>
          </w:rPr>
          <w:t xml:space="preserve">    &lt;xsd:documentation&gt;</w:t>
        </w:r>
      </w:ins>
    </w:p>
    <w:p w14:paraId="2CBA6F27"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794" w:author="Martin Lindström" w:date="2016-11-10T20:30:00Z"/>
          <w:rStyle w:val="Code"/>
          <w:sz w:val="14"/>
          <w:szCs w:val="14"/>
        </w:rPr>
      </w:pPr>
      <w:ins w:id="795" w:author="Martin Lindström" w:date="2016-11-10T20:30:00Z">
        <w:r w:rsidRPr="00D306A0">
          <w:rPr>
            <w:rStyle w:val="Code"/>
            <w:sz w:val="14"/>
            <w:szCs w:val="14"/>
          </w:rPr>
          <w:t xml:space="preserve">      Current address of the natural person.</w:t>
        </w:r>
      </w:ins>
    </w:p>
    <w:p w14:paraId="0746FE31"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796" w:author="Martin Lindström" w:date="2016-11-10T20:30:00Z"/>
          <w:rStyle w:val="Code"/>
          <w:sz w:val="14"/>
          <w:szCs w:val="14"/>
        </w:rPr>
      </w:pPr>
      <w:ins w:id="797" w:author="Martin Lindström" w:date="2016-11-10T20:30:00Z">
        <w:r w:rsidRPr="00D306A0">
          <w:rPr>
            <w:rStyle w:val="Code"/>
            <w:sz w:val="14"/>
            <w:szCs w:val="14"/>
          </w:rPr>
          <w:t xml:space="preserve">    &lt;/xsd:documentation&gt;</w:t>
        </w:r>
      </w:ins>
    </w:p>
    <w:p w14:paraId="49925B2B"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798" w:author="Martin Lindström" w:date="2016-11-10T20:30:00Z"/>
          <w:rStyle w:val="Code"/>
          <w:sz w:val="14"/>
          <w:szCs w:val="14"/>
        </w:rPr>
      </w:pPr>
      <w:ins w:id="799" w:author="Martin Lindström" w:date="2016-11-10T20:30:00Z">
        <w:r w:rsidRPr="00D306A0">
          <w:rPr>
            <w:rStyle w:val="Code"/>
            <w:sz w:val="14"/>
            <w:szCs w:val="14"/>
          </w:rPr>
          <w:t xml:space="preserve">  &lt;/xsd:annotation&gt;</w:t>
        </w:r>
      </w:ins>
    </w:p>
    <w:p w14:paraId="0EC05166"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800" w:author="Martin Lindström" w:date="2016-11-10T20:30:00Z"/>
          <w:rStyle w:val="Code"/>
          <w:sz w:val="14"/>
          <w:szCs w:val="14"/>
        </w:rPr>
      </w:pPr>
      <w:ins w:id="801" w:author="Martin Lindström" w:date="2016-11-10T20:30:00Z">
        <w:r w:rsidRPr="00D306A0">
          <w:rPr>
            <w:rStyle w:val="Code"/>
            <w:sz w:val="14"/>
            <w:szCs w:val="14"/>
          </w:rPr>
          <w:t xml:space="preserve">  &lt;xsd:sequence&gt;</w:t>
        </w:r>
      </w:ins>
    </w:p>
    <w:p w14:paraId="02FF6231"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802" w:author="Martin Lindström" w:date="2016-11-10T20:30:00Z"/>
          <w:rStyle w:val="Code"/>
          <w:sz w:val="14"/>
          <w:szCs w:val="14"/>
        </w:rPr>
      </w:pPr>
      <w:ins w:id="803" w:author="Martin Lindström" w:date="2016-11-10T20:30:00Z">
        <w:r w:rsidRPr="00D306A0">
          <w:rPr>
            <w:rStyle w:val="Code"/>
            <w:sz w:val="14"/>
            <w:szCs w:val="14"/>
          </w:rPr>
          <w:t xml:space="preserve">    &lt;xsd:element name="PoBox" type="xsd:string" minOccurs="0" maxOccurs="1"/&gt;</w:t>
        </w:r>
      </w:ins>
    </w:p>
    <w:p w14:paraId="1A66A4C1"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804" w:author="Martin Lindström" w:date="2016-11-10T20:30:00Z"/>
          <w:rStyle w:val="Code"/>
          <w:sz w:val="14"/>
          <w:szCs w:val="14"/>
        </w:rPr>
      </w:pPr>
      <w:ins w:id="805" w:author="Martin Lindström" w:date="2016-11-10T20:30:00Z">
        <w:r w:rsidRPr="00D306A0">
          <w:rPr>
            <w:rStyle w:val="Code"/>
            <w:sz w:val="14"/>
            <w:szCs w:val="14"/>
          </w:rPr>
          <w:t xml:space="preserve">    &lt;xsd:element name="LocatorDesignator" type="xsd:string" minOccurs="0" maxOccurs="1"/&gt;</w:t>
        </w:r>
      </w:ins>
    </w:p>
    <w:p w14:paraId="6ECB475F"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806" w:author="Martin Lindström" w:date="2016-11-10T20:30:00Z"/>
          <w:rStyle w:val="Code"/>
          <w:sz w:val="14"/>
          <w:szCs w:val="14"/>
        </w:rPr>
      </w:pPr>
      <w:ins w:id="807" w:author="Martin Lindström" w:date="2016-11-10T20:30:00Z">
        <w:r w:rsidRPr="00D306A0">
          <w:rPr>
            <w:rStyle w:val="Code"/>
            <w:sz w:val="14"/>
            <w:szCs w:val="14"/>
          </w:rPr>
          <w:t xml:space="preserve">    &lt;xsd:element name="LocatorName" type="xsd:string" minOccurs="0" maxOccurs="1"/&gt;</w:t>
        </w:r>
      </w:ins>
    </w:p>
    <w:p w14:paraId="077DEE64"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808" w:author="Martin Lindström" w:date="2016-11-10T20:30:00Z"/>
          <w:rStyle w:val="Code"/>
          <w:sz w:val="14"/>
          <w:szCs w:val="14"/>
        </w:rPr>
      </w:pPr>
      <w:ins w:id="809" w:author="Martin Lindström" w:date="2016-11-10T20:30:00Z">
        <w:r w:rsidRPr="00D306A0">
          <w:rPr>
            <w:rStyle w:val="Code"/>
            <w:sz w:val="14"/>
            <w:szCs w:val="14"/>
          </w:rPr>
          <w:t xml:space="preserve">    &lt;xsd:element name="CvaddressArea" type="xsd:string" minOccurs="0" maxOccurs="1"/&gt;</w:t>
        </w:r>
      </w:ins>
    </w:p>
    <w:p w14:paraId="052F34F1"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810" w:author="Martin Lindström" w:date="2016-11-10T20:30:00Z"/>
          <w:rStyle w:val="Code"/>
          <w:sz w:val="14"/>
          <w:szCs w:val="14"/>
        </w:rPr>
      </w:pPr>
      <w:ins w:id="811" w:author="Martin Lindström" w:date="2016-11-10T20:30:00Z">
        <w:r w:rsidRPr="00D306A0">
          <w:rPr>
            <w:rStyle w:val="Code"/>
            <w:sz w:val="14"/>
            <w:szCs w:val="14"/>
          </w:rPr>
          <w:t xml:space="preserve">    &lt;xsd:element name="Thoroughfare" type="xsd:string" minOccurs="0" maxOccurs="1"/&gt;</w:t>
        </w:r>
      </w:ins>
    </w:p>
    <w:p w14:paraId="7F0EC761"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812" w:author="Martin Lindström" w:date="2016-11-10T20:30:00Z"/>
          <w:rStyle w:val="Code"/>
          <w:sz w:val="14"/>
          <w:szCs w:val="14"/>
        </w:rPr>
      </w:pPr>
      <w:ins w:id="813" w:author="Martin Lindström" w:date="2016-11-10T20:30:00Z">
        <w:r w:rsidRPr="00D306A0">
          <w:rPr>
            <w:rStyle w:val="Code"/>
            <w:sz w:val="14"/>
            <w:szCs w:val="14"/>
          </w:rPr>
          <w:t xml:space="preserve">    &lt;xsd:element name="PostName" type="xsd:string" minOccurs="0" maxOccurs="1"/&gt;</w:t>
        </w:r>
      </w:ins>
    </w:p>
    <w:p w14:paraId="7503DF87"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814" w:author="Martin Lindström" w:date="2016-11-10T20:30:00Z"/>
          <w:rStyle w:val="Code"/>
          <w:sz w:val="14"/>
          <w:szCs w:val="14"/>
        </w:rPr>
      </w:pPr>
      <w:ins w:id="815" w:author="Martin Lindström" w:date="2016-11-10T20:30:00Z">
        <w:r w:rsidRPr="00D306A0">
          <w:rPr>
            <w:rStyle w:val="Code"/>
            <w:sz w:val="14"/>
            <w:szCs w:val="14"/>
          </w:rPr>
          <w:t xml:space="preserve">    &lt;xsd:element name="AdminunitFirstline" type="xsd:string" minOccurs="0" maxOccurs="1"/&gt;</w:t>
        </w:r>
      </w:ins>
    </w:p>
    <w:p w14:paraId="30A331A9"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816" w:author="Martin Lindström" w:date="2016-11-10T20:30:00Z"/>
          <w:rStyle w:val="Code"/>
          <w:sz w:val="14"/>
          <w:szCs w:val="14"/>
        </w:rPr>
      </w:pPr>
      <w:ins w:id="817" w:author="Martin Lindström" w:date="2016-11-10T20:30:00Z">
        <w:r w:rsidRPr="00D306A0">
          <w:rPr>
            <w:rStyle w:val="Code"/>
            <w:sz w:val="14"/>
            <w:szCs w:val="14"/>
          </w:rPr>
          <w:t xml:space="preserve">    &lt;xsd:element name="AdminunitSecondline" type="xsd:string" minOccurs="0" maxOccurs="1"/&gt;</w:t>
        </w:r>
      </w:ins>
    </w:p>
    <w:p w14:paraId="7FB4DE5B"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818" w:author="Martin Lindström" w:date="2016-11-10T20:30:00Z"/>
          <w:rStyle w:val="Code"/>
          <w:sz w:val="14"/>
          <w:szCs w:val="14"/>
        </w:rPr>
      </w:pPr>
      <w:ins w:id="819" w:author="Martin Lindström" w:date="2016-11-10T20:30:00Z">
        <w:r w:rsidRPr="00D306A0">
          <w:rPr>
            <w:rStyle w:val="Code"/>
            <w:sz w:val="14"/>
            <w:szCs w:val="14"/>
          </w:rPr>
          <w:t xml:space="preserve">    &lt;xsd:element name="PostCode" type="xsd:string" minOccurs="0" maxOccurs="1"/&gt;</w:t>
        </w:r>
      </w:ins>
    </w:p>
    <w:p w14:paraId="58C35194" w14:textId="77777777"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820" w:author="Martin Lindström" w:date="2016-11-10T20:30:00Z"/>
          <w:rStyle w:val="Code"/>
          <w:sz w:val="14"/>
          <w:szCs w:val="14"/>
        </w:rPr>
      </w:pPr>
      <w:ins w:id="821" w:author="Martin Lindström" w:date="2016-11-10T20:30:00Z">
        <w:r w:rsidRPr="00D306A0">
          <w:rPr>
            <w:rStyle w:val="Code"/>
            <w:sz w:val="14"/>
            <w:szCs w:val="14"/>
          </w:rPr>
          <w:t xml:space="preserve">  &lt;/xsd:sequence&gt;</w:t>
        </w:r>
      </w:ins>
    </w:p>
    <w:p w14:paraId="581D72CE" w14:textId="141E772F" w:rsidR="00651A26" w:rsidRPr="00D306A0" w:rsidRDefault="00651A26" w:rsidP="00651A26">
      <w:pPr>
        <w:pBdr>
          <w:top w:val="single" w:sz="4" w:space="1" w:color="auto"/>
          <w:left w:val="single" w:sz="4" w:space="4" w:color="auto"/>
          <w:bottom w:val="single" w:sz="4" w:space="1" w:color="auto"/>
          <w:right w:val="single" w:sz="4" w:space="4" w:color="auto"/>
        </w:pBdr>
        <w:shd w:val="clear" w:color="auto" w:fill="F2F2F2" w:themeFill="background1" w:themeFillShade="F2"/>
        <w:rPr>
          <w:ins w:id="822" w:author="Martin Lindström" w:date="2016-11-10T20:30:00Z"/>
          <w:rFonts w:ascii="Courier New" w:hAnsi="Courier New" w:cs="Courier New"/>
          <w:noProof/>
          <w:sz w:val="14"/>
          <w:szCs w:val="14"/>
          <w:lang w:val="en-US"/>
        </w:rPr>
      </w:pPr>
      <w:ins w:id="823" w:author="Martin Lindström" w:date="2016-11-10T20:30:00Z">
        <w:r w:rsidRPr="00D306A0">
          <w:rPr>
            <w:rStyle w:val="Code"/>
            <w:sz w:val="14"/>
            <w:szCs w:val="14"/>
          </w:rPr>
          <w:t>&lt;/xsd:complexType&gt;</w:t>
        </w:r>
      </w:ins>
      <w:ins w:id="824" w:author="Martin Lindström" w:date="2016-11-12T17:53:00Z">
        <w:r w:rsidR="004C0FB4">
          <w:rPr>
            <w:rStyle w:val="Code"/>
            <w:sz w:val="14"/>
            <w:szCs w:val="14"/>
          </w:rPr>
          <w:br/>
        </w:r>
      </w:ins>
    </w:p>
    <w:p w14:paraId="534FC082" w14:textId="77777777" w:rsidR="00651A26" w:rsidRDefault="00651A26">
      <w:pPr>
        <w:spacing w:line="240" w:lineRule="auto"/>
        <w:rPr>
          <w:ins w:id="825" w:author="Martin Lindström" w:date="2016-11-10T20:30:00Z"/>
          <w:lang w:val="en-US"/>
        </w:rPr>
      </w:pPr>
    </w:p>
    <w:p w14:paraId="6895E578" w14:textId="00B70739" w:rsidR="00651A26" w:rsidRDefault="00071213">
      <w:pPr>
        <w:spacing w:line="240" w:lineRule="auto"/>
        <w:rPr>
          <w:ins w:id="826" w:author="Martin Lindström" w:date="2016-11-12T17:52:00Z"/>
          <w:lang w:val="en-US"/>
        </w:rPr>
      </w:pPr>
      <w:ins w:id="827" w:author="Martin Lindström" w:date="2016-11-10T20:30:00Z">
        <w:r>
          <w:rPr>
            <w:lang w:val="en-US"/>
          </w:rPr>
          <w:t xml:space="preserve">An example of </w:t>
        </w:r>
      </w:ins>
      <w:ins w:id="828" w:author="Martin Lindström" w:date="2016-11-12T21:57:00Z">
        <w:r w:rsidR="00523042">
          <w:rPr>
            <w:lang w:val="en-US"/>
          </w:rPr>
          <w:t xml:space="preserve">an instance of </w:t>
        </w:r>
      </w:ins>
      <w:ins w:id="829" w:author="Martin Lindström" w:date="2016-11-10T20:30:00Z">
        <w:r>
          <w:rPr>
            <w:lang w:val="en-US"/>
          </w:rPr>
          <w:t xml:space="preserve">a </w:t>
        </w:r>
        <w:r w:rsidRPr="006C06E5">
          <w:rPr>
            <w:rStyle w:val="Code"/>
          </w:rPr>
          <w:t>CurrentAddress</w:t>
        </w:r>
        <w:r>
          <w:rPr>
            <w:lang w:val="en-US"/>
          </w:rPr>
          <w:t xml:space="preserve"> attribute would </w:t>
        </w:r>
      </w:ins>
      <w:ins w:id="830" w:author="Martin Lindström" w:date="2016-11-12T17:47:00Z">
        <w:r>
          <w:rPr>
            <w:lang w:val="en-US"/>
          </w:rPr>
          <w:t>look</w:t>
        </w:r>
      </w:ins>
      <w:ins w:id="831" w:author="Martin Lindström" w:date="2016-11-10T20:30:00Z">
        <w:r>
          <w:rPr>
            <w:lang w:val="en-US"/>
          </w:rPr>
          <w:t xml:space="preserve"> </w:t>
        </w:r>
      </w:ins>
      <w:ins w:id="832" w:author="Martin Lindström" w:date="2016-11-12T17:47:00Z">
        <w:r>
          <w:rPr>
            <w:lang w:val="en-US"/>
          </w:rPr>
          <w:t>as follows</w:t>
        </w:r>
      </w:ins>
      <w:ins w:id="833" w:author="Martin Lindström" w:date="2016-11-10T20:30:00Z">
        <w:r>
          <w:rPr>
            <w:lang w:val="en-US"/>
          </w:rPr>
          <w:t>:</w:t>
        </w:r>
      </w:ins>
    </w:p>
    <w:p w14:paraId="3C998CCF" w14:textId="77777777" w:rsidR="007A63E5" w:rsidRDefault="007A63E5">
      <w:pPr>
        <w:spacing w:line="240" w:lineRule="auto"/>
        <w:rPr>
          <w:ins w:id="834" w:author="Martin Lindström" w:date="2016-11-12T17:51:00Z"/>
          <w:lang w:val="en-US"/>
        </w:rPr>
      </w:pPr>
    </w:p>
    <w:p w14:paraId="7C40C9A3" w14:textId="77777777" w:rsidR="00390E0F" w:rsidRDefault="00390E0F" w:rsidP="007A63E5">
      <w:pPr>
        <w:pBdr>
          <w:top w:val="single" w:sz="4" w:space="1" w:color="auto"/>
          <w:left w:val="single" w:sz="4" w:space="4" w:color="auto"/>
          <w:bottom w:val="single" w:sz="4" w:space="1" w:color="auto"/>
          <w:right w:val="single" w:sz="4" w:space="4" w:color="auto"/>
        </w:pBdr>
        <w:shd w:val="clear" w:color="auto" w:fill="F2F2F2" w:themeFill="background1" w:themeFillShade="F2"/>
        <w:rPr>
          <w:ins w:id="835" w:author="Martin Lindström" w:date="2016-11-12T17:54:00Z"/>
          <w:rStyle w:val="Code"/>
          <w:sz w:val="14"/>
          <w:szCs w:val="14"/>
        </w:rPr>
      </w:pPr>
    </w:p>
    <w:p w14:paraId="7BDC131C" w14:textId="64BD9AF4" w:rsidR="00390E0F" w:rsidRDefault="00390E0F" w:rsidP="007A63E5">
      <w:pPr>
        <w:pBdr>
          <w:top w:val="single" w:sz="4" w:space="1" w:color="auto"/>
          <w:left w:val="single" w:sz="4" w:space="4" w:color="auto"/>
          <w:bottom w:val="single" w:sz="4" w:space="1" w:color="auto"/>
          <w:right w:val="single" w:sz="4" w:space="4" w:color="auto"/>
        </w:pBdr>
        <w:shd w:val="clear" w:color="auto" w:fill="F2F2F2" w:themeFill="background1" w:themeFillShade="F2"/>
        <w:rPr>
          <w:ins w:id="836" w:author="Martin Lindström" w:date="2016-11-12T23:53:00Z"/>
          <w:rStyle w:val="Code"/>
          <w:sz w:val="14"/>
          <w:szCs w:val="14"/>
        </w:rPr>
      </w:pPr>
      <w:ins w:id="837" w:author="Martin Lindström" w:date="2016-11-12T17:54:00Z">
        <w:r>
          <w:rPr>
            <w:rStyle w:val="Code"/>
            <w:sz w:val="14"/>
            <w:szCs w:val="14"/>
          </w:rPr>
          <w:t>&lt;saml</w:t>
        </w:r>
      </w:ins>
      <w:ins w:id="838" w:author="Martin Lindström" w:date="2016-11-12T23:54:00Z">
        <w:r w:rsidR="00C44C26">
          <w:rPr>
            <w:rStyle w:val="Code"/>
            <w:sz w:val="14"/>
            <w:szCs w:val="14"/>
          </w:rPr>
          <w:t>2</w:t>
        </w:r>
      </w:ins>
      <w:ins w:id="839" w:author="Martin Lindström" w:date="2016-11-12T17:54:00Z">
        <w:r>
          <w:rPr>
            <w:rStyle w:val="Code"/>
            <w:sz w:val="14"/>
            <w:szCs w:val="14"/>
          </w:rPr>
          <w:t>:Attribute</w:t>
        </w:r>
      </w:ins>
    </w:p>
    <w:p w14:paraId="7CF6FAC1" w14:textId="2EB805A7" w:rsidR="00C44C26" w:rsidRDefault="00C44C26" w:rsidP="007A63E5">
      <w:pPr>
        <w:pBdr>
          <w:top w:val="single" w:sz="4" w:space="1" w:color="auto"/>
          <w:left w:val="single" w:sz="4" w:space="4" w:color="auto"/>
          <w:bottom w:val="single" w:sz="4" w:space="1" w:color="auto"/>
          <w:right w:val="single" w:sz="4" w:space="4" w:color="auto"/>
        </w:pBdr>
        <w:shd w:val="clear" w:color="auto" w:fill="F2F2F2" w:themeFill="background1" w:themeFillShade="F2"/>
        <w:rPr>
          <w:ins w:id="840" w:author="Martin Lindström" w:date="2016-11-12T17:54:00Z"/>
          <w:rStyle w:val="Code"/>
          <w:sz w:val="14"/>
          <w:szCs w:val="14"/>
        </w:rPr>
      </w:pPr>
      <w:ins w:id="841" w:author="Martin Lindström" w:date="2016-11-12T23:53:00Z">
        <w:r>
          <w:rPr>
            <w:rStyle w:val="Code"/>
            <w:sz w:val="14"/>
            <w:szCs w:val="14"/>
          </w:rPr>
          <w:t xml:space="preserve">      </w:t>
        </w:r>
        <w:r w:rsidRPr="004C265E">
          <w:rPr>
            <w:rFonts w:ascii="Courier New" w:hAnsi="Courier New" w:cs="Courier New"/>
            <w:noProof/>
            <w:sz w:val="14"/>
            <w:szCs w:val="14"/>
            <w:lang w:val="en-US"/>
          </w:rPr>
          <w:t>xmlns:xsi="</w:t>
        </w:r>
        <w:r w:rsidRPr="00722D39">
          <w:rPr>
            <w:rFonts w:ascii="Courier New" w:hAnsi="Courier New" w:cs="Courier New"/>
            <w:noProof/>
            <w:sz w:val="14"/>
            <w:szCs w:val="14"/>
            <w:lang w:val="en-US"/>
          </w:rPr>
          <w:t>http://www.w3.org/2001/XMLSchema-instance</w:t>
        </w:r>
        <w:r w:rsidRPr="004C265E">
          <w:rPr>
            <w:rFonts w:ascii="Courier New" w:hAnsi="Courier New" w:cs="Courier New"/>
            <w:noProof/>
            <w:sz w:val="14"/>
            <w:szCs w:val="14"/>
            <w:lang w:val="en-US"/>
          </w:rPr>
          <w:t>"</w:t>
        </w:r>
      </w:ins>
    </w:p>
    <w:p w14:paraId="335579A1" w14:textId="77777777" w:rsid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42" w:author="Martin Lindström" w:date="2016-11-12T17:54:00Z"/>
          <w:rFonts w:ascii="Courier New" w:hAnsi="Courier New" w:cs="Courier New"/>
          <w:noProof/>
          <w:sz w:val="14"/>
          <w:szCs w:val="14"/>
          <w:lang w:val="en-US"/>
        </w:rPr>
      </w:pPr>
      <w:ins w:id="843" w:author="Martin Lindström" w:date="2016-11-12T17:54:00Z">
        <w:r>
          <w:rPr>
            <w:rFonts w:ascii="Courier New" w:hAnsi="Courier New" w:cs="Courier New"/>
            <w:noProof/>
            <w:sz w:val="14"/>
            <w:szCs w:val="14"/>
            <w:lang w:val="en-US"/>
          </w:rPr>
          <w:t xml:space="preserve">      </w:t>
        </w:r>
        <w:r w:rsidRPr="00390E0F">
          <w:rPr>
            <w:rFonts w:ascii="Courier New" w:hAnsi="Courier New" w:cs="Courier New"/>
            <w:noProof/>
            <w:sz w:val="14"/>
            <w:szCs w:val="14"/>
            <w:lang w:val="en-US"/>
          </w:rPr>
          <w:t>Frie</w:t>
        </w:r>
        <w:r>
          <w:rPr>
            <w:rFonts w:ascii="Courier New" w:hAnsi="Courier New" w:cs="Courier New"/>
            <w:noProof/>
            <w:sz w:val="14"/>
            <w:szCs w:val="14"/>
            <w:lang w:val="en-US"/>
          </w:rPr>
          <w:t>ndlyName="CurrentAddress"</w:t>
        </w:r>
      </w:ins>
    </w:p>
    <w:p w14:paraId="0B030D33" w14:textId="77777777" w:rsid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44" w:author="Martin Lindström" w:date="2016-11-12T17:54:00Z"/>
          <w:rFonts w:ascii="Courier New" w:hAnsi="Courier New" w:cs="Courier New"/>
          <w:noProof/>
          <w:sz w:val="14"/>
          <w:szCs w:val="14"/>
          <w:lang w:val="en-US"/>
        </w:rPr>
      </w:pPr>
      <w:ins w:id="845" w:author="Martin Lindström" w:date="2016-11-12T17:54:00Z">
        <w:r>
          <w:rPr>
            <w:rFonts w:ascii="Courier New" w:hAnsi="Courier New" w:cs="Courier New"/>
            <w:noProof/>
            <w:sz w:val="14"/>
            <w:szCs w:val="14"/>
            <w:lang w:val="en-US"/>
          </w:rPr>
          <w:t xml:space="preserve">      </w:t>
        </w:r>
        <w:r w:rsidRPr="00390E0F">
          <w:rPr>
            <w:rFonts w:ascii="Courier New" w:hAnsi="Courier New" w:cs="Courier New"/>
            <w:noProof/>
            <w:sz w:val="14"/>
            <w:szCs w:val="14"/>
            <w:lang w:val="en-US"/>
          </w:rPr>
          <w:t>Name="http://eidas.europa.eu/attributes/natu</w:t>
        </w:r>
        <w:r>
          <w:rPr>
            <w:rFonts w:ascii="Courier New" w:hAnsi="Courier New" w:cs="Courier New"/>
            <w:noProof/>
            <w:sz w:val="14"/>
            <w:szCs w:val="14"/>
            <w:lang w:val="en-US"/>
          </w:rPr>
          <w:t xml:space="preserve">ralperson/CurrentAddress"     </w:t>
        </w:r>
      </w:ins>
    </w:p>
    <w:p w14:paraId="4E5294D3" w14:textId="77777777" w:rsid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46" w:author="Martin Lindström" w:date="2016-11-12T17:54:00Z"/>
          <w:rFonts w:ascii="Courier New" w:hAnsi="Courier New" w:cs="Courier New"/>
          <w:noProof/>
          <w:sz w:val="14"/>
          <w:szCs w:val="14"/>
          <w:lang w:val="en-US"/>
        </w:rPr>
      </w:pPr>
      <w:ins w:id="847" w:author="Martin Lindström" w:date="2016-11-12T17:54:00Z">
        <w:r>
          <w:rPr>
            <w:rFonts w:ascii="Courier New" w:hAnsi="Courier New" w:cs="Courier New"/>
            <w:noProof/>
            <w:sz w:val="14"/>
            <w:szCs w:val="14"/>
            <w:lang w:val="en-US"/>
          </w:rPr>
          <w:t xml:space="preserve">      </w:t>
        </w:r>
        <w:r w:rsidRPr="00390E0F">
          <w:rPr>
            <w:rFonts w:ascii="Courier New" w:hAnsi="Courier New" w:cs="Courier New"/>
            <w:noProof/>
            <w:sz w:val="14"/>
            <w:szCs w:val="14"/>
            <w:lang w:val="en-US"/>
          </w:rPr>
          <w:t>NameFormat="urn:oasis:names:tc:SAML:2.0:attrname-</w:t>
        </w:r>
        <w:r>
          <w:rPr>
            <w:rFonts w:ascii="Courier New" w:hAnsi="Courier New" w:cs="Courier New"/>
            <w:noProof/>
            <w:sz w:val="14"/>
            <w:szCs w:val="14"/>
            <w:lang w:val="en-US"/>
          </w:rPr>
          <w:t>format:uri"&gt;</w:t>
        </w:r>
      </w:ins>
    </w:p>
    <w:p w14:paraId="02BB9184" w14:textId="4C0564DB" w:rsidR="00390E0F" w:rsidRP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48" w:author="Martin Lindström" w:date="2016-11-12T17:54:00Z"/>
          <w:rFonts w:ascii="Courier New" w:hAnsi="Courier New" w:cs="Courier New"/>
          <w:noProof/>
          <w:sz w:val="14"/>
          <w:szCs w:val="14"/>
          <w:lang w:val="en-US"/>
        </w:rPr>
      </w:pPr>
      <w:ins w:id="849" w:author="Martin Lindström" w:date="2016-11-12T17:54:00Z">
        <w:r>
          <w:rPr>
            <w:rFonts w:ascii="Courier New" w:hAnsi="Courier New" w:cs="Courier New"/>
            <w:noProof/>
            <w:sz w:val="14"/>
            <w:szCs w:val="14"/>
            <w:lang w:val="en-US"/>
          </w:rPr>
          <w:t xml:space="preserve">  </w:t>
        </w:r>
        <w:r w:rsidRPr="00390E0F">
          <w:rPr>
            <w:rFonts w:ascii="Courier New" w:hAnsi="Courier New" w:cs="Courier New"/>
            <w:noProof/>
            <w:sz w:val="14"/>
            <w:szCs w:val="14"/>
            <w:lang w:val="en-US"/>
          </w:rPr>
          <w:t>&lt;saml</w:t>
        </w:r>
      </w:ins>
      <w:ins w:id="850" w:author="Martin Lindström" w:date="2016-11-12T23:54:00Z">
        <w:r w:rsidR="00C44C26">
          <w:rPr>
            <w:rFonts w:ascii="Courier New" w:hAnsi="Courier New" w:cs="Courier New"/>
            <w:noProof/>
            <w:sz w:val="14"/>
            <w:szCs w:val="14"/>
            <w:lang w:val="en-US"/>
          </w:rPr>
          <w:t>2</w:t>
        </w:r>
      </w:ins>
      <w:ins w:id="851" w:author="Martin Lindström" w:date="2016-11-12T17:54:00Z">
        <w:r w:rsidRPr="00390E0F">
          <w:rPr>
            <w:rFonts w:ascii="Courier New" w:hAnsi="Courier New" w:cs="Courier New"/>
            <w:noProof/>
            <w:sz w:val="14"/>
            <w:szCs w:val="14"/>
            <w:lang w:val="en-US"/>
          </w:rPr>
          <w:t xml:space="preserve">:AttributeValue xsi:type="eidas:CurrentAddressType"&gt; </w:t>
        </w:r>
      </w:ins>
    </w:p>
    <w:p w14:paraId="6BD530E6" w14:textId="77777777" w:rsid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52" w:author="Martin Lindström" w:date="2016-11-12T17:54:00Z"/>
          <w:rFonts w:ascii="Courier New" w:hAnsi="Courier New" w:cs="Courier New"/>
          <w:noProof/>
          <w:sz w:val="14"/>
          <w:szCs w:val="14"/>
          <w:lang w:val="en-US"/>
        </w:rPr>
      </w:pPr>
      <w:ins w:id="853" w:author="Martin Lindström" w:date="2016-11-12T17:54:00Z">
        <w:r>
          <w:rPr>
            <w:rFonts w:ascii="Courier New" w:hAnsi="Courier New" w:cs="Courier New"/>
            <w:noProof/>
            <w:sz w:val="14"/>
            <w:szCs w:val="14"/>
            <w:lang w:val="en-US"/>
          </w:rPr>
          <w:t xml:space="preserve">    </w:t>
        </w:r>
        <w:r w:rsidRPr="00390E0F">
          <w:rPr>
            <w:rFonts w:ascii="Courier New" w:hAnsi="Courier New" w:cs="Courier New"/>
            <w:noProof/>
            <w:sz w:val="14"/>
            <w:szCs w:val="14"/>
            <w:lang w:val="en-US"/>
          </w:rPr>
          <w:t xml:space="preserve">PGVpZGFzOkxvY2F0b3JEZXNpZ25hdG9yPjIyPC9laWRhczpMb2NhdG9yRGVzaWduYX </w:t>
        </w:r>
        <w:r>
          <w:rPr>
            <w:rFonts w:ascii="Courier New" w:hAnsi="Courier New" w:cs="Courier New"/>
            <w:noProof/>
            <w:sz w:val="14"/>
            <w:szCs w:val="14"/>
            <w:lang w:val="en-US"/>
          </w:rPr>
          <w:t xml:space="preserve">  </w:t>
        </w:r>
      </w:ins>
    </w:p>
    <w:p w14:paraId="434475DF" w14:textId="77777777" w:rsid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54" w:author="Martin Lindström" w:date="2016-11-12T17:54:00Z"/>
          <w:rFonts w:ascii="Courier New" w:hAnsi="Courier New" w:cs="Courier New"/>
          <w:noProof/>
          <w:sz w:val="14"/>
          <w:szCs w:val="14"/>
          <w:lang w:val="en-US"/>
        </w:rPr>
      </w:pPr>
      <w:ins w:id="855" w:author="Martin Lindström" w:date="2016-11-12T17:54:00Z">
        <w:r>
          <w:rPr>
            <w:rFonts w:ascii="Courier New" w:hAnsi="Courier New" w:cs="Courier New"/>
            <w:noProof/>
            <w:sz w:val="14"/>
            <w:szCs w:val="14"/>
            <w:lang w:val="en-US"/>
          </w:rPr>
          <w:t xml:space="preserve">    </w:t>
        </w:r>
        <w:r w:rsidRPr="00390E0F">
          <w:rPr>
            <w:rFonts w:ascii="Courier New" w:hAnsi="Courier New" w:cs="Courier New"/>
            <w:noProof/>
            <w:sz w:val="14"/>
            <w:szCs w:val="14"/>
            <w:lang w:val="en-US"/>
          </w:rPr>
          <w:t xml:space="preserve">Rvcj48ZWlkYXM6VGhvcm91Z2hmYXJlPkFyY2FjaWEgQXZlbnVlPC9laWRhczpUaG9y </w:t>
        </w:r>
      </w:ins>
    </w:p>
    <w:p w14:paraId="7CB18922" w14:textId="77777777" w:rsid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56" w:author="Martin Lindström" w:date="2016-11-12T17:55:00Z"/>
          <w:rFonts w:ascii="Courier New" w:hAnsi="Courier New" w:cs="Courier New"/>
          <w:noProof/>
          <w:sz w:val="14"/>
          <w:szCs w:val="14"/>
          <w:lang w:val="en-US"/>
        </w:rPr>
      </w:pPr>
      <w:ins w:id="857" w:author="Martin Lindström" w:date="2016-11-12T17:54:00Z">
        <w:r>
          <w:rPr>
            <w:rFonts w:ascii="Courier New" w:hAnsi="Courier New" w:cs="Courier New"/>
            <w:noProof/>
            <w:sz w:val="14"/>
            <w:szCs w:val="14"/>
            <w:lang w:val="en-US"/>
          </w:rPr>
          <w:t xml:space="preserve">    </w:t>
        </w:r>
        <w:r w:rsidRPr="00390E0F">
          <w:rPr>
            <w:rFonts w:ascii="Courier New" w:hAnsi="Courier New" w:cs="Courier New"/>
            <w:noProof/>
            <w:sz w:val="14"/>
            <w:szCs w:val="14"/>
            <w:lang w:val="en-US"/>
          </w:rPr>
          <w:t xml:space="preserve">b3VnaGZhcmU+DQo8ZWlkYXM6UG9zdE5hbWU+TG9uZG9uPC9laWRhczpQb3N0TmFtZT </w:t>
        </w:r>
      </w:ins>
    </w:p>
    <w:p w14:paraId="70CA1F6F" w14:textId="51E255EB" w:rsidR="00390E0F" w:rsidRP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58" w:author="Martin Lindström" w:date="2016-11-12T17:54:00Z"/>
          <w:rFonts w:ascii="Courier New" w:hAnsi="Courier New" w:cs="Courier New"/>
          <w:noProof/>
          <w:sz w:val="14"/>
          <w:szCs w:val="14"/>
          <w:lang w:val="en-US"/>
        </w:rPr>
      </w:pPr>
      <w:ins w:id="859" w:author="Martin Lindström" w:date="2016-11-12T17:55:00Z">
        <w:r>
          <w:rPr>
            <w:rFonts w:ascii="Courier New" w:hAnsi="Courier New" w:cs="Courier New"/>
            <w:noProof/>
            <w:sz w:val="14"/>
            <w:szCs w:val="14"/>
            <w:lang w:val="en-US"/>
          </w:rPr>
          <w:t xml:space="preserve">    </w:t>
        </w:r>
      </w:ins>
      <w:ins w:id="860" w:author="Martin Lindström" w:date="2016-11-12T17:54:00Z">
        <w:r w:rsidRPr="00390E0F">
          <w:rPr>
            <w:rFonts w:ascii="Courier New" w:hAnsi="Courier New" w:cs="Courier New"/>
            <w:noProof/>
            <w:sz w:val="14"/>
            <w:szCs w:val="14"/>
            <w:lang w:val="en-US"/>
          </w:rPr>
          <w:t xml:space="preserve">4NCjxlaWRhczpQb3N0Q29kZT5TVzFBIDFBQTwvZWlkYXM6UG9zdENvZGU+ </w:t>
        </w:r>
      </w:ins>
    </w:p>
    <w:p w14:paraId="3C4C27CD" w14:textId="05FAF61C" w:rsid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61" w:author="Martin Lindström" w:date="2016-11-12T17:54:00Z"/>
          <w:rFonts w:ascii="Courier New" w:hAnsi="Courier New" w:cs="Courier New"/>
          <w:noProof/>
          <w:sz w:val="14"/>
          <w:szCs w:val="14"/>
          <w:lang w:val="en-US"/>
        </w:rPr>
      </w:pPr>
      <w:ins w:id="862" w:author="Martin Lindström" w:date="2016-11-12T17:54:00Z">
        <w:r>
          <w:rPr>
            <w:rFonts w:ascii="Courier New" w:hAnsi="Courier New" w:cs="Courier New"/>
            <w:noProof/>
            <w:sz w:val="14"/>
            <w:szCs w:val="14"/>
            <w:lang w:val="en-US"/>
          </w:rPr>
          <w:t xml:space="preserve">  </w:t>
        </w:r>
        <w:r w:rsidRPr="00390E0F">
          <w:rPr>
            <w:rFonts w:ascii="Courier New" w:hAnsi="Courier New" w:cs="Courier New"/>
            <w:noProof/>
            <w:sz w:val="14"/>
            <w:szCs w:val="14"/>
            <w:lang w:val="en-US"/>
          </w:rPr>
          <w:t>&lt;/saml</w:t>
        </w:r>
      </w:ins>
      <w:ins w:id="863" w:author="Martin Lindström" w:date="2016-11-12T23:54:00Z">
        <w:r w:rsidR="00C44C26">
          <w:rPr>
            <w:rFonts w:ascii="Courier New" w:hAnsi="Courier New" w:cs="Courier New"/>
            <w:noProof/>
            <w:sz w:val="14"/>
            <w:szCs w:val="14"/>
            <w:lang w:val="en-US"/>
          </w:rPr>
          <w:t>2</w:t>
        </w:r>
      </w:ins>
      <w:ins w:id="864" w:author="Martin Lindström" w:date="2016-11-12T17:54:00Z">
        <w:r>
          <w:rPr>
            <w:rFonts w:ascii="Courier New" w:hAnsi="Courier New" w:cs="Courier New"/>
            <w:noProof/>
            <w:sz w:val="14"/>
            <w:szCs w:val="14"/>
            <w:lang w:val="en-US"/>
          </w:rPr>
          <w:t>:AttributeValue&gt;</w:t>
        </w:r>
      </w:ins>
    </w:p>
    <w:p w14:paraId="1524E528" w14:textId="58EE60D3" w:rsid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65" w:author="Martin Lindström" w:date="2016-11-12T17:55:00Z"/>
          <w:rFonts w:ascii="Courier New" w:hAnsi="Courier New" w:cs="Courier New"/>
          <w:noProof/>
          <w:sz w:val="14"/>
          <w:szCs w:val="14"/>
          <w:lang w:val="en-US"/>
        </w:rPr>
      </w:pPr>
      <w:ins w:id="866" w:author="Martin Lindström" w:date="2016-11-12T17:54:00Z">
        <w:r w:rsidRPr="00390E0F">
          <w:rPr>
            <w:rFonts w:ascii="Courier New" w:hAnsi="Courier New" w:cs="Courier New"/>
            <w:noProof/>
            <w:sz w:val="14"/>
            <w:szCs w:val="14"/>
            <w:lang w:val="en-US"/>
          </w:rPr>
          <w:t>&lt;/saml</w:t>
        </w:r>
      </w:ins>
      <w:ins w:id="867" w:author="Martin Lindström" w:date="2016-11-12T23:54:00Z">
        <w:r w:rsidR="00C44C26">
          <w:rPr>
            <w:rFonts w:ascii="Courier New" w:hAnsi="Courier New" w:cs="Courier New"/>
            <w:noProof/>
            <w:sz w:val="14"/>
            <w:szCs w:val="14"/>
            <w:lang w:val="en-US"/>
          </w:rPr>
          <w:t>2</w:t>
        </w:r>
      </w:ins>
      <w:ins w:id="868" w:author="Martin Lindström" w:date="2016-11-12T17:54:00Z">
        <w:r w:rsidRPr="00390E0F">
          <w:rPr>
            <w:rFonts w:ascii="Courier New" w:hAnsi="Courier New" w:cs="Courier New"/>
            <w:noProof/>
            <w:sz w:val="14"/>
            <w:szCs w:val="14"/>
            <w:lang w:val="en-US"/>
          </w:rPr>
          <w:t xml:space="preserve">:Attribute&gt; </w:t>
        </w:r>
      </w:ins>
    </w:p>
    <w:p w14:paraId="16CF80BA" w14:textId="77777777" w:rsidR="00390E0F" w:rsidRPr="00390E0F" w:rsidRDefault="00390E0F" w:rsidP="00390E0F">
      <w:pPr>
        <w:pBdr>
          <w:top w:val="single" w:sz="4" w:space="1" w:color="auto"/>
          <w:left w:val="single" w:sz="4" w:space="4" w:color="auto"/>
          <w:bottom w:val="single" w:sz="4" w:space="1" w:color="auto"/>
          <w:right w:val="single" w:sz="4" w:space="4" w:color="auto"/>
        </w:pBdr>
        <w:shd w:val="clear" w:color="auto" w:fill="F2F2F2" w:themeFill="background1" w:themeFillShade="F2"/>
        <w:rPr>
          <w:ins w:id="869" w:author="Martin Lindström" w:date="2016-11-12T17:54:00Z"/>
          <w:rFonts w:ascii="Courier New" w:hAnsi="Courier New" w:cs="Courier New"/>
          <w:noProof/>
          <w:sz w:val="14"/>
          <w:szCs w:val="14"/>
          <w:lang w:val="en-US"/>
        </w:rPr>
      </w:pPr>
    </w:p>
    <w:p w14:paraId="5B5CEBD0" w14:textId="77777777" w:rsidR="00390E0F" w:rsidRDefault="00390E0F">
      <w:pPr>
        <w:spacing w:line="240" w:lineRule="auto"/>
        <w:rPr>
          <w:ins w:id="870" w:author="Martin Lindström" w:date="2016-11-10T20:30:00Z"/>
          <w:lang w:val="en-US"/>
        </w:rPr>
      </w:pPr>
    </w:p>
    <w:p w14:paraId="5ADF0B00" w14:textId="39930E4A" w:rsidR="00071213" w:rsidRDefault="006332D9">
      <w:pPr>
        <w:spacing w:line="240" w:lineRule="auto"/>
        <w:rPr>
          <w:ins w:id="871" w:author="Martin Lindström" w:date="2016-11-12T17:47:00Z"/>
          <w:lang w:val="en-US"/>
        </w:rPr>
      </w:pPr>
      <w:ins w:id="872" w:author="Martin Lindström" w:date="2016-11-12T17:47:00Z">
        <w:r>
          <w:rPr>
            <w:lang w:val="en-US"/>
          </w:rPr>
          <w:t>The value is the Base64-encoding of the following XML-snippet:</w:t>
        </w:r>
      </w:ins>
    </w:p>
    <w:p w14:paraId="2E8CB72D" w14:textId="77777777" w:rsidR="007A63E5" w:rsidRDefault="007A63E5" w:rsidP="007A63E5">
      <w:pPr>
        <w:spacing w:line="240" w:lineRule="auto"/>
        <w:rPr>
          <w:ins w:id="873" w:author="Martin Lindström" w:date="2016-11-12T17:52:00Z"/>
          <w:lang w:val="en-US"/>
        </w:rPr>
      </w:pPr>
    </w:p>
    <w:p w14:paraId="4176EDAE" w14:textId="18F66279" w:rsidR="007A63E5" w:rsidRDefault="00195246" w:rsidP="007A63E5">
      <w:pPr>
        <w:pBdr>
          <w:top w:val="single" w:sz="4" w:space="1" w:color="auto"/>
          <w:left w:val="single" w:sz="4" w:space="4" w:color="auto"/>
          <w:bottom w:val="single" w:sz="4" w:space="1" w:color="auto"/>
          <w:right w:val="single" w:sz="4" w:space="4" w:color="auto"/>
        </w:pBdr>
        <w:shd w:val="clear" w:color="auto" w:fill="F2F2F2" w:themeFill="background1" w:themeFillShade="F2"/>
        <w:rPr>
          <w:ins w:id="874" w:author="Martin Lindström" w:date="2016-11-12T17:52:00Z"/>
          <w:rFonts w:ascii="Courier New" w:hAnsi="Courier New" w:cs="Courier New"/>
          <w:noProof/>
          <w:sz w:val="14"/>
          <w:szCs w:val="14"/>
          <w:lang w:val="en-US"/>
        </w:rPr>
      </w:pPr>
      <w:ins w:id="875" w:author="Martin Lindström" w:date="2016-11-12T17:53:00Z">
        <w:r>
          <w:rPr>
            <w:rFonts w:ascii="Courier New" w:hAnsi="Courier New" w:cs="Courier New"/>
            <w:noProof/>
            <w:sz w:val="14"/>
            <w:szCs w:val="14"/>
            <w:lang w:val="en-US"/>
          </w:rPr>
          <w:br/>
        </w:r>
      </w:ins>
      <w:ins w:id="876" w:author="Martin Lindström" w:date="2016-11-12T17:52:00Z">
        <w:r w:rsidR="007A63E5">
          <w:rPr>
            <w:rFonts w:ascii="Courier New" w:hAnsi="Courier New" w:cs="Courier New"/>
            <w:noProof/>
            <w:sz w:val="14"/>
            <w:szCs w:val="14"/>
            <w:lang w:val="en-US"/>
          </w:rPr>
          <w:t>&lt;</w:t>
        </w:r>
        <w:r w:rsidR="007A63E5" w:rsidRPr="007A63E5">
          <w:rPr>
            <w:rFonts w:ascii="Courier New" w:hAnsi="Courier New" w:cs="Courier New"/>
            <w:noProof/>
            <w:sz w:val="14"/>
            <w:szCs w:val="14"/>
            <w:lang w:val="en-US"/>
          </w:rPr>
          <w:t>eidas:LocatorDesignator</w:t>
        </w:r>
        <w:r w:rsidR="007A63E5">
          <w:rPr>
            <w:rFonts w:ascii="Courier New" w:hAnsi="Courier New" w:cs="Courier New"/>
            <w:noProof/>
            <w:sz w:val="14"/>
            <w:szCs w:val="14"/>
            <w:lang w:val="en-US"/>
          </w:rPr>
          <w:t>&gt;22&lt;/eidas:LocatorDesignator&gt;</w:t>
        </w:r>
      </w:ins>
    </w:p>
    <w:p w14:paraId="75D54ECC" w14:textId="77777777" w:rsidR="007A63E5" w:rsidRDefault="007A63E5" w:rsidP="007A63E5">
      <w:pPr>
        <w:pBdr>
          <w:top w:val="single" w:sz="4" w:space="1" w:color="auto"/>
          <w:left w:val="single" w:sz="4" w:space="4" w:color="auto"/>
          <w:bottom w:val="single" w:sz="4" w:space="1" w:color="auto"/>
          <w:right w:val="single" w:sz="4" w:space="4" w:color="auto"/>
        </w:pBdr>
        <w:shd w:val="clear" w:color="auto" w:fill="F2F2F2" w:themeFill="background1" w:themeFillShade="F2"/>
        <w:rPr>
          <w:ins w:id="877" w:author="Martin Lindström" w:date="2016-11-12T17:52:00Z"/>
          <w:rFonts w:ascii="Courier New" w:hAnsi="Courier New" w:cs="Courier New"/>
          <w:noProof/>
          <w:sz w:val="14"/>
          <w:szCs w:val="14"/>
          <w:lang w:val="en-US"/>
        </w:rPr>
      </w:pPr>
      <w:ins w:id="878" w:author="Martin Lindström" w:date="2016-11-12T17:52:00Z">
        <w:r w:rsidRPr="007A63E5">
          <w:rPr>
            <w:rFonts w:ascii="Courier New" w:hAnsi="Courier New" w:cs="Courier New"/>
            <w:noProof/>
            <w:sz w:val="14"/>
            <w:szCs w:val="14"/>
            <w:lang w:val="en-US"/>
          </w:rPr>
          <w:t>&lt;eidas:Thoroughfare&gt;Arca</w:t>
        </w:r>
        <w:r>
          <w:rPr>
            <w:rFonts w:ascii="Courier New" w:hAnsi="Courier New" w:cs="Courier New"/>
            <w:noProof/>
            <w:sz w:val="14"/>
            <w:szCs w:val="14"/>
            <w:lang w:val="en-US"/>
          </w:rPr>
          <w:t>cia Avenue&lt;/eidas:Thoroughfare&gt;</w:t>
        </w:r>
      </w:ins>
    </w:p>
    <w:p w14:paraId="247FB1FA" w14:textId="77777777" w:rsidR="007A63E5" w:rsidRDefault="007A63E5" w:rsidP="007A63E5">
      <w:pPr>
        <w:pBdr>
          <w:top w:val="single" w:sz="4" w:space="1" w:color="auto"/>
          <w:left w:val="single" w:sz="4" w:space="4" w:color="auto"/>
          <w:bottom w:val="single" w:sz="4" w:space="1" w:color="auto"/>
          <w:right w:val="single" w:sz="4" w:space="4" w:color="auto"/>
        </w:pBdr>
        <w:shd w:val="clear" w:color="auto" w:fill="F2F2F2" w:themeFill="background1" w:themeFillShade="F2"/>
        <w:rPr>
          <w:ins w:id="879" w:author="Martin Lindström" w:date="2016-11-12T17:52:00Z"/>
          <w:rFonts w:ascii="Courier New" w:hAnsi="Courier New" w:cs="Courier New"/>
          <w:noProof/>
          <w:sz w:val="14"/>
          <w:szCs w:val="14"/>
          <w:lang w:val="en-US"/>
        </w:rPr>
      </w:pPr>
      <w:ins w:id="880" w:author="Martin Lindström" w:date="2016-11-12T17:52:00Z">
        <w:r w:rsidRPr="007A63E5">
          <w:rPr>
            <w:rFonts w:ascii="Courier New" w:hAnsi="Courier New" w:cs="Courier New"/>
            <w:noProof/>
            <w:sz w:val="14"/>
            <w:szCs w:val="14"/>
            <w:lang w:val="en-US"/>
          </w:rPr>
          <w:t>&lt;eidas:P</w:t>
        </w:r>
        <w:r>
          <w:rPr>
            <w:rFonts w:ascii="Courier New" w:hAnsi="Courier New" w:cs="Courier New"/>
            <w:noProof/>
            <w:sz w:val="14"/>
            <w:szCs w:val="14"/>
            <w:lang w:val="en-US"/>
          </w:rPr>
          <w:t>ostName&gt;London&lt;/eidas:PostName&gt;</w:t>
        </w:r>
      </w:ins>
    </w:p>
    <w:p w14:paraId="6B0758E0" w14:textId="1EFADCD4" w:rsidR="007A63E5" w:rsidRPr="007A63E5" w:rsidRDefault="007A63E5" w:rsidP="007A63E5">
      <w:pPr>
        <w:pBdr>
          <w:top w:val="single" w:sz="4" w:space="1" w:color="auto"/>
          <w:left w:val="single" w:sz="4" w:space="4" w:color="auto"/>
          <w:bottom w:val="single" w:sz="4" w:space="1" w:color="auto"/>
          <w:right w:val="single" w:sz="4" w:space="4" w:color="auto"/>
        </w:pBdr>
        <w:shd w:val="clear" w:color="auto" w:fill="F2F2F2" w:themeFill="background1" w:themeFillShade="F2"/>
        <w:rPr>
          <w:ins w:id="881" w:author="Martin Lindström" w:date="2016-11-12T17:52:00Z"/>
          <w:rFonts w:ascii="Courier New" w:hAnsi="Courier New" w:cs="Courier New"/>
          <w:noProof/>
          <w:sz w:val="14"/>
          <w:szCs w:val="14"/>
          <w:lang w:val="en-US"/>
        </w:rPr>
      </w:pPr>
      <w:ins w:id="882" w:author="Martin Lindström" w:date="2016-11-12T17:52:00Z">
        <w:r w:rsidRPr="007A63E5">
          <w:rPr>
            <w:rFonts w:ascii="Courier New" w:hAnsi="Courier New" w:cs="Courier New"/>
            <w:noProof/>
            <w:sz w:val="14"/>
            <w:szCs w:val="14"/>
            <w:lang w:val="en-US"/>
          </w:rPr>
          <w:t xml:space="preserve">&lt;eidas:PostCode&gt;SW1A 1AA&lt;/eidas:Postcode&gt; </w:t>
        </w:r>
      </w:ins>
      <w:ins w:id="883" w:author="Martin Lindström" w:date="2016-11-12T17:53:00Z">
        <w:r w:rsidR="00195246">
          <w:rPr>
            <w:rFonts w:ascii="Courier New" w:hAnsi="Courier New" w:cs="Courier New"/>
            <w:noProof/>
            <w:sz w:val="14"/>
            <w:szCs w:val="14"/>
            <w:lang w:val="en-US"/>
          </w:rPr>
          <w:br/>
        </w:r>
      </w:ins>
    </w:p>
    <w:p w14:paraId="1D5A5C1E" w14:textId="77777777" w:rsidR="007A63E5" w:rsidRDefault="007A63E5">
      <w:pPr>
        <w:spacing w:line="240" w:lineRule="auto"/>
        <w:rPr>
          <w:ins w:id="884" w:author="Martin Lindström" w:date="2016-11-12T17:48:00Z"/>
          <w:lang w:val="en-US"/>
        </w:rPr>
      </w:pPr>
    </w:p>
    <w:p w14:paraId="5997F32A" w14:textId="29A4955E" w:rsidR="006332D9" w:rsidRDefault="006332D9">
      <w:pPr>
        <w:spacing w:line="240" w:lineRule="auto"/>
        <w:rPr>
          <w:ins w:id="885" w:author="Martin Lindström" w:date="2016-11-12T21:58:00Z"/>
          <w:lang w:val="en-US"/>
        </w:rPr>
      </w:pPr>
      <w:ins w:id="886" w:author="Martin Lindström" w:date="2016-11-12T17:48:00Z">
        <w:r>
          <w:rPr>
            <w:lang w:val="en-US"/>
          </w:rPr>
          <w:t>This is not easily processed by standard SAML-software, and requires several steps including XML-decoding of an i</w:t>
        </w:r>
      </w:ins>
      <w:ins w:id="887" w:author="Martin Lindström" w:date="2016-11-12T17:49:00Z">
        <w:r>
          <w:rPr>
            <w:lang w:val="en-US"/>
          </w:rPr>
          <w:t>n</w:t>
        </w:r>
      </w:ins>
      <w:ins w:id="888" w:author="Martin Lindström" w:date="2016-11-12T17:48:00Z">
        <w:r>
          <w:rPr>
            <w:lang w:val="en-US"/>
          </w:rPr>
          <w:t xml:space="preserve">complete XML-snippet. Therefore, the Swedish eID Framework defines the </w:t>
        </w:r>
      </w:ins>
      <w:ins w:id="889" w:author="Martin Lindström" w:date="2016-11-12T17:51:00Z">
        <w:r w:rsidRPr="006C06E5">
          <w:rPr>
            <w:rStyle w:val="Code"/>
          </w:rPr>
          <w:t>eidasNaturalPersonAddress</w:t>
        </w:r>
      </w:ins>
      <w:ins w:id="890" w:author="Martin Lindström" w:date="2016-11-12T17:50:00Z">
        <w:r>
          <w:rPr>
            <w:lang w:val="en-US"/>
          </w:rPr>
          <w:t xml:space="preserve"> </w:t>
        </w:r>
      </w:ins>
      <w:ins w:id="891" w:author="Martin Lindström" w:date="2016-11-12T17:51:00Z">
        <w:r w:rsidR="007A63E5">
          <w:rPr>
            <w:lang w:val="en-US"/>
          </w:rPr>
          <w:t xml:space="preserve">attribute </w:t>
        </w:r>
      </w:ins>
      <w:ins w:id="892" w:author="Martin Lindström" w:date="2016-11-12T17:56:00Z">
        <w:r w:rsidR="003D62E7">
          <w:rPr>
            <w:lang w:val="en-US"/>
          </w:rPr>
          <w:t>to be</w:t>
        </w:r>
      </w:ins>
      <w:ins w:id="893" w:author="Martin Lindström" w:date="2016-11-12T17:51:00Z">
        <w:r w:rsidR="007A63E5">
          <w:rPr>
            <w:lang w:val="en-US"/>
          </w:rPr>
          <w:t xml:space="preserve"> used when the Swedish eIDAS node converts </w:t>
        </w:r>
        <w:r w:rsidR="003D62E7">
          <w:rPr>
            <w:lang w:val="en-US"/>
          </w:rPr>
          <w:t xml:space="preserve">the eIDAS </w:t>
        </w:r>
        <w:r w:rsidR="003D62E7" w:rsidRPr="006C06E5">
          <w:rPr>
            <w:rStyle w:val="Code"/>
          </w:rPr>
          <w:t>CurrentAddress</w:t>
        </w:r>
        <w:r w:rsidR="003D62E7">
          <w:rPr>
            <w:lang w:val="en-US"/>
          </w:rPr>
          <w:t xml:space="preserve"> attribute.</w:t>
        </w:r>
      </w:ins>
    </w:p>
    <w:p w14:paraId="089CC1EB" w14:textId="77777777" w:rsidR="00523042" w:rsidRDefault="00523042">
      <w:pPr>
        <w:spacing w:line="240" w:lineRule="auto"/>
        <w:rPr>
          <w:ins w:id="894" w:author="Martin Lindström" w:date="2016-11-12T21:58:00Z"/>
          <w:lang w:val="en-US"/>
        </w:rPr>
      </w:pPr>
    </w:p>
    <w:p w14:paraId="10AD17BB" w14:textId="3E4633B3" w:rsidR="00ED7C99" w:rsidRDefault="00523042" w:rsidP="00ED7C99">
      <w:pPr>
        <w:spacing w:line="240" w:lineRule="auto"/>
        <w:rPr>
          <w:ins w:id="895" w:author="Martin Lindström" w:date="2016-11-12T22:14:00Z"/>
          <w:lang w:val="en-US"/>
        </w:rPr>
      </w:pPr>
      <w:ins w:id="896" w:author="Martin Lindström" w:date="2016-11-12T21:58:00Z">
        <w:r>
          <w:rPr>
            <w:lang w:val="en-US"/>
          </w:rPr>
          <w:t xml:space="preserve">The </w:t>
        </w:r>
        <w:r w:rsidRPr="006C06E5">
          <w:rPr>
            <w:rStyle w:val="Code"/>
          </w:rPr>
          <w:t>eidasNaturalPersonAddress</w:t>
        </w:r>
        <w:r>
          <w:rPr>
            <w:lang w:val="en-US"/>
          </w:rPr>
          <w:t xml:space="preserve"> attribute is defined to </w:t>
        </w:r>
      </w:ins>
      <w:ins w:id="897" w:author="Martin Lindström" w:date="2016-11-12T22:07:00Z">
        <w:r w:rsidR="00981C5B">
          <w:rPr>
            <w:lang w:val="en-US"/>
          </w:rPr>
          <w:t>be</w:t>
        </w:r>
      </w:ins>
      <w:ins w:id="898" w:author="Martin Lindström" w:date="2016-11-12T21:58:00Z">
        <w:r>
          <w:rPr>
            <w:lang w:val="en-US"/>
          </w:rPr>
          <w:t xml:space="preserve"> </w:t>
        </w:r>
      </w:ins>
      <w:ins w:id="899" w:author="Martin Lindström" w:date="2016-11-12T21:59:00Z">
        <w:r w:rsidR="00ED7C99">
          <w:rPr>
            <w:lang w:val="en-US"/>
          </w:rPr>
          <w:t xml:space="preserve">a non-empty single-value attribute </w:t>
        </w:r>
      </w:ins>
      <w:ins w:id="900" w:author="Martin Lindström" w:date="2016-11-12T22:08:00Z">
        <w:r w:rsidR="00981C5B">
          <w:rPr>
            <w:lang w:val="en-US"/>
          </w:rPr>
          <w:t>containing</w:t>
        </w:r>
      </w:ins>
      <w:ins w:id="901" w:author="Martin Lindström" w:date="2016-11-12T22:00:00Z">
        <w:r w:rsidR="00ED7C99">
          <w:rPr>
            <w:lang w:val="en-US"/>
          </w:rPr>
          <w:t xml:space="preserve"> key-value pairs separated by</w:t>
        </w:r>
        <w:r w:rsidR="00266185">
          <w:rPr>
            <w:lang w:val="en-US"/>
          </w:rPr>
          <w:t xml:space="preserve"> semicolons. The key</w:t>
        </w:r>
      </w:ins>
      <w:ins w:id="902" w:author="Martin Lindström" w:date="2016-11-12T22:12:00Z">
        <w:r w:rsidR="00DF7767">
          <w:rPr>
            <w:lang w:val="en-US"/>
          </w:rPr>
          <w:t>s</w:t>
        </w:r>
      </w:ins>
      <w:ins w:id="903" w:author="Martin Lindström" w:date="2016-11-12T22:00:00Z">
        <w:r w:rsidR="00266185">
          <w:rPr>
            <w:lang w:val="en-US"/>
          </w:rPr>
          <w:t xml:space="preserve"> are</w:t>
        </w:r>
      </w:ins>
      <w:ins w:id="904" w:author="Martin Lindström" w:date="2016-11-12T22:08:00Z">
        <w:r w:rsidR="00981C5B">
          <w:rPr>
            <w:lang w:val="en-US"/>
          </w:rPr>
          <w:t xml:space="preserve"> element names </w:t>
        </w:r>
      </w:ins>
      <w:ins w:id="905" w:author="Martin Lindström" w:date="2016-11-12T22:09:00Z">
        <w:r w:rsidR="00981C5B">
          <w:rPr>
            <w:lang w:val="en-US"/>
          </w:rPr>
          <w:t>from</w:t>
        </w:r>
      </w:ins>
      <w:ins w:id="906" w:author="Martin Lindström" w:date="2016-11-12T22:08:00Z">
        <w:r w:rsidR="00981C5B">
          <w:rPr>
            <w:lang w:val="en-US"/>
          </w:rPr>
          <w:t xml:space="preserve"> the </w:t>
        </w:r>
        <w:r w:rsidR="00981C5B" w:rsidRPr="006C06E5">
          <w:rPr>
            <w:rStyle w:val="Code"/>
          </w:rPr>
          <w:t>CurrentAddressStructuredType</w:t>
        </w:r>
      </w:ins>
      <w:ins w:id="907" w:author="Martin Lindström" w:date="2016-11-12T22:09:00Z">
        <w:r w:rsidR="00981C5B">
          <w:rPr>
            <w:lang w:val="en-US"/>
          </w:rPr>
          <w:t xml:space="preserve"> type</w:t>
        </w:r>
      </w:ins>
      <w:ins w:id="908" w:author="Martin Lindström" w:date="2016-11-12T22:12:00Z">
        <w:r w:rsidR="00DF7767">
          <w:rPr>
            <w:lang w:val="en-US"/>
          </w:rPr>
          <w:t xml:space="preserve"> and the value-parts are their corresponding </w:t>
        </w:r>
      </w:ins>
      <w:ins w:id="909" w:author="Martin Lindström" w:date="2016-11-12T22:13:00Z">
        <w:r w:rsidR="0009296C">
          <w:rPr>
            <w:lang w:val="en-US"/>
          </w:rPr>
          <w:t>values.</w:t>
        </w:r>
      </w:ins>
      <w:ins w:id="910" w:author="Martin Lindström" w:date="2016-11-12T22:14:00Z">
        <w:r w:rsidR="0009296C">
          <w:rPr>
            <w:lang w:val="en-US"/>
          </w:rPr>
          <w:t xml:space="preserve"> The key and value of each pair is separated by a ‘=’ character and both the key and value MUST be URL-encoded.</w:t>
        </w:r>
      </w:ins>
    </w:p>
    <w:p w14:paraId="263A36CA" w14:textId="77777777" w:rsidR="0009296C" w:rsidRDefault="0009296C" w:rsidP="00ED7C99">
      <w:pPr>
        <w:spacing w:line="240" w:lineRule="auto"/>
        <w:rPr>
          <w:ins w:id="911" w:author="Martin Lindström" w:date="2016-11-12T22:14:00Z"/>
          <w:lang w:val="en-US"/>
        </w:rPr>
      </w:pPr>
    </w:p>
    <w:p w14:paraId="2254B847" w14:textId="10484CFD" w:rsidR="0009296C" w:rsidRDefault="00F625CC" w:rsidP="00ED7C99">
      <w:pPr>
        <w:spacing w:line="240" w:lineRule="auto"/>
        <w:rPr>
          <w:ins w:id="912" w:author="Martin Lindström" w:date="2016-11-12T22:15:00Z"/>
          <w:lang w:val="en-US"/>
        </w:rPr>
      </w:pPr>
      <w:ins w:id="913" w:author="Martin Lindström" w:date="2016-11-12T22:15:00Z">
        <w:r>
          <w:rPr>
            <w:lang w:val="en-US"/>
          </w:rPr>
          <w:t xml:space="preserve">The eIDAS-attribute </w:t>
        </w:r>
      </w:ins>
      <w:ins w:id="914" w:author="Martin Lindström" w:date="2016-11-12T22:16:00Z">
        <w:r w:rsidRPr="006C06E5">
          <w:rPr>
            <w:rStyle w:val="Code"/>
          </w:rPr>
          <w:t>CurrentAddress</w:t>
        </w:r>
        <w:r>
          <w:rPr>
            <w:lang w:val="en-US"/>
          </w:rPr>
          <w:t xml:space="preserve"> </w:t>
        </w:r>
      </w:ins>
      <w:ins w:id="915" w:author="Martin Lindström" w:date="2016-11-12T22:15:00Z">
        <w:r>
          <w:rPr>
            <w:lang w:val="en-US"/>
          </w:rPr>
          <w:t>above will thus be converted to the following</w:t>
        </w:r>
      </w:ins>
      <w:ins w:id="916" w:author="Martin Lindström" w:date="2016-11-12T23:53:00Z">
        <w:r w:rsidR="00C44C26">
          <w:rPr>
            <w:lang w:val="en-US"/>
          </w:rPr>
          <w:t xml:space="preserve"> attribute</w:t>
        </w:r>
      </w:ins>
      <w:ins w:id="917" w:author="Martin Lindström" w:date="2016-11-12T22:15:00Z">
        <w:r>
          <w:rPr>
            <w:lang w:val="en-US"/>
          </w:rPr>
          <w:t xml:space="preserve">: </w:t>
        </w:r>
      </w:ins>
    </w:p>
    <w:p w14:paraId="1677DDB9" w14:textId="77777777" w:rsidR="00F625CC" w:rsidRDefault="00F625CC" w:rsidP="00F625CC">
      <w:pPr>
        <w:rPr>
          <w:ins w:id="918" w:author="Martin Lindström" w:date="2016-11-12T22:15:00Z"/>
          <w:lang w:val="en-GB"/>
        </w:rPr>
      </w:pPr>
    </w:p>
    <w:p w14:paraId="0F81CDE3" w14:textId="77777777" w:rsidR="00F625CC" w:rsidRDefault="00F625CC" w:rsidP="00F625CC">
      <w:pPr>
        <w:pBdr>
          <w:top w:val="single" w:sz="4" w:space="1" w:color="auto"/>
          <w:left w:val="single" w:sz="4" w:space="4" w:color="auto"/>
          <w:bottom w:val="single" w:sz="4" w:space="1" w:color="auto"/>
          <w:right w:val="single" w:sz="4" w:space="4" w:color="auto"/>
        </w:pBdr>
        <w:shd w:val="clear" w:color="auto" w:fill="F2F2F2" w:themeFill="background1" w:themeFillShade="F2"/>
        <w:rPr>
          <w:ins w:id="919" w:author="Martin Lindström" w:date="2016-11-12T22:15:00Z"/>
          <w:rFonts w:ascii="Courier New" w:hAnsi="Courier New" w:cs="Courier New"/>
          <w:noProof/>
          <w:sz w:val="14"/>
          <w:szCs w:val="14"/>
          <w:lang w:val="en-US"/>
        </w:rPr>
      </w:pPr>
    </w:p>
    <w:p w14:paraId="01C4427A" w14:textId="77777777" w:rsidR="00F625CC" w:rsidRDefault="00F625CC" w:rsidP="00F625CC">
      <w:pPr>
        <w:pBdr>
          <w:top w:val="single" w:sz="4" w:space="1" w:color="auto"/>
          <w:left w:val="single" w:sz="4" w:space="4" w:color="auto"/>
          <w:bottom w:val="single" w:sz="4" w:space="1" w:color="auto"/>
          <w:right w:val="single" w:sz="4" w:space="4" w:color="auto"/>
        </w:pBdr>
        <w:shd w:val="clear" w:color="auto" w:fill="F2F2F2" w:themeFill="background1" w:themeFillShade="F2"/>
        <w:rPr>
          <w:ins w:id="920" w:author="Martin Lindström" w:date="2016-11-12T22:15:00Z"/>
          <w:rFonts w:ascii="Courier New" w:hAnsi="Courier New" w:cs="Courier New"/>
          <w:noProof/>
          <w:sz w:val="14"/>
          <w:szCs w:val="14"/>
          <w:lang w:val="en-US"/>
        </w:rPr>
      </w:pPr>
      <w:ins w:id="921" w:author="Martin Lindström" w:date="2016-11-12T22:15:00Z">
        <w:r>
          <w:rPr>
            <w:rFonts w:ascii="Courier New" w:hAnsi="Courier New" w:cs="Courier New"/>
            <w:noProof/>
            <w:sz w:val="14"/>
            <w:szCs w:val="14"/>
            <w:lang w:val="en-US"/>
          </w:rPr>
          <w:t>...</w:t>
        </w:r>
      </w:ins>
    </w:p>
    <w:p w14:paraId="613700F5" w14:textId="77777777" w:rsidR="00F625CC" w:rsidRDefault="00F625CC" w:rsidP="00F625CC">
      <w:pPr>
        <w:pBdr>
          <w:top w:val="single" w:sz="4" w:space="1" w:color="auto"/>
          <w:left w:val="single" w:sz="4" w:space="4" w:color="auto"/>
          <w:bottom w:val="single" w:sz="4" w:space="1" w:color="auto"/>
          <w:right w:val="single" w:sz="4" w:space="4" w:color="auto"/>
        </w:pBdr>
        <w:shd w:val="clear" w:color="auto" w:fill="F2F2F2" w:themeFill="background1" w:themeFillShade="F2"/>
        <w:rPr>
          <w:ins w:id="922" w:author="Martin Lindström" w:date="2016-11-12T22:15:00Z"/>
          <w:rFonts w:ascii="Courier New" w:hAnsi="Courier New" w:cs="Courier New"/>
          <w:noProof/>
          <w:sz w:val="14"/>
          <w:szCs w:val="14"/>
          <w:lang w:val="en-US"/>
        </w:rPr>
      </w:pPr>
      <w:ins w:id="923" w:author="Martin Lindström" w:date="2016-11-12T22:15:00Z">
        <w:r w:rsidRPr="004C265E">
          <w:rPr>
            <w:rFonts w:ascii="Courier New" w:hAnsi="Courier New" w:cs="Courier New"/>
            <w:noProof/>
            <w:sz w:val="14"/>
            <w:szCs w:val="14"/>
            <w:lang w:val="en-US"/>
          </w:rPr>
          <w:t>&lt;saml2:Attribute xmlns:xsi="</w:t>
        </w:r>
        <w:r w:rsidRPr="00722D39">
          <w:rPr>
            <w:rFonts w:ascii="Courier New" w:hAnsi="Courier New" w:cs="Courier New"/>
            <w:noProof/>
            <w:sz w:val="14"/>
            <w:szCs w:val="14"/>
            <w:lang w:val="en-US"/>
          </w:rPr>
          <w:t>http://www.w3.org/2001/XMLSchema-instance</w:t>
        </w:r>
        <w:r w:rsidRPr="004C265E">
          <w:rPr>
            <w:rFonts w:ascii="Courier New" w:hAnsi="Courier New" w:cs="Courier New"/>
            <w:noProof/>
            <w:sz w:val="14"/>
            <w:szCs w:val="14"/>
            <w:lang w:val="en-US"/>
          </w:rPr>
          <w:t>"</w:t>
        </w:r>
      </w:ins>
    </w:p>
    <w:p w14:paraId="162CB184" w14:textId="01A739B0" w:rsidR="00F625CC" w:rsidRDefault="00F625CC" w:rsidP="00F625CC">
      <w:pPr>
        <w:pBdr>
          <w:top w:val="single" w:sz="4" w:space="1" w:color="auto"/>
          <w:left w:val="single" w:sz="4" w:space="4" w:color="auto"/>
          <w:bottom w:val="single" w:sz="4" w:space="1" w:color="auto"/>
          <w:right w:val="single" w:sz="4" w:space="4" w:color="auto"/>
        </w:pBdr>
        <w:shd w:val="clear" w:color="auto" w:fill="F2F2F2" w:themeFill="background1" w:themeFillShade="F2"/>
        <w:rPr>
          <w:ins w:id="924" w:author="Martin Lindström" w:date="2016-11-12T22:15:00Z"/>
          <w:rFonts w:ascii="Courier New" w:hAnsi="Courier New" w:cs="Courier New"/>
          <w:noProof/>
          <w:sz w:val="14"/>
          <w:szCs w:val="14"/>
          <w:lang w:val="en-US"/>
        </w:rPr>
      </w:pPr>
      <w:ins w:id="925" w:author="Martin Lindström" w:date="2016-11-12T22:15:00Z">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FriendlyName="</w:t>
        </w:r>
      </w:ins>
      <w:ins w:id="926" w:author="Martin Lindström" w:date="2016-11-12T22:16:00Z">
        <w:r w:rsidR="00E636E1" w:rsidRPr="00E636E1">
          <w:rPr>
            <w:rFonts w:ascii="Courier New" w:hAnsi="Courier New" w:cs="Courier New"/>
            <w:noProof/>
            <w:sz w:val="14"/>
            <w:szCs w:val="14"/>
            <w:lang w:val="en-US"/>
          </w:rPr>
          <w:t>eidasNaturalPersonAddress</w:t>
        </w:r>
      </w:ins>
      <w:ins w:id="927" w:author="Martin Lindström" w:date="2016-11-12T22:15:00Z">
        <w:r w:rsidRPr="004C265E">
          <w:rPr>
            <w:rFonts w:ascii="Courier New" w:hAnsi="Courier New" w:cs="Courier New"/>
            <w:noProof/>
            <w:sz w:val="14"/>
            <w:szCs w:val="14"/>
            <w:lang w:val="en-US"/>
          </w:rPr>
          <w:t xml:space="preserve">" </w:t>
        </w:r>
      </w:ins>
    </w:p>
    <w:p w14:paraId="4BA2DEC2" w14:textId="2A8CE44A" w:rsidR="00F625CC" w:rsidRDefault="00F625CC" w:rsidP="00F625CC">
      <w:pPr>
        <w:pBdr>
          <w:top w:val="single" w:sz="4" w:space="1" w:color="auto"/>
          <w:left w:val="single" w:sz="4" w:space="4" w:color="auto"/>
          <w:bottom w:val="single" w:sz="4" w:space="1" w:color="auto"/>
          <w:right w:val="single" w:sz="4" w:space="4" w:color="auto"/>
        </w:pBdr>
        <w:shd w:val="clear" w:color="auto" w:fill="F2F2F2" w:themeFill="background1" w:themeFillShade="F2"/>
        <w:rPr>
          <w:ins w:id="928" w:author="Martin Lindström" w:date="2016-11-12T22:15:00Z"/>
          <w:rFonts w:ascii="Courier New" w:hAnsi="Courier New" w:cs="Courier New"/>
          <w:noProof/>
          <w:sz w:val="14"/>
          <w:szCs w:val="14"/>
          <w:lang w:val="en-US"/>
        </w:rPr>
      </w:pPr>
      <w:ins w:id="929" w:author="Martin Lindström" w:date="2016-11-12T22:15:00Z">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w:t>
        </w:r>
      </w:ins>
      <w:ins w:id="930" w:author="Martin Lindström" w:date="2016-11-12T22:17:00Z">
        <w:r w:rsidR="00F83EDE" w:rsidRPr="00F83EDE">
          <w:rPr>
            <w:rFonts w:ascii="Courier New" w:hAnsi="Courier New" w:cs="Courier New"/>
            <w:noProof/>
            <w:sz w:val="14"/>
            <w:szCs w:val="14"/>
            <w:lang w:val="en-US"/>
          </w:rPr>
          <w:t>urn:oid:</w:t>
        </w:r>
        <w:r w:rsidR="00F83EDE" w:rsidRPr="00F83EDE">
          <w:rPr>
            <w:rFonts w:ascii="Courier New" w:hAnsi="Courier New" w:cs="Courier New"/>
            <w:bCs/>
            <w:noProof/>
            <w:sz w:val="14"/>
            <w:szCs w:val="14"/>
            <w:lang w:val="en-US"/>
          </w:rPr>
          <w:t>1.2.752.201.3.9</w:t>
        </w:r>
      </w:ins>
      <w:ins w:id="931" w:author="Martin Lindström" w:date="2016-11-12T22:15:00Z">
        <w:r w:rsidRPr="004C265E">
          <w:rPr>
            <w:rFonts w:ascii="Courier New" w:hAnsi="Courier New" w:cs="Courier New"/>
            <w:noProof/>
            <w:sz w:val="14"/>
            <w:szCs w:val="14"/>
            <w:lang w:val="en-US"/>
          </w:rPr>
          <w:t xml:space="preserve">" </w:t>
        </w:r>
      </w:ins>
    </w:p>
    <w:p w14:paraId="42488F18" w14:textId="77777777" w:rsidR="00F625CC" w:rsidRPr="004C265E" w:rsidRDefault="00F625CC" w:rsidP="00F625CC">
      <w:pPr>
        <w:pBdr>
          <w:top w:val="single" w:sz="4" w:space="1" w:color="auto"/>
          <w:left w:val="single" w:sz="4" w:space="4" w:color="auto"/>
          <w:bottom w:val="single" w:sz="4" w:space="1" w:color="auto"/>
          <w:right w:val="single" w:sz="4" w:space="4" w:color="auto"/>
        </w:pBdr>
        <w:shd w:val="clear" w:color="auto" w:fill="F2F2F2" w:themeFill="background1" w:themeFillShade="F2"/>
        <w:rPr>
          <w:ins w:id="932" w:author="Martin Lindström" w:date="2016-11-12T22:15:00Z"/>
          <w:rFonts w:ascii="Courier New" w:hAnsi="Courier New" w:cs="Courier New"/>
          <w:noProof/>
          <w:sz w:val="14"/>
          <w:szCs w:val="14"/>
          <w:lang w:val="en-US"/>
        </w:rPr>
      </w:pPr>
      <w:ins w:id="933" w:author="Martin Lindström" w:date="2016-11-12T22:15:00Z">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NameFormat="urn:oasis:names:tc:SAML:2.0:attrname-format:uri"&gt;</w:t>
        </w:r>
      </w:ins>
    </w:p>
    <w:p w14:paraId="4722BC4F" w14:textId="77777777" w:rsidR="00F83EDE" w:rsidRDefault="00F625CC" w:rsidP="00F625CC">
      <w:pPr>
        <w:pBdr>
          <w:top w:val="single" w:sz="4" w:space="1" w:color="auto"/>
          <w:left w:val="single" w:sz="4" w:space="4" w:color="auto"/>
          <w:bottom w:val="single" w:sz="4" w:space="1" w:color="auto"/>
          <w:right w:val="single" w:sz="4" w:space="4" w:color="auto"/>
        </w:pBdr>
        <w:shd w:val="clear" w:color="auto" w:fill="F2F2F2" w:themeFill="background1" w:themeFillShade="F2"/>
        <w:rPr>
          <w:ins w:id="934" w:author="Martin Lindström" w:date="2016-11-12T22:17:00Z"/>
          <w:rFonts w:ascii="Courier New" w:hAnsi="Courier New" w:cs="Courier New"/>
          <w:noProof/>
          <w:sz w:val="14"/>
          <w:szCs w:val="14"/>
          <w:lang w:val="en-US"/>
        </w:rPr>
      </w:pPr>
      <w:ins w:id="935" w:author="Martin Lindström" w:date="2016-11-12T22:15:00Z">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&lt;saml2:AttributeValue xsi:type="xs:string"&gt;</w:t>
        </w:r>
      </w:ins>
    </w:p>
    <w:p w14:paraId="3642EF19" w14:textId="1065AA33" w:rsidR="00F83EDE" w:rsidRDefault="00F83EDE" w:rsidP="00F625CC">
      <w:pPr>
        <w:pBdr>
          <w:top w:val="single" w:sz="4" w:space="1" w:color="auto"/>
          <w:left w:val="single" w:sz="4" w:space="4" w:color="auto"/>
          <w:bottom w:val="single" w:sz="4" w:space="1" w:color="auto"/>
          <w:right w:val="single" w:sz="4" w:space="4" w:color="auto"/>
        </w:pBdr>
        <w:shd w:val="clear" w:color="auto" w:fill="F2F2F2" w:themeFill="background1" w:themeFillShade="F2"/>
        <w:rPr>
          <w:ins w:id="936" w:author="Martin Lindström" w:date="2016-11-12T22:17:00Z"/>
          <w:rFonts w:ascii="Courier New" w:hAnsi="Courier New" w:cs="Courier New"/>
          <w:noProof/>
          <w:sz w:val="14"/>
          <w:szCs w:val="14"/>
          <w:lang w:val="en-US"/>
        </w:rPr>
      </w:pPr>
      <w:ins w:id="937" w:author="Martin Lindström" w:date="2016-11-12T22:17:00Z">
        <w:r>
          <w:rPr>
            <w:rFonts w:ascii="Courier New" w:hAnsi="Courier New" w:cs="Courier New"/>
            <w:noProof/>
            <w:sz w:val="14"/>
            <w:szCs w:val="14"/>
            <w:lang w:val="en-US"/>
          </w:rPr>
          <w:t xml:space="preserve">    </w:t>
        </w:r>
        <w:r w:rsidRPr="007A63E5">
          <w:rPr>
            <w:rFonts w:ascii="Courier New" w:hAnsi="Courier New" w:cs="Courier New"/>
            <w:noProof/>
            <w:sz w:val="14"/>
            <w:szCs w:val="14"/>
            <w:lang w:val="en-US"/>
          </w:rPr>
          <w:t>LocatorDesignator</w:t>
        </w:r>
        <w:r>
          <w:rPr>
            <w:rFonts w:ascii="Courier New" w:hAnsi="Courier New" w:cs="Courier New"/>
            <w:noProof/>
            <w:sz w:val="14"/>
            <w:szCs w:val="14"/>
            <w:lang w:val="en-US"/>
          </w:rPr>
          <w:t>=22;</w:t>
        </w:r>
        <w:r w:rsidRPr="007A63E5">
          <w:rPr>
            <w:rFonts w:ascii="Courier New" w:hAnsi="Courier New" w:cs="Courier New"/>
            <w:noProof/>
            <w:sz w:val="14"/>
            <w:szCs w:val="14"/>
            <w:lang w:val="en-US"/>
          </w:rPr>
          <w:t>Thoroughfare</w:t>
        </w:r>
        <w:r>
          <w:rPr>
            <w:rFonts w:ascii="Courier New" w:hAnsi="Courier New" w:cs="Courier New"/>
            <w:noProof/>
            <w:sz w:val="14"/>
            <w:szCs w:val="14"/>
            <w:lang w:val="en-US"/>
          </w:rPr>
          <w:t>=</w:t>
        </w:r>
      </w:ins>
      <w:ins w:id="938" w:author="Martin Lindström" w:date="2016-11-12T22:19:00Z">
        <w:r w:rsidRPr="007A63E5">
          <w:rPr>
            <w:rFonts w:ascii="Courier New" w:hAnsi="Courier New" w:cs="Courier New"/>
            <w:noProof/>
            <w:sz w:val="14"/>
            <w:szCs w:val="14"/>
            <w:lang w:val="en-US"/>
          </w:rPr>
          <w:t>Arca</w:t>
        </w:r>
        <w:r>
          <w:rPr>
            <w:rFonts w:ascii="Courier New" w:hAnsi="Courier New" w:cs="Courier New"/>
            <w:noProof/>
            <w:sz w:val="14"/>
            <w:szCs w:val="14"/>
            <w:lang w:val="en-US"/>
          </w:rPr>
          <w:t>cia%20Avenue;PostName=London;PostCode=</w:t>
        </w:r>
      </w:ins>
      <w:ins w:id="939" w:author="Martin Lindström" w:date="2016-11-12T22:20:00Z">
        <w:r>
          <w:rPr>
            <w:rFonts w:ascii="Courier New" w:hAnsi="Courier New" w:cs="Courier New"/>
            <w:noProof/>
            <w:sz w:val="14"/>
            <w:szCs w:val="14"/>
            <w:lang w:val="en-US"/>
          </w:rPr>
          <w:t>SW1A%20</w:t>
        </w:r>
        <w:r w:rsidRPr="007A63E5">
          <w:rPr>
            <w:rFonts w:ascii="Courier New" w:hAnsi="Courier New" w:cs="Courier New"/>
            <w:noProof/>
            <w:sz w:val="14"/>
            <w:szCs w:val="14"/>
            <w:lang w:val="en-US"/>
          </w:rPr>
          <w:t>1AA</w:t>
        </w:r>
      </w:ins>
    </w:p>
    <w:p w14:paraId="74A664A8" w14:textId="5F7C151D" w:rsidR="00F625CC" w:rsidRDefault="00F83EDE" w:rsidP="00F625CC">
      <w:pPr>
        <w:pBdr>
          <w:top w:val="single" w:sz="4" w:space="1" w:color="auto"/>
          <w:left w:val="single" w:sz="4" w:space="4" w:color="auto"/>
          <w:bottom w:val="single" w:sz="4" w:space="1" w:color="auto"/>
          <w:right w:val="single" w:sz="4" w:space="4" w:color="auto"/>
        </w:pBdr>
        <w:shd w:val="clear" w:color="auto" w:fill="F2F2F2" w:themeFill="background1" w:themeFillShade="F2"/>
        <w:rPr>
          <w:ins w:id="940" w:author="Martin Lindström" w:date="2016-11-12T22:15:00Z"/>
          <w:rFonts w:ascii="Courier New" w:hAnsi="Courier New" w:cs="Courier New"/>
          <w:noProof/>
          <w:sz w:val="14"/>
          <w:szCs w:val="14"/>
          <w:lang w:val="en-US"/>
        </w:rPr>
      </w:pPr>
      <w:ins w:id="941" w:author="Martin Lindström" w:date="2016-11-12T22:17:00Z">
        <w:r>
          <w:rPr>
            <w:rFonts w:ascii="Courier New" w:hAnsi="Courier New" w:cs="Courier New"/>
            <w:noProof/>
            <w:sz w:val="14"/>
            <w:szCs w:val="14"/>
            <w:lang w:val="en-US"/>
          </w:rPr>
          <w:t xml:space="preserve">  </w:t>
        </w:r>
      </w:ins>
      <w:ins w:id="942" w:author="Martin Lindström" w:date="2016-11-12T22:15:00Z">
        <w:r w:rsidR="00F625CC" w:rsidRPr="004C265E">
          <w:rPr>
            <w:rFonts w:ascii="Courier New" w:hAnsi="Courier New" w:cs="Courier New"/>
            <w:noProof/>
            <w:sz w:val="14"/>
            <w:szCs w:val="14"/>
            <w:lang w:val="en-US"/>
          </w:rPr>
          <w:t>&lt;/saml2:AttributeValue&gt;</w:t>
        </w:r>
      </w:ins>
    </w:p>
    <w:p w14:paraId="2E70722D" w14:textId="77777777" w:rsidR="00F625CC" w:rsidRDefault="00F625CC" w:rsidP="00F625CC">
      <w:pPr>
        <w:pBdr>
          <w:top w:val="single" w:sz="4" w:space="1" w:color="auto"/>
          <w:left w:val="single" w:sz="4" w:space="4" w:color="auto"/>
          <w:bottom w:val="single" w:sz="4" w:space="1" w:color="auto"/>
          <w:right w:val="single" w:sz="4" w:space="4" w:color="auto"/>
        </w:pBdr>
        <w:shd w:val="clear" w:color="auto" w:fill="F2F2F2" w:themeFill="background1" w:themeFillShade="F2"/>
        <w:rPr>
          <w:ins w:id="943" w:author="Martin Lindström" w:date="2016-11-12T22:15:00Z"/>
          <w:rFonts w:ascii="Courier New" w:hAnsi="Courier New" w:cs="Courier New"/>
          <w:noProof/>
          <w:sz w:val="14"/>
          <w:szCs w:val="14"/>
          <w:lang w:val="en-US"/>
        </w:rPr>
      </w:pPr>
      <w:ins w:id="944" w:author="Martin Lindström" w:date="2016-11-12T22:15:00Z">
        <w:r w:rsidRPr="004C265E">
          <w:rPr>
            <w:rFonts w:ascii="Courier New" w:hAnsi="Courier New" w:cs="Courier New"/>
            <w:noProof/>
            <w:sz w:val="14"/>
            <w:szCs w:val="14"/>
            <w:lang w:val="en-US"/>
          </w:rPr>
          <w:t>&lt;/saml2:Attribute&gt;</w:t>
        </w:r>
      </w:ins>
    </w:p>
    <w:p w14:paraId="34198D55" w14:textId="77777777" w:rsidR="00651A26" w:rsidRDefault="00651A26">
      <w:pPr>
        <w:spacing w:line="240" w:lineRule="auto"/>
        <w:rPr>
          <w:ins w:id="945" w:author="Martin Lindström" w:date="2016-11-10T20:30:00Z"/>
          <w:rFonts w:asciiTheme="majorHAnsi" w:eastAsiaTheme="majorEastAsia" w:hAnsiTheme="majorHAnsi" w:cstheme="majorBidi"/>
          <w:b/>
          <w:bCs/>
          <w:color w:val="345A8A" w:themeColor="accent1" w:themeShade="B5"/>
          <w:sz w:val="32"/>
          <w:szCs w:val="32"/>
          <w:lang w:val="en-US"/>
        </w:rPr>
      </w:pPr>
      <w:ins w:id="946" w:author="Martin Lindström" w:date="2016-11-10T20:30:00Z">
        <w:r>
          <w:rPr>
            <w:lang w:val="en-US"/>
          </w:rPr>
          <w:br w:type="page"/>
        </w:r>
      </w:ins>
    </w:p>
    <w:p w14:paraId="57864916" w14:textId="227315D7" w:rsidR="00A821EE" w:rsidRDefault="007B158E" w:rsidP="008B4498">
      <w:pPr>
        <w:pStyle w:val="Heading1"/>
        <w:rPr>
          <w:lang w:val="en-US"/>
        </w:rPr>
      </w:pPr>
      <w:bookmarkStart w:id="947" w:name="_Toc340658458"/>
      <w:r>
        <w:rPr>
          <w:lang w:val="en-US"/>
        </w:rPr>
        <w:lastRenderedPageBreak/>
        <w:t>R</w:t>
      </w:r>
      <w:r w:rsidR="00A821EE" w:rsidRPr="006C4EAB">
        <w:rPr>
          <w:lang w:val="en-US"/>
        </w:rPr>
        <w:t>eferences</w:t>
      </w:r>
      <w:bookmarkEnd w:id="947"/>
    </w:p>
    <w:p w14:paraId="1B6FF4CC" w14:textId="77777777" w:rsidR="00927DDE" w:rsidRPr="00927DDE" w:rsidRDefault="00927DDE" w:rsidP="00927DDE">
      <w:pPr>
        <w:rPr>
          <w:lang w:val="en-US"/>
        </w:rPr>
      </w:pPr>
      <w:r w:rsidRPr="00927DDE">
        <w:rPr>
          <w:lang w:val="en-US"/>
        </w:rPr>
        <w:t>[RFC2119]</w:t>
      </w:r>
    </w:p>
    <w:p w14:paraId="276C9798" w14:textId="68E6043F" w:rsidR="00C209B6" w:rsidRDefault="00F11BDE" w:rsidP="00B93AD2">
      <w:pPr>
        <w:ind w:left="720"/>
        <w:rPr>
          <w:lang w:val="en-US"/>
        </w:rPr>
      </w:pPr>
      <w:hyperlink r:id="rId14"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F11BDE" w:rsidP="00C209B6">
      <w:pPr>
        <w:ind w:left="720"/>
        <w:rPr>
          <w:rStyle w:val="Hyperlink"/>
          <w:lang w:val="en-US"/>
        </w:rPr>
      </w:pPr>
      <w:hyperlink r:id="rId15" w:history="1">
        <w:r w:rsidR="009A5E0A" w:rsidRPr="009A5E0A">
          <w:rPr>
            <w:rStyle w:val="Hyperlink"/>
            <w:lang w:val="en-US"/>
          </w:rPr>
          <w:t>OASIS Standard, Assertions and Protocols for the OASIS Security Assertion Markup Language (SAML) V2.0, March 2005.</w:t>
        </w:r>
      </w:hyperlink>
    </w:p>
    <w:p w14:paraId="5B3DC851" w14:textId="77777777" w:rsidR="00C209B6" w:rsidRDefault="00C209B6" w:rsidP="00C209B6">
      <w:pPr>
        <w:rPr>
          <w:rStyle w:val="Hyperlink"/>
          <w:lang w:val="en-US"/>
        </w:rPr>
      </w:pPr>
    </w:p>
    <w:p w14:paraId="6C3AA6B0" w14:textId="6EEBA7DB" w:rsidR="00C209B6" w:rsidRPr="00B772B9" w:rsidRDefault="00C209B6" w:rsidP="00C209B6">
      <w:r w:rsidRPr="00B772B9">
        <w:t>[SKV70</w:t>
      </w:r>
      <w:r w:rsidR="00734E73">
        <w:t>4</w:t>
      </w:r>
      <w:r w:rsidRPr="00B772B9">
        <w:t>]</w:t>
      </w:r>
    </w:p>
    <w:p w14:paraId="2B69FD1E" w14:textId="73C685D0" w:rsidR="00C209B6" w:rsidRDefault="00F11BDE" w:rsidP="00B93AD2">
      <w:pPr>
        <w:ind w:left="720"/>
      </w:pPr>
      <w:hyperlink r:id="rId16" w:history="1">
        <w:r w:rsidR="00F26BA0" w:rsidRPr="001C74FE">
          <w:rPr>
            <w:rStyle w:val="Hyperlink"/>
          </w:rPr>
          <w:t>Skatteverket, SKV 704 Utgåva 8, Personnummer</w:t>
        </w:r>
      </w:hyperlink>
      <w:r w:rsidR="001C74FE">
        <w:t>.</w:t>
      </w:r>
    </w:p>
    <w:p w14:paraId="30F02BAF" w14:textId="77777777" w:rsidR="00F26BA0" w:rsidRDefault="00F26BA0" w:rsidP="00F26BA0">
      <w:pPr>
        <w:ind w:left="432"/>
      </w:pPr>
    </w:p>
    <w:p w14:paraId="08C8A78D" w14:textId="74A01A44" w:rsidR="00F26BA0" w:rsidRDefault="00F26BA0" w:rsidP="00F26BA0">
      <w:r>
        <w:t>[SKV707]</w:t>
      </w:r>
    </w:p>
    <w:p w14:paraId="74AE5B0E" w14:textId="0ACCF4F3" w:rsidR="00D91A83" w:rsidRDefault="00F11BDE" w:rsidP="00AD5EF9">
      <w:pPr>
        <w:ind w:left="720"/>
      </w:pPr>
      <w:hyperlink r:id="rId17" w:history="1">
        <w:r w:rsidR="00F26BA0" w:rsidRPr="00895A70">
          <w:rPr>
            <w:rStyle w:val="Hyperlink"/>
          </w:rPr>
          <w:t>Skatteverket, SKV 707, Utgåva 2, Samordningsnummer</w:t>
        </w:r>
        <w:r w:rsidR="00895A70" w:rsidRPr="00895A70">
          <w:rPr>
            <w:rStyle w:val="Hyperlink"/>
          </w:rPr>
          <w:t>.</w:t>
        </w:r>
      </w:hyperlink>
      <w:r w:rsidR="00F26BA0">
        <w:t xml:space="preserve"> </w:t>
      </w:r>
    </w:p>
    <w:p w14:paraId="104A548D" w14:textId="77777777" w:rsidR="00D91A83" w:rsidRDefault="00D91A83" w:rsidP="00D91A83">
      <w:pPr>
        <w:ind w:left="432"/>
      </w:pPr>
    </w:p>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 xml:space="preserve">S. Cantor et al., SAML assertions schema. OASIS SSTC, March 2005. </w:t>
      </w:r>
      <w:proofErr w:type="gramStart"/>
      <w:r w:rsidRPr="00D91A83">
        <w:rPr>
          <w:lang w:val="en-US"/>
        </w:rPr>
        <w:t>Document</w:t>
      </w:r>
      <w:r>
        <w:rPr>
          <w:lang w:val="en-US"/>
        </w:rPr>
        <w:t xml:space="preserve"> </w:t>
      </w:r>
      <w:r w:rsidRPr="00D91A83">
        <w:rPr>
          <w:lang w:val="en-US"/>
        </w:rPr>
        <w:t>ID saml-schema-assertion-2.0.</w:t>
      </w:r>
      <w:proofErr w:type="gramEnd"/>
      <w:r w:rsidRPr="00D91A83">
        <w:rPr>
          <w:lang w:val="en-US"/>
        </w:rPr>
        <w:t xml:space="preserve"> See </w:t>
      </w:r>
      <w:hyperlink r:id="rId18"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w:t>
      </w:r>
      <w:proofErr w:type="spellStart"/>
      <w:r w:rsidRPr="00AD5EF9">
        <w:rPr>
          <w:lang w:val="en-US"/>
        </w:rPr>
        <w:t>Datatypes</w:t>
      </w:r>
      <w:proofErr w:type="spellEnd"/>
      <w:r w:rsidRPr="00AD5EF9">
        <w:rPr>
          <w:lang w:val="en-US"/>
        </w:rPr>
        <w:t xml:space="preserve"> Second Edition, W3C Recommendation, </w:t>
      </w:r>
      <w:proofErr w:type="gramStart"/>
      <w:r w:rsidRPr="00AD5EF9">
        <w:rPr>
          <w:lang w:val="en-US"/>
        </w:rPr>
        <w:t>28</w:t>
      </w:r>
      <w:proofErr w:type="gramEnd"/>
      <w:r w:rsidRPr="00AD5EF9">
        <w:rPr>
          <w:lang w:val="en-US"/>
        </w:rPr>
        <w:t xml:space="preserve"> October 2004. </w:t>
      </w:r>
      <w:r w:rsidRPr="00F24A36">
        <w:rPr>
          <w:lang w:val="en-US"/>
        </w:rPr>
        <w:t>See</w:t>
      </w:r>
      <w:r w:rsidRPr="00AD5EF9">
        <w:rPr>
          <w:lang w:val="en-US"/>
        </w:rPr>
        <w:t xml:space="preserve"> </w:t>
      </w:r>
      <w:hyperlink r:id="rId19"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3894DA4F" w14:textId="6807AB19" w:rsidR="00D34495" w:rsidRPr="00D91A83" w:rsidRDefault="00F24A36" w:rsidP="00F24A36">
      <w:pPr>
        <w:rPr>
          <w:lang w:val="en-US"/>
        </w:rPr>
      </w:pPr>
      <w:r w:rsidRPr="00D91A83">
        <w:rPr>
          <w:lang w:val="en-US"/>
        </w:rPr>
        <w:t xml:space="preserve"> </w:t>
      </w:r>
      <w:r w:rsidR="00D34495" w:rsidRPr="00D91A83">
        <w:rPr>
          <w:lang w:val="en-US"/>
        </w:rPr>
        <w:t>[</w:t>
      </w:r>
      <w:r w:rsidR="00D34495">
        <w:rPr>
          <w:lang w:val="en-US"/>
        </w:rPr>
        <w:t>ISO3166</w:t>
      </w:r>
      <w:r w:rsidR="00D34495" w:rsidRPr="00D91A83">
        <w:rPr>
          <w:lang w:val="en-US"/>
        </w:rPr>
        <w:t>]</w:t>
      </w:r>
    </w:p>
    <w:p w14:paraId="4187E9BB" w14:textId="487D0C75" w:rsidR="00D34495" w:rsidRDefault="00D34495" w:rsidP="00B93AD2">
      <w:pPr>
        <w:ind w:left="720"/>
        <w:rPr>
          <w:ins w:id="948" w:author="Martin Lindström" w:date="2016-06-27T16:41:00Z"/>
          <w:lang w:val="en-US"/>
        </w:rPr>
      </w:pPr>
      <w:r w:rsidRPr="00D34495">
        <w:rPr>
          <w:lang w:val="en-US"/>
        </w:rPr>
        <w:t>Codes for the representation of names of countries and their subdivisions</w:t>
      </w:r>
      <w:r>
        <w:rPr>
          <w:lang w:val="en-US"/>
        </w:rPr>
        <w:t xml:space="preserve"> </w:t>
      </w:r>
      <w:r w:rsidRPr="00D34495">
        <w:rPr>
          <w:lang w:val="en-US"/>
        </w:rPr>
        <w:t>Part 1: Country codes</w:t>
      </w:r>
      <w:r>
        <w:rPr>
          <w:lang w:val="en-US"/>
        </w:rPr>
        <w:t>, ISO standard, ISO 3166-1</w:t>
      </w:r>
      <w:ins w:id="949" w:author="Martin Lindström" w:date="2016-06-27T16:41:00Z">
        <w:r w:rsidR="00403025">
          <w:rPr>
            <w:lang w:val="en-US"/>
          </w:rPr>
          <w:t>.</w:t>
        </w:r>
      </w:ins>
    </w:p>
    <w:p w14:paraId="17704112" w14:textId="77777777" w:rsidR="00403025" w:rsidRDefault="00403025" w:rsidP="00B93AD2">
      <w:pPr>
        <w:ind w:left="720"/>
        <w:rPr>
          <w:ins w:id="950" w:author="Martin Lindström" w:date="2016-06-27T16:41:00Z"/>
          <w:lang w:val="en-US"/>
        </w:rPr>
      </w:pPr>
    </w:p>
    <w:p w14:paraId="0053B1D6" w14:textId="25D9FD3D" w:rsidR="00403025" w:rsidRDefault="00403025" w:rsidP="00403025">
      <w:pPr>
        <w:rPr>
          <w:ins w:id="951" w:author="Martin Lindström" w:date="2016-06-27T16:41:00Z"/>
          <w:bCs/>
          <w:szCs w:val="20"/>
        </w:rPr>
      </w:pPr>
      <w:ins w:id="952" w:author="Martin Lindström" w:date="2016-06-27T16:41:00Z">
        <w:r w:rsidRPr="00506D0A">
          <w:rPr>
            <w:bCs/>
            <w:szCs w:val="20"/>
          </w:rPr>
          <w:t>[TillitRamv]</w:t>
        </w:r>
      </w:ins>
    </w:p>
    <w:p w14:paraId="36D4E43B" w14:textId="5C95921B" w:rsidR="00403025" w:rsidRDefault="00403025" w:rsidP="00403025">
      <w:pPr>
        <w:ind w:left="720"/>
        <w:rPr>
          <w:ins w:id="953" w:author="Martin Lindström" w:date="2016-06-27T17:44:00Z"/>
        </w:rPr>
      </w:pPr>
      <w:ins w:id="954" w:author="Martin Lindström" w:date="2016-06-27T16:41:00Z">
        <w:r w:rsidRPr="00DA6197">
          <w:t>Tillitsramverk för Svensk E-legitimation.</w:t>
        </w:r>
      </w:ins>
    </w:p>
    <w:p w14:paraId="02EE6234" w14:textId="77777777" w:rsidR="00A6713D" w:rsidRDefault="00A6713D" w:rsidP="001967DA">
      <w:pPr>
        <w:rPr>
          <w:ins w:id="955" w:author="Martin Lindström" w:date="2016-06-27T17:44:00Z"/>
        </w:rPr>
      </w:pPr>
    </w:p>
    <w:p w14:paraId="721AF340" w14:textId="4FE653F2" w:rsidR="00543339" w:rsidRDefault="00543339" w:rsidP="001967DA">
      <w:pPr>
        <w:rPr>
          <w:ins w:id="956" w:author="Martin Lindström" w:date="2016-11-14T11:23:00Z"/>
        </w:rPr>
      </w:pPr>
      <w:ins w:id="957" w:author="Martin Lindström" w:date="2016-11-14T11:23:00Z">
        <w:r>
          <w:t>[</w:t>
        </w:r>
      </w:ins>
      <w:proofErr w:type="spellStart"/>
      <w:ins w:id="958" w:author="Martin Lindström" w:date="2016-11-14T11:24:00Z">
        <w:r w:rsidR="00F06BFC">
          <w:t>Eid</w:t>
        </w:r>
      </w:ins>
      <w:ins w:id="959" w:author="Martin Lindström" w:date="2016-11-14T11:23:00Z">
        <w:r w:rsidR="004541A5">
          <w:t>DeployProf</w:t>
        </w:r>
        <w:proofErr w:type="spellEnd"/>
        <w:r>
          <w:t>]</w:t>
        </w:r>
      </w:ins>
    </w:p>
    <w:p w14:paraId="6BA3274B" w14:textId="7EAB92AE" w:rsidR="004541A5" w:rsidRDefault="004541A5" w:rsidP="004541A5">
      <w:pPr>
        <w:ind w:left="720"/>
        <w:rPr>
          <w:ins w:id="960" w:author="Martin Lindström" w:date="2016-11-14T11:23:00Z"/>
        </w:rPr>
      </w:pPr>
      <w:proofErr w:type="gramStart"/>
      <w:ins w:id="961" w:author="Martin Lindström" w:date="2016-11-14T11:23:00Z">
        <w:r w:rsidRPr="004541A5">
          <w:rPr>
            <w:bCs/>
            <w:lang w:val="en-US"/>
          </w:rPr>
          <w:t>Deployment Profile for the Swedish eID Framework</w:t>
        </w:r>
        <w:r>
          <w:rPr>
            <w:bCs/>
            <w:lang w:val="en-US"/>
          </w:rPr>
          <w:t>.</w:t>
        </w:r>
        <w:proofErr w:type="gramEnd"/>
      </w:ins>
    </w:p>
    <w:p w14:paraId="69034533" w14:textId="77777777" w:rsidR="004541A5" w:rsidRDefault="004541A5" w:rsidP="001967DA">
      <w:pPr>
        <w:rPr>
          <w:ins w:id="962" w:author="Martin Lindström" w:date="2016-11-14T11:22:00Z"/>
        </w:rPr>
      </w:pPr>
    </w:p>
    <w:p w14:paraId="1FA3C6EB" w14:textId="7BAF77C4" w:rsidR="00BE394D" w:rsidRDefault="00BE394D" w:rsidP="001967DA">
      <w:pPr>
        <w:rPr>
          <w:ins w:id="963" w:author="Martin Lindström" w:date="2016-08-22T12:01:00Z"/>
        </w:rPr>
      </w:pPr>
      <w:ins w:id="964" w:author="Martin Lindström" w:date="2016-08-22T12:00:00Z">
        <w:r>
          <w:t>[</w:t>
        </w:r>
      </w:ins>
      <w:proofErr w:type="spellStart"/>
      <w:ins w:id="965" w:author="Martin Lindström" w:date="2016-08-26T14:25:00Z">
        <w:r w:rsidR="00857845">
          <w:t>ConstructedAttr</w:t>
        </w:r>
      </w:ins>
      <w:proofErr w:type="spellEnd"/>
      <w:ins w:id="966" w:author="Martin Lindström" w:date="2016-08-22T12:00:00Z">
        <w:r>
          <w:t>]</w:t>
        </w:r>
      </w:ins>
    </w:p>
    <w:p w14:paraId="59C409FF" w14:textId="4E0811A5" w:rsidR="00BE394D" w:rsidRDefault="00BE394D" w:rsidP="001967DA">
      <w:pPr>
        <w:rPr>
          <w:ins w:id="967" w:author="Martin Lindström" w:date="2016-08-22T12:01:00Z"/>
        </w:rPr>
      </w:pPr>
      <w:ins w:id="968" w:author="Martin Lindström" w:date="2016-08-22T12:01:00Z">
        <w:r>
          <w:tab/>
        </w:r>
      </w:ins>
      <w:proofErr w:type="gramStart"/>
      <w:ins w:id="969" w:author="Martin Lindström" w:date="2016-08-26T14:26:00Z">
        <w:r w:rsidR="00F50498" w:rsidRPr="00C27706">
          <w:rPr>
            <w:lang w:val="en-US"/>
          </w:rPr>
          <w:t>eIDAS</w:t>
        </w:r>
        <w:proofErr w:type="gramEnd"/>
        <w:r w:rsidR="00F50498" w:rsidRPr="00C27706">
          <w:rPr>
            <w:lang w:val="en-US"/>
          </w:rPr>
          <w:t xml:space="preserve"> </w:t>
        </w:r>
        <w:r w:rsidR="00F50498">
          <w:rPr>
            <w:lang w:val="en-US"/>
          </w:rPr>
          <w:t>Con</w:t>
        </w:r>
      </w:ins>
      <w:ins w:id="970" w:author="Martin Lindström" w:date="2016-08-26T14:27:00Z">
        <w:r w:rsidR="00790102">
          <w:rPr>
            <w:lang w:val="en-US"/>
          </w:rPr>
          <w:t>s</w:t>
        </w:r>
      </w:ins>
      <w:ins w:id="971" w:author="Martin Lindström" w:date="2016-08-26T14:26:00Z">
        <w:r w:rsidR="00F50498">
          <w:rPr>
            <w:lang w:val="en-US"/>
          </w:rPr>
          <w:t>tructed Attributes</w:t>
        </w:r>
        <w:r w:rsidR="00F50498" w:rsidRPr="00C27706">
          <w:rPr>
            <w:lang w:val="en-US"/>
          </w:rPr>
          <w:t xml:space="preserve"> Specification for the Swedish eID Framework</w:t>
        </w:r>
      </w:ins>
      <w:ins w:id="972" w:author="Martin Lindström" w:date="2016-08-22T12:01:00Z">
        <w:r w:rsidR="001C1ECC">
          <w:rPr>
            <w:lang w:val="en-US"/>
          </w:rPr>
          <w:t>.</w:t>
        </w:r>
      </w:ins>
    </w:p>
    <w:p w14:paraId="50C06BA7" w14:textId="77777777" w:rsidR="00BE394D" w:rsidRDefault="00BE394D" w:rsidP="001967DA">
      <w:pPr>
        <w:rPr>
          <w:ins w:id="973" w:author="Martin Lindström" w:date="2016-08-22T12:00:00Z"/>
        </w:rPr>
      </w:pPr>
    </w:p>
    <w:p w14:paraId="0E3A0D5B" w14:textId="17225DC2" w:rsidR="00A6713D" w:rsidRDefault="00A6713D" w:rsidP="001967DA">
      <w:pPr>
        <w:rPr>
          <w:ins w:id="974" w:author="Martin Lindström" w:date="2016-06-27T17:44:00Z"/>
        </w:rPr>
      </w:pPr>
      <w:ins w:id="975" w:author="Martin Lindström" w:date="2016-06-27T17:44:00Z">
        <w:r>
          <w:t>[eIDAS_Attr]</w:t>
        </w:r>
      </w:ins>
    </w:p>
    <w:p w14:paraId="4F867861" w14:textId="6161AFE9" w:rsidR="001967DA" w:rsidRPr="001967DA" w:rsidRDefault="00A6713D" w:rsidP="001967DA">
      <w:pPr>
        <w:rPr>
          <w:ins w:id="976" w:author="Martin Lindström" w:date="2016-06-27T17:44:00Z"/>
          <w:lang w:val="en-US"/>
        </w:rPr>
      </w:pPr>
      <w:ins w:id="977" w:author="Martin Lindström" w:date="2016-06-27T17:44:00Z">
        <w:r>
          <w:tab/>
        </w:r>
      </w:ins>
      <w:ins w:id="978" w:author="Martin Lindström" w:date="2016-06-27T17:45:00Z">
        <w:r w:rsidR="001967DA">
          <w:rPr>
            <w:lang w:val="en-US"/>
          </w:rPr>
          <w:fldChar w:fldCharType="begin"/>
        </w:r>
        <w:r w:rsidR="001967DA">
          <w:rPr>
            <w:lang w:val="en-US"/>
          </w:rPr>
          <w:instrText xml:space="preserve"> HYPERLINK "https://joinup.ec.europa.eu/sites/default/files/eidas_saml_attribute_profile_v1.0_2.pdf" </w:instrText>
        </w:r>
        <w:r w:rsidR="001967DA">
          <w:rPr>
            <w:lang w:val="en-US"/>
          </w:rPr>
          <w:fldChar w:fldCharType="separate"/>
        </w:r>
        <w:proofErr w:type="gramStart"/>
        <w:r w:rsidR="001967DA" w:rsidRPr="001967DA">
          <w:rPr>
            <w:rStyle w:val="Hyperlink"/>
            <w:lang w:val="en-US"/>
          </w:rPr>
          <w:t>eIDAS</w:t>
        </w:r>
        <w:proofErr w:type="gramEnd"/>
        <w:r w:rsidR="001967DA" w:rsidRPr="001967DA">
          <w:rPr>
            <w:rStyle w:val="Hyperlink"/>
            <w:lang w:val="en-US"/>
          </w:rPr>
          <w:t xml:space="preserve"> SAML Attribute Profile</w:t>
        </w:r>
        <w:r w:rsidR="001967DA">
          <w:rPr>
            <w:lang w:val="en-US"/>
          </w:rPr>
          <w:fldChar w:fldCharType="end"/>
        </w:r>
        <w:r w:rsidR="0015768A">
          <w:rPr>
            <w:lang w:val="en-US"/>
          </w:rPr>
          <w:t>, 22 June 2015</w:t>
        </w:r>
      </w:ins>
      <w:ins w:id="979" w:author="Martin Lindström" w:date="2016-06-27T17:44:00Z">
        <w:r w:rsidR="001967DA">
          <w:rPr>
            <w:lang w:val="en-US"/>
          </w:rPr>
          <w:t>.</w:t>
        </w:r>
      </w:ins>
    </w:p>
    <w:p w14:paraId="641F12D5" w14:textId="1C738FEE" w:rsidR="00A6713D" w:rsidRDefault="00A6713D" w:rsidP="001967DA">
      <w:pPr>
        <w:rPr>
          <w:lang w:val="en-US"/>
        </w:rPr>
      </w:pPr>
    </w:p>
    <w:p w14:paraId="70CE7DE8" w14:textId="77777777" w:rsidR="007B5116" w:rsidRDefault="007B5116" w:rsidP="00B93AD2">
      <w:pPr>
        <w:ind w:left="720"/>
        <w:rPr>
          <w:lang w:val="en-US"/>
        </w:rPr>
      </w:pPr>
    </w:p>
    <w:p w14:paraId="2393A834" w14:textId="77777777" w:rsidR="001F3C70" w:rsidRDefault="001F3C70">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3CC119B4" w14:textId="4C604068" w:rsidR="007B5116" w:rsidRDefault="007B5116" w:rsidP="007B5116">
      <w:pPr>
        <w:pStyle w:val="Heading1"/>
        <w:rPr>
          <w:lang w:val="en-US"/>
        </w:rPr>
      </w:pPr>
      <w:bookmarkStart w:id="980" w:name="_Toc340658459"/>
      <w:r>
        <w:rPr>
          <w:lang w:val="en-US"/>
        </w:rPr>
        <w:lastRenderedPageBreak/>
        <w:t>Changes between versions</w:t>
      </w:r>
      <w:bookmarkEnd w:id="980"/>
    </w:p>
    <w:p w14:paraId="611009AA" w14:textId="00A70089" w:rsidR="001F3CE3" w:rsidRDefault="001F3CE3" w:rsidP="00E6674C">
      <w:pPr>
        <w:rPr>
          <w:ins w:id="981" w:author="Martin Lindström" w:date="2016-05-26T12:34:00Z"/>
          <w:b/>
          <w:lang w:val="en-US"/>
        </w:rPr>
      </w:pPr>
      <w:ins w:id="982" w:author="Martin Lindström" w:date="2016-05-26T12:34:00Z">
        <w:r>
          <w:rPr>
            <w:b/>
            <w:lang w:val="en-US"/>
          </w:rPr>
          <w:t>Changes between version 1.3 and version 1.4:</w:t>
        </w:r>
      </w:ins>
    </w:p>
    <w:p w14:paraId="21CC4630" w14:textId="77777777" w:rsidR="001F3CE3" w:rsidRDefault="001F3CE3" w:rsidP="00E6674C">
      <w:pPr>
        <w:rPr>
          <w:ins w:id="983" w:author="Martin Lindström" w:date="2016-05-26T12:34:00Z"/>
          <w:b/>
          <w:lang w:val="en-US"/>
        </w:rPr>
      </w:pPr>
    </w:p>
    <w:p w14:paraId="34AD5EAE" w14:textId="5466A702" w:rsidR="001F3CE3" w:rsidRPr="00FA0E5E" w:rsidRDefault="00087AC7" w:rsidP="001F3CE3">
      <w:pPr>
        <w:pStyle w:val="ListParagraph"/>
        <w:numPr>
          <w:ilvl w:val="0"/>
          <w:numId w:val="40"/>
        </w:numPr>
        <w:rPr>
          <w:ins w:id="984" w:author="Martin Lindström" w:date="2016-08-22T13:14:00Z"/>
          <w:b/>
          <w:lang w:val="en-US"/>
        </w:rPr>
      </w:pPr>
      <w:ins w:id="985" w:author="Martin Lindström" w:date="2016-08-22T13:14:00Z">
        <w:r>
          <w:rPr>
            <w:lang w:val="en-US"/>
          </w:rPr>
          <w:t xml:space="preserve">Attributes for </w:t>
        </w:r>
      </w:ins>
      <w:ins w:id="986" w:author="Martin Lindström" w:date="2016-08-22T13:16:00Z">
        <w:r>
          <w:rPr>
            <w:lang w:val="en-US"/>
          </w:rPr>
          <w:t xml:space="preserve">mapping </w:t>
        </w:r>
      </w:ins>
      <w:ins w:id="987" w:author="Martin Lindström" w:date="2016-08-22T13:14:00Z">
        <w:r>
          <w:rPr>
            <w:lang w:val="en-US"/>
          </w:rPr>
          <w:t xml:space="preserve">eIDAS-attributes have been </w:t>
        </w:r>
      </w:ins>
      <w:ins w:id="988" w:author="Martin Lindström" w:date="2016-08-22T13:15:00Z">
        <w:r>
          <w:rPr>
            <w:lang w:val="en-US"/>
          </w:rPr>
          <w:t>defined</w:t>
        </w:r>
      </w:ins>
      <w:ins w:id="989" w:author="Martin Lindström" w:date="2016-08-30T16:54:00Z">
        <w:r w:rsidR="008B40BC">
          <w:rPr>
            <w:lang w:val="en-US"/>
          </w:rPr>
          <w:t xml:space="preserve"> (section </w:t>
        </w:r>
      </w:ins>
      <w:ins w:id="990" w:author="Martin Lindström" w:date="2016-08-30T16:55:00Z">
        <w:r w:rsidR="008B40BC">
          <w:rPr>
            <w:lang w:val="en-US"/>
          </w:rPr>
          <w:t>3.1 and 3.3)</w:t>
        </w:r>
      </w:ins>
      <w:ins w:id="991" w:author="Martin Lindström" w:date="2016-08-22T13:14:00Z">
        <w:r>
          <w:rPr>
            <w:lang w:val="en-US"/>
          </w:rPr>
          <w:t>.</w:t>
        </w:r>
      </w:ins>
    </w:p>
    <w:p w14:paraId="7452C33F" w14:textId="5092CC4F" w:rsidR="00087AC7" w:rsidRPr="000E1939" w:rsidRDefault="00087AC7" w:rsidP="001F3CE3">
      <w:pPr>
        <w:pStyle w:val="ListParagraph"/>
        <w:numPr>
          <w:ilvl w:val="0"/>
          <w:numId w:val="40"/>
        </w:numPr>
        <w:rPr>
          <w:ins w:id="992" w:author="Martin Lindström" w:date="2016-11-09T12:36:00Z"/>
          <w:b/>
          <w:lang w:val="en-US"/>
        </w:rPr>
      </w:pPr>
      <w:ins w:id="993" w:author="Martin Lindström" w:date="2016-08-22T13:15:00Z">
        <w:r>
          <w:rPr>
            <w:lang w:val="en-US"/>
          </w:rPr>
          <w:t xml:space="preserve">The </w:t>
        </w:r>
        <w:r w:rsidRPr="00087AC7">
          <w:rPr>
            <w:lang w:val="en-US"/>
          </w:rPr>
          <w:t>eIDAS Natural Person Attribute Set</w:t>
        </w:r>
        <w:r>
          <w:rPr>
            <w:lang w:val="en-US"/>
          </w:rPr>
          <w:t xml:space="preserve"> has been defined</w:t>
        </w:r>
      </w:ins>
      <w:ins w:id="994" w:author="Martin Lindström" w:date="2016-08-22T13:16:00Z">
        <w:r>
          <w:rPr>
            <w:lang w:val="en-US"/>
          </w:rPr>
          <w:t xml:space="preserve"> (section </w:t>
        </w:r>
        <w:r w:rsidR="00FA0E5E">
          <w:rPr>
            <w:lang w:val="en-US"/>
          </w:rPr>
          <w:fldChar w:fldCharType="begin"/>
        </w:r>
        <w:r w:rsidR="00FA0E5E">
          <w:rPr>
            <w:lang w:val="en-US"/>
          </w:rPr>
          <w:instrText xml:space="preserve"> REF _Ref333491138 \r \h </w:instrText>
        </w:r>
      </w:ins>
      <w:r w:rsidR="00FA0E5E">
        <w:rPr>
          <w:lang w:val="en-US"/>
        </w:rPr>
      </w:r>
      <w:r w:rsidR="00FA0E5E">
        <w:rPr>
          <w:lang w:val="en-US"/>
        </w:rPr>
        <w:fldChar w:fldCharType="separate"/>
      </w:r>
      <w:ins w:id="995" w:author="Martin Lindström" w:date="2016-11-17T16:05:00Z">
        <w:r w:rsidR="00F11BDE">
          <w:rPr>
            <w:lang w:val="en-US"/>
          </w:rPr>
          <w:t>2.5</w:t>
        </w:r>
      </w:ins>
      <w:ins w:id="996" w:author="Martin Lindström" w:date="2016-08-22T13:16:00Z">
        <w:r w:rsidR="00FA0E5E">
          <w:rPr>
            <w:lang w:val="en-US"/>
          </w:rPr>
          <w:fldChar w:fldCharType="end"/>
        </w:r>
        <w:r>
          <w:rPr>
            <w:lang w:val="en-US"/>
          </w:rPr>
          <w:t>)</w:t>
        </w:r>
      </w:ins>
      <w:ins w:id="997" w:author="Martin Lindström" w:date="2016-08-22T13:15:00Z">
        <w:r>
          <w:rPr>
            <w:lang w:val="en-US"/>
          </w:rPr>
          <w:t>.</w:t>
        </w:r>
      </w:ins>
    </w:p>
    <w:p w14:paraId="299786E9" w14:textId="2A622B35" w:rsidR="007605C3" w:rsidRPr="00DD671B" w:rsidRDefault="001E0E02" w:rsidP="001F3CE3">
      <w:pPr>
        <w:pStyle w:val="ListParagraph"/>
        <w:numPr>
          <w:ilvl w:val="0"/>
          <w:numId w:val="40"/>
        </w:numPr>
        <w:rPr>
          <w:ins w:id="998" w:author="Martin Lindström" w:date="2016-11-09T13:29:00Z"/>
          <w:b/>
          <w:lang w:val="en-US"/>
        </w:rPr>
      </w:pPr>
      <w:ins w:id="999" w:author="Martin Lindström" w:date="2016-11-09T12:36:00Z">
        <w:r>
          <w:rPr>
            <w:lang w:val="en-US"/>
          </w:rPr>
          <w:t xml:space="preserve">The definition of the </w:t>
        </w:r>
        <w:r w:rsidRPr="001E0E02">
          <w:rPr>
            <w:rStyle w:val="Code"/>
          </w:rPr>
          <w:t>gender</w:t>
        </w:r>
        <w:r>
          <w:rPr>
            <w:lang w:val="en-US"/>
          </w:rPr>
          <w:t xml:space="preserve">-attribute was extended to also include </w:t>
        </w:r>
      </w:ins>
      <w:ins w:id="1000" w:author="Martin Lindström" w:date="2016-11-09T12:37:00Z">
        <w:r>
          <w:rPr>
            <w:lang w:val="en-US"/>
          </w:rPr>
          <w:t>“U” (for unspecified or unknown).</w:t>
        </w:r>
      </w:ins>
    </w:p>
    <w:p w14:paraId="7452EEAD" w14:textId="5005DF46" w:rsidR="00B64395" w:rsidRPr="00DC3D94" w:rsidRDefault="006A61A0" w:rsidP="001F3CE3">
      <w:pPr>
        <w:pStyle w:val="ListParagraph"/>
        <w:numPr>
          <w:ilvl w:val="0"/>
          <w:numId w:val="40"/>
        </w:numPr>
        <w:rPr>
          <w:ins w:id="1001" w:author="Martin Lindström" w:date="2016-11-14T11:29:00Z"/>
          <w:b/>
          <w:lang w:val="en-US"/>
        </w:rPr>
      </w:pPr>
      <w:ins w:id="1002" w:author="Martin Lindström" w:date="2016-11-09T13:32:00Z">
        <w:r>
          <w:rPr>
            <w:lang w:val="en-US"/>
          </w:rPr>
          <w:t>For interoperability and implementations reasons, t</w:t>
        </w:r>
      </w:ins>
      <w:ins w:id="1003" w:author="Martin Lindström" w:date="2016-11-09T13:29:00Z">
        <w:r w:rsidR="00B64395">
          <w:rPr>
            <w:lang w:val="en-US"/>
          </w:rPr>
          <w:t xml:space="preserve">he definition of the </w:t>
        </w:r>
        <w:r w:rsidR="00B64395" w:rsidRPr="006A61A0">
          <w:rPr>
            <w:rStyle w:val="Code"/>
          </w:rPr>
          <w:t>dateOfBirth</w:t>
        </w:r>
        <w:r w:rsidR="00B64395">
          <w:rPr>
            <w:lang w:val="en-US"/>
          </w:rPr>
          <w:t xml:space="preserve">-attribute has been changed </w:t>
        </w:r>
      </w:ins>
      <w:ins w:id="1004" w:author="Martin Lindström" w:date="2016-11-09T13:30:00Z">
        <w:r>
          <w:rPr>
            <w:lang w:val="en-US"/>
          </w:rPr>
          <w:t xml:space="preserve">so that </w:t>
        </w:r>
      </w:ins>
      <w:ins w:id="1005" w:author="Martin Lindström" w:date="2016-11-09T13:31:00Z">
        <w:r>
          <w:rPr>
            <w:lang w:val="en-US"/>
          </w:rPr>
          <w:t>it</w:t>
        </w:r>
      </w:ins>
      <w:ins w:id="1006" w:author="Martin Lindström" w:date="2016-11-09T13:30:00Z">
        <w:r>
          <w:rPr>
            <w:lang w:val="en-US"/>
          </w:rPr>
          <w:t xml:space="preserve"> is represented as a</w:t>
        </w:r>
      </w:ins>
      <w:ins w:id="1007" w:author="Martin Lindström" w:date="2016-11-09T13:33:00Z">
        <w:r w:rsidR="003A20D9">
          <w:rPr>
            <w:lang w:val="en-US"/>
          </w:rPr>
          <w:t>n</w:t>
        </w:r>
      </w:ins>
      <w:ins w:id="1008" w:author="Martin Lindström" w:date="2016-11-09T13:30:00Z">
        <w:r>
          <w:rPr>
            <w:lang w:val="en-US"/>
          </w:rPr>
          <w:t xml:space="preserve"> </w:t>
        </w:r>
        <w:r w:rsidRPr="006A61A0">
          <w:rPr>
            <w:rStyle w:val="Code"/>
          </w:rPr>
          <w:t>xs:string</w:t>
        </w:r>
        <w:r>
          <w:rPr>
            <w:lang w:val="en-US"/>
          </w:rPr>
          <w:t xml:space="preserve"> type on the format YYYY-MM-DD, instead </w:t>
        </w:r>
      </w:ins>
      <w:ins w:id="1009" w:author="Martin Lindström" w:date="2016-11-09T13:32:00Z">
        <w:r>
          <w:rPr>
            <w:lang w:val="en-US"/>
          </w:rPr>
          <w:t xml:space="preserve">of </w:t>
        </w:r>
      </w:ins>
      <w:ins w:id="1010" w:author="Martin Lindström" w:date="2016-11-09T13:33:00Z">
        <w:r w:rsidR="00886F93">
          <w:rPr>
            <w:lang w:val="en-US"/>
          </w:rPr>
          <w:t>the</w:t>
        </w:r>
      </w:ins>
      <w:ins w:id="1011" w:author="Martin Lindström" w:date="2016-11-09T13:32:00Z">
        <w:r>
          <w:rPr>
            <w:lang w:val="en-US"/>
          </w:rPr>
          <w:t xml:space="preserve"> </w:t>
        </w:r>
        <w:r w:rsidRPr="006A61A0">
          <w:rPr>
            <w:rStyle w:val="Code"/>
          </w:rPr>
          <w:t>xs:date</w:t>
        </w:r>
        <w:r>
          <w:rPr>
            <w:lang w:val="en-US"/>
          </w:rPr>
          <w:t xml:space="preserve"> type.</w:t>
        </w:r>
      </w:ins>
      <w:ins w:id="1012" w:author="Martin Lindström" w:date="2016-11-09T13:29:00Z">
        <w:r w:rsidR="00B64395">
          <w:rPr>
            <w:lang w:val="en-US"/>
          </w:rPr>
          <w:t xml:space="preserve"> </w:t>
        </w:r>
      </w:ins>
    </w:p>
    <w:p w14:paraId="0F24E309" w14:textId="1526950F" w:rsidR="003C05B5" w:rsidRPr="001F3CE3" w:rsidRDefault="003C05B5" w:rsidP="001F3CE3">
      <w:pPr>
        <w:pStyle w:val="ListParagraph"/>
        <w:numPr>
          <w:ilvl w:val="0"/>
          <w:numId w:val="40"/>
        </w:numPr>
        <w:rPr>
          <w:ins w:id="1013" w:author="Martin Lindström" w:date="2016-05-26T12:34:00Z"/>
          <w:b/>
          <w:lang w:val="en-US"/>
        </w:rPr>
      </w:pPr>
      <w:ins w:id="1014" w:author="Martin Lindström" w:date="2016-11-14T11:29:00Z">
        <w:r>
          <w:rPr>
            <w:lang w:val="en-US"/>
          </w:rPr>
          <w:t xml:space="preserve">Attributes </w:t>
        </w:r>
        <w:r w:rsidRPr="00DC3D94">
          <w:rPr>
            <w:rStyle w:val="Code"/>
          </w:rPr>
          <w:t>userCertificate</w:t>
        </w:r>
        <w:r>
          <w:rPr>
            <w:lang w:val="en-US"/>
          </w:rPr>
          <w:t xml:space="preserve">, </w:t>
        </w:r>
        <w:r w:rsidRPr="00DC3D94">
          <w:rPr>
            <w:rStyle w:val="Code"/>
          </w:rPr>
          <w:t>userSignature</w:t>
        </w:r>
        <w:r>
          <w:rPr>
            <w:lang w:val="en-US"/>
          </w:rPr>
          <w:t xml:space="preserve"> and </w:t>
        </w:r>
        <w:r w:rsidRPr="00DC3D94">
          <w:rPr>
            <w:rStyle w:val="Code"/>
          </w:rPr>
          <w:t>sad</w:t>
        </w:r>
        <w:r>
          <w:rPr>
            <w:lang w:val="en-US"/>
          </w:rPr>
          <w:t xml:space="preserve"> were added.</w:t>
        </w:r>
      </w:ins>
    </w:p>
    <w:p w14:paraId="7007A46D" w14:textId="77777777" w:rsidR="001F3CE3" w:rsidRDefault="001F3CE3" w:rsidP="00E6674C">
      <w:pPr>
        <w:rPr>
          <w:ins w:id="1015" w:author="Martin Lindström" w:date="2016-05-26T12:34:00Z"/>
          <w:b/>
          <w:lang w:val="en-US"/>
        </w:rPr>
      </w:pPr>
    </w:p>
    <w:p w14:paraId="4A6F323D" w14:textId="77777777" w:rsidR="00E6674C" w:rsidRDefault="00E6674C" w:rsidP="00E6674C">
      <w:pPr>
        <w:rPr>
          <w:b/>
          <w:lang w:val="en-US"/>
        </w:rPr>
      </w:pPr>
      <w:r>
        <w:rPr>
          <w:b/>
          <w:lang w:val="en-US"/>
        </w:rPr>
        <w:t>Changes between version 1.2 and version 1.3:</w:t>
      </w:r>
    </w:p>
    <w:p w14:paraId="26E72FCB" w14:textId="77777777" w:rsidR="00E6674C" w:rsidRDefault="00E6674C" w:rsidP="00E6674C">
      <w:pPr>
        <w:rPr>
          <w:lang w:val="en-US"/>
        </w:rPr>
      </w:pPr>
    </w:p>
    <w:p w14:paraId="64003FAA" w14:textId="5C2A267C" w:rsidR="00A71D12" w:rsidRDefault="00C227C3" w:rsidP="00E6674C">
      <w:pPr>
        <w:pStyle w:val="ListParagraph"/>
        <w:numPr>
          <w:ilvl w:val="0"/>
          <w:numId w:val="39"/>
        </w:numPr>
        <w:rPr>
          <w:lang w:val="en-US"/>
        </w:rPr>
      </w:pPr>
      <w:r>
        <w:rPr>
          <w:lang w:val="en-US"/>
        </w:rPr>
        <w:t>This specification no longer uses the term “attribute profile” for named collections of attributes for diffe</w:t>
      </w:r>
      <w:r>
        <w:rPr>
          <w:lang w:val="en-US"/>
        </w:rPr>
        <w:t>r</w:t>
      </w:r>
      <w:r>
        <w:rPr>
          <w:lang w:val="en-US"/>
        </w:rPr>
        <w:t xml:space="preserve">ent scenarios. Instead the </w:t>
      </w:r>
      <w:r w:rsidR="00CA217B">
        <w:rPr>
          <w:lang w:val="en-US"/>
        </w:rPr>
        <w:t>term “attribute set” is used.</w:t>
      </w:r>
    </w:p>
    <w:p w14:paraId="0E214C3A" w14:textId="04432157" w:rsidR="00E6674C" w:rsidRDefault="00E6674C" w:rsidP="00E6674C">
      <w:pPr>
        <w:pStyle w:val="ListParagraph"/>
        <w:numPr>
          <w:ilvl w:val="0"/>
          <w:numId w:val="39"/>
        </w:numPr>
        <w:rPr>
          <w:lang w:val="en-US"/>
        </w:rPr>
      </w:pPr>
      <w:r>
        <w:rPr>
          <w:lang w:val="en-US"/>
        </w:rPr>
        <w:t xml:space="preserve">Definitions of attribute </w:t>
      </w:r>
      <w:r w:rsidR="00797B9B">
        <w:rPr>
          <w:lang w:val="en-US"/>
        </w:rPr>
        <w:t>sets (</w:t>
      </w:r>
      <w:r>
        <w:rPr>
          <w:lang w:val="en-US"/>
        </w:rPr>
        <w:t>profiles</w:t>
      </w:r>
      <w:r w:rsidR="00797B9B">
        <w:rPr>
          <w:lang w:val="en-US"/>
        </w:rPr>
        <w:t>)</w:t>
      </w:r>
      <w:r>
        <w:rPr>
          <w:lang w:val="en-US"/>
        </w:rPr>
        <w:t xml:space="preserve"> have been changed to be more flexible and to </w:t>
      </w:r>
      <w:r w:rsidR="00797B9B">
        <w:rPr>
          <w:lang w:val="en-US"/>
        </w:rPr>
        <w:t>focus only on which</w:t>
      </w:r>
      <w:r>
        <w:rPr>
          <w:lang w:val="en-US"/>
        </w:rPr>
        <w:t xml:space="preserve"> attribute</w:t>
      </w:r>
      <w:r w:rsidR="00797B9B">
        <w:rPr>
          <w:lang w:val="en-US"/>
        </w:rPr>
        <w:t>s that should be included in an</w:t>
      </w:r>
      <w:r>
        <w:rPr>
          <w:lang w:val="en-US"/>
        </w:rPr>
        <w:t xml:space="preserve"> </w:t>
      </w:r>
      <w:r w:rsidR="00797B9B">
        <w:rPr>
          <w:lang w:val="en-US"/>
        </w:rPr>
        <w:t xml:space="preserve">attribute </w:t>
      </w:r>
      <w:r>
        <w:rPr>
          <w:lang w:val="en-US"/>
        </w:rPr>
        <w:t>release</w:t>
      </w:r>
      <w:r w:rsidR="00797B9B">
        <w:rPr>
          <w:lang w:val="en-US"/>
        </w:rPr>
        <w:t>.</w:t>
      </w:r>
      <w:r>
        <w:rPr>
          <w:lang w:val="en-US"/>
        </w:rPr>
        <w:t xml:space="preserve"> Attribute </w:t>
      </w:r>
      <w:r w:rsidR="00797B9B">
        <w:rPr>
          <w:lang w:val="en-US"/>
        </w:rPr>
        <w:t>set</w:t>
      </w:r>
      <w:r>
        <w:rPr>
          <w:lang w:val="en-US"/>
        </w:rPr>
        <w:t xml:space="preserve"> requirements now include “r</w:t>
      </w:r>
      <w:r>
        <w:rPr>
          <w:lang w:val="en-US"/>
        </w:rPr>
        <w:t>e</w:t>
      </w:r>
      <w:r w:rsidR="00797B9B">
        <w:rPr>
          <w:lang w:val="en-US"/>
        </w:rPr>
        <w:t>quired” and</w:t>
      </w:r>
      <w:r>
        <w:rPr>
          <w:lang w:val="en-US"/>
        </w:rPr>
        <w:t xml:space="preserve"> “recommended” attributes instead of “required”, “allowed”, “if requested” and “prohibited”. See section</w:t>
      </w:r>
      <w:r w:rsidR="00867135">
        <w:rPr>
          <w:lang w:val="en-US"/>
        </w:rPr>
        <w:t xml:space="preserve"> 2</w:t>
      </w:r>
      <w:r>
        <w:rPr>
          <w:lang w:val="en-US"/>
        </w:rPr>
        <w:t>.</w:t>
      </w:r>
    </w:p>
    <w:p w14:paraId="5A0BF136" w14:textId="6913D993" w:rsidR="00A82BEC" w:rsidRDefault="00A82BEC" w:rsidP="00E6674C">
      <w:pPr>
        <w:pStyle w:val="ListParagraph"/>
        <w:numPr>
          <w:ilvl w:val="0"/>
          <w:numId w:val="39"/>
        </w:numPr>
        <w:rPr>
          <w:lang w:val="en-US"/>
        </w:rPr>
      </w:pPr>
      <w:r>
        <w:rPr>
          <w:lang w:val="en-US"/>
        </w:rPr>
        <w:t xml:space="preserve">The </w:t>
      </w:r>
      <w:r w:rsidR="00B53A56">
        <w:rPr>
          <w:lang w:val="en-US"/>
        </w:rPr>
        <w:t>contents of the previous chapter 2, “NameID”, were</w:t>
      </w:r>
      <w:r>
        <w:rPr>
          <w:lang w:val="en-US"/>
        </w:rPr>
        <w:t xml:space="preserve"> moved to the “</w:t>
      </w:r>
      <w:r w:rsidRPr="00A82BEC">
        <w:rPr>
          <w:lang w:val="en-US"/>
        </w:rPr>
        <w:t>Deployment Profile for the Sw</w:t>
      </w:r>
      <w:r w:rsidRPr="00A82BEC">
        <w:rPr>
          <w:lang w:val="en-US"/>
        </w:rPr>
        <w:t>e</w:t>
      </w:r>
      <w:r w:rsidRPr="00A82BEC">
        <w:rPr>
          <w:lang w:val="en-US"/>
        </w:rPr>
        <w:t>dish eID Framework</w:t>
      </w:r>
      <w:r>
        <w:rPr>
          <w:lang w:val="en-US"/>
        </w:rPr>
        <w:t>” document.</w:t>
      </w:r>
    </w:p>
    <w:p w14:paraId="2E75F981" w14:textId="335C14CB" w:rsidR="00E6674C" w:rsidRDefault="00E6674C" w:rsidP="00E6674C">
      <w:pPr>
        <w:pStyle w:val="ListParagraph"/>
        <w:numPr>
          <w:ilvl w:val="0"/>
          <w:numId w:val="39"/>
        </w:numPr>
        <w:rPr>
          <w:lang w:val="en-US"/>
        </w:rPr>
      </w:pPr>
      <w:r>
        <w:rPr>
          <w:lang w:val="en-US"/>
        </w:rPr>
        <w:t xml:space="preserve">The attribute </w:t>
      </w:r>
      <w:r w:rsidRPr="009F57DD">
        <w:rPr>
          <w:rStyle w:val="Code"/>
        </w:rPr>
        <w:t>displayName</w:t>
      </w:r>
      <w:r>
        <w:rPr>
          <w:lang w:val="en-US"/>
        </w:rPr>
        <w:t xml:space="preserve"> is now specified as “required” for the “</w:t>
      </w:r>
      <w:r w:rsidRPr="004C3CB3">
        <w:rPr>
          <w:lang w:val="en-US"/>
        </w:rPr>
        <w:t>Natural Personal Identity with Civic Registration Number (</w:t>
      </w:r>
      <w:r w:rsidRPr="004C3CB3">
        <w:t>Personnummer</w:t>
      </w:r>
      <w:r w:rsidRPr="004C3CB3">
        <w:rPr>
          <w:lang w:val="en-US"/>
        </w:rPr>
        <w:t>)</w:t>
      </w:r>
      <w:r>
        <w:rPr>
          <w:lang w:val="en-US"/>
        </w:rPr>
        <w:t>” (</w:t>
      </w:r>
      <w:r w:rsidRPr="004C3CB3">
        <w:rPr>
          <w:lang w:val="en-US"/>
        </w:rPr>
        <w:t>ELN-AP-NaturalPerson-01</w:t>
      </w:r>
      <w:r>
        <w:rPr>
          <w:lang w:val="en-US"/>
        </w:rPr>
        <w:t xml:space="preserve">) attribute </w:t>
      </w:r>
      <w:r w:rsidR="00255F75">
        <w:rPr>
          <w:lang w:val="en-US"/>
        </w:rPr>
        <w:t>set (profile</w:t>
      </w:r>
      <w:r w:rsidR="0013271B">
        <w:rPr>
          <w:lang w:val="en-US"/>
        </w:rPr>
        <w:t>)</w:t>
      </w:r>
      <w:r>
        <w:rPr>
          <w:lang w:val="en-US"/>
        </w:rPr>
        <w:t>. See sectio</w:t>
      </w:r>
      <w:r w:rsidR="00DA77CF">
        <w:rPr>
          <w:lang w:val="en-US"/>
        </w:rPr>
        <w:t>n 2.3</w:t>
      </w:r>
      <w:r w:rsidR="00255F75">
        <w:rPr>
          <w:lang w:val="en-US"/>
        </w:rPr>
        <w:t>.</w:t>
      </w:r>
    </w:p>
    <w:p w14:paraId="4E85E4E0" w14:textId="3B4F139B" w:rsidR="00287A41" w:rsidRDefault="00287A41" w:rsidP="00E6674C">
      <w:pPr>
        <w:pStyle w:val="ListParagraph"/>
        <w:numPr>
          <w:ilvl w:val="0"/>
          <w:numId w:val="39"/>
        </w:numPr>
        <w:rPr>
          <w:lang w:val="en-US"/>
        </w:rPr>
      </w:pPr>
      <w:r>
        <w:rPr>
          <w:lang w:val="en-US"/>
        </w:rPr>
        <w:t>The attribute</w:t>
      </w:r>
      <w:r w:rsidR="00255F75">
        <w:rPr>
          <w:lang w:val="en-US"/>
        </w:rPr>
        <w:t>s</w:t>
      </w:r>
      <w:r>
        <w:rPr>
          <w:lang w:val="en-US"/>
        </w:rPr>
        <w:t xml:space="preserve"> </w:t>
      </w:r>
      <w:r w:rsidRPr="00255F75">
        <w:rPr>
          <w:rStyle w:val="Code"/>
        </w:rPr>
        <w:t>o</w:t>
      </w:r>
      <w:r w:rsidR="00C17BF8">
        <w:rPr>
          <w:lang w:val="en-US"/>
        </w:rPr>
        <w:t xml:space="preserve"> (Organization) </w:t>
      </w:r>
      <w:r w:rsidR="00255F75">
        <w:rPr>
          <w:lang w:val="en-US"/>
        </w:rPr>
        <w:t xml:space="preserve">and </w:t>
      </w:r>
      <w:r w:rsidR="00255F75" w:rsidRPr="00255F75">
        <w:rPr>
          <w:rStyle w:val="Code"/>
        </w:rPr>
        <w:t>displayName</w:t>
      </w:r>
      <w:r w:rsidR="00255F75">
        <w:rPr>
          <w:lang w:val="en-US"/>
        </w:rPr>
        <w:t xml:space="preserve"> are</w:t>
      </w:r>
      <w:r w:rsidR="00C17BF8">
        <w:rPr>
          <w:lang w:val="en-US"/>
        </w:rPr>
        <w:t xml:space="preserve"> now specified as “required” for the “</w:t>
      </w:r>
      <w:r w:rsidR="00C17BF8" w:rsidRPr="001718C5">
        <w:rPr>
          <w:lang w:val="en-US"/>
        </w:rPr>
        <w:t>Organiz</w:t>
      </w:r>
      <w:r w:rsidR="00C17BF8" w:rsidRPr="001718C5">
        <w:rPr>
          <w:lang w:val="en-US"/>
        </w:rPr>
        <w:t>a</w:t>
      </w:r>
      <w:r w:rsidR="00C17BF8" w:rsidRPr="001718C5">
        <w:rPr>
          <w:lang w:val="en-US"/>
        </w:rPr>
        <w:t>tional Identity for Natural Persons</w:t>
      </w:r>
      <w:r w:rsidR="00C17BF8">
        <w:rPr>
          <w:lang w:val="en-US"/>
        </w:rPr>
        <w:t>” (</w:t>
      </w:r>
      <w:r w:rsidR="00C17BF8" w:rsidRPr="001718C5">
        <w:rPr>
          <w:lang w:val="en-US"/>
        </w:rPr>
        <w:t>ELN-AP-OrgPerson-01</w:t>
      </w:r>
      <w:r w:rsidR="00C17BF8">
        <w:rPr>
          <w:lang w:val="en-US"/>
        </w:rPr>
        <w:t>) attribute set (profile). See section</w:t>
      </w:r>
      <w:r w:rsidR="009E1E4C">
        <w:rPr>
          <w:lang w:val="en-US"/>
        </w:rPr>
        <w:t xml:space="preserve"> 2.4</w:t>
      </w:r>
      <w:r w:rsidR="00255F75">
        <w:rPr>
          <w:lang w:val="en-US"/>
        </w:rPr>
        <w:t>.</w:t>
      </w:r>
    </w:p>
    <w:p w14:paraId="7EF198AF" w14:textId="5D74C169" w:rsidR="00E6674C" w:rsidRDefault="00E6674C" w:rsidP="00E6674C">
      <w:pPr>
        <w:pStyle w:val="ListParagraph"/>
        <w:numPr>
          <w:ilvl w:val="0"/>
          <w:numId w:val="39"/>
        </w:numPr>
        <w:rPr>
          <w:lang w:val="en-US"/>
        </w:rPr>
      </w:pPr>
      <w:r>
        <w:rPr>
          <w:lang w:val="en-US"/>
        </w:rPr>
        <w:t xml:space="preserve">The attributes </w:t>
      </w:r>
      <w:r w:rsidRPr="00D657AE">
        <w:rPr>
          <w:rStyle w:val="Code"/>
        </w:rPr>
        <w:t>givenName</w:t>
      </w:r>
      <w:r>
        <w:rPr>
          <w:lang w:val="en-US"/>
        </w:rPr>
        <w:t xml:space="preserve"> and </w:t>
      </w:r>
      <w:r w:rsidRPr="00D657AE">
        <w:rPr>
          <w:rStyle w:val="Code"/>
        </w:rPr>
        <w:t>sn</w:t>
      </w:r>
      <w:r>
        <w:rPr>
          <w:lang w:val="en-US"/>
        </w:rPr>
        <w:t xml:space="preserve"> (surname) are now specified as “required” for the “</w:t>
      </w:r>
      <w:r w:rsidRPr="009F57DD">
        <w:rPr>
          <w:lang w:val="en-US"/>
        </w:rPr>
        <w:t>Natural Personal Identity without Civic Registration Number</w:t>
      </w:r>
      <w:r>
        <w:rPr>
          <w:lang w:val="en-US"/>
        </w:rPr>
        <w:t>” (</w:t>
      </w:r>
      <w:r w:rsidRPr="00D657AE">
        <w:rPr>
          <w:lang w:val="en-US"/>
        </w:rPr>
        <w:t>ELN-AP-NaturalPerson-01</w:t>
      </w:r>
      <w:r>
        <w:rPr>
          <w:lang w:val="en-US"/>
        </w:rPr>
        <w:t xml:space="preserve">) attribute </w:t>
      </w:r>
      <w:r w:rsidR="00FE0803">
        <w:rPr>
          <w:lang w:val="en-US"/>
        </w:rPr>
        <w:t>set (profile)</w:t>
      </w:r>
      <w:r>
        <w:rPr>
          <w:lang w:val="en-US"/>
        </w:rPr>
        <w:t>. See se</w:t>
      </w:r>
      <w:r>
        <w:rPr>
          <w:lang w:val="en-US"/>
        </w:rPr>
        <w:t>c</w:t>
      </w:r>
      <w:r>
        <w:rPr>
          <w:lang w:val="en-US"/>
        </w:rPr>
        <w:t>tion</w:t>
      </w:r>
      <w:r w:rsidR="0080159D">
        <w:rPr>
          <w:lang w:val="en-US"/>
        </w:rPr>
        <w:t xml:space="preserve"> 2.2</w:t>
      </w:r>
      <w:r>
        <w:rPr>
          <w:lang w:val="en-US"/>
        </w:rPr>
        <w:t>.</w:t>
      </w:r>
    </w:p>
    <w:p w14:paraId="157B7514" w14:textId="6886D60A" w:rsidR="00E6674C" w:rsidRPr="0055137B" w:rsidRDefault="00E6674C" w:rsidP="00E6674C">
      <w:pPr>
        <w:pStyle w:val="ListParagraph"/>
        <w:numPr>
          <w:ilvl w:val="0"/>
          <w:numId w:val="39"/>
        </w:numPr>
        <w:rPr>
          <w:lang w:val="en-US"/>
        </w:rPr>
      </w:pPr>
      <w:r>
        <w:rPr>
          <w:lang w:val="en-US"/>
        </w:rPr>
        <w:t xml:space="preserve">The attributes </w:t>
      </w:r>
      <w:r w:rsidRPr="00053AF0">
        <w:rPr>
          <w:rStyle w:val="Code"/>
        </w:rPr>
        <w:t>transactionIdentifier</w:t>
      </w:r>
      <w:r>
        <w:rPr>
          <w:lang w:val="en-US"/>
        </w:rPr>
        <w:t xml:space="preserve"> and </w:t>
      </w:r>
      <w:r w:rsidRPr="00053AF0">
        <w:rPr>
          <w:rStyle w:val="Code"/>
        </w:rPr>
        <w:t>authContextParams</w:t>
      </w:r>
      <w:r>
        <w:rPr>
          <w:lang w:val="en-US"/>
        </w:rPr>
        <w:t xml:space="preserve"> were introduced (see sections </w:t>
      </w:r>
      <w:r w:rsidR="00C45344">
        <w:rPr>
          <w:lang w:val="en-US"/>
        </w:rPr>
        <w:t>3.1</w:t>
      </w:r>
      <w:r w:rsidR="00606CD2">
        <w:rPr>
          <w:lang w:val="en-US"/>
        </w:rPr>
        <w:t xml:space="preserve"> </w:t>
      </w:r>
      <w:r>
        <w:rPr>
          <w:lang w:val="en-US"/>
        </w:rPr>
        <w:t>and</w:t>
      </w:r>
      <w:r w:rsidR="00C45344">
        <w:rPr>
          <w:lang w:val="en-US"/>
        </w:rPr>
        <w:t xml:space="preserve"> 3.2.1</w:t>
      </w:r>
      <w:r>
        <w:rPr>
          <w:lang w:val="en-US"/>
        </w:rPr>
        <w:t>).</w:t>
      </w:r>
    </w:p>
    <w:p w14:paraId="1842C860" w14:textId="77777777" w:rsidR="00E6674C" w:rsidRDefault="00E6674C" w:rsidP="007B5116">
      <w:pPr>
        <w:rPr>
          <w:b/>
          <w:lang w:val="en-US"/>
        </w:rPr>
      </w:pPr>
    </w:p>
    <w:p w14:paraId="2C6D0BB0" w14:textId="5E6FAC13" w:rsidR="00F17065" w:rsidRDefault="00F17065" w:rsidP="007B5116">
      <w:pPr>
        <w:rPr>
          <w:b/>
          <w:lang w:val="en-US"/>
        </w:rPr>
      </w:pPr>
      <w:r>
        <w:rPr>
          <w:b/>
          <w:lang w:val="en-US"/>
        </w:rPr>
        <w:t>Changes between version 1.1 and version 1.2:</w:t>
      </w:r>
    </w:p>
    <w:p w14:paraId="06C46022" w14:textId="77777777" w:rsidR="00F17065" w:rsidRDefault="00F17065" w:rsidP="007B5116">
      <w:pPr>
        <w:rPr>
          <w:b/>
          <w:lang w:val="en-US"/>
        </w:rPr>
      </w:pPr>
    </w:p>
    <w:p w14:paraId="1B93E239" w14:textId="135A54BD" w:rsidR="006F0B09" w:rsidRDefault="006F0B09" w:rsidP="008A7BD0">
      <w:pPr>
        <w:pStyle w:val="ListParagraph"/>
        <w:numPr>
          <w:ilvl w:val="0"/>
          <w:numId w:val="38"/>
        </w:numPr>
        <w:rPr>
          <w:lang w:val="en-US"/>
        </w:rPr>
      </w:pPr>
      <w:r>
        <w:rPr>
          <w:lang w:val="en-US"/>
        </w:rPr>
        <w:t>Attribute Profiles are now also represented with valid URIs as well as their textual identifiers.</w:t>
      </w:r>
    </w:p>
    <w:p w14:paraId="044C8B12" w14:textId="77777777" w:rsidR="00BE2D14" w:rsidRPr="00F57E2C" w:rsidRDefault="00BE2D14" w:rsidP="00F57E2C">
      <w:pPr>
        <w:rPr>
          <w:lang w:val="en-US"/>
        </w:rPr>
      </w:pPr>
    </w:p>
    <w:p w14:paraId="5703E1EF" w14:textId="2147B1B5" w:rsidR="007B5116" w:rsidRPr="00B776FC" w:rsidRDefault="000D5C10" w:rsidP="007B5116">
      <w:pPr>
        <w:rPr>
          <w:b/>
          <w:lang w:val="en-US"/>
        </w:rPr>
      </w:pPr>
      <w:r w:rsidRPr="00B776FC">
        <w:rPr>
          <w:b/>
          <w:lang w:val="en-US"/>
        </w:rPr>
        <w:t>Changes between version 1.0 and version 1.1:</w:t>
      </w:r>
    </w:p>
    <w:p w14:paraId="1FBC9909" w14:textId="77777777" w:rsidR="000D5C10" w:rsidRDefault="000D5C10" w:rsidP="007B5116">
      <w:pPr>
        <w:rPr>
          <w:lang w:val="en-US"/>
        </w:rPr>
      </w:pPr>
    </w:p>
    <w:p w14:paraId="4A92EFA0" w14:textId="0B56706B" w:rsidR="00841207" w:rsidRDefault="004C492C" w:rsidP="00841207">
      <w:pPr>
        <w:pStyle w:val="ListParagraph"/>
        <w:numPr>
          <w:ilvl w:val="0"/>
          <w:numId w:val="36"/>
        </w:numPr>
        <w:rPr>
          <w:lang w:val="en-US"/>
        </w:rPr>
      </w:pPr>
      <w:r>
        <w:rPr>
          <w:lang w:val="en-US"/>
        </w:rPr>
        <w:t xml:space="preserve">In chapter </w:t>
      </w:r>
      <w:r w:rsidR="006F57F1">
        <w:rPr>
          <w:lang w:val="en-US"/>
        </w:rPr>
        <w:t>3.4</w:t>
      </w:r>
      <w:r>
        <w:rPr>
          <w:lang w:val="en-US"/>
        </w:rPr>
        <w:t xml:space="preserve">, </w:t>
      </w:r>
      <w:r w:rsidR="006F57F1">
        <w:rPr>
          <w:lang w:val="en-US"/>
        </w:rPr>
        <w:t>“Organizational Identity for Natural Persons”</w:t>
      </w:r>
      <w:r>
        <w:rPr>
          <w:lang w:val="en-US"/>
        </w:rPr>
        <w:t xml:space="preserve">, </w:t>
      </w:r>
      <w:r w:rsidR="0015513B">
        <w:rPr>
          <w:lang w:val="en-US"/>
        </w:rPr>
        <w:t>some attributes were listed as both prohi</w:t>
      </w:r>
      <w:r w:rsidR="0015513B">
        <w:rPr>
          <w:lang w:val="en-US"/>
        </w:rPr>
        <w:t>b</w:t>
      </w:r>
      <w:r w:rsidR="0015513B">
        <w:rPr>
          <w:lang w:val="en-US"/>
        </w:rPr>
        <w:t>ited and allowed. This has been fixed.</w:t>
      </w:r>
    </w:p>
    <w:p w14:paraId="3B209C89" w14:textId="77777777" w:rsidR="0015513B" w:rsidRPr="0015513B" w:rsidRDefault="0015513B" w:rsidP="0015513B">
      <w:pPr>
        <w:rPr>
          <w:lang w:val="en-US"/>
        </w:rPr>
      </w:pPr>
    </w:p>
    <w:sectPr w:rsidR="0015513B" w:rsidRPr="0015513B" w:rsidSect="003A47DD">
      <w:headerReference w:type="even" r:id="rId20"/>
      <w:headerReference w:type="default" r:id="rId21"/>
      <w:footerReference w:type="even" r:id="rId22"/>
      <w:footerReference w:type="default" r:id="rId23"/>
      <w:headerReference w:type="first" r:id="rId24"/>
      <w:footerReference w:type="first" r:id="rId25"/>
      <w:pgSz w:w="11905" w:h="16837"/>
      <w:pgMar w:top="2268" w:right="851" w:bottom="1928" w:left="1134"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31" w:author="Martin Lindström" w:date="2016-11-14T22:18:00Z" w:initials="ML">
    <w:p w14:paraId="1FF20D2D" w14:textId="13724427" w:rsidR="00B3613A" w:rsidRPr="00BA3C55" w:rsidRDefault="00B3613A">
      <w:pPr>
        <w:pStyle w:val="CommentText"/>
        <w:rPr>
          <w:lang w:val="en-GB"/>
        </w:rPr>
      </w:pPr>
      <w:ins w:id="233" w:author="Martin Lindström" w:date="2016-11-14T22:16:00Z">
        <w:r w:rsidRPr="00BA3C55">
          <w:rPr>
            <w:rStyle w:val="CommentReference"/>
            <w:lang w:val="en-GB"/>
          </w:rPr>
          <w:annotationRef/>
        </w:r>
      </w:ins>
      <w:r w:rsidRPr="00BA3C55">
        <w:rPr>
          <w:lang w:val="en-GB"/>
        </w:rPr>
        <w:t>I have removed</w:t>
      </w:r>
      <w:r>
        <w:rPr>
          <w:lang w:val="en-GB"/>
        </w:rPr>
        <w:t xml:space="preserve"> all text about “other attributes”. They should not really not be mentioned here. A better place would be to extend the “Attribute Release Rules”-section of the deployment specification with a text about “sector specific” attributes.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A9738E" w15:done="0"/>
  <w15:commentEx w15:paraId="287F8FF0" w15:done="0"/>
  <w15:commentEx w15:paraId="2C45984A" w15:done="0"/>
  <w15:commentEx w15:paraId="1B240F9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44606" w14:textId="77777777" w:rsidR="00B3613A" w:rsidRDefault="00B3613A">
      <w:pPr>
        <w:spacing w:line="240" w:lineRule="auto"/>
      </w:pPr>
      <w:r>
        <w:separator/>
      </w:r>
    </w:p>
  </w:endnote>
  <w:endnote w:type="continuationSeparator" w:id="0">
    <w:p w14:paraId="0F884E9F" w14:textId="77777777" w:rsidR="00B3613A" w:rsidRDefault="00B361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4E"/>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Times New Roman"/>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B439AEE" w14:textId="77777777" w:rsidR="00B3613A" w:rsidRDefault="00B3613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B3613A" w:rsidRPr="00C912BA" w14:paraId="3F26EF42" w14:textId="77777777" w:rsidTr="00D74D00">
      <w:tc>
        <w:tcPr>
          <w:tcW w:w="7208" w:type="dxa"/>
          <w:gridSpan w:val="4"/>
          <w:tcBorders>
            <w:bottom w:val="single" w:sz="4" w:space="0" w:color="auto"/>
          </w:tcBorders>
        </w:tcPr>
        <w:p w14:paraId="3B08F497" w14:textId="77777777" w:rsidR="00B3613A" w:rsidRPr="00C912BA" w:rsidRDefault="00B3613A" w:rsidP="00F27527">
          <w:pPr>
            <w:pStyle w:val="Ledtext"/>
            <w:rPr>
              <w:spacing w:val="20"/>
              <w:sz w:val="16"/>
              <w:szCs w:val="16"/>
              <w:lang w:val="sv-SE"/>
            </w:rPr>
          </w:pPr>
          <w:bookmarkStart w:id="1019" w:name="www"/>
          <w:r w:rsidRPr="00C912BA">
            <w:rPr>
              <w:b/>
              <w:bCs/>
              <w:sz w:val="16"/>
              <w:lang w:val="sv-SE"/>
            </w:rPr>
            <w:t>www.</w:t>
          </w:r>
          <w:r>
            <w:rPr>
              <w:b/>
              <w:bCs/>
              <w:sz w:val="16"/>
              <w:lang w:val="sv-SE"/>
            </w:rPr>
            <w:t>elegnamnden</w:t>
          </w:r>
          <w:r w:rsidRPr="00C912BA">
            <w:rPr>
              <w:b/>
              <w:bCs/>
              <w:sz w:val="16"/>
              <w:lang w:val="sv-SE"/>
            </w:rPr>
            <w:t>.se</w:t>
          </w:r>
          <w:bookmarkEnd w:id="1019"/>
        </w:p>
      </w:tc>
      <w:tc>
        <w:tcPr>
          <w:tcW w:w="2347" w:type="dxa"/>
          <w:tcBorders>
            <w:bottom w:val="single" w:sz="4" w:space="0" w:color="auto"/>
          </w:tcBorders>
        </w:tcPr>
        <w:p w14:paraId="619C2AE8" w14:textId="77777777" w:rsidR="00B3613A" w:rsidRPr="00C912BA" w:rsidRDefault="00B3613A" w:rsidP="00F27527">
          <w:pPr>
            <w:pStyle w:val="Ledtext"/>
            <w:rPr>
              <w:sz w:val="16"/>
              <w:lang w:val="sv-SE"/>
            </w:rPr>
          </w:pPr>
        </w:p>
      </w:tc>
    </w:tr>
    <w:tr w:rsidR="00B3613A" w:rsidRPr="00C912BA" w14:paraId="0BBF8E42" w14:textId="77777777" w:rsidTr="00D74D00">
      <w:tc>
        <w:tcPr>
          <w:tcW w:w="1988" w:type="dxa"/>
          <w:tcBorders>
            <w:top w:val="single" w:sz="4" w:space="0" w:color="auto"/>
          </w:tcBorders>
        </w:tcPr>
        <w:p w14:paraId="53B57CCF" w14:textId="77777777" w:rsidR="00B3613A" w:rsidRPr="00C912BA" w:rsidRDefault="00B3613A" w:rsidP="00F27527">
          <w:pPr>
            <w:pStyle w:val="Ledtext"/>
            <w:rPr>
              <w:lang w:val="sv-SE"/>
            </w:rPr>
          </w:pPr>
          <w:bookmarkStart w:id="1020" w:name="PostadressLed"/>
          <w:r>
            <w:rPr>
              <w:lang w:val="sv-SE"/>
            </w:rPr>
            <w:t>Postadress</w:t>
          </w:r>
          <w:bookmarkEnd w:id="1020"/>
        </w:p>
      </w:tc>
      <w:tc>
        <w:tcPr>
          <w:tcW w:w="1620" w:type="dxa"/>
          <w:tcBorders>
            <w:top w:val="single" w:sz="4" w:space="0" w:color="auto"/>
          </w:tcBorders>
        </w:tcPr>
        <w:p w14:paraId="7481F620" w14:textId="77777777" w:rsidR="00B3613A" w:rsidRPr="00C912BA" w:rsidRDefault="00B3613A"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B3613A" w:rsidRPr="00C912BA" w:rsidRDefault="00B3613A" w:rsidP="00F27527">
          <w:pPr>
            <w:pStyle w:val="Ledtext"/>
            <w:rPr>
              <w:lang w:val="sv-SE"/>
            </w:rPr>
          </w:pPr>
          <w:bookmarkStart w:id="1021" w:name="TelefonVaxelLed"/>
          <w:r>
            <w:rPr>
              <w:lang w:val="sv-SE"/>
            </w:rPr>
            <w:t>Telefon växel</w:t>
          </w:r>
          <w:bookmarkEnd w:id="1021"/>
        </w:p>
      </w:tc>
      <w:tc>
        <w:tcPr>
          <w:tcW w:w="1800" w:type="dxa"/>
          <w:tcBorders>
            <w:top w:val="single" w:sz="4" w:space="0" w:color="auto"/>
          </w:tcBorders>
        </w:tcPr>
        <w:p w14:paraId="0987B1B2" w14:textId="77777777" w:rsidR="00B3613A" w:rsidRPr="00C912BA" w:rsidRDefault="00B3613A" w:rsidP="00F27527">
          <w:pPr>
            <w:pStyle w:val="Ledtext"/>
            <w:rPr>
              <w:lang w:val="sv-SE"/>
            </w:rPr>
          </w:pPr>
          <w:bookmarkStart w:id="1022" w:name="TelefonVaxelUtlLedtext"/>
          <w:bookmarkEnd w:id="1022"/>
        </w:p>
      </w:tc>
      <w:tc>
        <w:tcPr>
          <w:tcW w:w="2347" w:type="dxa"/>
          <w:tcBorders>
            <w:top w:val="single" w:sz="4" w:space="0" w:color="auto"/>
          </w:tcBorders>
        </w:tcPr>
        <w:p w14:paraId="35B8C08C" w14:textId="77777777" w:rsidR="00B3613A" w:rsidRPr="00C912BA" w:rsidRDefault="00B3613A" w:rsidP="00F27527">
          <w:pPr>
            <w:pStyle w:val="Ledtext"/>
            <w:rPr>
              <w:lang w:val="sv-SE"/>
            </w:rPr>
          </w:pPr>
          <w:bookmarkStart w:id="1023" w:name="EpostLed"/>
          <w:r>
            <w:rPr>
              <w:lang w:val="sv-SE"/>
            </w:rPr>
            <w:t>E-postadress</w:t>
          </w:r>
          <w:bookmarkEnd w:id="1023"/>
        </w:p>
      </w:tc>
    </w:tr>
    <w:tr w:rsidR="00B3613A" w:rsidRPr="00C912BA" w14:paraId="06607072" w14:textId="77777777" w:rsidTr="00D74D00">
      <w:tc>
        <w:tcPr>
          <w:tcW w:w="1988" w:type="dxa"/>
        </w:tcPr>
        <w:p w14:paraId="4EC133D2" w14:textId="77777777" w:rsidR="00B3613A" w:rsidRPr="00C912BA" w:rsidRDefault="00B3613A" w:rsidP="00F27527">
          <w:pPr>
            <w:pStyle w:val="Ledtext"/>
            <w:rPr>
              <w:b/>
              <w:bCs/>
              <w:lang w:val="sv-SE"/>
            </w:rPr>
          </w:pPr>
          <w:bookmarkStart w:id="1024" w:name="Postadress"/>
          <w:r>
            <w:rPr>
              <w:b/>
              <w:bCs/>
              <w:lang w:val="sv-SE"/>
            </w:rPr>
            <w:t xml:space="preserve">171 94  SOLNA </w:t>
          </w:r>
          <w:bookmarkEnd w:id="1024"/>
        </w:p>
      </w:tc>
      <w:tc>
        <w:tcPr>
          <w:tcW w:w="1620" w:type="dxa"/>
        </w:tcPr>
        <w:p w14:paraId="64EDE1D1" w14:textId="77777777" w:rsidR="00B3613A" w:rsidRPr="00C912BA" w:rsidRDefault="00B3613A" w:rsidP="00F27527">
          <w:pPr>
            <w:pStyle w:val="Ledtext"/>
            <w:ind w:left="-57"/>
            <w:rPr>
              <w:b/>
              <w:bCs/>
              <w:lang w:val="sv-SE"/>
            </w:rPr>
          </w:pPr>
          <w:r>
            <w:rPr>
              <w:b/>
              <w:bCs/>
              <w:lang w:val="sv-SE"/>
            </w:rPr>
            <w:t>Korta gatan 10</w:t>
          </w:r>
        </w:p>
      </w:tc>
      <w:tc>
        <w:tcPr>
          <w:tcW w:w="1800" w:type="dxa"/>
        </w:tcPr>
        <w:p w14:paraId="14FD09A9" w14:textId="77777777" w:rsidR="00B3613A" w:rsidRPr="00C912BA" w:rsidRDefault="00B3613A" w:rsidP="00F27527">
          <w:pPr>
            <w:pStyle w:val="Ledtext"/>
            <w:rPr>
              <w:b/>
              <w:bCs/>
              <w:lang w:val="sv-SE"/>
            </w:rPr>
          </w:pPr>
          <w:bookmarkStart w:id="1025" w:name="TelefonVaxel"/>
          <w:r>
            <w:rPr>
              <w:b/>
              <w:bCs/>
              <w:lang w:val="sv-SE"/>
            </w:rPr>
            <w:t xml:space="preserve">010-574 21 00 </w:t>
          </w:r>
          <w:bookmarkEnd w:id="1025"/>
          <w:r>
            <w:rPr>
              <w:b/>
              <w:bCs/>
              <w:lang w:val="sv-SE"/>
            </w:rPr>
            <w:t xml:space="preserve"> </w:t>
          </w:r>
        </w:p>
      </w:tc>
      <w:tc>
        <w:tcPr>
          <w:tcW w:w="1800" w:type="dxa"/>
        </w:tcPr>
        <w:p w14:paraId="4A68601A" w14:textId="77777777" w:rsidR="00B3613A" w:rsidRPr="00C912BA" w:rsidRDefault="00B3613A" w:rsidP="00F27527">
          <w:pPr>
            <w:pStyle w:val="Ledtext"/>
            <w:rPr>
              <w:b/>
              <w:bCs/>
              <w:lang w:val="sv-SE"/>
            </w:rPr>
          </w:pPr>
          <w:bookmarkStart w:id="1026" w:name="TelefonVaxelUtl"/>
          <w:bookmarkEnd w:id="1026"/>
        </w:p>
      </w:tc>
      <w:tc>
        <w:tcPr>
          <w:tcW w:w="2347" w:type="dxa"/>
        </w:tcPr>
        <w:p w14:paraId="213B98C5" w14:textId="77777777" w:rsidR="00B3613A" w:rsidRPr="00C912BA" w:rsidRDefault="00B3613A" w:rsidP="00F27527">
          <w:pPr>
            <w:pStyle w:val="Ledtext"/>
            <w:rPr>
              <w:b/>
              <w:bCs/>
              <w:lang w:val="sv-SE"/>
            </w:rPr>
          </w:pPr>
          <w:bookmarkStart w:id="1027" w:name="EmailFot"/>
          <w:r>
            <w:rPr>
              <w:b/>
              <w:bCs/>
              <w:lang w:val="sv-SE"/>
            </w:rPr>
            <w:t>kansliet@elegnamnden.se</w:t>
          </w:r>
          <w:bookmarkEnd w:id="1027"/>
        </w:p>
      </w:tc>
    </w:tr>
  </w:tbl>
  <w:p w14:paraId="07C1B5E6" w14:textId="4AB8A180" w:rsidR="00B3613A" w:rsidRDefault="00B3613A"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F11BDE">
      <w:rPr>
        <w:noProof/>
        <w:color w:val="808080"/>
        <w:sz w:val="16"/>
      </w:rPr>
      <w:t>9</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F11BDE">
      <w:rPr>
        <w:noProof/>
        <w:color w:val="808080"/>
        <w:sz w:val="16"/>
      </w:rPr>
      <w:t>9</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B7317B" w14:textId="77777777" w:rsidR="00B3613A" w:rsidRDefault="00B361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F3AD8" w14:textId="77777777" w:rsidR="00B3613A" w:rsidRDefault="00B3613A">
      <w:pPr>
        <w:spacing w:line="240" w:lineRule="auto"/>
      </w:pPr>
      <w:r>
        <w:separator/>
      </w:r>
    </w:p>
  </w:footnote>
  <w:footnote w:type="continuationSeparator" w:id="0">
    <w:p w14:paraId="3A3AB810" w14:textId="77777777" w:rsidR="00B3613A" w:rsidRDefault="00B3613A">
      <w:pPr>
        <w:spacing w:line="240" w:lineRule="auto"/>
      </w:pPr>
      <w:r>
        <w:continuationSeparator/>
      </w:r>
    </w:p>
  </w:footnote>
  <w:footnote w:id="1">
    <w:p w14:paraId="3D03898C" w14:textId="0EDAB3FD" w:rsidR="00B3613A" w:rsidRPr="001734AE" w:rsidRDefault="00B3613A" w:rsidP="00005721">
      <w:pPr>
        <w:pStyle w:val="FootnoteText"/>
        <w:rPr>
          <w:lang w:val="en-GB"/>
        </w:rPr>
      </w:pPr>
      <w:r>
        <w:rPr>
          <w:rStyle w:val="FootnoteReference"/>
        </w:rPr>
        <w:footnoteRef/>
      </w:r>
      <w:r>
        <w:t xml:space="preserve"> </w:t>
      </w:r>
      <w:r w:rsidRPr="001734AE">
        <w:rPr>
          <w:lang w:val="en-GB"/>
        </w:rPr>
        <w:t xml:space="preserve">An </w:t>
      </w:r>
      <w:r>
        <w:rPr>
          <w:lang w:val="en-GB"/>
        </w:rPr>
        <w:t>A</w:t>
      </w:r>
      <w:r w:rsidRPr="001734AE">
        <w:rPr>
          <w:lang w:val="en-GB"/>
        </w:rPr>
        <w:t xml:space="preserve">ttribute </w:t>
      </w:r>
      <w:r>
        <w:rPr>
          <w:lang w:val="en-GB"/>
        </w:rPr>
        <w:t>P</w:t>
      </w:r>
      <w:r w:rsidRPr="001734AE">
        <w:rPr>
          <w:lang w:val="en-GB"/>
        </w:rPr>
        <w:t xml:space="preserve">rovider is </w:t>
      </w:r>
      <w:r>
        <w:rPr>
          <w:lang w:val="en-GB"/>
        </w:rPr>
        <w:t>an entity that releases attributes to a requesting entity. In all practical cases within the Swedish eID Framework this entity is an Identity Provider or an Attribute Authority.</w:t>
      </w:r>
      <w:ins w:id="113" w:author="Martin Lindström" w:date="2016-08-30T16:33:00Z">
        <w:r>
          <w:rPr>
            <w:lang w:val="en-GB"/>
          </w:rPr>
          <w:t xml:space="preserve"> Within the eIDAS Fram</w:t>
        </w:r>
        <w:r>
          <w:rPr>
            <w:lang w:val="en-GB"/>
          </w:rPr>
          <w:t>e</w:t>
        </w:r>
        <w:r>
          <w:rPr>
            <w:lang w:val="en-GB"/>
          </w:rPr>
          <w:t>work, the Swedish eIDAS node</w:t>
        </w:r>
      </w:ins>
      <w:ins w:id="114" w:author="Martin Lindström" w:date="2016-08-30T16:34:00Z">
        <w:r>
          <w:rPr>
            <w:lang w:val="en-GB"/>
          </w:rPr>
          <w:t xml:space="preserve"> </w:t>
        </w:r>
      </w:ins>
      <w:ins w:id="115" w:author="Martin Lindström" w:date="2016-08-30T16:52:00Z">
        <w:r>
          <w:rPr>
            <w:lang w:val="en-GB"/>
          </w:rPr>
          <w:t>acts as</w:t>
        </w:r>
      </w:ins>
      <w:ins w:id="116" w:author="Martin Lindström" w:date="2016-08-30T16:34:00Z">
        <w:r>
          <w:rPr>
            <w:lang w:val="en-GB"/>
          </w:rPr>
          <w:t xml:space="preserve"> the Attribute Provider</w:t>
        </w:r>
      </w:ins>
      <w:ins w:id="117" w:author="Martin Lindström" w:date="2016-08-30T16:52:00Z">
        <w:r>
          <w:rPr>
            <w:lang w:val="en-GB"/>
          </w:rPr>
          <w:t xml:space="preserve"> for the Service Providers</w:t>
        </w:r>
      </w:ins>
      <w:ins w:id="118" w:author="Martin Lindström" w:date="2016-08-30T16:34:00Z">
        <w:r>
          <w:rPr>
            <w:lang w:val="en-GB"/>
          </w:rPr>
          <w:t>.</w:t>
        </w:r>
      </w:ins>
    </w:p>
  </w:footnote>
  <w:footnote w:id="2">
    <w:p w14:paraId="6036EBCC" w14:textId="77BC134B" w:rsidR="00B3613A" w:rsidRPr="0021557B" w:rsidRDefault="00B3613A">
      <w:pPr>
        <w:pStyle w:val="FootnoteText"/>
        <w:rPr>
          <w:lang w:val="en-GB"/>
        </w:rPr>
      </w:pPr>
      <w:ins w:id="162" w:author="Martin Lindström" w:date="2016-11-14T22:21:00Z">
        <w:r w:rsidRPr="0021557B">
          <w:rPr>
            <w:rStyle w:val="FootnoteReference"/>
            <w:lang w:val="en-GB"/>
          </w:rPr>
          <w:footnoteRef/>
        </w:r>
        <w:r w:rsidRPr="0021557B">
          <w:rPr>
            <w:lang w:val="en-GB"/>
          </w:rPr>
          <w:t xml:space="preserve"> </w:t>
        </w:r>
      </w:ins>
      <w:ins w:id="163" w:author="Martin Lindström" w:date="2016-11-14T22:24:00Z">
        <w:r>
          <w:rPr>
            <w:lang w:val="en-GB"/>
          </w:rPr>
          <w:t>Attributes “added” by the Swedish eID node and c</w:t>
        </w:r>
      </w:ins>
      <w:ins w:id="164" w:author="Martin Lindström" w:date="2016-11-14T22:22:00Z">
        <w:r w:rsidRPr="0021557B">
          <w:rPr>
            <w:lang w:val="en-GB"/>
          </w:rPr>
          <w:t>onverted attributes for the mandatory attributes</w:t>
        </w:r>
        <w:r>
          <w:rPr>
            <w:lang w:val="en-GB"/>
          </w:rPr>
          <w:t xml:space="preserve"> of the eIDAS minimum data set for natural persons.</w:t>
        </w:r>
      </w:ins>
    </w:p>
  </w:footnote>
  <w:footnote w:id="3">
    <w:p w14:paraId="152948E5" w14:textId="0A4636D1" w:rsidR="00B3613A" w:rsidRDefault="00B3613A">
      <w:pPr>
        <w:pStyle w:val="FootnoteText"/>
      </w:pPr>
      <w:ins w:id="193" w:author="Martin Lindström" w:date="2016-11-14T22:19:00Z">
        <w:r w:rsidRPr="006A5B34">
          <w:rPr>
            <w:rStyle w:val="FootnoteReference"/>
            <w:lang w:val="en-GB"/>
          </w:rPr>
          <w:footnoteRef/>
        </w:r>
        <w:r w:rsidRPr="006A5B34">
          <w:rPr>
            <w:lang w:val="en-GB"/>
          </w:rPr>
          <w:t xml:space="preserve"> C</w:t>
        </w:r>
      </w:ins>
      <w:ins w:id="194" w:author="Martin Lindström" w:date="2016-11-14T22:20:00Z">
        <w:r>
          <w:rPr>
            <w:lang w:val="en-GB"/>
          </w:rPr>
          <w:t xml:space="preserve">onverted attributes </w:t>
        </w:r>
      </w:ins>
      <w:ins w:id="195" w:author="Martin Lindström" w:date="2016-11-14T22:21:00Z">
        <w:r>
          <w:rPr>
            <w:lang w:val="en-GB"/>
          </w:rPr>
          <w:t>for</w:t>
        </w:r>
      </w:ins>
      <w:ins w:id="196" w:author="Martin Lindström" w:date="2016-11-14T22:20:00Z">
        <w:r>
          <w:rPr>
            <w:lang w:val="en-GB"/>
          </w:rPr>
          <w:t xml:space="preserve"> the o</w:t>
        </w:r>
      </w:ins>
      <w:ins w:id="197" w:author="Martin Lindström" w:date="2016-11-14T22:19:00Z">
        <w:r w:rsidRPr="006A5B34">
          <w:rPr>
            <w:lang w:val="en-GB"/>
          </w:rPr>
          <w:t>ptional attr</w:t>
        </w:r>
        <w:r>
          <w:rPr>
            <w:lang w:val="en-GB"/>
          </w:rPr>
          <w:t>ibutes</w:t>
        </w:r>
      </w:ins>
      <w:ins w:id="198" w:author="Martin Lindström" w:date="2016-11-14T22:20:00Z">
        <w:r>
          <w:rPr>
            <w:lang w:val="en-GB"/>
          </w:rPr>
          <w:t xml:space="preserve"> of the eIDAS minimum data set for natural persons.</w:t>
        </w:r>
      </w:ins>
    </w:p>
  </w:footnote>
  <w:footnote w:id="4">
    <w:p w14:paraId="134EAE27" w14:textId="13CE4D8C" w:rsidR="004C3B3E" w:rsidRPr="006C06E5" w:rsidRDefault="004C3B3E">
      <w:pPr>
        <w:pStyle w:val="FootnoteText"/>
        <w:rPr>
          <w:lang w:val="en-GB"/>
        </w:rPr>
      </w:pPr>
      <w:ins w:id="508" w:author="Martin Lindström" w:date="2016-11-14T22:34:00Z">
        <w:r w:rsidRPr="006C06E5">
          <w:rPr>
            <w:rStyle w:val="FootnoteReference"/>
            <w:lang w:val="en-GB"/>
          </w:rPr>
          <w:footnoteRef/>
        </w:r>
        <w:r w:rsidRPr="006C06E5">
          <w:rPr>
            <w:lang w:val="en-GB"/>
          </w:rPr>
          <w:t xml:space="preserve"> </w:t>
        </w:r>
      </w:ins>
      <w:ins w:id="509" w:author="Martin Lindström" w:date="2016-11-14T22:35:00Z">
        <w:r>
          <w:rPr>
            <w:lang w:val="en-GB"/>
          </w:rPr>
          <w:t>Note that an authentication process, may be “authentication for signature” as specified in section 7 or [Ei</w:t>
        </w:r>
        <w:r>
          <w:rPr>
            <w:lang w:val="en-GB"/>
          </w:rPr>
          <w:t>d</w:t>
        </w:r>
        <w:r>
          <w:rPr>
            <w:lang w:val="en-GB"/>
          </w:rPr>
          <w:t>DeployProf].</w:t>
        </w:r>
      </w:ins>
    </w:p>
  </w:footnote>
  <w:footnote w:id="5">
    <w:p w14:paraId="1A71A637" w14:textId="0489DF38" w:rsidR="00981F68" w:rsidRPr="005B318F" w:rsidRDefault="00981F68">
      <w:pPr>
        <w:pStyle w:val="FootnoteText"/>
        <w:rPr>
          <w:lang w:val="en-GB"/>
        </w:rPr>
      </w:pPr>
      <w:ins w:id="518" w:author="Martin Lindström" w:date="2016-11-16T21:05:00Z">
        <w:r w:rsidRPr="005B318F">
          <w:rPr>
            <w:rStyle w:val="FootnoteReference"/>
            <w:lang w:val="en-GB"/>
          </w:rPr>
          <w:footnoteRef/>
        </w:r>
        <w:r w:rsidRPr="005B318F">
          <w:rPr>
            <w:lang w:val="en-GB"/>
          </w:rPr>
          <w:t xml:space="preserve"> </w:t>
        </w:r>
        <w:r>
          <w:rPr>
            <w:lang w:val="en-GB"/>
          </w:rPr>
          <w:t>The standard is c</w:t>
        </w:r>
        <w:r w:rsidRPr="005B318F">
          <w:rPr>
            <w:lang w:val="en-GB"/>
          </w:rPr>
          <w:t>urrently under development.</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41AC97" w14:textId="37C63A68" w:rsidR="00B3613A" w:rsidRDefault="00F11BDE">
    <w:pPr>
      <w:pStyle w:val="Header"/>
    </w:pPr>
    <w:ins w:id="1016" w:author="Martin Lindström" w:date="2016-05-26T12:42:00Z">
      <w:r>
        <w:rPr>
          <w:noProof/>
          <w:lang w:val="en-US" w:eastAsia="en-US"/>
        </w:rPr>
        <w:pict w14:anchorId="045479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EC393" w14:textId="05DD4FA5" w:rsidR="00B3613A" w:rsidRDefault="00F11BDE">
    <w:pPr>
      <w:rPr>
        <w:rFonts w:eastAsia="Arial" w:cs="Arial"/>
        <w:color w:val="808080"/>
        <w:sz w:val="16"/>
        <w:szCs w:val="16"/>
      </w:rPr>
    </w:pPr>
    <w:ins w:id="1017" w:author="Martin Lindström" w:date="2016-05-26T12:42:00Z">
      <w:r>
        <w:rPr>
          <w:noProof/>
          <w:lang w:val="en-US" w:eastAsia="en-US"/>
        </w:rPr>
        <w:pict w14:anchorId="5B421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00B3613A" w:rsidRPr="004F03AE">
      <w:rPr>
        <w:rFonts w:ascii="SKVKFMSYMB" w:hAnsi="SKVKFMSYMB"/>
        <w:noProof/>
        <w:sz w:val="64"/>
        <w:szCs w:val="64"/>
        <w:lang w:val="en-US" w:eastAsia="en-US"/>
      </w:rPr>
      <w:drawing>
        <wp:inline distT="0" distB="0" distL="0" distR="0" wp14:anchorId="7A9AAE1C" wp14:editId="5A026433">
          <wp:extent cx="864000" cy="86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B3613A">
      <w:rPr>
        <w:rFonts w:eastAsia="Arial" w:cs="Arial"/>
        <w:color w:val="808080"/>
        <w:sz w:val="16"/>
        <w:szCs w:val="16"/>
      </w:rPr>
      <w:tab/>
    </w:r>
    <w:r w:rsidR="00B3613A">
      <w:rPr>
        <w:rFonts w:eastAsia="Arial" w:cs="Arial"/>
        <w:color w:val="808080"/>
        <w:sz w:val="16"/>
        <w:szCs w:val="16"/>
      </w:rPr>
      <w:tab/>
    </w:r>
    <w:r w:rsidR="00B3613A">
      <w:rPr>
        <w:rFonts w:eastAsia="Arial" w:cs="Arial"/>
        <w:color w:val="808080"/>
        <w:sz w:val="16"/>
        <w:szCs w:val="16"/>
      </w:rPr>
      <w:tab/>
    </w:r>
    <w:r w:rsidR="00B3613A">
      <w:rPr>
        <w:rFonts w:eastAsia="Arial" w:cs="Arial"/>
        <w:color w:val="808080"/>
        <w:sz w:val="16"/>
        <w:szCs w:val="16"/>
      </w:rPr>
      <w:tab/>
    </w:r>
    <w:r w:rsidR="00B3613A">
      <w:rPr>
        <w:rFonts w:eastAsia="Arial" w:cs="Arial"/>
        <w:color w:val="808080"/>
        <w:sz w:val="16"/>
        <w:szCs w:val="16"/>
      </w:rPr>
      <w:tab/>
    </w:r>
    <w:r w:rsidR="00B3613A">
      <w:rPr>
        <w:rFonts w:eastAsia="Arial" w:cs="Arial"/>
        <w:color w:val="808080"/>
        <w:sz w:val="16"/>
        <w:szCs w:val="16"/>
      </w:rPr>
      <w:tab/>
    </w:r>
    <w:r w:rsidR="00B3613A">
      <w:rPr>
        <w:rFonts w:eastAsia="Arial" w:cs="Arial"/>
        <w:color w:val="808080"/>
        <w:sz w:val="16"/>
        <w:szCs w:val="16"/>
      </w:rPr>
      <w:tab/>
    </w:r>
    <w:r w:rsidR="00B3613A">
      <w:rPr>
        <w:rFonts w:eastAsia="Arial" w:cs="Arial"/>
        <w:color w:val="808080"/>
        <w:sz w:val="16"/>
        <w:szCs w:val="16"/>
      </w:rPr>
      <w:tab/>
    </w:r>
    <w:r w:rsidR="00B3613A">
      <w:rPr>
        <w:rFonts w:eastAsia="Arial" w:cs="Arial"/>
        <w:color w:val="808080"/>
        <w:sz w:val="16"/>
        <w:szCs w:val="16"/>
      </w:rPr>
      <w:tab/>
    </w:r>
    <w:r w:rsidR="00B3613A">
      <w:rPr>
        <w:rFonts w:eastAsia="Arial" w:cs="Arial"/>
        <w:color w:val="808080"/>
        <w:sz w:val="16"/>
        <w:szCs w:val="16"/>
      </w:rPr>
      <w:tab/>
    </w:r>
    <w:r w:rsidR="00B3613A">
      <w:rPr>
        <w:rFonts w:eastAsia="Arial" w:cs="Arial"/>
        <w:color w:val="808080"/>
        <w:sz w:val="16"/>
        <w:szCs w:val="16"/>
      </w:rPr>
      <w:tab/>
    </w:r>
    <w:r w:rsidR="00B3613A" w:rsidRPr="00D846B6">
      <w:rPr>
        <w:rFonts w:eastAsia="Arial" w:cs="Arial"/>
        <w:color w:val="808080"/>
        <w:sz w:val="16"/>
        <w:szCs w:val="16"/>
      </w:rPr>
      <w:t>ELN-0604-v1.</w:t>
    </w:r>
    <w:ins w:id="1018" w:author="Martin Lindström" w:date="2016-05-26T12:30:00Z">
      <w:r w:rsidR="00B3613A">
        <w:rPr>
          <w:rFonts w:eastAsia="Arial" w:cs="Arial"/>
          <w:color w:val="808080"/>
          <w:sz w:val="16"/>
          <w:szCs w:val="16"/>
        </w:rPr>
        <w:t>4</w: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FF3AAE" w14:textId="41E7B5C6" w:rsidR="00B3613A" w:rsidRDefault="00F11BDE">
    <w:pPr>
      <w:pStyle w:val="Header"/>
    </w:pPr>
    <w:ins w:id="1028" w:author="Martin Lindström" w:date="2016-05-26T12:42:00Z">
      <w:r>
        <w:rPr>
          <w:noProof/>
          <w:lang w:val="en-US" w:eastAsia="en-US"/>
        </w:rPr>
        <w:pict w14:anchorId="745026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676D91"/>
    <w:multiLevelType w:val="multilevel"/>
    <w:tmpl w:val="6BD4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14E5C1D"/>
    <w:multiLevelType w:val="hybridMultilevel"/>
    <w:tmpl w:val="42B486B6"/>
    <w:lvl w:ilvl="0" w:tplc="962A309C">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7A5039"/>
    <w:multiLevelType w:val="hybridMultilevel"/>
    <w:tmpl w:val="A710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2">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A15399F"/>
    <w:multiLevelType w:val="hybridMultilevel"/>
    <w:tmpl w:val="747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5"/>
  </w:num>
  <w:num w:numId="2">
    <w:abstractNumId w:val="38"/>
  </w:num>
  <w:num w:numId="3">
    <w:abstractNumId w:val="5"/>
  </w:num>
  <w:num w:numId="4">
    <w:abstractNumId w:val="8"/>
  </w:num>
  <w:num w:numId="5">
    <w:abstractNumId w:val="11"/>
  </w:num>
  <w:num w:numId="6">
    <w:abstractNumId w:val="16"/>
  </w:num>
  <w:num w:numId="7">
    <w:abstractNumId w:val="36"/>
  </w:num>
  <w:num w:numId="8">
    <w:abstractNumId w:val="37"/>
  </w:num>
  <w:num w:numId="9">
    <w:abstractNumId w:val="9"/>
  </w:num>
  <w:num w:numId="10">
    <w:abstractNumId w:val="42"/>
  </w:num>
  <w:num w:numId="11">
    <w:abstractNumId w:val="17"/>
  </w:num>
  <w:num w:numId="12">
    <w:abstractNumId w:val="35"/>
  </w:num>
  <w:num w:numId="13">
    <w:abstractNumId w:val="33"/>
  </w:num>
  <w:num w:numId="14">
    <w:abstractNumId w:val="12"/>
  </w:num>
  <w:num w:numId="15">
    <w:abstractNumId w:val="10"/>
  </w:num>
  <w:num w:numId="16">
    <w:abstractNumId w:val="24"/>
  </w:num>
  <w:num w:numId="17">
    <w:abstractNumId w:val="34"/>
  </w:num>
  <w:num w:numId="18">
    <w:abstractNumId w:val="32"/>
  </w:num>
  <w:num w:numId="19">
    <w:abstractNumId w:val="15"/>
  </w:num>
  <w:num w:numId="20">
    <w:abstractNumId w:val="26"/>
  </w:num>
  <w:num w:numId="21">
    <w:abstractNumId w:val="18"/>
  </w:num>
  <w:num w:numId="22">
    <w:abstractNumId w:val="14"/>
  </w:num>
  <w:num w:numId="23">
    <w:abstractNumId w:val="20"/>
  </w:num>
  <w:num w:numId="24">
    <w:abstractNumId w:val="3"/>
  </w:num>
  <w:num w:numId="25">
    <w:abstractNumId w:val="4"/>
  </w:num>
  <w:num w:numId="26">
    <w:abstractNumId w:val="21"/>
  </w:num>
  <w:num w:numId="27">
    <w:abstractNumId w:val="0"/>
  </w:num>
  <w:num w:numId="28">
    <w:abstractNumId w:val="41"/>
  </w:num>
  <w:num w:numId="29">
    <w:abstractNumId w:val="29"/>
  </w:num>
  <w:num w:numId="30">
    <w:abstractNumId w:val="28"/>
  </w:num>
  <w:num w:numId="31">
    <w:abstractNumId w:val="22"/>
  </w:num>
  <w:num w:numId="32">
    <w:abstractNumId w:val="13"/>
  </w:num>
  <w:num w:numId="33">
    <w:abstractNumId w:val="30"/>
  </w:num>
  <w:num w:numId="34">
    <w:abstractNumId w:val="7"/>
  </w:num>
  <w:num w:numId="35">
    <w:abstractNumId w:val="31"/>
  </w:num>
  <w:num w:numId="36">
    <w:abstractNumId w:val="1"/>
  </w:num>
  <w:num w:numId="37">
    <w:abstractNumId w:val="40"/>
  </w:num>
  <w:num w:numId="38">
    <w:abstractNumId w:val="19"/>
  </w:num>
  <w:num w:numId="39">
    <w:abstractNumId w:val="2"/>
  </w:num>
  <w:num w:numId="40">
    <w:abstractNumId w:val="39"/>
  </w:num>
  <w:num w:numId="41">
    <w:abstractNumId w:val="23"/>
  </w:num>
  <w:num w:numId="42">
    <w:abstractNumId w:val="27"/>
  </w:num>
  <w:num w:numId="43">
    <w:abstractNumId w:val="6"/>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07560"/>
    <w:rsid w:val="00012865"/>
    <w:rsid w:val="000135DB"/>
    <w:rsid w:val="000154F3"/>
    <w:rsid w:val="0001596B"/>
    <w:rsid w:val="0001630D"/>
    <w:rsid w:val="00016F4F"/>
    <w:rsid w:val="000173AF"/>
    <w:rsid w:val="00017DD6"/>
    <w:rsid w:val="00017E70"/>
    <w:rsid w:val="00020132"/>
    <w:rsid w:val="00020AF4"/>
    <w:rsid w:val="0002172F"/>
    <w:rsid w:val="00022596"/>
    <w:rsid w:val="00022B89"/>
    <w:rsid w:val="00023102"/>
    <w:rsid w:val="00023349"/>
    <w:rsid w:val="00023874"/>
    <w:rsid w:val="00023D2F"/>
    <w:rsid w:val="000240AD"/>
    <w:rsid w:val="00024167"/>
    <w:rsid w:val="00024602"/>
    <w:rsid w:val="00024F7A"/>
    <w:rsid w:val="000268AA"/>
    <w:rsid w:val="00026A5E"/>
    <w:rsid w:val="0003158A"/>
    <w:rsid w:val="00031F53"/>
    <w:rsid w:val="00031FB6"/>
    <w:rsid w:val="00033A35"/>
    <w:rsid w:val="00034115"/>
    <w:rsid w:val="00037826"/>
    <w:rsid w:val="00037D13"/>
    <w:rsid w:val="000411EC"/>
    <w:rsid w:val="000422C6"/>
    <w:rsid w:val="00043A22"/>
    <w:rsid w:val="000446C8"/>
    <w:rsid w:val="000458DE"/>
    <w:rsid w:val="00045AEC"/>
    <w:rsid w:val="00047AF4"/>
    <w:rsid w:val="00047CDA"/>
    <w:rsid w:val="00050932"/>
    <w:rsid w:val="00052118"/>
    <w:rsid w:val="00052565"/>
    <w:rsid w:val="0005627F"/>
    <w:rsid w:val="00057444"/>
    <w:rsid w:val="00062CD8"/>
    <w:rsid w:val="00065F4D"/>
    <w:rsid w:val="000660C7"/>
    <w:rsid w:val="00066869"/>
    <w:rsid w:val="00066A85"/>
    <w:rsid w:val="00067451"/>
    <w:rsid w:val="000674D5"/>
    <w:rsid w:val="00067669"/>
    <w:rsid w:val="00067F93"/>
    <w:rsid w:val="000709AF"/>
    <w:rsid w:val="00071213"/>
    <w:rsid w:val="000718A7"/>
    <w:rsid w:val="000718BF"/>
    <w:rsid w:val="00071C48"/>
    <w:rsid w:val="0007485F"/>
    <w:rsid w:val="000749E3"/>
    <w:rsid w:val="00074A3A"/>
    <w:rsid w:val="00074D9B"/>
    <w:rsid w:val="00075AA0"/>
    <w:rsid w:val="000815C6"/>
    <w:rsid w:val="000828EF"/>
    <w:rsid w:val="00083649"/>
    <w:rsid w:val="00083B49"/>
    <w:rsid w:val="00083F02"/>
    <w:rsid w:val="00084B2C"/>
    <w:rsid w:val="00084E75"/>
    <w:rsid w:val="00085528"/>
    <w:rsid w:val="00085F2D"/>
    <w:rsid w:val="000879AC"/>
    <w:rsid w:val="00087AC7"/>
    <w:rsid w:val="00090192"/>
    <w:rsid w:val="000917FA"/>
    <w:rsid w:val="00091883"/>
    <w:rsid w:val="0009296C"/>
    <w:rsid w:val="00096C47"/>
    <w:rsid w:val="000A2B63"/>
    <w:rsid w:val="000A2D6B"/>
    <w:rsid w:val="000A3EAE"/>
    <w:rsid w:val="000A4CC6"/>
    <w:rsid w:val="000A5158"/>
    <w:rsid w:val="000A543F"/>
    <w:rsid w:val="000B08F8"/>
    <w:rsid w:val="000B0A73"/>
    <w:rsid w:val="000B12FC"/>
    <w:rsid w:val="000B25E1"/>
    <w:rsid w:val="000B3303"/>
    <w:rsid w:val="000B3514"/>
    <w:rsid w:val="000B4D24"/>
    <w:rsid w:val="000B58AA"/>
    <w:rsid w:val="000B65E6"/>
    <w:rsid w:val="000B76FC"/>
    <w:rsid w:val="000C0772"/>
    <w:rsid w:val="000C0E83"/>
    <w:rsid w:val="000C0EA7"/>
    <w:rsid w:val="000C16AA"/>
    <w:rsid w:val="000C189F"/>
    <w:rsid w:val="000C1E54"/>
    <w:rsid w:val="000C21E8"/>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6D52"/>
    <w:rsid w:val="000D7E16"/>
    <w:rsid w:val="000E1939"/>
    <w:rsid w:val="000E219A"/>
    <w:rsid w:val="000E24F6"/>
    <w:rsid w:val="000E26A4"/>
    <w:rsid w:val="000E2953"/>
    <w:rsid w:val="000E2CCB"/>
    <w:rsid w:val="000E312C"/>
    <w:rsid w:val="000E51AE"/>
    <w:rsid w:val="000E5CB8"/>
    <w:rsid w:val="000E5D0F"/>
    <w:rsid w:val="000E627F"/>
    <w:rsid w:val="000E63AA"/>
    <w:rsid w:val="000E7032"/>
    <w:rsid w:val="000F010E"/>
    <w:rsid w:val="000F0D5E"/>
    <w:rsid w:val="000F23E6"/>
    <w:rsid w:val="000F3DE1"/>
    <w:rsid w:val="000F407D"/>
    <w:rsid w:val="000F4C3E"/>
    <w:rsid w:val="000F5EF1"/>
    <w:rsid w:val="000F6279"/>
    <w:rsid w:val="000F6EFF"/>
    <w:rsid w:val="001007B4"/>
    <w:rsid w:val="0010333B"/>
    <w:rsid w:val="001041FE"/>
    <w:rsid w:val="001055BE"/>
    <w:rsid w:val="001070B9"/>
    <w:rsid w:val="001072A8"/>
    <w:rsid w:val="00110C17"/>
    <w:rsid w:val="0011128B"/>
    <w:rsid w:val="00111E69"/>
    <w:rsid w:val="001122C1"/>
    <w:rsid w:val="00112A15"/>
    <w:rsid w:val="001139DE"/>
    <w:rsid w:val="0011413D"/>
    <w:rsid w:val="0011414C"/>
    <w:rsid w:val="001157EF"/>
    <w:rsid w:val="00115F3F"/>
    <w:rsid w:val="0011689F"/>
    <w:rsid w:val="00116B1B"/>
    <w:rsid w:val="00120562"/>
    <w:rsid w:val="00121870"/>
    <w:rsid w:val="00121C91"/>
    <w:rsid w:val="00126E1B"/>
    <w:rsid w:val="00126E5C"/>
    <w:rsid w:val="00127303"/>
    <w:rsid w:val="0013043F"/>
    <w:rsid w:val="001308BC"/>
    <w:rsid w:val="00131BCB"/>
    <w:rsid w:val="00131C51"/>
    <w:rsid w:val="0013271B"/>
    <w:rsid w:val="0013275F"/>
    <w:rsid w:val="00132E1C"/>
    <w:rsid w:val="0013346B"/>
    <w:rsid w:val="00134E91"/>
    <w:rsid w:val="0013543F"/>
    <w:rsid w:val="0013584D"/>
    <w:rsid w:val="00141181"/>
    <w:rsid w:val="00142DC0"/>
    <w:rsid w:val="0014367E"/>
    <w:rsid w:val="00143DC5"/>
    <w:rsid w:val="00144451"/>
    <w:rsid w:val="00144EAB"/>
    <w:rsid w:val="0014584C"/>
    <w:rsid w:val="00145E97"/>
    <w:rsid w:val="00146558"/>
    <w:rsid w:val="001466B7"/>
    <w:rsid w:val="00146D7D"/>
    <w:rsid w:val="00147C7E"/>
    <w:rsid w:val="0015121D"/>
    <w:rsid w:val="001516CF"/>
    <w:rsid w:val="00151938"/>
    <w:rsid w:val="0015370D"/>
    <w:rsid w:val="001547FB"/>
    <w:rsid w:val="00154CC4"/>
    <w:rsid w:val="0015513B"/>
    <w:rsid w:val="0015638E"/>
    <w:rsid w:val="00156B8E"/>
    <w:rsid w:val="0015768A"/>
    <w:rsid w:val="00157ECF"/>
    <w:rsid w:val="00160EA6"/>
    <w:rsid w:val="00161403"/>
    <w:rsid w:val="00161B4C"/>
    <w:rsid w:val="00162CA7"/>
    <w:rsid w:val="00163C96"/>
    <w:rsid w:val="00164DA0"/>
    <w:rsid w:val="00165083"/>
    <w:rsid w:val="00165C6D"/>
    <w:rsid w:val="001704A9"/>
    <w:rsid w:val="001715BC"/>
    <w:rsid w:val="0017176B"/>
    <w:rsid w:val="0017245D"/>
    <w:rsid w:val="00173853"/>
    <w:rsid w:val="00174B3B"/>
    <w:rsid w:val="00175985"/>
    <w:rsid w:val="00175D68"/>
    <w:rsid w:val="001761C6"/>
    <w:rsid w:val="001771E3"/>
    <w:rsid w:val="00177F6C"/>
    <w:rsid w:val="0018029E"/>
    <w:rsid w:val="00181FAC"/>
    <w:rsid w:val="00182C9D"/>
    <w:rsid w:val="0018374D"/>
    <w:rsid w:val="00183888"/>
    <w:rsid w:val="00184CDC"/>
    <w:rsid w:val="001873DB"/>
    <w:rsid w:val="001877DF"/>
    <w:rsid w:val="001914E8"/>
    <w:rsid w:val="001919BC"/>
    <w:rsid w:val="00191DE0"/>
    <w:rsid w:val="00192ACF"/>
    <w:rsid w:val="001938D3"/>
    <w:rsid w:val="00193FD4"/>
    <w:rsid w:val="00194169"/>
    <w:rsid w:val="00195246"/>
    <w:rsid w:val="001967DA"/>
    <w:rsid w:val="001969C2"/>
    <w:rsid w:val="001A0750"/>
    <w:rsid w:val="001A1CDD"/>
    <w:rsid w:val="001A335B"/>
    <w:rsid w:val="001A3799"/>
    <w:rsid w:val="001A3B49"/>
    <w:rsid w:val="001A409D"/>
    <w:rsid w:val="001A549D"/>
    <w:rsid w:val="001A549E"/>
    <w:rsid w:val="001A5B2D"/>
    <w:rsid w:val="001A5DE1"/>
    <w:rsid w:val="001A6741"/>
    <w:rsid w:val="001A75F7"/>
    <w:rsid w:val="001B00E1"/>
    <w:rsid w:val="001B0106"/>
    <w:rsid w:val="001B10A1"/>
    <w:rsid w:val="001B12D7"/>
    <w:rsid w:val="001B1BB0"/>
    <w:rsid w:val="001B39FF"/>
    <w:rsid w:val="001B4998"/>
    <w:rsid w:val="001B4EEA"/>
    <w:rsid w:val="001C1ECC"/>
    <w:rsid w:val="001C30FD"/>
    <w:rsid w:val="001C3401"/>
    <w:rsid w:val="001C3ADC"/>
    <w:rsid w:val="001C4934"/>
    <w:rsid w:val="001C4B5E"/>
    <w:rsid w:val="001C59CA"/>
    <w:rsid w:val="001C605C"/>
    <w:rsid w:val="001C6904"/>
    <w:rsid w:val="001C74FE"/>
    <w:rsid w:val="001C7F14"/>
    <w:rsid w:val="001D07BB"/>
    <w:rsid w:val="001D0903"/>
    <w:rsid w:val="001D0F35"/>
    <w:rsid w:val="001D24D4"/>
    <w:rsid w:val="001D3542"/>
    <w:rsid w:val="001D4483"/>
    <w:rsid w:val="001D4BBF"/>
    <w:rsid w:val="001D4D6B"/>
    <w:rsid w:val="001D52F9"/>
    <w:rsid w:val="001D6C55"/>
    <w:rsid w:val="001D74A2"/>
    <w:rsid w:val="001D752D"/>
    <w:rsid w:val="001D7A55"/>
    <w:rsid w:val="001D7CF2"/>
    <w:rsid w:val="001E05CC"/>
    <w:rsid w:val="001E0B16"/>
    <w:rsid w:val="001E0E02"/>
    <w:rsid w:val="001E1411"/>
    <w:rsid w:val="001E2405"/>
    <w:rsid w:val="001E2535"/>
    <w:rsid w:val="001E3C77"/>
    <w:rsid w:val="001E4658"/>
    <w:rsid w:val="001E4834"/>
    <w:rsid w:val="001E4F33"/>
    <w:rsid w:val="001E5645"/>
    <w:rsid w:val="001E5F48"/>
    <w:rsid w:val="001E600A"/>
    <w:rsid w:val="001F11A9"/>
    <w:rsid w:val="001F235E"/>
    <w:rsid w:val="001F3290"/>
    <w:rsid w:val="001F3C70"/>
    <w:rsid w:val="001F3CE3"/>
    <w:rsid w:val="001F416F"/>
    <w:rsid w:val="001F456A"/>
    <w:rsid w:val="001F5389"/>
    <w:rsid w:val="001F53FB"/>
    <w:rsid w:val="002014D1"/>
    <w:rsid w:val="00201FC9"/>
    <w:rsid w:val="0020276C"/>
    <w:rsid w:val="00203AE6"/>
    <w:rsid w:val="002045C1"/>
    <w:rsid w:val="00205A45"/>
    <w:rsid w:val="002069EF"/>
    <w:rsid w:val="002077EB"/>
    <w:rsid w:val="00207F82"/>
    <w:rsid w:val="0021133C"/>
    <w:rsid w:val="002118E1"/>
    <w:rsid w:val="002139B3"/>
    <w:rsid w:val="00213CDF"/>
    <w:rsid w:val="002150CE"/>
    <w:rsid w:val="00215361"/>
    <w:rsid w:val="0021556B"/>
    <w:rsid w:val="0021556C"/>
    <w:rsid w:val="0021557B"/>
    <w:rsid w:val="0021658B"/>
    <w:rsid w:val="002165B3"/>
    <w:rsid w:val="00217C88"/>
    <w:rsid w:val="00220BBE"/>
    <w:rsid w:val="00221687"/>
    <w:rsid w:val="00224272"/>
    <w:rsid w:val="00224D8E"/>
    <w:rsid w:val="0022514F"/>
    <w:rsid w:val="00225F4F"/>
    <w:rsid w:val="0022798A"/>
    <w:rsid w:val="00227E48"/>
    <w:rsid w:val="00231E49"/>
    <w:rsid w:val="002327FE"/>
    <w:rsid w:val="00232D30"/>
    <w:rsid w:val="0023301B"/>
    <w:rsid w:val="002339F7"/>
    <w:rsid w:val="00234292"/>
    <w:rsid w:val="00234E8D"/>
    <w:rsid w:val="00236191"/>
    <w:rsid w:val="002366D3"/>
    <w:rsid w:val="00236741"/>
    <w:rsid w:val="00244053"/>
    <w:rsid w:val="00244958"/>
    <w:rsid w:val="0024564F"/>
    <w:rsid w:val="00245CB7"/>
    <w:rsid w:val="00246391"/>
    <w:rsid w:val="00246B3A"/>
    <w:rsid w:val="00246B9F"/>
    <w:rsid w:val="00246CAE"/>
    <w:rsid w:val="0025058C"/>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521"/>
    <w:rsid w:val="00261B26"/>
    <w:rsid w:val="00261FA2"/>
    <w:rsid w:val="00264A8E"/>
    <w:rsid w:val="0026503C"/>
    <w:rsid w:val="002654CE"/>
    <w:rsid w:val="00265B87"/>
    <w:rsid w:val="00265F4F"/>
    <w:rsid w:val="00266185"/>
    <w:rsid w:val="00266F1B"/>
    <w:rsid w:val="00267FCC"/>
    <w:rsid w:val="00270C31"/>
    <w:rsid w:val="002711B4"/>
    <w:rsid w:val="00272DFF"/>
    <w:rsid w:val="00273955"/>
    <w:rsid w:val="002747C7"/>
    <w:rsid w:val="0027549D"/>
    <w:rsid w:val="00275956"/>
    <w:rsid w:val="00275A02"/>
    <w:rsid w:val="0027765F"/>
    <w:rsid w:val="00280DC3"/>
    <w:rsid w:val="00281284"/>
    <w:rsid w:val="00282432"/>
    <w:rsid w:val="00282DD3"/>
    <w:rsid w:val="00282F79"/>
    <w:rsid w:val="00284919"/>
    <w:rsid w:val="00285834"/>
    <w:rsid w:val="002866F1"/>
    <w:rsid w:val="00287A41"/>
    <w:rsid w:val="00287F56"/>
    <w:rsid w:val="00291493"/>
    <w:rsid w:val="0029179E"/>
    <w:rsid w:val="00297E0F"/>
    <w:rsid w:val="002A08BC"/>
    <w:rsid w:val="002A1B85"/>
    <w:rsid w:val="002A1D10"/>
    <w:rsid w:val="002A4D23"/>
    <w:rsid w:val="002A514F"/>
    <w:rsid w:val="002A577D"/>
    <w:rsid w:val="002A5AC4"/>
    <w:rsid w:val="002A6027"/>
    <w:rsid w:val="002A6DAD"/>
    <w:rsid w:val="002B0666"/>
    <w:rsid w:val="002B09F1"/>
    <w:rsid w:val="002B0B43"/>
    <w:rsid w:val="002B3724"/>
    <w:rsid w:val="002B5FDD"/>
    <w:rsid w:val="002B7279"/>
    <w:rsid w:val="002B76B3"/>
    <w:rsid w:val="002B7758"/>
    <w:rsid w:val="002C0525"/>
    <w:rsid w:val="002C1C22"/>
    <w:rsid w:val="002C344E"/>
    <w:rsid w:val="002C436B"/>
    <w:rsid w:val="002C48F8"/>
    <w:rsid w:val="002C51BC"/>
    <w:rsid w:val="002C566D"/>
    <w:rsid w:val="002C7712"/>
    <w:rsid w:val="002C7D55"/>
    <w:rsid w:val="002D158F"/>
    <w:rsid w:val="002D1C21"/>
    <w:rsid w:val="002D2722"/>
    <w:rsid w:val="002D30BD"/>
    <w:rsid w:val="002D3237"/>
    <w:rsid w:val="002D3FE2"/>
    <w:rsid w:val="002D42C7"/>
    <w:rsid w:val="002D44AD"/>
    <w:rsid w:val="002D4B01"/>
    <w:rsid w:val="002D4B05"/>
    <w:rsid w:val="002D4E98"/>
    <w:rsid w:val="002D6AE2"/>
    <w:rsid w:val="002D6C88"/>
    <w:rsid w:val="002D73BD"/>
    <w:rsid w:val="002E207E"/>
    <w:rsid w:val="002E20B9"/>
    <w:rsid w:val="002E3159"/>
    <w:rsid w:val="002E36C8"/>
    <w:rsid w:val="002E6625"/>
    <w:rsid w:val="002E72FF"/>
    <w:rsid w:val="002F0238"/>
    <w:rsid w:val="002F05AA"/>
    <w:rsid w:val="002F0AE0"/>
    <w:rsid w:val="002F0B2B"/>
    <w:rsid w:val="002F0D2D"/>
    <w:rsid w:val="002F0F2D"/>
    <w:rsid w:val="002F28DA"/>
    <w:rsid w:val="002F3B2B"/>
    <w:rsid w:val="002F4642"/>
    <w:rsid w:val="002F4C53"/>
    <w:rsid w:val="002F5672"/>
    <w:rsid w:val="002F695F"/>
    <w:rsid w:val="002F77B8"/>
    <w:rsid w:val="002F7B7D"/>
    <w:rsid w:val="00300589"/>
    <w:rsid w:val="00300F01"/>
    <w:rsid w:val="0030352C"/>
    <w:rsid w:val="003057E3"/>
    <w:rsid w:val="00307B1B"/>
    <w:rsid w:val="00310BFC"/>
    <w:rsid w:val="00311A84"/>
    <w:rsid w:val="00314D0E"/>
    <w:rsid w:val="003159B5"/>
    <w:rsid w:val="00315E84"/>
    <w:rsid w:val="00316ED9"/>
    <w:rsid w:val="0032055A"/>
    <w:rsid w:val="003208E4"/>
    <w:rsid w:val="00321719"/>
    <w:rsid w:val="00322281"/>
    <w:rsid w:val="003263EF"/>
    <w:rsid w:val="00327051"/>
    <w:rsid w:val="0032790D"/>
    <w:rsid w:val="00327F18"/>
    <w:rsid w:val="00331616"/>
    <w:rsid w:val="00332F0B"/>
    <w:rsid w:val="003342C8"/>
    <w:rsid w:val="00336F74"/>
    <w:rsid w:val="00337505"/>
    <w:rsid w:val="003375BA"/>
    <w:rsid w:val="00337CE7"/>
    <w:rsid w:val="00340AB8"/>
    <w:rsid w:val="00341A98"/>
    <w:rsid w:val="00341B0E"/>
    <w:rsid w:val="00342424"/>
    <w:rsid w:val="003447EF"/>
    <w:rsid w:val="00345E29"/>
    <w:rsid w:val="00346F90"/>
    <w:rsid w:val="0035055C"/>
    <w:rsid w:val="003508B5"/>
    <w:rsid w:val="00351E41"/>
    <w:rsid w:val="00352820"/>
    <w:rsid w:val="003542B6"/>
    <w:rsid w:val="00357DF4"/>
    <w:rsid w:val="00357FB5"/>
    <w:rsid w:val="00360B51"/>
    <w:rsid w:val="003629F7"/>
    <w:rsid w:val="00362F3D"/>
    <w:rsid w:val="0036355C"/>
    <w:rsid w:val="003639E3"/>
    <w:rsid w:val="00363C50"/>
    <w:rsid w:val="003649A9"/>
    <w:rsid w:val="00370934"/>
    <w:rsid w:val="00371921"/>
    <w:rsid w:val="003735D5"/>
    <w:rsid w:val="00373E82"/>
    <w:rsid w:val="00374930"/>
    <w:rsid w:val="003775DE"/>
    <w:rsid w:val="00381775"/>
    <w:rsid w:val="00382CFC"/>
    <w:rsid w:val="0038325A"/>
    <w:rsid w:val="0038444C"/>
    <w:rsid w:val="0038457F"/>
    <w:rsid w:val="00384BAB"/>
    <w:rsid w:val="0038648C"/>
    <w:rsid w:val="00390E0F"/>
    <w:rsid w:val="00391224"/>
    <w:rsid w:val="00395513"/>
    <w:rsid w:val="0039596B"/>
    <w:rsid w:val="00395EB7"/>
    <w:rsid w:val="003A1262"/>
    <w:rsid w:val="003A1735"/>
    <w:rsid w:val="003A20D9"/>
    <w:rsid w:val="003A3D31"/>
    <w:rsid w:val="003A3D93"/>
    <w:rsid w:val="003A47DD"/>
    <w:rsid w:val="003A4E41"/>
    <w:rsid w:val="003A51FF"/>
    <w:rsid w:val="003A6400"/>
    <w:rsid w:val="003A7522"/>
    <w:rsid w:val="003B1E09"/>
    <w:rsid w:val="003B2564"/>
    <w:rsid w:val="003B3864"/>
    <w:rsid w:val="003B3DA5"/>
    <w:rsid w:val="003B47A5"/>
    <w:rsid w:val="003C05B5"/>
    <w:rsid w:val="003C0A35"/>
    <w:rsid w:val="003C0AFD"/>
    <w:rsid w:val="003C0D16"/>
    <w:rsid w:val="003C0DE8"/>
    <w:rsid w:val="003C1D26"/>
    <w:rsid w:val="003C23C1"/>
    <w:rsid w:val="003C615F"/>
    <w:rsid w:val="003C69D1"/>
    <w:rsid w:val="003C7F12"/>
    <w:rsid w:val="003C7FF5"/>
    <w:rsid w:val="003D04BA"/>
    <w:rsid w:val="003D62E7"/>
    <w:rsid w:val="003D6DEF"/>
    <w:rsid w:val="003E1A79"/>
    <w:rsid w:val="003E7E89"/>
    <w:rsid w:val="003F0475"/>
    <w:rsid w:val="003F0A0C"/>
    <w:rsid w:val="003F0BA0"/>
    <w:rsid w:val="003F15CD"/>
    <w:rsid w:val="003F184F"/>
    <w:rsid w:val="003F2F0A"/>
    <w:rsid w:val="003F5EF5"/>
    <w:rsid w:val="003F6F5C"/>
    <w:rsid w:val="003F7B0F"/>
    <w:rsid w:val="003F7E6E"/>
    <w:rsid w:val="00401540"/>
    <w:rsid w:val="00401ABF"/>
    <w:rsid w:val="00403025"/>
    <w:rsid w:val="00403B81"/>
    <w:rsid w:val="00404787"/>
    <w:rsid w:val="00405CB9"/>
    <w:rsid w:val="00410616"/>
    <w:rsid w:val="004111FA"/>
    <w:rsid w:val="00411204"/>
    <w:rsid w:val="004136F9"/>
    <w:rsid w:val="00413C86"/>
    <w:rsid w:val="00416267"/>
    <w:rsid w:val="00416CA1"/>
    <w:rsid w:val="004217A2"/>
    <w:rsid w:val="00422F1A"/>
    <w:rsid w:val="00424BC1"/>
    <w:rsid w:val="00427A52"/>
    <w:rsid w:val="004303CD"/>
    <w:rsid w:val="004321BC"/>
    <w:rsid w:val="004333BC"/>
    <w:rsid w:val="004343BC"/>
    <w:rsid w:val="00437893"/>
    <w:rsid w:val="00437AF4"/>
    <w:rsid w:val="0044042C"/>
    <w:rsid w:val="00441E57"/>
    <w:rsid w:val="00443897"/>
    <w:rsid w:val="00443CBA"/>
    <w:rsid w:val="0044481D"/>
    <w:rsid w:val="004466BB"/>
    <w:rsid w:val="00446DCC"/>
    <w:rsid w:val="00450897"/>
    <w:rsid w:val="004529A7"/>
    <w:rsid w:val="00452E0F"/>
    <w:rsid w:val="004541A5"/>
    <w:rsid w:val="00454B4C"/>
    <w:rsid w:val="00455108"/>
    <w:rsid w:val="00455EB8"/>
    <w:rsid w:val="00455EE1"/>
    <w:rsid w:val="00456D97"/>
    <w:rsid w:val="00460CD2"/>
    <w:rsid w:val="00460E5D"/>
    <w:rsid w:val="00461F08"/>
    <w:rsid w:val="004620F3"/>
    <w:rsid w:val="00462197"/>
    <w:rsid w:val="00463354"/>
    <w:rsid w:val="00467AA2"/>
    <w:rsid w:val="00471134"/>
    <w:rsid w:val="00471FAE"/>
    <w:rsid w:val="00472A21"/>
    <w:rsid w:val="004735E8"/>
    <w:rsid w:val="0047668C"/>
    <w:rsid w:val="00476697"/>
    <w:rsid w:val="004768D1"/>
    <w:rsid w:val="0047789D"/>
    <w:rsid w:val="004779DC"/>
    <w:rsid w:val="00480B98"/>
    <w:rsid w:val="00481180"/>
    <w:rsid w:val="00485153"/>
    <w:rsid w:val="00486A38"/>
    <w:rsid w:val="00487EAE"/>
    <w:rsid w:val="0049161E"/>
    <w:rsid w:val="00491D54"/>
    <w:rsid w:val="00493490"/>
    <w:rsid w:val="0049386A"/>
    <w:rsid w:val="00495D31"/>
    <w:rsid w:val="004A207C"/>
    <w:rsid w:val="004A3AD1"/>
    <w:rsid w:val="004A4054"/>
    <w:rsid w:val="004A5278"/>
    <w:rsid w:val="004A59C2"/>
    <w:rsid w:val="004A5FC9"/>
    <w:rsid w:val="004A6204"/>
    <w:rsid w:val="004A65FE"/>
    <w:rsid w:val="004A7125"/>
    <w:rsid w:val="004A7B04"/>
    <w:rsid w:val="004B01AA"/>
    <w:rsid w:val="004B0B9C"/>
    <w:rsid w:val="004B18C3"/>
    <w:rsid w:val="004B23D9"/>
    <w:rsid w:val="004B3B09"/>
    <w:rsid w:val="004B476D"/>
    <w:rsid w:val="004B4EE7"/>
    <w:rsid w:val="004C085A"/>
    <w:rsid w:val="004C0FB4"/>
    <w:rsid w:val="004C19A2"/>
    <w:rsid w:val="004C39A7"/>
    <w:rsid w:val="004C3A70"/>
    <w:rsid w:val="004C3B3E"/>
    <w:rsid w:val="004C492C"/>
    <w:rsid w:val="004C53CD"/>
    <w:rsid w:val="004C553F"/>
    <w:rsid w:val="004C7714"/>
    <w:rsid w:val="004D0861"/>
    <w:rsid w:val="004D2613"/>
    <w:rsid w:val="004D3BB2"/>
    <w:rsid w:val="004D448D"/>
    <w:rsid w:val="004D53A4"/>
    <w:rsid w:val="004D56B4"/>
    <w:rsid w:val="004D663D"/>
    <w:rsid w:val="004D6875"/>
    <w:rsid w:val="004D6A2D"/>
    <w:rsid w:val="004D7673"/>
    <w:rsid w:val="004D7C5A"/>
    <w:rsid w:val="004E0FEF"/>
    <w:rsid w:val="004E165E"/>
    <w:rsid w:val="004E2E56"/>
    <w:rsid w:val="004E361D"/>
    <w:rsid w:val="004E5143"/>
    <w:rsid w:val="004E5A62"/>
    <w:rsid w:val="004E7F9B"/>
    <w:rsid w:val="004F0337"/>
    <w:rsid w:val="004F03AE"/>
    <w:rsid w:val="004F0B02"/>
    <w:rsid w:val="004F4A2F"/>
    <w:rsid w:val="004F5D69"/>
    <w:rsid w:val="004F678D"/>
    <w:rsid w:val="004F744E"/>
    <w:rsid w:val="00500322"/>
    <w:rsid w:val="00501135"/>
    <w:rsid w:val="005020F3"/>
    <w:rsid w:val="005023F3"/>
    <w:rsid w:val="00504150"/>
    <w:rsid w:val="00505A71"/>
    <w:rsid w:val="00505DFB"/>
    <w:rsid w:val="0050654E"/>
    <w:rsid w:val="00507090"/>
    <w:rsid w:val="0050778B"/>
    <w:rsid w:val="005103C4"/>
    <w:rsid w:val="00510735"/>
    <w:rsid w:val="005115F1"/>
    <w:rsid w:val="00511A6E"/>
    <w:rsid w:val="00511DD4"/>
    <w:rsid w:val="00512018"/>
    <w:rsid w:val="005124BF"/>
    <w:rsid w:val="005124CB"/>
    <w:rsid w:val="00512A75"/>
    <w:rsid w:val="005136E7"/>
    <w:rsid w:val="00514099"/>
    <w:rsid w:val="0051520A"/>
    <w:rsid w:val="00515CEE"/>
    <w:rsid w:val="00520F49"/>
    <w:rsid w:val="005217AA"/>
    <w:rsid w:val="00521DBF"/>
    <w:rsid w:val="00523042"/>
    <w:rsid w:val="005235B0"/>
    <w:rsid w:val="005235B5"/>
    <w:rsid w:val="005243DA"/>
    <w:rsid w:val="0052521F"/>
    <w:rsid w:val="005253B8"/>
    <w:rsid w:val="005257E0"/>
    <w:rsid w:val="00527020"/>
    <w:rsid w:val="00527972"/>
    <w:rsid w:val="00527FDD"/>
    <w:rsid w:val="00530260"/>
    <w:rsid w:val="00530783"/>
    <w:rsid w:val="00531D00"/>
    <w:rsid w:val="00533D96"/>
    <w:rsid w:val="00535B3F"/>
    <w:rsid w:val="00535FA4"/>
    <w:rsid w:val="00536F1D"/>
    <w:rsid w:val="005373E3"/>
    <w:rsid w:val="005378ED"/>
    <w:rsid w:val="00537F9A"/>
    <w:rsid w:val="00540CEF"/>
    <w:rsid w:val="00540F92"/>
    <w:rsid w:val="005410BE"/>
    <w:rsid w:val="00543339"/>
    <w:rsid w:val="00545356"/>
    <w:rsid w:val="00545753"/>
    <w:rsid w:val="0054775B"/>
    <w:rsid w:val="005477BB"/>
    <w:rsid w:val="005509BF"/>
    <w:rsid w:val="0055141B"/>
    <w:rsid w:val="00551E99"/>
    <w:rsid w:val="00552284"/>
    <w:rsid w:val="0055246C"/>
    <w:rsid w:val="00552660"/>
    <w:rsid w:val="00552FF8"/>
    <w:rsid w:val="00555C3E"/>
    <w:rsid w:val="00556435"/>
    <w:rsid w:val="00557C28"/>
    <w:rsid w:val="0056123A"/>
    <w:rsid w:val="00561712"/>
    <w:rsid w:val="00561974"/>
    <w:rsid w:val="005624D8"/>
    <w:rsid w:val="0056579D"/>
    <w:rsid w:val="00567012"/>
    <w:rsid w:val="00567EE7"/>
    <w:rsid w:val="00570CC8"/>
    <w:rsid w:val="00572171"/>
    <w:rsid w:val="00572CAE"/>
    <w:rsid w:val="0057363F"/>
    <w:rsid w:val="0057458E"/>
    <w:rsid w:val="00574D0C"/>
    <w:rsid w:val="00577DFF"/>
    <w:rsid w:val="00577E86"/>
    <w:rsid w:val="00582A59"/>
    <w:rsid w:val="00582BB0"/>
    <w:rsid w:val="005845C7"/>
    <w:rsid w:val="00584F06"/>
    <w:rsid w:val="0058519F"/>
    <w:rsid w:val="005853CE"/>
    <w:rsid w:val="005878A4"/>
    <w:rsid w:val="00590ABB"/>
    <w:rsid w:val="00590E52"/>
    <w:rsid w:val="00593B1D"/>
    <w:rsid w:val="00593F3B"/>
    <w:rsid w:val="005946BC"/>
    <w:rsid w:val="005954E3"/>
    <w:rsid w:val="005969E8"/>
    <w:rsid w:val="00596F5D"/>
    <w:rsid w:val="005A093F"/>
    <w:rsid w:val="005A0BA6"/>
    <w:rsid w:val="005A3A1C"/>
    <w:rsid w:val="005A3A3F"/>
    <w:rsid w:val="005A3AD7"/>
    <w:rsid w:val="005A3E92"/>
    <w:rsid w:val="005A7BAF"/>
    <w:rsid w:val="005B08D0"/>
    <w:rsid w:val="005B20E1"/>
    <w:rsid w:val="005B23D8"/>
    <w:rsid w:val="005B318F"/>
    <w:rsid w:val="005B43B2"/>
    <w:rsid w:val="005B50BA"/>
    <w:rsid w:val="005B53F8"/>
    <w:rsid w:val="005B5A67"/>
    <w:rsid w:val="005B5F65"/>
    <w:rsid w:val="005B6204"/>
    <w:rsid w:val="005B6567"/>
    <w:rsid w:val="005B7FB9"/>
    <w:rsid w:val="005C013D"/>
    <w:rsid w:val="005C0D8B"/>
    <w:rsid w:val="005C3A6D"/>
    <w:rsid w:val="005C3F61"/>
    <w:rsid w:val="005C4110"/>
    <w:rsid w:val="005C48A2"/>
    <w:rsid w:val="005C4B9D"/>
    <w:rsid w:val="005C52BE"/>
    <w:rsid w:val="005C5339"/>
    <w:rsid w:val="005C682F"/>
    <w:rsid w:val="005C72AC"/>
    <w:rsid w:val="005D1417"/>
    <w:rsid w:val="005D4B11"/>
    <w:rsid w:val="005D557B"/>
    <w:rsid w:val="005D5595"/>
    <w:rsid w:val="005D5E6A"/>
    <w:rsid w:val="005E19B1"/>
    <w:rsid w:val="005E1BFC"/>
    <w:rsid w:val="005E215C"/>
    <w:rsid w:val="005E2D62"/>
    <w:rsid w:val="005E3695"/>
    <w:rsid w:val="005E39F4"/>
    <w:rsid w:val="005E6B6B"/>
    <w:rsid w:val="005E7B02"/>
    <w:rsid w:val="005E7EAF"/>
    <w:rsid w:val="005F054F"/>
    <w:rsid w:val="005F0ED9"/>
    <w:rsid w:val="005F282C"/>
    <w:rsid w:val="005F28FF"/>
    <w:rsid w:val="005F3CDC"/>
    <w:rsid w:val="005F58F5"/>
    <w:rsid w:val="005F6563"/>
    <w:rsid w:val="005F6B89"/>
    <w:rsid w:val="005F7944"/>
    <w:rsid w:val="00600A05"/>
    <w:rsid w:val="006011BC"/>
    <w:rsid w:val="00601DE3"/>
    <w:rsid w:val="006029B8"/>
    <w:rsid w:val="006047E8"/>
    <w:rsid w:val="00606396"/>
    <w:rsid w:val="006069DD"/>
    <w:rsid w:val="00606CD2"/>
    <w:rsid w:val="00606E4E"/>
    <w:rsid w:val="006072C1"/>
    <w:rsid w:val="00610651"/>
    <w:rsid w:val="006116AC"/>
    <w:rsid w:val="00611DBF"/>
    <w:rsid w:val="00612993"/>
    <w:rsid w:val="00613133"/>
    <w:rsid w:val="00613297"/>
    <w:rsid w:val="00613FD0"/>
    <w:rsid w:val="00616AD5"/>
    <w:rsid w:val="00616B9C"/>
    <w:rsid w:val="00617472"/>
    <w:rsid w:val="00620BD7"/>
    <w:rsid w:val="0062172E"/>
    <w:rsid w:val="00622F52"/>
    <w:rsid w:val="00623570"/>
    <w:rsid w:val="00623CD6"/>
    <w:rsid w:val="00624AD5"/>
    <w:rsid w:val="00624F3F"/>
    <w:rsid w:val="006266D5"/>
    <w:rsid w:val="006275B9"/>
    <w:rsid w:val="00632D31"/>
    <w:rsid w:val="006332D9"/>
    <w:rsid w:val="00633ADA"/>
    <w:rsid w:val="00633C8C"/>
    <w:rsid w:val="00633F84"/>
    <w:rsid w:val="00634896"/>
    <w:rsid w:val="0064015E"/>
    <w:rsid w:val="006407A2"/>
    <w:rsid w:val="00644ED0"/>
    <w:rsid w:val="0064653B"/>
    <w:rsid w:val="006473CB"/>
    <w:rsid w:val="00650494"/>
    <w:rsid w:val="0065157F"/>
    <w:rsid w:val="00651653"/>
    <w:rsid w:val="00651A26"/>
    <w:rsid w:val="0065228F"/>
    <w:rsid w:val="0065325A"/>
    <w:rsid w:val="00655368"/>
    <w:rsid w:val="0065699E"/>
    <w:rsid w:val="00656DCE"/>
    <w:rsid w:val="00656FA1"/>
    <w:rsid w:val="00657E3D"/>
    <w:rsid w:val="00660FBF"/>
    <w:rsid w:val="0066137A"/>
    <w:rsid w:val="00661A60"/>
    <w:rsid w:val="00662858"/>
    <w:rsid w:val="00662D56"/>
    <w:rsid w:val="00665B08"/>
    <w:rsid w:val="006676FB"/>
    <w:rsid w:val="00667826"/>
    <w:rsid w:val="00670FF0"/>
    <w:rsid w:val="00671792"/>
    <w:rsid w:val="00673247"/>
    <w:rsid w:val="00674B69"/>
    <w:rsid w:val="00675047"/>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958"/>
    <w:rsid w:val="00693AAA"/>
    <w:rsid w:val="00694B40"/>
    <w:rsid w:val="00694DE2"/>
    <w:rsid w:val="00695082"/>
    <w:rsid w:val="00695F62"/>
    <w:rsid w:val="0069779F"/>
    <w:rsid w:val="00697B1F"/>
    <w:rsid w:val="006A1D3D"/>
    <w:rsid w:val="006A20A7"/>
    <w:rsid w:val="006A2834"/>
    <w:rsid w:val="006A2C7D"/>
    <w:rsid w:val="006A332E"/>
    <w:rsid w:val="006A3D13"/>
    <w:rsid w:val="006A59F0"/>
    <w:rsid w:val="006A5B34"/>
    <w:rsid w:val="006A61A0"/>
    <w:rsid w:val="006A6BDB"/>
    <w:rsid w:val="006A7A86"/>
    <w:rsid w:val="006B059F"/>
    <w:rsid w:val="006B095F"/>
    <w:rsid w:val="006B5921"/>
    <w:rsid w:val="006B5CC8"/>
    <w:rsid w:val="006B66D5"/>
    <w:rsid w:val="006B705E"/>
    <w:rsid w:val="006B79D4"/>
    <w:rsid w:val="006C060A"/>
    <w:rsid w:val="006C06E5"/>
    <w:rsid w:val="006C1F07"/>
    <w:rsid w:val="006C2B9B"/>
    <w:rsid w:val="006C2C8B"/>
    <w:rsid w:val="006C3478"/>
    <w:rsid w:val="006C36BC"/>
    <w:rsid w:val="006C430A"/>
    <w:rsid w:val="006C4EAB"/>
    <w:rsid w:val="006C58F1"/>
    <w:rsid w:val="006C613C"/>
    <w:rsid w:val="006C6E57"/>
    <w:rsid w:val="006D00BC"/>
    <w:rsid w:val="006D05AF"/>
    <w:rsid w:val="006D1B6F"/>
    <w:rsid w:val="006D268B"/>
    <w:rsid w:val="006D2E2C"/>
    <w:rsid w:val="006D3A20"/>
    <w:rsid w:val="006D3BCA"/>
    <w:rsid w:val="006D52FD"/>
    <w:rsid w:val="006D63F7"/>
    <w:rsid w:val="006D7B67"/>
    <w:rsid w:val="006E0666"/>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2CBE"/>
    <w:rsid w:val="006F3184"/>
    <w:rsid w:val="006F370A"/>
    <w:rsid w:val="006F540F"/>
    <w:rsid w:val="006F57F1"/>
    <w:rsid w:val="006F5E51"/>
    <w:rsid w:val="006F701F"/>
    <w:rsid w:val="00700D84"/>
    <w:rsid w:val="00702830"/>
    <w:rsid w:val="007028F9"/>
    <w:rsid w:val="00703147"/>
    <w:rsid w:val="00705041"/>
    <w:rsid w:val="00706716"/>
    <w:rsid w:val="0070674C"/>
    <w:rsid w:val="00707DAB"/>
    <w:rsid w:val="00712271"/>
    <w:rsid w:val="00713851"/>
    <w:rsid w:val="00713AB2"/>
    <w:rsid w:val="0071447D"/>
    <w:rsid w:val="0071582C"/>
    <w:rsid w:val="00715B68"/>
    <w:rsid w:val="00716376"/>
    <w:rsid w:val="00716528"/>
    <w:rsid w:val="007201BC"/>
    <w:rsid w:val="0072193D"/>
    <w:rsid w:val="00722D39"/>
    <w:rsid w:val="0072312A"/>
    <w:rsid w:val="00724062"/>
    <w:rsid w:val="00724FD1"/>
    <w:rsid w:val="007250D7"/>
    <w:rsid w:val="00725860"/>
    <w:rsid w:val="007279AF"/>
    <w:rsid w:val="007279FA"/>
    <w:rsid w:val="00730002"/>
    <w:rsid w:val="00730049"/>
    <w:rsid w:val="00730412"/>
    <w:rsid w:val="00730444"/>
    <w:rsid w:val="007310B1"/>
    <w:rsid w:val="0073114B"/>
    <w:rsid w:val="007315BC"/>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E01"/>
    <w:rsid w:val="007478A6"/>
    <w:rsid w:val="007503D5"/>
    <w:rsid w:val="00750BA6"/>
    <w:rsid w:val="00752892"/>
    <w:rsid w:val="0075442D"/>
    <w:rsid w:val="007554BF"/>
    <w:rsid w:val="00755DC9"/>
    <w:rsid w:val="007561FB"/>
    <w:rsid w:val="00757116"/>
    <w:rsid w:val="007576DC"/>
    <w:rsid w:val="00757982"/>
    <w:rsid w:val="00757C6C"/>
    <w:rsid w:val="007605C3"/>
    <w:rsid w:val="00760910"/>
    <w:rsid w:val="00760E6F"/>
    <w:rsid w:val="00761180"/>
    <w:rsid w:val="00761C17"/>
    <w:rsid w:val="00761FFC"/>
    <w:rsid w:val="007622CB"/>
    <w:rsid w:val="00762836"/>
    <w:rsid w:val="00763CEA"/>
    <w:rsid w:val="00764175"/>
    <w:rsid w:val="007705BC"/>
    <w:rsid w:val="00774147"/>
    <w:rsid w:val="00774C42"/>
    <w:rsid w:val="00774E43"/>
    <w:rsid w:val="00774F04"/>
    <w:rsid w:val="00776025"/>
    <w:rsid w:val="00776767"/>
    <w:rsid w:val="0077714C"/>
    <w:rsid w:val="00781E67"/>
    <w:rsid w:val="00782707"/>
    <w:rsid w:val="00782D7E"/>
    <w:rsid w:val="00783EE3"/>
    <w:rsid w:val="007852B7"/>
    <w:rsid w:val="00785777"/>
    <w:rsid w:val="00790102"/>
    <w:rsid w:val="00790699"/>
    <w:rsid w:val="00791680"/>
    <w:rsid w:val="00792071"/>
    <w:rsid w:val="007921FA"/>
    <w:rsid w:val="007927BF"/>
    <w:rsid w:val="007936D9"/>
    <w:rsid w:val="00793C8E"/>
    <w:rsid w:val="00794ADE"/>
    <w:rsid w:val="00794B1B"/>
    <w:rsid w:val="00796E85"/>
    <w:rsid w:val="00796F49"/>
    <w:rsid w:val="00797B9B"/>
    <w:rsid w:val="007A0CA6"/>
    <w:rsid w:val="007A1207"/>
    <w:rsid w:val="007A1DB0"/>
    <w:rsid w:val="007A2088"/>
    <w:rsid w:val="007A2449"/>
    <w:rsid w:val="007A2625"/>
    <w:rsid w:val="007A3E03"/>
    <w:rsid w:val="007A5713"/>
    <w:rsid w:val="007A5811"/>
    <w:rsid w:val="007A63E5"/>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29F4"/>
    <w:rsid w:val="007D37AC"/>
    <w:rsid w:val="007D3FF2"/>
    <w:rsid w:val="007D69C9"/>
    <w:rsid w:val="007D7307"/>
    <w:rsid w:val="007D788B"/>
    <w:rsid w:val="007D79FE"/>
    <w:rsid w:val="007D7A69"/>
    <w:rsid w:val="007D7B53"/>
    <w:rsid w:val="007E0954"/>
    <w:rsid w:val="007E12DC"/>
    <w:rsid w:val="007E12EB"/>
    <w:rsid w:val="007E58C7"/>
    <w:rsid w:val="007E62BE"/>
    <w:rsid w:val="007E6636"/>
    <w:rsid w:val="007E7249"/>
    <w:rsid w:val="007E73E7"/>
    <w:rsid w:val="007F1888"/>
    <w:rsid w:val="007F2024"/>
    <w:rsid w:val="007F244A"/>
    <w:rsid w:val="007F70FC"/>
    <w:rsid w:val="007F78E0"/>
    <w:rsid w:val="0080159D"/>
    <w:rsid w:val="008017BD"/>
    <w:rsid w:val="00802416"/>
    <w:rsid w:val="00803115"/>
    <w:rsid w:val="00805200"/>
    <w:rsid w:val="0080632B"/>
    <w:rsid w:val="00810332"/>
    <w:rsid w:val="008103A2"/>
    <w:rsid w:val="00810A91"/>
    <w:rsid w:val="00811464"/>
    <w:rsid w:val="008116D8"/>
    <w:rsid w:val="00811D52"/>
    <w:rsid w:val="0081401A"/>
    <w:rsid w:val="00815B9F"/>
    <w:rsid w:val="00816C7D"/>
    <w:rsid w:val="008176D1"/>
    <w:rsid w:val="00817A9B"/>
    <w:rsid w:val="008208FF"/>
    <w:rsid w:val="00821E94"/>
    <w:rsid w:val="00822D3A"/>
    <w:rsid w:val="00822D9A"/>
    <w:rsid w:val="00823CC7"/>
    <w:rsid w:val="00824432"/>
    <w:rsid w:val="008267B0"/>
    <w:rsid w:val="00826CCE"/>
    <w:rsid w:val="0082765D"/>
    <w:rsid w:val="00830B6D"/>
    <w:rsid w:val="00830FC2"/>
    <w:rsid w:val="008320D1"/>
    <w:rsid w:val="00833762"/>
    <w:rsid w:val="00834A90"/>
    <w:rsid w:val="00835576"/>
    <w:rsid w:val="00835DD5"/>
    <w:rsid w:val="00836108"/>
    <w:rsid w:val="00840ED4"/>
    <w:rsid w:val="00841207"/>
    <w:rsid w:val="00841926"/>
    <w:rsid w:val="00841BA6"/>
    <w:rsid w:val="00843CE6"/>
    <w:rsid w:val="008441BC"/>
    <w:rsid w:val="00844299"/>
    <w:rsid w:val="0084518C"/>
    <w:rsid w:val="008466D3"/>
    <w:rsid w:val="00846A6B"/>
    <w:rsid w:val="008472EF"/>
    <w:rsid w:val="00850B66"/>
    <w:rsid w:val="00851199"/>
    <w:rsid w:val="008518FE"/>
    <w:rsid w:val="008533CD"/>
    <w:rsid w:val="00853F14"/>
    <w:rsid w:val="00854290"/>
    <w:rsid w:val="008556BB"/>
    <w:rsid w:val="00855E6D"/>
    <w:rsid w:val="00856CE2"/>
    <w:rsid w:val="008573FD"/>
    <w:rsid w:val="00857845"/>
    <w:rsid w:val="0085795A"/>
    <w:rsid w:val="00861241"/>
    <w:rsid w:val="008614CB"/>
    <w:rsid w:val="00861559"/>
    <w:rsid w:val="0086293F"/>
    <w:rsid w:val="00862A84"/>
    <w:rsid w:val="00866075"/>
    <w:rsid w:val="0086607B"/>
    <w:rsid w:val="008661CE"/>
    <w:rsid w:val="00867135"/>
    <w:rsid w:val="008677D8"/>
    <w:rsid w:val="00867C8A"/>
    <w:rsid w:val="00867E4F"/>
    <w:rsid w:val="008713B0"/>
    <w:rsid w:val="008715C4"/>
    <w:rsid w:val="00872009"/>
    <w:rsid w:val="0087408B"/>
    <w:rsid w:val="008745E6"/>
    <w:rsid w:val="00874876"/>
    <w:rsid w:val="00874ACA"/>
    <w:rsid w:val="00875153"/>
    <w:rsid w:val="00875661"/>
    <w:rsid w:val="008757AE"/>
    <w:rsid w:val="00876D02"/>
    <w:rsid w:val="0087717F"/>
    <w:rsid w:val="00877F52"/>
    <w:rsid w:val="00880581"/>
    <w:rsid w:val="00882036"/>
    <w:rsid w:val="008838A5"/>
    <w:rsid w:val="00883BDF"/>
    <w:rsid w:val="00884820"/>
    <w:rsid w:val="00885062"/>
    <w:rsid w:val="0088556B"/>
    <w:rsid w:val="00886F93"/>
    <w:rsid w:val="00887489"/>
    <w:rsid w:val="0089055F"/>
    <w:rsid w:val="008919AD"/>
    <w:rsid w:val="008924E5"/>
    <w:rsid w:val="0089334E"/>
    <w:rsid w:val="0089428A"/>
    <w:rsid w:val="00894A93"/>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0BC"/>
    <w:rsid w:val="008B4498"/>
    <w:rsid w:val="008B7D83"/>
    <w:rsid w:val="008C0BF4"/>
    <w:rsid w:val="008C170B"/>
    <w:rsid w:val="008C19E7"/>
    <w:rsid w:val="008C2435"/>
    <w:rsid w:val="008C32DD"/>
    <w:rsid w:val="008C3D1D"/>
    <w:rsid w:val="008C4A13"/>
    <w:rsid w:val="008C4CF8"/>
    <w:rsid w:val="008C54C8"/>
    <w:rsid w:val="008D0B56"/>
    <w:rsid w:val="008D112C"/>
    <w:rsid w:val="008D29D6"/>
    <w:rsid w:val="008D3B76"/>
    <w:rsid w:val="008D3FAE"/>
    <w:rsid w:val="008D55C3"/>
    <w:rsid w:val="008D5FE5"/>
    <w:rsid w:val="008D764F"/>
    <w:rsid w:val="008D7BB1"/>
    <w:rsid w:val="008E100A"/>
    <w:rsid w:val="008E1FCC"/>
    <w:rsid w:val="008E293F"/>
    <w:rsid w:val="008E2CB7"/>
    <w:rsid w:val="008E2CFB"/>
    <w:rsid w:val="008E32D1"/>
    <w:rsid w:val="008E55CE"/>
    <w:rsid w:val="008E6671"/>
    <w:rsid w:val="008E6A97"/>
    <w:rsid w:val="008E6AC2"/>
    <w:rsid w:val="008F0923"/>
    <w:rsid w:val="008F1D69"/>
    <w:rsid w:val="008F2010"/>
    <w:rsid w:val="008F2B44"/>
    <w:rsid w:val="008F2B4F"/>
    <w:rsid w:val="008F38B5"/>
    <w:rsid w:val="008F3924"/>
    <w:rsid w:val="008F538B"/>
    <w:rsid w:val="008F5CB0"/>
    <w:rsid w:val="008F6067"/>
    <w:rsid w:val="008F6199"/>
    <w:rsid w:val="008F719B"/>
    <w:rsid w:val="00901095"/>
    <w:rsid w:val="009020EA"/>
    <w:rsid w:val="00905F07"/>
    <w:rsid w:val="0090635F"/>
    <w:rsid w:val="00907003"/>
    <w:rsid w:val="00907853"/>
    <w:rsid w:val="00910C9C"/>
    <w:rsid w:val="0091148B"/>
    <w:rsid w:val="00912325"/>
    <w:rsid w:val="009130CD"/>
    <w:rsid w:val="0091423C"/>
    <w:rsid w:val="00915D5B"/>
    <w:rsid w:val="0091792D"/>
    <w:rsid w:val="00917C47"/>
    <w:rsid w:val="009222D8"/>
    <w:rsid w:val="00922352"/>
    <w:rsid w:val="00922A17"/>
    <w:rsid w:val="00923564"/>
    <w:rsid w:val="00923B01"/>
    <w:rsid w:val="00924084"/>
    <w:rsid w:val="00924AD6"/>
    <w:rsid w:val="00925238"/>
    <w:rsid w:val="00926429"/>
    <w:rsid w:val="00927164"/>
    <w:rsid w:val="00927DDE"/>
    <w:rsid w:val="00930193"/>
    <w:rsid w:val="0093055B"/>
    <w:rsid w:val="009306C9"/>
    <w:rsid w:val="009307F7"/>
    <w:rsid w:val="00930D2A"/>
    <w:rsid w:val="0093153E"/>
    <w:rsid w:val="00931DEB"/>
    <w:rsid w:val="00931E51"/>
    <w:rsid w:val="00934760"/>
    <w:rsid w:val="00935963"/>
    <w:rsid w:val="00943B94"/>
    <w:rsid w:val="00944AD4"/>
    <w:rsid w:val="00947866"/>
    <w:rsid w:val="009504C7"/>
    <w:rsid w:val="00950AC3"/>
    <w:rsid w:val="009519B7"/>
    <w:rsid w:val="00952FD2"/>
    <w:rsid w:val="00954966"/>
    <w:rsid w:val="00955EC0"/>
    <w:rsid w:val="00961534"/>
    <w:rsid w:val="009618AD"/>
    <w:rsid w:val="00963047"/>
    <w:rsid w:val="00966865"/>
    <w:rsid w:val="00966A9F"/>
    <w:rsid w:val="009706E4"/>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1924"/>
    <w:rsid w:val="00981C5B"/>
    <w:rsid w:val="00981F68"/>
    <w:rsid w:val="0098272E"/>
    <w:rsid w:val="00983424"/>
    <w:rsid w:val="00984DF9"/>
    <w:rsid w:val="009852A0"/>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1A1"/>
    <w:rsid w:val="009B02F9"/>
    <w:rsid w:val="009B0EBF"/>
    <w:rsid w:val="009B132C"/>
    <w:rsid w:val="009B1439"/>
    <w:rsid w:val="009B1C27"/>
    <w:rsid w:val="009B2037"/>
    <w:rsid w:val="009B27AA"/>
    <w:rsid w:val="009B2AB4"/>
    <w:rsid w:val="009B4E05"/>
    <w:rsid w:val="009B54E6"/>
    <w:rsid w:val="009B5D0E"/>
    <w:rsid w:val="009B7A8A"/>
    <w:rsid w:val="009C08F0"/>
    <w:rsid w:val="009C0D6B"/>
    <w:rsid w:val="009C1FA7"/>
    <w:rsid w:val="009C220A"/>
    <w:rsid w:val="009C505B"/>
    <w:rsid w:val="009C661F"/>
    <w:rsid w:val="009C6872"/>
    <w:rsid w:val="009C6FCF"/>
    <w:rsid w:val="009D00D6"/>
    <w:rsid w:val="009D0596"/>
    <w:rsid w:val="009D1530"/>
    <w:rsid w:val="009D17AF"/>
    <w:rsid w:val="009D2770"/>
    <w:rsid w:val="009D2BDC"/>
    <w:rsid w:val="009D3350"/>
    <w:rsid w:val="009D3615"/>
    <w:rsid w:val="009D3E58"/>
    <w:rsid w:val="009D43B7"/>
    <w:rsid w:val="009D4CEC"/>
    <w:rsid w:val="009D4E7B"/>
    <w:rsid w:val="009D4F45"/>
    <w:rsid w:val="009D55CD"/>
    <w:rsid w:val="009D60FF"/>
    <w:rsid w:val="009D7306"/>
    <w:rsid w:val="009D7C72"/>
    <w:rsid w:val="009E1B88"/>
    <w:rsid w:val="009E1E4C"/>
    <w:rsid w:val="009E228E"/>
    <w:rsid w:val="009E4493"/>
    <w:rsid w:val="009E762C"/>
    <w:rsid w:val="009E7F9A"/>
    <w:rsid w:val="009F021E"/>
    <w:rsid w:val="009F10E8"/>
    <w:rsid w:val="009F2AFC"/>
    <w:rsid w:val="009F39C8"/>
    <w:rsid w:val="009F4081"/>
    <w:rsid w:val="009F415C"/>
    <w:rsid w:val="009F4258"/>
    <w:rsid w:val="009F5AC7"/>
    <w:rsid w:val="009F5DCC"/>
    <w:rsid w:val="009F6B7B"/>
    <w:rsid w:val="009F7303"/>
    <w:rsid w:val="009F7BE3"/>
    <w:rsid w:val="00A00C5B"/>
    <w:rsid w:val="00A014BA"/>
    <w:rsid w:val="00A0263F"/>
    <w:rsid w:val="00A02ACB"/>
    <w:rsid w:val="00A02EBC"/>
    <w:rsid w:val="00A035BB"/>
    <w:rsid w:val="00A03AFF"/>
    <w:rsid w:val="00A03CA9"/>
    <w:rsid w:val="00A04165"/>
    <w:rsid w:val="00A045ED"/>
    <w:rsid w:val="00A05264"/>
    <w:rsid w:val="00A066C0"/>
    <w:rsid w:val="00A06C18"/>
    <w:rsid w:val="00A07542"/>
    <w:rsid w:val="00A10E73"/>
    <w:rsid w:val="00A11D3D"/>
    <w:rsid w:val="00A1300C"/>
    <w:rsid w:val="00A13333"/>
    <w:rsid w:val="00A14C64"/>
    <w:rsid w:val="00A15570"/>
    <w:rsid w:val="00A16176"/>
    <w:rsid w:val="00A1644E"/>
    <w:rsid w:val="00A16B1C"/>
    <w:rsid w:val="00A1792A"/>
    <w:rsid w:val="00A205F7"/>
    <w:rsid w:val="00A2077F"/>
    <w:rsid w:val="00A20D2E"/>
    <w:rsid w:val="00A22B10"/>
    <w:rsid w:val="00A23960"/>
    <w:rsid w:val="00A23A6C"/>
    <w:rsid w:val="00A24EB8"/>
    <w:rsid w:val="00A271E3"/>
    <w:rsid w:val="00A27A33"/>
    <w:rsid w:val="00A27AFE"/>
    <w:rsid w:val="00A27C59"/>
    <w:rsid w:val="00A30253"/>
    <w:rsid w:val="00A30FC9"/>
    <w:rsid w:val="00A311C6"/>
    <w:rsid w:val="00A344A4"/>
    <w:rsid w:val="00A36E01"/>
    <w:rsid w:val="00A37674"/>
    <w:rsid w:val="00A40D87"/>
    <w:rsid w:val="00A41351"/>
    <w:rsid w:val="00A41C41"/>
    <w:rsid w:val="00A42D10"/>
    <w:rsid w:val="00A45857"/>
    <w:rsid w:val="00A45EC2"/>
    <w:rsid w:val="00A466A5"/>
    <w:rsid w:val="00A47236"/>
    <w:rsid w:val="00A47E7B"/>
    <w:rsid w:val="00A51D79"/>
    <w:rsid w:val="00A51D99"/>
    <w:rsid w:val="00A52D56"/>
    <w:rsid w:val="00A57375"/>
    <w:rsid w:val="00A577C2"/>
    <w:rsid w:val="00A6080D"/>
    <w:rsid w:val="00A60DF0"/>
    <w:rsid w:val="00A6285C"/>
    <w:rsid w:val="00A63558"/>
    <w:rsid w:val="00A64E84"/>
    <w:rsid w:val="00A65287"/>
    <w:rsid w:val="00A66F7D"/>
    <w:rsid w:val="00A6713D"/>
    <w:rsid w:val="00A675AD"/>
    <w:rsid w:val="00A70D8B"/>
    <w:rsid w:val="00A71660"/>
    <w:rsid w:val="00A71D12"/>
    <w:rsid w:val="00A72B9F"/>
    <w:rsid w:val="00A7440E"/>
    <w:rsid w:val="00A74557"/>
    <w:rsid w:val="00A750DB"/>
    <w:rsid w:val="00A75F2F"/>
    <w:rsid w:val="00A82119"/>
    <w:rsid w:val="00A821EE"/>
    <w:rsid w:val="00A829D4"/>
    <w:rsid w:val="00A82A8F"/>
    <w:rsid w:val="00A82BEC"/>
    <w:rsid w:val="00A830CE"/>
    <w:rsid w:val="00A837A8"/>
    <w:rsid w:val="00A84295"/>
    <w:rsid w:val="00A84344"/>
    <w:rsid w:val="00A85CD2"/>
    <w:rsid w:val="00A86B04"/>
    <w:rsid w:val="00A870F5"/>
    <w:rsid w:val="00A87602"/>
    <w:rsid w:val="00A913A3"/>
    <w:rsid w:val="00A92519"/>
    <w:rsid w:val="00A929EF"/>
    <w:rsid w:val="00A92BD7"/>
    <w:rsid w:val="00A94433"/>
    <w:rsid w:val="00A95835"/>
    <w:rsid w:val="00A9604F"/>
    <w:rsid w:val="00AA199C"/>
    <w:rsid w:val="00AA343E"/>
    <w:rsid w:val="00AA6E64"/>
    <w:rsid w:val="00AA7729"/>
    <w:rsid w:val="00AA78E9"/>
    <w:rsid w:val="00AA79B9"/>
    <w:rsid w:val="00AA7D4B"/>
    <w:rsid w:val="00AB3D89"/>
    <w:rsid w:val="00AB44F9"/>
    <w:rsid w:val="00AB5D7F"/>
    <w:rsid w:val="00AB640A"/>
    <w:rsid w:val="00AB6CCD"/>
    <w:rsid w:val="00AB76A6"/>
    <w:rsid w:val="00AC0F64"/>
    <w:rsid w:val="00AC1198"/>
    <w:rsid w:val="00AC2DCD"/>
    <w:rsid w:val="00AC49F3"/>
    <w:rsid w:val="00AC4E78"/>
    <w:rsid w:val="00AC721F"/>
    <w:rsid w:val="00AC7384"/>
    <w:rsid w:val="00AD0FD6"/>
    <w:rsid w:val="00AD1551"/>
    <w:rsid w:val="00AD1CB0"/>
    <w:rsid w:val="00AD297E"/>
    <w:rsid w:val="00AD48AF"/>
    <w:rsid w:val="00AD4C79"/>
    <w:rsid w:val="00AD4D27"/>
    <w:rsid w:val="00AD53ED"/>
    <w:rsid w:val="00AD5BE5"/>
    <w:rsid w:val="00AD5EF9"/>
    <w:rsid w:val="00AD6451"/>
    <w:rsid w:val="00AD677F"/>
    <w:rsid w:val="00AD74D3"/>
    <w:rsid w:val="00AD78DA"/>
    <w:rsid w:val="00AE00EA"/>
    <w:rsid w:val="00AE0118"/>
    <w:rsid w:val="00AE094F"/>
    <w:rsid w:val="00AE1D1D"/>
    <w:rsid w:val="00AE235C"/>
    <w:rsid w:val="00AE4151"/>
    <w:rsid w:val="00AE4DA4"/>
    <w:rsid w:val="00AE5DF5"/>
    <w:rsid w:val="00AE7E81"/>
    <w:rsid w:val="00AF4303"/>
    <w:rsid w:val="00B00508"/>
    <w:rsid w:val="00B00E94"/>
    <w:rsid w:val="00B01B79"/>
    <w:rsid w:val="00B02DAE"/>
    <w:rsid w:val="00B03AD8"/>
    <w:rsid w:val="00B04593"/>
    <w:rsid w:val="00B04818"/>
    <w:rsid w:val="00B04E2A"/>
    <w:rsid w:val="00B05A68"/>
    <w:rsid w:val="00B06782"/>
    <w:rsid w:val="00B0679D"/>
    <w:rsid w:val="00B07597"/>
    <w:rsid w:val="00B07734"/>
    <w:rsid w:val="00B105C3"/>
    <w:rsid w:val="00B11C54"/>
    <w:rsid w:val="00B12B2C"/>
    <w:rsid w:val="00B12D4B"/>
    <w:rsid w:val="00B13326"/>
    <w:rsid w:val="00B158BE"/>
    <w:rsid w:val="00B162B4"/>
    <w:rsid w:val="00B1667E"/>
    <w:rsid w:val="00B17345"/>
    <w:rsid w:val="00B174A5"/>
    <w:rsid w:val="00B17E9B"/>
    <w:rsid w:val="00B21C74"/>
    <w:rsid w:val="00B21DC6"/>
    <w:rsid w:val="00B21E75"/>
    <w:rsid w:val="00B24FFC"/>
    <w:rsid w:val="00B253C6"/>
    <w:rsid w:val="00B25812"/>
    <w:rsid w:val="00B260DB"/>
    <w:rsid w:val="00B31C4F"/>
    <w:rsid w:val="00B325AA"/>
    <w:rsid w:val="00B32EE8"/>
    <w:rsid w:val="00B35975"/>
    <w:rsid w:val="00B35DA5"/>
    <w:rsid w:val="00B3613A"/>
    <w:rsid w:val="00B364F2"/>
    <w:rsid w:val="00B36F63"/>
    <w:rsid w:val="00B36F86"/>
    <w:rsid w:val="00B4043D"/>
    <w:rsid w:val="00B43F92"/>
    <w:rsid w:val="00B44F31"/>
    <w:rsid w:val="00B46129"/>
    <w:rsid w:val="00B47EC1"/>
    <w:rsid w:val="00B536E2"/>
    <w:rsid w:val="00B537BF"/>
    <w:rsid w:val="00B538B3"/>
    <w:rsid w:val="00B53A56"/>
    <w:rsid w:val="00B546F1"/>
    <w:rsid w:val="00B555CE"/>
    <w:rsid w:val="00B568F6"/>
    <w:rsid w:val="00B573F0"/>
    <w:rsid w:val="00B574B4"/>
    <w:rsid w:val="00B60680"/>
    <w:rsid w:val="00B61FE0"/>
    <w:rsid w:val="00B630FC"/>
    <w:rsid w:val="00B6398E"/>
    <w:rsid w:val="00B64395"/>
    <w:rsid w:val="00B6573D"/>
    <w:rsid w:val="00B659CB"/>
    <w:rsid w:val="00B66392"/>
    <w:rsid w:val="00B678D7"/>
    <w:rsid w:val="00B67B2C"/>
    <w:rsid w:val="00B70663"/>
    <w:rsid w:val="00B71785"/>
    <w:rsid w:val="00B7179B"/>
    <w:rsid w:val="00B724D9"/>
    <w:rsid w:val="00B7275F"/>
    <w:rsid w:val="00B73B98"/>
    <w:rsid w:val="00B7472E"/>
    <w:rsid w:val="00B7510D"/>
    <w:rsid w:val="00B75297"/>
    <w:rsid w:val="00B764D3"/>
    <w:rsid w:val="00B76CAD"/>
    <w:rsid w:val="00B772B9"/>
    <w:rsid w:val="00B775FF"/>
    <w:rsid w:val="00B776FC"/>
    <w:rsid w:val="00B81A5E"/>
    <w:rsid w:val="00B81D4C"/>
    <w:rsid w:val="00B86067"/>
    <w:rsid w:val="00B8637F"/>
    <w:rsid w:val="00B863E7"/>
    <w:rsid w:val="00B8655C"/>
    <w:rsid w:val="00B871B5"/>
    <w:rsid w:val="00B87B05"/>
    <w:rsid w:val="00B90CEA"/>
    <w:rsid w:val="00B9174C"/>
    <w:rsid w:val="00B92BE2"/>
    <w:rsid w:val="00B93AD2"/>
    <w:rsid w:val="00BA0354"/>
    <w:rsid w:val="00BA17BB"/>
    <w:rsid w:val="00BA22B9"/>
    <w:rsid w:val="00BA3204"/>
    <w:rsid w:val="00BA3C55"/>
    <w:rsid w:val="00BA5CEA"/>
    <w:rsid w:val="00BA63FA"/>
    <w:rsid w:val="00BA7D08"/>
    <w:rsid w:val="00BB0381"/>
    <w:rsid w:val="00BB047F"/>
    <w:rsid w:val="00BB0CCB"/>
    <w:rsid w:val="00BB0D0A"/>
    <w:rsid w:val="00BB0E4C"/>
    <w:rsid w:val="00BB0E63"/>
    <w:rsid w:val="00BB0F46"/>
    <w:rsid w:val="00BB1836"/>
    <w:rsid w:val="00BB2AE5"/>
    <w:rsid w:val="00BB2B17"/>
    <w:rsid w:val="00BB5DDB"/>
    <w:rsid w:val="00BB6B23"/>
    <w:rsid w:val="00BC0008"/>
    <w:rsid w:val="00BC0676"/>
    <w:rsid w:val="00BC0F65"/>
    <w:rsid w:val="00BC1E1C"/>
    <w:rsid w:val="00BC46EA"/>
    <w:rsid w:val="00BC53D6"/>
    <w:rsid w:val="00BC5F68"/>
    <w:rsid w:val="00BC5FBA"/>
    <w:rsid w:val="00BC755D"/>
    <w:rsid w:val="00BD0416"/>
    <w:rsid w:val="00BD09C2"/>
    <w:rsid w:val="00BD23C8"/>
    <w:rsid w:val="00BD3B21"/>
    <w:rsid w:val="00BE113C"/>
    <w:rsid w:val="00BE1161"/>
    <w:rsid w:val="00BE1317"/>
    <w:rsid w:val="00BE2D14"/>
    <w:rsid w:val="00BE2EC9"/>
    <w:rsid w:val="00BE2EEC"/>
    <w:rsid w:val="00BE3419"/>
    <w:rsid w:val="00BE394D"/>
    <w:rsid w:val="00BE3D7E"/>
    <w:rsid w:val="00BE4863"/>
    <w:rsid w:val="00BE4FD7"/>
    <w:rsid w:val="00BE68AC"/>
    <w:rsid w:val="00BE797F"/>
    <w:rsid w:val="00BE7C97"/>
    <w:rsid w:val="00BF0C6A"/>
    <w:rsid w:val="00BF0FBC"/>
    <w:rsid w:val="00BF14D3"/>
    <w:rsid w:val="00BF1826"/>
    <w:rsid w:val="00BF1ACC"/>
    <w:rsid w:val="00BF1B8C"/>
    <w:rsid w:val="00BF2AEF"/>
    <w:rsid w:val="00BF3105"/>
    <w:rsid w:val="00BF4DAD"/>
    <w:rsid w:val="00BF707C"/>
    <w:rsid w:val="00BF7534"/>
    <w:rsid w:val="00C00D57"/>
    <w:rsid w:val="00C010E2"/>
    <w:rsid w:val="00C01B70"/>
    <w:rsid w:val="00C044F5"/>
    <w:rsid w:val="00C04AF0"/>
    <w:rsid w:val="00C04E5D"/>
    <w:rsid w:val="00C06067"/>
    <w:rsid w:val="00C07366"/>
    <w:rsid w:val="00C0737D"/>
    <w:rsid w:val="00C1314D"/>
    <w:rsid w:val="00C13690"/>
    <w:rsid w:val="00C13D5C"/>
    <w:rsid w:val="00C1407D"/>
    <w:rsid w:val="00C14196"/>
    <w:rsid w:val="00C148F1"/>
    <w:rsid w:val="00C14ABE"/>
    <w:rsid w:val="00C1517E"/>
    <w:rsid w:val="00C15EA9"/>
    <w:rsid w:val="00C16621"/>
    <w:rsid w:val="00C17BF8"/>
    <w:rsid w:val="00C202D5"/>
    <w:rsid w:val="00C209B6"/>
    <w:rsid w:val="00C2163C"/>
    <w:rsid w:val="00C21F89"/>
    <w:rsid w:val="00C227C3"/>
    <w:rsid w:val="00C235C1"/>
    <w:rsid w:val="00C23AE3"/>
    <w:rsid w:val="00C260E9"/>
    <w:rsid w:val="00C26368"/>
    <w:rsid w:val="00C26867"/>
    <w:rsid w:val="00C26DB2"/>
    <w:rsid w:val="00C27706"/>
    <w:rsid w:val="00C3129B"/>
    <w:rsid w:val="00C31753"/>
    <w:rsid w:val="00C32DAD"/>
    <w:rsid w:val="00C3422B"/>
    <w:rsid w:val="00C3672B"/>
    <w:rsid w:val="00C37177"/>
    <w:rsid w:val="00C37E5E"/>
    <w:rsid w:val="00C37F25"/>
    <w:rsid w:val="00C40D0A"/>
    <w:rsid w:val="00C44C26"/>
    <w:rsid w:val="00C45305"/>
    <w:rsid w:val="00C45344"/>
    <w:rsid w:val="00C45AFE"/>
    <w:rsid w:val="00C46175"/>
    <w:rsid w:val="00C46CFF"/>
    <w:rsid w:val="00C47FFB"/>
    <w:rsid w:val="00C5186D"/>
    <w:rsid w:val="00C52999"/>
    <w:rsid w:val="00C55658"/>
    <w:rsid w:val="00C60FB1"/>
    <w:rsid w:val="00C62093"/>
    <w:rsid w:val="00C63743"/>
    <w:rsid w:val="00C65C04"/>
    <w:rsid w:val="00C65F4A"/>
    <w:rsid w:val="00C67208"/>
    <w:rsid w:val="00C6770B"/>
    <w:rsid w:val="00C72D69"/>
    <w:rsid w:val="00C73093"/>
    <w:rsid w:val="00C737B2"/>
    <w:rsid w:val="00C737DE"/>
    <w:rsid w:val="00C74303"/>
    <w:rsid w:val="00C74664"/>
    <w:rsid w:val="00C74ADE"/>
    <w:rsid w:val="00C75BA7"/>
    <w:rsid w:val="00C75D5C"/>
    <w:rsid w:val="00C760A2"/>
    <w:rsid w:val="00C813D3"/>
    <w:rsid w:val="00C82226"/>
    <w:rsid w:val="00C823F0"/>
    <w:rsid w:val="00C84789"/>
    <w:rsid w:val="00C8501C"/>
    <w:rsid w:val="00C86E0C"/>
    <w:rsid w:val="00C87798"/>
    <w:rsid w:val="00C909E0"/>
    <w:rsid w:val="00C910AA"/>
    <w:rsid w:val="00C92738"/>
    <w:rsid w:val="00C936B6"/>
    <w:rsid w:val="00C9610A"/>
    <w:rsid w:val="00C976B7"/>
    <w:rsid w:val="00C97CBF"/>
    <w:rsid w:val="00C97DC6"/>
    <w:rsid w:val="00CA03C6"/>
    <w:rsid w:val="00CA0931"/>
    <w:rsid w:val="00CA0E6D"/>
    <w:rsid w:val="00CA10EA"/>
    <w:rsid w:val="00CA215C"/>
    <w:rsid w:val="00CA217B"/>
    <w:rsid w:val="00CA21CB"/>
    <w:rsid w:val="00CA2B44"/>
    <w:rsid w:val="00CA44EE"/>
    <w:rsid w:val="00CA5D17"/>
    <w:rsid w:val="00CA5D22"/>
    <w:rsid w:val="00CA65ED"/>
    <w:rsid w:val="00CA6FC0"/>
    <w:rsid w:val="00CA7329"/>
    <w:rsid w:val="00CA7CC3"/>
    <w:rsid w:val="00CA7FD2"/>
    <w:rsid w:val="00CB1781"/>
    <w:rsid w:val="00CB185A"/>
    <w:rsid w:val="00CB2AB7"/>
    <w:rsid w:val="00CB3772"/>
    <w:rsid w:val="00CB3EA0"/>
    <w:rsid w:val="00CB5AB4"/>
    <w:rsid w:val="00CB697C"/>
    <w:rsid w:val="00CC25D3"/>
    <w:rsid w:val="00CC3649"/>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FB8"/>
    <w:rsid w:val="00CD6E23"/>
    <w:rsid w:val="00CD7408"/>
    <w:rsid w:val="00CE0194"/>
    <w:rsid w:val="00CE154E"/>
    <w:rsid w:val="00CE34E4"/>
    <w:rsid w:val="00CE4BDB"/>
    <w:rsid w:val="00CE4CF0"/>
    <w:rsid w:val="00CE70BC"/>
    <w:rsid w:val="00CE78E7"/>
    <w:rsid w:val="00CE7E55"/>
    <w:rsid w:val="00CF0419"/>
    <w:rsid w:val="00CF09FD"/>
    <w:rsid w:val="00CF178C"/>
    <w:rsid w:val="00CF224C"/>
    <w:rsid w:val="00CF2BE9"/>
    <w:rsid w:val="00CF337F"/>
    <w:rsid w:val="00CF38F1"/>
    <w:rsid w:val="00CF4752"/>
    <w:rsid w:val="00CF65EE"/>
    <w:rsid w:val="00CF688F"/>
    <w:rsid w:val="00CF6D11"/>
    <w:rsid w:val="00CF6FB2"/>
    <w:rsid w:val="00CF7E6A"/>
    <w:rsid w:val="00D01760"/>
    <w:rsid w:val="00D0178F"/>
    <w:rsid w:val="00D03427"/>
    <w:rsid w:val="00D0357D"/>
    <w:rsid w:val="00D05875"/>
    <w:rsid w:val="00D05C05"/>
    <w:rsid w:val="00D06D96"/>
    <w:rsid w:val="00D07A6E"/>
    <w:rsid w:val="00D11263"/>
    <w:rsid w:val="00D11D81"/>
    <w:rsid w:val="00D11ED4"/>
    <w:rsid w:val="00D11F74"/>
    <w:rsid w:val="00D12BA6"/>
    <w:rsid w:val="00D13106"/>
    <w:rsid w:val="00D144C5"/>
    <w:rsid w:val="00D149A8"/>
    <w:rsid w:val="00D176A3"/>
    <w:rsid w:val="00D17B08"/>
    <w:rsid w:val="00D20845"/>
    <w:rsid w:val="00D216D2"/>
    <w:rsid w:val="00D22041"/>
    <w:rsid w:val="00D22D5A"/>
    <w:rsid w:val="00D24517"/>
    <w:rsid w:val="00D24BE0"/>
    <w:rsid w:val="00D25016"/>
    <w:rsid w:val="00D255C7"/>
    <w:rsid w:val="00D25A1E"/>
    <w:rsid w:val="00D309C0"/>
    <w:rsid w:val="00D3143A"/>
    <w:rsid w:val="00D318D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42F8"/>
    <w:rsid w:val="00D554A8"/>
    <w:rsid w:val="00D5570B"/>
    <w:rsid w:val="00D55735"/>
    <w:rsid w:val="00D55F84"/>
    <w:rsid w:val="00D56425"/>
    <w:rsid w:val="00D565DB"/>
    <w:rsid w:val="00D56D0D"/>
    <w:rsid w:val="00D5704E"/>
    <w:rsid w:val="00D57700"/>
    <w:rsid w:val="00D603C4"/>
    <w:rsid w:val="00D65017"/>
    <w:rsid w:val="00D66F99"/>
    <w:rsid w:val="00D70625"/>
    <w:rsid w:val="00D72F40"/>
    <w:rsid w:val="00D74D00"/>
    <w:rsid w:val="00D756AF"/>
    <w:rsid w:val="00D75855"/>
    <w:rsid w:val="00D761A1"/>
    <w:rsid w:val="00D80F2D"/>
    <w:rsid w:val="00D81588"/>
    <w:rsid w:val="00D81E7B"/>
    <w:rsid w:val="00D82935"/>
    <w:rsid w:val="00D830EF"/>
    <w:rsid w:val="00D834E8"/>
    <w:rsid w:val="00D8362E"/>
    <w:rsid w:val="00D83774"/>
    <w:rsid w:val="00D846B6"/>
    <w:rsid w:val="00D8588F"/>
    <w:rsid w:val="00D8743E"/>
    <w:rsid w:val="00D877F3"/>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A78D6"/>
    <w:rsid w:val="00DB0819"/>
    <w:rsid w:val="00DB11DC"/>
    <w:rsid w:val="00DB137A"/>
    <w:rsid w:val="00DB2116"/>
    <w:rsid w:val="00DB236D"/>
    <w:rsid w:val="00DB4892"/>
    <w:rsid w:val="00DB50F2"/>
    <w:rsid w:val="00DB52AB"/>
    <w:rsid w:val="00DB6FA3"/>
    <w:rsid w:val="00DC0112"/>
    <w:rsid w:val="00DC047E"/>
    <w:rsid w:val="00DC3102"/>
    <w:rsid w:val="00DC3D94"/>
    <w:rsid w:val="00DC4287"/>
    <w:rsid w:val="00DC512E"/>
    <w:rsid w:val="00DC5704"/>
    <w:rsid w:val="00DC7440"/>
    <w:rsid w:val="00DC7824"/>
    <w:rsid w:val="00DD255D"/>
    <w:rsid w:val="00DD38CB"/>
    <w:rsid w:val="00DD671B"/>
    <w:rsid w:val="00DD7544"/>
    <w:rsid w:val="00DE13CD"/>
    <w:rsid w:val="00DE2A93"/>
    <w:rsid w:val="00DE2F91"/>
    <w:rsid w:val="00DE36CB"/>
    <w:rsid w:val="00DE4ECA"/>
    <w:rsid w:val="00DE53DE"/>
    <w:rsid w:val="00DE5BB5"/>
    <w:rsid w:val="00DE6242"/>
    <w:rsid w:val="00DF1693"/>
    <w:rsid w:val="00DF3129"/>
    <w:rsid w:val="00DF3315"/>
    <w:rsid w:val="00DF4507"/>
    <w:rsid w:val="00DF5136"/>
    <w:rsid w:val="00DF6717"/>
    <w:rsid w:val="00DF72F5"/>
    <w:rsid w:val="00DF73EF"/>
    <w:rsid w:val="00DF7767"/>
    <w:rsid w:val="00E01DF3"/>
    <w:rsid w:val="00E0203A"/>
    <w:rsid w:val="00E03481"/>
    <w:rsid w:val="00E03A41"/>
    <w:rsid w:val="00E04009"/>
    <w:rsid w:val="00E0491D"/>
    <w:rsid w:val="00E04F4A"/>
    <w:rsid w:val="00E0702D"/>
    <w:rsid w:val="00E0742E"/>
    <w:rsid w:val="00E103C0"/>
    <w:rsid w:val="00E103E5"/>
    <w:rsid w:val="00E115E8"/>
    <w:rsid w:val="00E11802"/>
    <w:rsid w:val="00E11866"/>
    <w:rsid w:val="00E1268F"/>
    <w:rsid w:val="00E14684"/>
    <w:rsid w:val="00E1557A"/>
    <w:rsid w:val="00E16CA9"/>
    <w:rsid w:val="00E17C0C"/>
    <w:rsid w:val="00E17FE9"/>
    <w:rsid w:val="00E21A7F"/>
    <w:rsid w:val="00E2221A"/>
    <w:rsid w:val="00E22674"/>
    <w:rsid w:val="00E22F57"/>
    <w:rsid w:val="00E24659"/>
    <w:rsid w:val="00E24D91"/>
    <w:rsid w:val="00E250FE"/>
    <w:rsid w:val="00E306DD"/>
    <w:rsid w:val="00E3073A"/>
    <w:rsid w:val="00E3109C"/>
    <w:rsid w:val="00E31CAB"/>
    <w:rsid w:val="00E3246D"/>
    <w:rsid w:val="00E32BDD"/>
    <w:rsid w:val="00E33E29"/>
    <w:rsid w:val="00E340E1"/>
    <w:rsid w:val="00E3412F"/>
    <w:rsid w:val="00E34816"/>
    <w:rsid w:val="00E4008E"/>
    <w:rsid w:val="00E42BCD"/>
    <w:rsid w:val="00E446BC"/>
    <w:rsid w:val="00E50CC2"/>
    <w:rsid w:val="00E51EE0"/>
    <w:rsid w:val="00E52168"/>
    <w:rsid w:val="00E540B1"/>
    <w:rsid w:val="00E54A93"/>
    <w:rsid w:val="00E605A2"/>
    <w:rsid w:val="00E62874"/>
    <w:rsid w:val="00E62C8A"/>
    <w:rsid w:val="00E62DBA"/>
    <w:rsid w:val="00E63074"/>
    <w:rsid w:val="00E636E1"/>
    <w:rsid w:val="00E65EED"/>
    <w:rsid w:val="00E66201"/>
    <w:rsid w:val="00E66385"/>
    <w:rsid w:val="00E6674C"/>
    <w:rsid w:val="00E67FA4"/>
    <w:rsid w:val="00E70AB2"/>
    <w:rsid w:val="00E70B58"/>
    <w:rsid w:val="00E71A86"/>
    <w:rsid w:val="00E734F1"/>
    <w:rsid w:val="00E7376D"/>
    <w:rsid w:val="00E7471C"/>
    <w:rsid w:val="00E748BE"/>
    <w:rsid w:val="00E76374"/>
    <w:rsid w:val="00E76569"/>
    <w:rsid w:val="00E766D1"/>
    <w:rsid w:val="00E76755"/>
    <w:rsid w:val="00E76AF9"/>
    <w:rsid w:val="00E76B74"/>
    <w:rsid w:val="00E76CFF"/>
    <w:rsid w:val="00E77D9E"/>
    <w:rsid w:val="00E82884"/>
    <w:rsid w:val="00E8454A"/>
    <w:rsid w:val="00E84CD3"/>
    <w:rsid w:val="00E86902"/>
    <w:rsid w:val="00E86D88"/>
    <w:rsid w:val="00E91494"/>
    <w:rsid w:val="00E94CE0"/>
    <w:rsid w:val="00E958B7"/>
    <w:rsid w:val="00E95F86"/>
    <w:rsid w:val="00E972B0"/>
    <w:rsid w:val="00EA0560"/>
    <w:rsid w:val="00EA14EF"/>
    <w:rsid w:val="00EA27FF"/>
    <w:rsid w:val="00EA35C0"/>
    <w:rsid w:val="00EA62B7"/>
    <w:rsid w:val="00EA6E4B"/>
    <w:rsid w:val="00EB19F7"/>
    <w:rsid w:val="00EB2A4F"/>
    <w:rsid w:val="00EB38B8"/>
    <w:rsid w:val="00EB3B89"/>
    <w:rsid w:val="00EB3D03"/>
    <w:rsid w:val="00EB4474"/>
    <w:rsid w:val="00EB5435"/>
    <w:rsid w:val="00EB7FB5"/>
    <w:rsid w:val="00EC2A7D"/>
    <w:rsid w:val="00EC2CDD"/>
    <w:rsid w:val="00EC2D09"/>
    <w:rsid w:val="00EC447A"/>
    <w:rsid w:val="00ED0566"/>
    <w:rsid w:val="00ED06A1"/>
    <w:rsid w:val="00ED0E98"/>
    <w:rsid w:val="00ED13FC"/>
    <w:rsid w:val="00ED19EC"/>
    <w:rsid w:val="00ED21F8"/>
    <w:rsid w:val="00ED29E5"/>
    <w:rsid w:val="00ED5374"/>
    <w:rsid w:val="00ED5D4A"/>
    <w:rsid w:val="00ED6363"/>
    <w:rsid w:val="00ED7508"/>
    <w:rsid w:val="00ED7C99"/>
    <w:rsid w:val="00EE2538"/>
    <w:rsid w:val="00EE3B31"/>
    <w:rsid w:val="00EE441B"/>
    <w:rsid w:val="00EE4BF4"/>
    <w:rsid w:val="00EE4C17"/>
    <w:rsid w:val="00EE55DA"/>
    <w:rsid w:val="00EE5A7F"/>
    <w:rsid w:val="00EE62B7"/>
    <w:rsid w:val="00EF003A"/>
    <w:rsid w:val="00EF0572"/>
    <w:rsid w:val="00EF07FC"/>
    <w:rsid w:val="00EF0EA7"/>
    <w:rsid w:val="00EF0EE0"/>
    <w:rsid w:val="00EF16E6"/>
    <w:rsid w:val="00EF185E"/>
    <w:rsid w:val="00EF2C94"/>
    <w:rsid w:val="00EF4AB8"/>
    <w:rsid w:val="00EF5D1E"/>
    <w:rsid w:val="00EF7102"/>
    <w:rsid w:val="00EF74BF"/>
    <w:rsid w:val="00EF7F3A"/>
    <w:rsid w:val="00F01652"/>
    <w:rsid w:val="00F01864"/>
    <w:rsid w:val="00F02C56"/>
    <w:rsid w:val="00F03A3A"/>
    <w:rsid w:val="00F0433D"/>
    <w:rsid w:val="00F04AF6"/>
    <w:rsid w:val="00F05BEE"/>
    <w:rsid w:val="00F060B6"/>
    <w:rsid w:val="00F0613A"/>
    <w:rsid w:val="00F06BFC"/>
    <w:rsid w:val="00F108C6"/>
    <w:rsid w:val="00F1122D"/>
    <w:rsid w:val="00F11BDE"/>
    <w:rsid w:val="00F12C44"/>
    <w:rsid w:val="00F13AAB"/>
    <w:rsid w:val="00F13ECB"/>
    <w:rsid w:val="00F17065"/>
    <w:rsid w:val="00F17E7B"/>
    <w:rsid w:val="00F2297F"/>
    <w:rsid w:val="00F235A9"/>
    <w:rsid w:val="00F236F4"/>
    <w:rsid w:val="00F23C05"/>
    <w:rsid w:val="00F2425F"/>
    <w:rsid w:val="00F24A36"/>
    <w:rsid w:val="00F25BA1"/>
    <w:rsid w:val="00F25BE1"/>
    <w:rsid w:val="00F25CD6"/>
    <w:rsid w:val="00F2629D"/>
    <w:rsid w:val="00F26652"/>
    <w:rsid w:val="00F26A5F"/>
    <w:rsid w:val="00F26BA0"/>
    <w:rsid w:val="00F27527"/>
    <w:rsid w:val="00F279EE"/>
    <w:rsid w:val="00F3070A"/>
    <w:rsid w:val="00F30FA2"/>
    <w:rsid w:val="00F3147C"/>
    <w:rsid w:val="00F321A3"/>
    <w:rsid w:val="00F321BD"/>
    <w:rsid w:val="00F33089"/>
    <w:rsid w:val="00F331E0"/>
    <w:rsid w:val="00F338E2"/>
    <w:rsid w:val="00F3394B"/>
    <w:rsid w:val="00F34FF6"/>
    <w:rsid w:val="00F35B4D"/>
    <w:rsid w:val="00F361E1"/>
    <w:rsid w:val="00F40A4D"/>
    <w:rsid w:val="00F4137B"/>
    <w:rsid w:val="00F41A9D"/>
    <w:rsid w:val="00F44857"/>
    <w:rsid w:val="00F45206"/>
    <w:rsid w:val="00F46214"/>
    <w:rsid w:val="00F50498"/>
    <w:rsid w:val="00F50722"/>
    <w:rsid w:val="00F533CD"/>
    <w:rsid w:val="00F549F2"/>
    <w:rsid w:val="00F5589B"/>
    <w:rsid w:val="00F5592B"/>
    <w:rsid w:val="00F55FD8"/>
    <w:rsid w:val="00F56846"/>
    <w:rsid w:val="00F57E2C"/>
    <w:rsid w:val="00F60DF6"/>
    <w:rsid w:val="00F625CC"/>
    <w:rsid w:val="00F62AF6"/>
    <w:rsid w:val="00F63CA6"/>
    <w:rsid w:val="00F649B6"/>
    <w:rsid w:val="00F6553A"/>
    <w:rsid w:val="00F65D8E"/>
    <w:rsid w:val="00F668AC"/>
    <w:rsid w:val="00F6747D"/>
    <w:rsid w:val="00F678CC"/>
    <w:rsid w:val="00F67A1F"/>
    <w:rsid w:val="00F71A83"/>
    <w:rsid w:val="00F73267"/>
    <w:rsid w:val="00F73305"/>
    <w:rsid w:val="00F73C3F"/>
    <w:rsid w:val="00F73F96"/>
    <w:rsid w:val="00F74AF8"/>
    <w:rsid w:val="00F77196"/>
    <w:rsid w:val="00F806B9"/>
    <w:rsid w:val="00F80921"/>
    <w:rsid w:val="00F81735"/>
    <w:rsid w:val="00F83EDE"/>
    <w:rsid w:val="00F84975"/>
    <w:rsid w:val="00F8566E"/>
    <w:rsid w:val="00F85C05"/>
    <w:rsid w:val="00F8722E"/>
    <w:rsid w:val="00F8750C"/>
    <w:rsid w:val="00F904E0"/>
    <w:rsid w:val="00F91152"/>
    <w:rsid w:val="00F91DC5"/>
    <w:rsid w:val="00F92032"/>
    <w:rsid w:val="00F922E3"/>
    <w:rsid w:val="00F92331"/>
    <w:rsid w:val="00F936AD"/>
    <w:rsid w:val="00F93BD6"/>
    <w:rsid w:val="00F93F60"/>
    <w:rsid w:val="00F956E8"/>
    <w:rsid w:val="00F9716C"/>
    <w:rsid w:val="00FA009D"/>
    <w:rsid w:val="00FA0E5E"/>
    <w:rsid w:val="00FA0EF8"/>
    <w:rsid w:val="00FA132C"/>
    <w:rsid w:val="00FA1935"/>
    <w:rsid w:val="00FA4D9C"/>
    <w:rsid w:val="00FA5CE8"/>
    <w:rsid w:val="00FA5F65"/>
    <w:rsid w:val="00FA690B"/>
    <w:rsid w:val="00FA7D1C"/>
    <w:rsid w:val="00FA7E6F"/>
    <w:rsid w:val="00FB0A0D"/>
    <w:rsid w:val="00FB0B6E"/>
    <w:rsid w:val="00FB2521"/>
    <w:rsid w:val="00FB26D7"/>
    <w:rsid w:val="00FB3781"/>
    <w:rsid w:val="00FB462E"/>
    <w:rsid w:val="00FB5EE5"/>
    <w:rsid w:val="00FB6343"/>
    <w:rsid w:val="00FB74DA"/>
    <w:rsid w:val="00FC07B2"/>
    <w:rsid w:val="00FC095B"/>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11A"/>
    <w:rsid w:val="00FD2252"/>
    <w:rsid w:val="00FD23DF"/>
    <w:rsid w:val="00FD31E5"/>
    <w:rsid w:val="00FD3431"/>
    <w:rsid w:val="00FD4CBD"/>
    <w:rsid w:val="00FD5AE5"/>
    <w:rsid w:val="00FD77FC"/>
    <w:rsid w:val="00FE0803"/>
    <w:rsid w:val="00FE17CE"/>
    <w:rsid w:val="00FE1CA5"/>
    <w:rsid w:val="00FE2913"/>
    <w:rsid w:val="00FE3322"/>
    <w:rsid w:val="00FE54C3"/>
    <w:rsid w:val="00FE5AB7"/>
    <w:rsid w:val="00FE5C76"/>
    <w:rsid w:val="00FE7734"/>
    <w:rsid w:val="00FF1289"/>
    <w:rsid w:val="00FF132A"/>
    <w:rsid w:val="00FF1547"/>
    <w:rsid w:val="00FF1A44"/>
    <w:rsid w:val="00FF3F76"/>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 w:type="table" w:styleId="MediumGrid3-Accent1">
    <w:name w:val="Medium Grid 3 Accent 1"/>
    <w:basedOn w:val="TableNormal"/>
    <w:uiPriority w:val="69"/>
    <w:rsid w:val="00FE54C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FE54C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HTMLPreformatted">
    <w:name w:val="HTML Preformatted"/>
    <w:basedOn w:val="Normal"/>
    <w:link w:val="HTMLPreformattedChar"/>
    <w:uiPriority w:val="99"/>
    <w:semiHidden/>
    <w:unhideWhenUsed/>
    <w:rsid w:val="0008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eastAsia="Times New Roman" w:hAnsi="Courier" w:cs="Courier"/>
      <w:color w:val="auto"/>
      <w:kern w:val="0"/>
      <w:szCs w:val="20"/>
      <w:lang w:val="en-US" w:eastAsia="en-US"/>
    </w:rPr>
  </w:style>
  <w:style w:type="character" w:customStyle="1" w:styleId="HTMLPreformattedChar">
    <w:name w:val="HTML Preformatted Char"/>
    <w:basedOn w:val="DefaultParagraphFont"/>
    <w:link w:val="HTMLPreformatted"/>
    <w:uiPriority w:val="99"/>
    <w:semiHidden/>
    <w:rsid w:val="00085528"/>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 w:type="table" w:styleId="MediumGrid3-Accent1">
    <w:name w:val="Medium Grid 3 Accent 1"/>
    <w:basedOn w:val="TableNormal"/>
    <w:uiPriority w:val="69"/>
    <w:rsid w:val="00FE54C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FE54C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HTMLPreformatted">
    <w:name w:val="HTML Preformatted"/>
    <w:basedOn w:val="Normal"/>
    <w:link w:val="HTMLPreformattedChar"/>
    <w:uiPriority w:val="99"/>
    <w:semiHidden/>
    <w:unhideWhenUsed/>
    <w:rsid w:val="00085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eastAsia="Times New Roman" w:hAnsi="Courier" w:cs="Courier"/>
      <w:color w:val="auto"/>
      <w:kern w:val="0"/>
      <w:szCs w:val="20"/>
      <w:lang w:val="en-US" w:eastAsia="en-US"/>
    </w:rPr>
  </w:style>
  <w:style w:type="character" w:customStyle="1" w:styleId="HTMLPreformattedChar">
    <w:name w:val="HTML Preformatted Char"/>
    <w:basedOn w:val="DefaultParagraphFont"/>
    <w:link w:val="HTMLPreformatted"/>
    <w:uiPriority w:val="99"/>
    <w:semiHidden/>
    <w:rsid w:val="00085528"/>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51827">
      <w:bodyDiv w:val="1"/>
      <w:marLeft w:val="0"/>
      <w:marRight w:val="0"/>
      <w:marTop w:val="0"/>
      <w:marBottom w:val="0"/>
      <w:divBdr>
        <w:top w:val="none" w:sz="0" w:space="0" w:color="auto"/>
        <w:left w:val="none" w:sz="0" w:space="0" w:color="auto"/>
        <w:bottom w:val="none" w:sz="0" w:space="0" w:color="auto"/>
        <w:right w:val="none" w:sz="0" w:space="0" w:color="auto"/>
      </w:divBdr>
      <w:divsChild>
        <w:div w:id="2061396179">
          <w:marLeft w:val="0"/>
          <w:marRight w:val="0"/>
          <w:marTop w:val="0"/>
          <w:marBottom w:val="0"/>
          <w:divBdr>
            <w:top w:val="none" w:sz="0" w:space="0" w:color="auto"/>
            <w:left w:val="none" w:sz="0" w:space="0" w:color="auto"/>
            <w:bottom w:val="none" w:sz="0" w:space="0" w:color="auto"/>
            <w:right w:val="none" w:sz="0" w:space="0" w:color="auto"/>
          </w:divBdr>
          <w:divsChild>
            <w:div w:id="1163011378">
              <w:marLeft w:val="0"/>
              <w:marRight w:val="0"/>
              <w:marTop w:val="0"/>
              <w:marBottom w:val="0"/>
              <w:divBdr>
                <w:top w:val="none" w:sz="0" w:space="0" w:color="auto"/>
                <w:left w:val="none" w:sz="0" w:space="0" w:color="auto"/>
                <w:bottom w:val="none" w:sz="0" w:space="0" w:color="auto"/>
                <w:right w:val="none" w:sz="0" w:space="0" w:color="auto"/>
              </w:divBdr>
              <w:divsChild>
                <w:div w:id="1651859017">
                  <w:marLeft w:val="0"/>
                  <w:marRight w:val="0"/>
                  <w:marTop w:val="0"/>
                  <w:marBottom w:val="0"/>
                  <w:divBdr>
                    <w:top w:val="none" w:sz="0" w:space="0" w:color="auto"/>
                    <w:left w:val="none" w:sz="0" w:space="0" w:color="auto"/>
                    <w:bottom w:val="none" w:sz="0" w:space="0" w:color="auto"/>
                    <w:right w:val="none" w:sz="0" w:space="0" w:color="auto"/>
                  </w:divBdr>
                  <w:divsChild>
                    <w:div w:id="6345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22566">
      <w:bodyDiv w:val="1"/>
      <w:marLeft w:val="0"/>
      <w:marRight w:val="0"/>
      <w:marTop w:val="0"/>
      <w:marBottom w:val="0"/>
      <w:divBdr>
        <w:top w:val="none" w:sz="0" w:space="0" w:color="auto"/>
        <w:left w:val="none" w:sz="0" w:space="0" w:color="auto"/>
        <w:bottom w:val="none" w:sz="0" w:space="0" w:color="auto"/>
        <w:right w:val="none" w:sz="0" w:space="0" w:color="auto"/>
      </w:divBdr>
      <w:divsChild>
        <w:div w:id="780297036">
          <w:marLeft w:val="0"/>
          <w:marRight w:val="0"/>
          <w:marTop w:val="0"/>
          <w:marBottom w:val="0"/>
          <w:divBdr>
            <w:top w:val="none" w:sz="0" w:space="0" w:color="auto"/>
            <w:left w:val="none" w:sz="0" w:space="0" w:color="auto"/>
            <w:bottom w:val="none" w:sz="0" w:space="0" w:color="auto"/>
            <w:right w:val="none" w:sz="0" w:space="0" w:color="auto"/>
          </w:divBdr>
          <w:divsChild>
            <w:div w:id="1267884891">
              <w:marLeft w:val="0"/>
              <w:marRight w:val="0"/>
              <w:marTop w:val="0"/>
              <w:marBottom w:val="0"/>
              <w:divBdr>
                <w:top w:val="none" w:sz="0" w:space="0" w:color="auto"/>
                <w:left w:val="none" w:sz="0" w:space="0" w:color="auto"/>
                <w:bottom w:val="none" w:sz="0" w:space="0" w:color="auto"/>
                <w:right w:val="none" w:sz="0" w:space="0" w:color="auto"/>
              </w:divBdr>
              <w:divsChild>
                <w:div w:id="1191727332">
                  <w:marLeft w:val="0"/>
                  <w:marRight w:val="0"/>
                  <w:marTop w:val="0"/>
                  <w:marBottom w:val="0"/>
                  <w:divBdr>
                    <w:top w:val="none" w:sz="0" w:space="0" w:color="auto"/>
                    <w:left w:val="none" w:sz="0" w:space="0" w:color="auto"/>
                    <w:bottom w:val="none" w:sz="0" w:space="0" w:color="auto"/>
                    <w:right w:val="none" w:sz="0" w:space="0" w:color="auto"/>
                  </w:divBdr>
                  <w:divsChild>
                    <w:div w:id="1609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7678">
      <w:bodyDiv w:val="1"/>
      <w:marLeft w:val="0"/>
      <w:marRight w:val="0"/>
      <w:marTop w:val="0"/>
      <w:marBottom w:val="0"/>
      <w:divBdr>
        <w:top w:val="none" w:sz="0" w:space="0" w:color="auto"/>
        <w:left w:val="none" w:sz="0" w:space="0" w:color="auto"/>
        <w:bottom w:val="none" w:sz="0" w:space="0" w:color="auto"/>
        <w:right w:val="none" w:sz="0" w:space="0" w:color="auto"/>
      </w:divBdr>
      <w:divsChild>
        <w:div w:id="1883245709">
          <w:marLeft w:val="0"/>
          <w:marRight w:val="0"/>
          <w:marTop w:val="0"/>
          <w:marBottom w:val="0"/>
          <w:divBdr>
            <w:top w:val="none" w:sz="0" w:space="0" w:color="auto"/>
            <w:left w:val="none" w:sz="0" w:space="0" w:color="auto"/>
            <w:bottom w:val="none" w:sz="0" w:space="0" w:color="auto"/>
            <w:right w:val="none" w:sz="0" w:space="0" w:color="auto"/>
          </w:divBdr>
          <w:divsChild>
            <w:div w:id="171186557">
              <w:marLeft w:val="0"/>
              <w:marRight w:val="0"/>
              <w:marTop w:val="0"/>
              <w:marBottom w:val="0"/>
              <w:divBdr>
                <w:top w:val="none" w:sz="0" w:space="0" w:color="auto"/>
                <w:left w:val="none" w:sz="0" w:space="0" w:color="auto"/>
                <w:bottom w:val="none" w:sz="0" w:space="0" w:color="auto"/>
                <w:right w:val="none" w:sz="0" w:space="0" w:color="auto"/>
              </w:divBdr>
              <w:divsChild>
                <w:div w:id="16219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06843">
      <w:bodyDiv w:val="1"/>
      <w:marLeft w:val="0"/>
      <w:marRight w:val="0"/>
      <w:marTop w:val="0"/>
      <w:marBottom w:val="0"/>
      <w:divBdr>
        <w:top w:val="none" w:sz="0" w:space="0" w:color="auto"/>
        <w:left w:val="none" w:sz="0" w:space="0" w:color="auto"/>
        <w:bottom w:val="none" w:sz="0" w:space="0" w:color="auto"/>
        <w:right w:val="none" w:sz="0" w:space="0" w:color="auto"/>
      </w:divBdr>
      <w:divsChild>
        <w:div w:id="512186405">
          <w:marLeft w:val="0"/>
          <w:marRight w:val="0"/>
          <w:marTop w:val="0"/>
          <w:marBottom w:val="0"/>
          <w:divBdr>
            <w:top w:val="none" w:sz="0" w:space="0" w:color="auto"/>
            <w:left w:val="none" w:sz="0" w:space="0" w:color="auto"/>
            <w:bottom w:val="none" w:sz="0" w:space="0" w:color="auto"/>
            <w:right w:val="none" w:sz="0" w:space="0" w:color="auto"/>
          </w:divBdr>
          <w:divsChild>
            <w:div w:id="344091820">
              <w:marLeft w:val="0"/>
              <w:marRight w:val="0"/>
              <w:marTop w:val="0"/>
              <w:marBottom w:val="0"/>
              <w:divBdr>
                <w:top w:val="none" w:sz="0" w:space="0" w:color="auto"/>
                <w:left w:val="none" w:sz="0" w:space="0" w:color="auto"/>
                <w:bottom w:val="none" w:sz="0" w:space="0" w:color="auto"/>
                <w:right w:val="none" w:sz="0" w:space="0" w:color="auto"/>
              </w:divBdr>
              <w:divsChild>
                <w:div w:id="1169904426">
                  <w:marLeft w:val="0"/>
                  <w:marRight w:val="0"/>
                  <w:marTop w:val="0"/>
                  <w:marBottom w:val="0"/>
                  <w:divBdr>
                    <w:top w:val="none" w:sz="0" w:space="0" w:color="auto"/>
                    <w:left w:val="none" w:sz="0" w:space="0" w:color="auto"/>
                    <w:bottom w:val="none" w:sz="0" w:space="0" w:color="auto"/>
                    <w:right w:val="none" w:sz="0" w:space="0" w:color="auto"/>
                  </w:divBdr>
                  <w:divsChild>
                    <w:div w:id="67993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888011">
      <w:bodyDiv w:val="1"/>
      <w:marLeft w:val="0"/>
      <w:marRight w:val="0"/>
      <w:marTop w:val="0"/>
      <w:marBottom w:val="0"/>
      <w:divBdr>
        <w:top w:val="none" w:sz="0" w:space="0" w:color="auto"/>
        <w:left w:val="none" w:sz="0" w:space="0" w:color="auto"/>
        <w:bottom w:val="none" w:sz="0" w:space="0" w:color="auto"/>
        <w:right w:val="none" w:sz="0" w:space="0" w:color="auto"/>
      </w:divBdr>
      <w:divsChild>
        <w:div w:id="1496608573">
          <w:marLeft w:val="0"/>
          <w:marRight w:val="0"/>
          <w:marTop w:val="0"/>
          <w:marBottom w:val="0"/>
          <w:divBdr>
            <w:top w:val="none" w:sz="0" w:space="0" w:color="auto"/>
            <w:left w:val="none" w:sz="0" w:space="0" w:color="auto"/>
            <w:bottom w:val="none" w:sz="0" w:space="0" w:color="auto"/>
            <w:right w:val="none" w:sz="0" w:space="0" w:color="auto"/>
          </w:divBdr>
          <w:divsChild>
            <w:div w:id="1318610189">
              <w:marLeft w:val="0"/>
              <w:marRight w:val="0"/>
              <w:marTop w:val="0"/>
              <w:marBottom w:val="0"/>
              <w:divBdr>
                <w:top w:val="none" w:sz="0" w:space="0" w:color="auto"/>
                <w:left w:val="none" w:sz="0" w:space="0" w:color="auto"/>
                <w:bottom w:val="none" w:sz="0" w:space="0" w:color="auto"/>
                <w:right w:val="none" w:sz="0" w:space="0" w:color="auto"/>
              </w:divBdr>
              <w:divsChild>
                <w:div w:id="9192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1690">
      <w:bodyDiv w:val="1"/>
      <w:marLeft w:val="0"/>
      <w:marRight w:val="0"/>
      <w:marTop w:val="0"/>
      <w:marBottom w:val="0"/>
      <w:divBdr>
        <w:top w:val="none" w:sz="0" w:space="0" w:color="auto"/>
        <w:left w:val="none" w:sz="0" w:space="0" w:color="auto"/>
        <w:bottom w:val="none" w:sz="0" w:space="0" w:color="auto"/>
        <w:right w:val="none" w:sz="0" w:space="0" w:color="auto"/>
      </w:divBdr>
      <w:divsChild>
        <w:div w:id="229459777">
          <w:marLeft w:val="0"/>
          <w:marRight w:val="0"/>
          <w:marTop w:val="0"/>
          <w:marBottom w:val="0"/>
          <w:divBdr>
            <w:top w:val="none" w:sz="0" w:space="0" w:color="auto"/>
            <w:left w:val="none" w:sz="0" w:space="0" w:color="auto"/>
            <w:bottom w:val="none" w:sz="0" w:space="0" w:color="auto"/>
            <w:right w:val="none" w:sz="0" w:space="0" w:color="auto"/>
          </w:divBdr>
          <w:divsChild>
            <w:div w:id="198711728">
              <w:marLeft w:val="0"/>
              <w:marRight w:val="0"/>
              <w:marTop w:val="0"/>
              <w:marBottom w:val="0"/>
              <w:divBdr>
                <w:top w:val="none" w:sz="0" w:space="0" w:color="auto"/>
                <w:left w:val="none" w:sz="0" w:space="0" w:color="auto"/>
                <w:bottom w:val="none" w:sz="0" w:space="0" w:color="auto"/>
                <w:right w:val="none" w:sz="0" w:space="0" w:color="auto"/>
              </w:divBdr>
              <w:divsChild>
                <w:div w:id="1423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23256">
      <w:bodyDiv w:val="1"/>
      <w:marLeft w:val="0"/>
      <w:marRight w:val="0"/>
      <w:marTop w:val="0"/>
      <w:marBottom w:val="0"/>
      <w:divBdr>
        <w:top w:val="none" w:sz="0" w:space="0" w:color="auto"/>
        <w:left w:val="none" w:sz="0" w:space="0" w:color="auto"/>
        <w:bottom w:val="none" w:sz="0" w:space="0" w:color="auto"/>
        <w:right w:val="none" w:sz="0" w:space="0" w:color="auto"/>
      </w:divBdr>
      <w:divsChild>
        <w:div w:id="1134836107">
          <w:marLeft w:val="0"/>
          <w:marRight w:val="0"/>
          <w:marTop w:val="0"/>
          <w:marBottom w:val="0"/>
          <w:divBdr>
            <w:top w:val="none" w:sz="0" w:space="0" w:color="auto"/>
            <w:left w:val="none" w:sz="0" w:space="0" w:color="auto"/>
            <w:bottom w:val="none" w:sz="0" w:space="0" w:color="auto"/>
            <w:right w:val="none" w:sz="0" w:space="0" w:color="auto"/>
          </w:divBdr>
          <w:divsChild>
            <w:div w:id="1039087281">
              <w:marLeft w:val="0"/>
              <w:marRight w:val="0"/>
              <w:marTop w:val="0"/>
              <w:marBottom w:val="0"/>
              <w:divBdr>
                <w:top w:val="none" w:sz="0" w:space="0" w:color="auto"/>
                <w:left w:val="none" w:sz="0" w:space="0" w:color="auto"/>
                <w:bottom w:val="none" w:sz="0" w:space="0" w:color="auto"/>
                <w:right w:val="none" w:sz="0" w:space="0" w:color="auto"/>
              </w:divBdr>
              <w:divsChild>
                <w:div w:id="6120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04997">
      <w:bodyDiv w:val="1"/>
      <w:marLeft w:val="0"/>
      <w:marRight w:val="0"/>
      <w:marTop w:val="0"/>
      <w:marBottom w:val="0"/>
      <w:divBdr>
        <w:top w:val="none" w:sz="0" w:space="0" w:color="auto"/>
        <w:left w:val="none" w:sz="0" w:space="0" w:color="auto"/>
        <w:bottom w:val="none" w:sz="0" w:space="0" w:color="auto"/>
        <w:right w:val="none" w:sz="0" w:space="0" w:color="auto"/>
      </w:divBdr>
      <w:divsChild>
        <w:div w:id="68774218">
          <w:marLeft w:val="0"/>
          <w:marRight w:val="0"/>
          <w:marTop w:val="0"/>
          <w:marBottom w:val="0"/>
          <w:divBdr>
            <w:top w:val="none" w:sz="0" w:space="0" w:color="auto"/>
            <w:left w:val="none" w:sz="0" w:space="0" w:color="auto"/>
            <w:bottom w:val="none" w:sz="0" w:space="0" w:color="auto"/>
            <w:right w:val="none" w:sz="0" w:space="0" w:color="auto"/>
          </w:divBdr>
          <w:divsChild>
            <w:div w:id="1120998228">
              <w:marLeft w:val="0"/>
              <w:marRight w:val="0"/>
              <w:marTop w:val="0"/>
              <w:marBottom w:val="0"/>
              <w:divBdr>
                <w:top w:val="none" w:sz="0" w:space="0" w:color="auto"/>
                <w:left w:val="none" w:sz="0" w:space="0" w:color="auto"/>
                <w:bottom w:val="none" w:sz="0" w:space="0" w:color="auto"/>
                <w:right w:val="none" w:sz="0" w:space="0" w:color="auto"/>
              </w:divBdr>
              <w:divsChild>
                <w:div w:id="7247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523740">
      <w:bodyDiv w:val="1"/>
      <w:marLeft w:val="0"/>
      <w:marRight w:val="0"/>
      <w:marTop w:val="0"/>
      <w:marBottom w:val="0"/>
      <w:divBdr>
        <w:top w:val="none" w:sz="0" w:space="0" w:color="auto"/>
        <w:left w:val="none" w:sz="0" w:space="0" w:color="auto"/>
        <w:bottom w:val="none" w:sz="0" w:space="0" w:color="auto"/>
        <w:right w:val="none" w:sz="0" w:space="0" w:color="auto"/>
      </w:divBdr>
      <w:divsChild>
        <w:div w:id="441875297">
          <w:marLeft w:val="0"/>
          <w:marRight w:val="0"/>
          <w:marTop w:val="0"/>
          <w:marBottom w:val="0"/>
          <w:divBdr>
            <w:top w:val="none" w:sz="0" w:space="0" w:color="auto"/>
            <w:left w:val="none" w:sz="0" w:space="0" w:color="auto"/>
            <w:bottom w:val="none" w:sz="0" w:space="0" w:color="auto"/>
            <w:right w:val="none" w:sz="0" w:space="0" w:color="auto"/>
          </w:divBdr>
          <w:divsChild>
            <w:div w:id="1995835158">
              <w:marLeft w:val="0"/>
              <w:marRight w:val="0"/>
              <w:marTop w:val="0"/>
              <w:marBottom w:val="0"/>
              <w:divBdr>
                <w:top w:val="none" w:sz="0" w:space="0" w:color="auto"/>
                <w:left w:val="none" w:sz="0" w:space="0" w:color="auto"/>
                <w:bottom w:val="none" w:sz="0" w:space="0" w:color="auto"/>
                <w:right w:val="none" w:sz="0" w:space="0" w:color="auto"/>
              </w:divBdr>
              <w:divsChild>
                <w:div w:id="1598053425">
                  <w:marLeft w:val="0"/>
                  <w:marRight w:val="0"/>
                  <w:marTop w:val="0"/>
                  <w:marBottom w:val="0"/>
                  <w:divBdr>
                    <w:top w:val="none" w:sz="0" w:space="0" w:color="auto"/>
                    <w:left w:val="none" w:sz="0" w:space="0" w:color="auto"/>
                    <w:bottom w:val="none" w:sz="0" w:space="0" w:color="auto"/>
                    <w:right w:val="none" w:sz="0" w:space="0" w:color="auto"/>
                  </w:divBdr>
                  <w:divsChild>
                    <w:div w:id="16661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025">
              <w:marLeft w:val="0"/>
              <w:marRight w:val="0"/>
              <w:marTop w:val="0"/>
              <w:marBottom w:val="0"/>
              <w:divBdr>
                <w:top w:val="none" w:sz="0" w:space="0" w:color="auto"/>
                <w:left w:val="none" w:sz="0" w:space="0" w:color="auto"/>
                <w:bottom w:val="none" w:sz="0" w:space="0" w:color="auto"/>
                <w:right w:val="none" w:sz="0" w:space="0" w:color="auto"/>
              </w:divBdr>
              <w:divsChild>
                <w:div w:id="18844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22036">
          <w:marLeft w:val="0"/>
          <w:marRight w:val="0"/>
          <w:marTop w:val="0"/>
          <w:marBottom w:val="0"/>
          <w:divBdr>
            <w:top w:val="none" w:sz="0" w:space="0" w:color="auto"/>
            <w:left w:val="none" w:sz="0" w:space="0" w:color="auto"/>
            <w:bottom w:val="none" w:sz="0" w:space="0" w:color="auto"/>
            <w:right w:val="none" w:sz="0" w:space="0" w:color="auto"/>
          </w:divBdr>
          <w:divsChild>
            <w:div w:id="484007503">
              <w:marLeft w:val="0"/>
              <w:marRight w:val="0"/>
              <w:marTop w:val="0"/>
              <w:marBottom w:val="0"/>
              <w:divBdr>
                <w:top w:val="none" w:sz="0" w:space="0" w:color="auto"/>
                <w:left w:val="none" w:sz="0" w:space="0" w:color="auto"/>
                <w:bottom w:val="none" w:sz="0" w:space="0" w:color="auto"/>
                <w:right w:val="none" w:sz="0" w:space="0" w:color="auto"/>
              </w:divBdr>
              <w:divsChild>
                <w:div w:id="598681723">
                  <w:marLeft w:val="0"/>
                  <w:marRight w:val="0"/>
                  <w:marTop w:val="0"/>
                  <w:marBottom w:val="0"/>
                  <w:divBdr>
                    <w:top w:val="none" w:sz="0" w:space="0" w:color="auto"/>
                    <w:left w:val="none" w:sz="0" w:space="0" w:color="auto"/>
                    <w:bottom w:val="none" w:sz="0" w:space="0" w:color="auto"/>
                    <w:right w:val="none" w:sz="0" w:space="0" w:color="auto"/>
                  </w:divBdr>
                  <w:divsChild>
                    <w:div w:id="14402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14567">
      <w:bodyDiv w:val="1"/>
      <w:marLeft w:val="0"/>
      <w:marRight w:val="0"/>
      <w:marTop w:val="0"/>
      <w:marBottom w:val="0"/>
      <w:divBdr>
        <w:top w:val="none" w:sz="0" w:space="0" w:color="auto"/>
        <w:left w:val="none" w:sz="0" w:space="0" w:color="auto"/>
        <w:bottom w:val="none" w:sz="0" w:space="0" w:color="auto"/>
        <w:right w:val="none" w:sz="0" w:space="0" w:color="auto"/>
      </w:divBdr>
      <w:divsChild>
        <w:div w:id="815952269">
          <w:marLeft w:val="0"/>
          <w:marRight w:val="0"/>
          <w:marTop w:val="0"/>
          <w:marBottom w:val="0"/>
          <w:divBdr>
            <w:top w:val="none" w:sz="0" w:space="0" w:color="auto"/>
            <w:left w:val="none" w:sz="0" w:space="0" w:color="auto"/>
            <w:bottom w:val="none" w:sz="0" w:space="0" w:color="auto"/>
            <w:right w:val="none" w:sz="0" w:space="0" w:color="auto"/>
          </w:divBdr>
          <w:divsChild>
            <w:div w:id="1336959718">
              <w:marLeft w:val="0"/>
              <w:marRight w:val="0"/>
              <w:marTop w:val="0"/>
              <w:marBottom w:val="0"/>
              <w:divBdr>
                <w:top w:val="none" w:sz="0" w:space="0" w:color="auto"/>
                <w:left w:val="none" w:sz="0" w:space="0" w:color="auto"/>
                <w:bottom w:val="none" w:sz="0" w:space="0" w:color="auto"/>
                <w:right w:val="none" w:sz="0" w:space="0" w:color="auto"/>
              </w:divBdr>
              <w:divsChild>
                <w:div w:id="578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87">
      <w:bodyDiv w:val="1"/>
      <w:marLeft w:val="0"/>
      <w:marRight w:val="0"/>
      <w:marTop w:val="0"/>
      <w:marBottom w:val="0"/>
      <w:divBdr>
        <w:top w:val="none" w:sz="0" w:space="0" w:color="auto"/>
        <w:left w:val="none" w:sz="0" w:space="0" w:color="auto"/>
        <w:bottom w:val="none" w:sz="0" w:space="0" w:color="auto"/>
        <w:right w:val="none" w:sz="0" w:space="0" w:color="auto"/>
      </w:divBdr>
      <w:divsChild>
        <w:div w:id="1907106597">
          <w:marLeft w:val="0"/>
          <w:marRight w:val="0"/>
          <w:marTop w:val="0"/>
          <w:marBottom w:val="0"/>
          <w:divBdr>
            <w:top w:val="none" w:sz="0" w:space="0" w:color="auto"/>
            <w:left w:val="none" w:sz="0" w:space="0" w:color="auto"/>
            <w:bottom w:val="none" w:sz="0" w:space="0" w:color="auto"/>
            <w:right w:val="none" w:sz="0" w:space="0" w:color="auto"/>
          </w:divBdr>
          <w:divsChild>
            <w:div w:id="2050572399">
              <w:marLeft w:val="0"/>
              <w:marRight w:val="0"/>
              <w:marTop w:val="0"/>
              <w:marBottom w:val="0"/>
              <w:divBdr>
                <w:top w:val="none" w:sz="0" w:space="0" w:color="auto"/>
                <w:left w:val="none" w:sz="0" w:space="0" w:color="auto"/>
                <w:bottom w:val="none" w:sz="0" w:space="0" w:color="auto"/>
                <w:right w:val="none" w:sz="0" w:space="0" w:color="auto"/>
              </w:divBdr>
              <w:divsChild>
                <w:div w:id="20798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09829">
      <w:bodyDiv w:val="1"/>
      <w:marLeft w:val="0"/>
      <w:marRight w:val="0"/>
      <w:marTop w:val="0"/>
      <w:marBottom w:val="0"/>
      <w:divBdr>
        <w:top w:val="none" w:sz="0" w:space="0" w:color="auto"/>
        <w:left w:val="none" w:sz="0" w:space="0" w:color="auto"/>
        <w:bottom w:val="none" w:sz="0" w:space="0" w:color="auto"/>
        <w:right w:val="none" w:sz="0" w:space="0" w:color="auto"/>
      </w:divBdr>
      <w:divsChild>
        <w:div w:id="95171733">
          <w:marLeft w:val="0"/>
          <w:marRight w:val="0"/>
          <w:marTop w:val="0"/>
          <w:marBottom w:val="0"/>
          <w:divBdr>
            <w:top w:val="none" w:sz="0" w:space="0" w:color="auto"/>
            <w:left w:val="none" w:sz="0" w:space="0" w:color="auto"/>
            <w:bottom w:val="none" w:sz="0" w:space="0" w:color="auto"/>
            <w:right w:val="none" w:sz="0" w:space="0" w:color="auto"/>
          </w:divBdr>
          <w:divsChild>
            <w:div w:id="1545943027">
              <w:marLeft w:val="0"/>
              <w:marRight w:val="0"/>
              <w:marTop w:val="0"/>
              <w:marBottom w:val="0"/>
              <w:divBdr>
                <w:top w:val="none" w:sz="0" w:space="0" w:color="auto"/>
                <w:left w:val="none" w:sz="0" w:space="0" w:color="auto"/>
                <w:bottom w:val="none" w:sz="0" w:space="0" w:color="auto"/>
                <w:right w:val="none" w:sz="0" w:space="0" w:color="auto"/>
              </w:divBdr>
              <w:divsChild>
                <w:div w:id="1818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80849">
      <w:bodyDiv w:val="1"/>
      <w:marLeft w:val="0"/>
      <w:marRight w:val="0"/>
      <w:marTop w:val="0"/>
      <w:marBottom w:val="0"/>
      <w:divBdr>
        <w:top w:val="none" w:sz="0" w:space="0" w:color="auto"/>
        <w:left w:val="none" w:sz="0" w:space="0" w:color="auto"/>
        <w:bottom w:val="none" w:sz="0" w:space="0" w:color="auto"/>
        <w:right w:val="none" w:sz="0" w:space="0" w:color="auto"/>
      </w:divBdr>
      <w:divsChild>
        <w:div w:id="733625087">
          <w:marLeft w:val="0"/>
          <w:marRight w:val="0"/>
          <w:marTop w:val="0"/>
          <w:marBottom w:val="0"/>
          <w:divBdr>
            <w:top w:val="none" w:sz="0" w:space="0" w:color="auto"/>
            <w:left w:val="none" w:sz="0" w:space="0" w:color="auto"/>
            <w:bottom w:val="none" w:sz="0" w:space="0" w:color="auto"/>
            <w:right w:val="none" w:sz="0" w:space="0" w:color="auto"/>
          </w:divBdr>
          <w:divsChild>
            <w:div w:id="901788700">
              <w:marLeft w:val="0"/>
              <w:marRight w:val="0"/>
              <w:marTop w:val="0"/>
              <w:marBottom w:val="0"/>
              <w:divBdr>
                <w:top w:val="none" w:sz="0" w:space="0" w:color="auto"/>
                <w:left w:val="none" w:sz="0" w:space="0" w:color="auto"/>
                <w:bottom w:val="none" w:sz="0" w:space="0" w:color="auto"/>
                <w:right w:val="none" w:sz="0" w:space="0" w:color="auto"/>
              </w:divBdr>
              <w:divsChild>
                <w:div w:id="8282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233049378">
          <w:marLeft w:val="0"/>
          <w:marRight w:val="0"/>
          <w:marTop w:val="0"/>
          <w:marBottom w:val="0"/>
          <w:divBdr>
            <w:top w:val="none" w:sz="0" w:space="0" w:color="auto"/>
            <w:left w:val="none" w:sz="0" w:space="0" w:color="auto"/>
            <w:bottom w:val="none" w:sz="0" w:space="0" w:color="auto"/>
            <w:right w:val="none" w:sz="0" w:space="0" w:color="auto"/>
          </w:divBdr>
          <w:divsChild>
            <w:div w:id="1906647823">
              <w:marLeft w:val="0"/>
              <w:marRight w:val="0"/>
              <w:marTop w:val="0"/>
              <w:marBottom w:val="0"/>
              <w:divBdr>
                <w:top w:val="none" w:sz="0" w:space="0" w:color="auto"/>
                <w:left w:val="none" w:sz="0" w:space="0" w:color="auto"/>
                <w:bottom w:val="none" w:sz="0" w:space="0" w:color="auto"/>
                <w:right w:val="none" w:sz="0" w:space="0" w:color="auto"/>
              </w:divBdr>
              <w:divsChild>
                <w:div w:id="10073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441354">
      <w:bodyDiv w:val="1"/>
      <w:marLeft w:val="0"/>
      <w:marRight w:val="0"/>
      <w:marTop w:val="0"/>
      <w:marBottom w:val="0"/>
      <w:divBdr>
        <w:top w:val="none" w:sz="0" w:space="0" w:color="auto"/>
        <w:left w:val="none" w:sz="0" w:space="0" w:color="auto"/>
        <w:bottom w:val="none" w:sz="0" w:space="0" w:color="auto"/>
        <w:right w:val="none" w:sz="0" w:space="0" w:color="auto"/>
      </w:divBdr>
      <w:divsChild>
        <w:div w:id="502932935">
          <w:marLeft w:val="0"/>
          <w:marRight w:val="0"/>
          <w:marTop w:val="0"/>
          <w:marBottom w:val="0"/>
          <w:divBdr>
            <w:top w:val="none" w:sz="0" w:space="0" w:color="auto"/>
            <w:left w:val="none" w:sz="0" w:space="0" w:color="auto"/>
            <w:bottom w:val="none" w:sz="0" w:space="0" w:color="auto"/>
            <w:right w:val="none" w:sz="0" w:space="0" w:color="auto"/>
          </w:divBdr>
          <w:divsChild>
            <w:div w:id="549923143">
              <w:marLeft w:val="0"/>
              <w:marRight w:val="0"/>
              <w:marTop w:val="0"/>
              <w:marBottom w:val="0"/>
              <w:divBdr>
                <w:top w:val="none" w:sz="0" w:space="0" w:color="auto"/>
                <w:left w:val="none" w:sz="0" w:space="0" w:color="auto"/>
                <w:bottom w:val="none" w:sz="0" w:space="0" w:color="auto"/>
                <w:right w:val="none" w:sz="0" w:space="0" w:color="auto"/>
              </w:divBdr>
              <w:divsChild>
                <w:div w:id="1668510178">
                  <w:marLeft w:val="0"/>
                  <w:marRight w:val="0"/>
                  <w:marTop w:val="0"/>
                  <w:marBottom w:val="0"/>
                  <w:divBdr>
                    <w:top w:val="none" w:sz="0" w:space="0" w:color="auto"/>
                    <w:left w:val="none" w:sz="0" w:space="0" w:color="auto"/>
                    <w:bottom w:val="none" w:sz="0" w:space="0" w:color="auto"/>
                    <w:right w:val="none" w:sz="0" w:space="0" w:color="auto"/>
                  </w:divBdr>
                  <w:divsChild>
                    <w:div w:id="13872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062230">
      <w:bodyDiv w:val="1"/>
      <w:marLeft w:val="0"/>
      <w:marRight w:val="0"/>
      <w:marTop w:val="0"/>
      <w:marBottom w:val="0"/>
      <w:divBdr>
        <w:top w:val="none" w:sz="0" w:space="0" w:color="auto"/>
        <w:left w:val="none" w:sz="0" w:space="0" w:color="auto"/>
        <w:bottom w:val="none" w:sz="0" w:space="0" w:color="auto"/>
        <w:right w:val="none" w:sz="0" w:space="0" w:color="auto"/>
      </w:divBdr>
      <w:divsChild>
        <w:div w:id="200481723">
          <w:marLeft w:val="0"/>
          <w:marRight w:val="0"/>
          <w:marTop w:val="0"/>
          <w:marBottom w:val="0"/>
          <w:divBdr>
            <w:top w:val="none" w:sz="0" w:space="0" w:color="auto"/>
            <w:left w:val="none" w:sz="0" w:space="0" w:color="auto"/>
            <w:bottom w:val="none" w:sz="0" w:space="0" w:color="auto"/>
            <w:right w:val="none" w:sz="0" w:space="0" w:color="auto"/>
          </w:divBdr>
          <w:divsChild>
            <w:div w:id="859510112">
              <w:marLeft w:val="0"/>
              <w:marRight w:val="0"/>
              <w:marTop w:val="0"/>
              <w:marBottom w:val="0"/>
              <w:divBdr>
                <w:top w:val="none" w:sz="0" w:space="0" w:color="auto"/>
                <w:left w:val="none" w:sz="0" w:space="0" w:color="auto"/>
                <w:bottom w:val="none" w:sz="0" w:space="0" w:color="auto"/>
                <w:right w:val="none" w:sz="0" w:space="0" w:color="auto"/>
              </w:divBdr>
              <w:divsChild>
                <w:div w:id="159856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91247">
      <w:bodyDiv w:val="1"/>
      <w:marLeft w:val="0"/>
      <w:marRight w:val="0"/>
      <w:marTop w:val="0"/>
      <w:marBottom w:val="0"/>
      <w:divBdr>
        <w:top w:val="none" w:sz="0" w:space="0" w:color="auto"/>
        <w:left w:val="none" w:sz="0" w:space="0" w:color="auto"/>
        <w:bottom w:val="none" w:sz="0" w:space="0" w:color="auto"/>
        <w:right w:val="none" w:sz="0" w:space="0" w:color="auto"/>
      </w:divBdr>
      <w:divsChild>
        <w:div w:id="136840405">
          <w:marLeft w:val="0"/>
          <w:marRight w:val="0"/>
          <w:marTop w:val="0"/>
          <w:marBottom w:val="0"/>
          <w:divBdr>
            <w:top w:val="none" w:sz="0" w:space="0" w:color="auto"/>
            <w:left w:val="none" w:sz="0" w:space="0" w:color="auto"/>
            <w:bottom w:val="none" w:sz="0" w:space="0" w:color="auto"/>
            <w:right w:val="none" w:sz="0" w:space="0" w:color="auto"/>
          </w:divBdr>
          <w:divsChild>
            <w:div w:id="11303481">
              <w:marLeft w:val="0"/>
              <w:marRight w:val="0"/>
              <w:marTop w:val="0"/>
              <w:marBottom w:val="0"/>
              <w:divBdr>
                <w:top w:val="none" w:sz="0" w:space="0" w:color="auto"/>
                <w:left w:val="none" w:sz="0" w:space="0" w:color="auto"/>
                <w:bottom w:val="none" w:sz="0" w:space="0" w:color="auto"/>
                <w:right w:val="none" w:sz="0" w:space="0" w:color="auto"/>
              </w:divBdr>
              <w:divsChild>
                <w:div w:id="989820429">
                  <w:marLeft w:val="0"/>
                  <w:marRight w:val="0"/>
                  <w:marTop w:val="0"/>
                  <w:marBottom w:val="0"/>
                  <w:divBdr>
                    <w:top w:val="none" w:sz="0" w:space="0" w:color="auto"/>
                    <w:left w:val="none" w:sz="0" w:space="0" w:color="auto"/>
                    <w:bottom w:val="none" w:sz="0" w:space="0" w:color="auto"/>
                    <w:right w:val="none" w:sz="0" w:space="0" w:color="auto"/>
                  </w:divBdr>
                  <w:divsChild>
                    <w:div w:id="5901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people" Target="people.xml"/><Relationship Id="rId29" Type="http://schemas.microsoft.com/office/2011/relationships/commentsExtended" Target="commentsExtended.xml"/><Relationship Id="rId10" Type="http://schemas.openxmlformats.org/officeDocument/2006/relationships/hyperlink" Target="http://www.skatteverket.se/download/18.1e6d5f87115319ffba380001857/70408.pdf" TargetMode="External"/><Relationship Id="rId11" Type="http://schemas.openxmlformats.org/officeDocument/2006/relationships/hyperlink" Target="http://www.skatteverket.se/download/18.3dfca4f410f4fc63c86800016382/70702.pdf" TargetMode="External"/><Relationship Id="rId12" Type="http://schemas.openxmlformats.org/officeDocument/2006/relationships/hyperlink" Target="http://www.skatteverket.se/download/18.70ac421612e2a997f85800040302/70909svartvit.pdf" TargetMode="External"/><Relationship Id="rId13" Type="http://schemas.openxmlformats.org/officeDocument/2006/relationships/hyperlink" Target="http://www.skatteverket.se/download/18.70ac421612e2a997f85800040302/70909svartvit.pdf" TargetMode="External"/><Relationship Id="rId14" Type="http://schemas.openxmlformats.org/officeDocument/2006/relationships/hyperlink" Target="http://www.ietf.org/rfc/rfc2119.txt" TargetMode="External"/><Relationship Id="rId15" Type="http://schemas.openxmlformats.org/officeDocument/2006/relationships/hyperlink" Target="http://docs.oasis-open.org/security/saml/v2.0/saml-core-2.0-os.pdf" TargetMode="External"/><Relationship Id="rId16" Type="http://schemas.openxmlformats.org/officeDocument/2006/relationships/hyperlink" Target="http://www.skatteverket.se/download/18.1e6d5f87115319ffba380001857/70408.pdf" TargetMode="External"/><Relationship Id="rId17" Type="http://schemas.openxmlformats.org/officeDocument/2006/relationships/hyperlink" Target="http://www.skatteverket.se/download/18.3dfca4f410f4fc63c86800016382/70702.pdf" TargetMode="External"/><Relationship Id="rId18" Type="http://schemas.openxmlformats.org/officeDocument/2006/relationships/hyperlink" Target="http://www.oasisopen.org/committees/security/" TargetMode="External"/><Relationship Id="rId19" Type="http://schemas.openxmlformats.org/officeDocument/2006/relationships/hyperlink" Target="http://www.w3.org/TR/xmlschema-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822EA-6F47-4F44-9213-87C98610C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6139</TotalTime>
  <Pages>10</Pages>
  <Words>4875</Words>
  <Characters>27789</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32599</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547</cp:revision>
  <cp:lastPrinted>2016-11-17T15:05:00Z</cp:lastPrinted>
  <dcterms:created xsi:type="dcterms:W3CDTF">2015-08-12T08:02:00Z</dcterms:created>
  <dcterms:modified xsi:type="dcterms:W3CDTF">2016-11-17T15:05:00Z</dcterms:modified>
</cp:coreProperties>
</file>