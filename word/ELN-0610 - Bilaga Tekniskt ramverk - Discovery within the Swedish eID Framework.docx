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63C66418" w:rsidR="001809F1" w:rsidRDefault="00B40DC3" w:rsidP="00471134">
      <w:pPr>
        <w:spacing w:line="240" w:lineRule="auto"/>
        <w:jc w:val="center"/>
        <w:rPr>
          <w:lang w:val="en-US"/>
        </w:rPr>
      </w:pPr>
      <w:r>
        <w:rPr>
          <w:lang w:val="en-US"/>
        </w:rPr>
        <w:t>ELN-0610</w:t>
      </w:r>
      <w:r w:rsidR="001809F1">
        <w:rPr>
          <w:lang w:val="en-US"/>
        </w:rPr>
        <w:t>-v1.</w:t>
      </w:r>
      <w:r w:rsidR="00216A38">
        <w:rPr>
          <w:lang w:val="en-US"/>
        </w:rPr>
        <w:t>1</w:t>
      </w:r>
    </w:p>
    <w:p w14:paraId="2635A040" w14:textId="4CFAC595" w:rsidR="00B05A68" w:rsidRDefault="006E23A8" w:rsidP="00471134">
      <w:pPr>
        <w:spacing w:line="240" w:lineRule="auto"/>
        <w:jc w:val="center"/>
        <w:rPr>
          <w:lang w:val="en-US"/>
        </w:rPr>
      </w:pPr>
      <w:r w:rsidRPr="006C4EAB">
        <w:rPr>
          <w:lang w:val="en-US"/>
        </w:rPr>
        <w:t xml:space="preserve">Version </w:t>
      </w:r>
      <w:r w:rsidR="00FD32B5">
        <w:rPr>
          <w:lang w:val="en-US"/>
        </w:rPr>
        <w:t>1.</w:t>
      </w:r>
      <w:r w:rsidR="00D80739">
        <w:rPr>
          <w:lang w:val="en-US"/>
        </w:rPr>
        <w:t>1</w:t>
      </w:r>
    </w:p>
    <w:p w14:paraId="174C0B25" w14:textId="4B7ACF4D" w:rsidR="005D5595" w:rsidRPr="006C4EAB" w:rsidRDefault="00E1173B" w:rsidP="00471134">
      <w:pPr>
        <w:spacing w:line="240" w:lineRule="auto"/>
        <w:jc w:val="center"/>
        <w:rPr>
          <w:lang w:val="en-US"/>
        </w:rPr>
      </w:pPr>
      <w:r>
        <w:rPr>
          <w:lang w:val="en-US"/>
        </w:rPr>
        <w:t>201</w:t>
      </w:r>
      <w:r w:rsidR="001B4D62">
        <w:rPr>
          <w:lang w:val="en-US"/>
        </w:rPr>
        <w:t>5</w:t>
      </w:r>
      <w:r w:rsidR="003B6A2E">
        <w:rPr>
          <w:lang w:val="en-US"/>
        </w:rPr>
        <w:t>-</w:t>
      </w:r>
      <w:r>
        <w:rPr>
          <w:lang w:val="en-US"/>
        </w:rPr>
        <w:t>0</w:t>
      </w:r>
      <w:r w:rsidR="001F68E6">
        <w:rPr>
          <w:lang w:val="en-US"/>
        </w:rPr>
        <w:t>5</w:t>
      </w:r>
      <w:r w:rsidR="001809F1">
        <w:rPr>
          <w:lang w:val="en-US"/>
        </w:rPr>
        <w:t>-</w:t>
      </w:r>
      <w:r w:rsidR="00D0744B">
        <w:rPr>
          <w:lang w:val="en-US"/>
        </w:rPr>
        <w:t>06</w:t>
      </w:r>
    </w:p>
    <w:p w14:paraId="4DAA6251" w14:textId="77777777" w:rsidR="00D56FC6" w:rsidRDefault="00D56FC6" w:rsidP="00471134">
      <w:pPr>
        <w:spacing w:line="240" w:lineRule="auto"/>
        <w:jc w:val="center"/>
        <w:rPr>
          <w:lang w:val="en-US"/>
        </w:rPr>
      </w:pPr>
    </w:p>
    <w:p w14:paraId="1C8AA2A8" w14:textId="77777777" w:rsidR="00D56FC6" w:rsidRDefault="00D56FC6" w:rsidP="00471134">
      <w:pPr>
        <w:spacing w:line="240" w:lineRule="auto"/>
        <w:jc w:val="center"/>
        <w:rPr>
          <w:lang w:val="en-US"/>
        </w:rPr>
      </w:pPr>
    </w:p>
    <w:p w14:paraId="0D8EC9B9" w14:textId="77777777" w:rsidR="00D56FC6" w:rsidRDefault="00D56FC6" w:rsidP="00471134">
      <w:pPr>
        <w:spacing w:line="240" w:lineRule="auto"/>
        <w:jc w:val="center"/>
        <w:rPr>
          <w:lang w:val="en-US"/>
        </w:rPr>
      </w:pPr>
    </w:p>
    <w:p w14:paraId="39DD64A5" w14:textId="77777777" w:rsidR="00D56FC6" w:rsidRDefault="00D56FC6" w:rsidP="00471134">
      <w:pPr>
        <w:spacing w:line="240" w:lineRule="auto"/>
        <w:jc w:val="center"/>
        <w:rPr>
          <w:lang w:val="en-US"/>
        </w:rPr>
      </w:pPr>
    </w:p>
    <w:p w14:paraId="7D6AEEBF" w14:textId="77777777" w:rsidR="00D56FC6" w:rsidRDefault="00D56FC6" w:rsidP="00471134">
      <w:pPr>
        <w:spacing w:line="240" w:lineRule="auto"/>
        <w:jc w:val="center"/>
        <w:rPr>
          <w:lang w:val="en-US"/>
        </w:rPr>
      </w:pPr>
    </w:p>
    <w:p w14:paraId="0A56094E" w14:textId="77777777" w:rsidR="00D56FC6" w:rsidRDefault="00D56FC6" w:rsidP="00471134">
      <w:pPr>
        <w:spacing w:line="240" w:lineRule="auto"/>
        <w:jc w:val="center"/>
        <w:rPr>
          <w:lang w:val="en-US"/>
        </w:rPr>
      </w:pPr>
    </w:p>
    <w:p w14:paraId="5D35D619" w14:textId="0767D8E9" w:rsidR="00471134" w:rsidRPr="006E4BF9" w:rsidRDefault="00D56FC6" w:rsidP="00D56FC6">
      <w:pPr>
        <w:spacing w:line="240" w:lineRule="auto"/>
        <w:rPr>
          <w:b/>
          <w:sz w:val="28"/>
          <w:szCs w:val="20"/>
          <w:lang w:val="en-US" w:eastAsia="en-US"/>
        </w:rPr>
      </w:pPr>
      <w:bookmarkStart w:id="0" w:name="_GoBack"/>
      <w:r w:rsidRPr="006E4BF9">
        <w:rPr>
          <w:b/>
          <w:lang w:val="en-US"/>
        </w:rPr>
        <w:t xml:space="preserve">The current version of this specification has been deprecated and is no longer part of the Swedish eID Framework. </w:t>
      </w:r>
      <w:r w:rsidR="00B55634" w:rsidRPr="006E4BF9">
        <w:rPr>
          <w:b/>
          <w:lang w:val="en-US"/>
        </w:rPr>
        <w:t>An updated version</w:t>
      </w:r>
      <w:r w:rsidRPr="006E4BF9">
        <w:rPr>
          <w:b/>
          <w:lang w:val="en-US"/>
        </w:rPr>
        <w:t xml:space="preserve"> of this specification may</w:t>
      </w:r>
      <w:r w:rsidR="00B55634" w:rsidRPr="006E4BF9">
        <w:rPr>
          <w:b/>
          <w:lang w:val="en-US"/>
        </w:rPr>
        <w:t xml:space="preserve"> be introduced to future versions of the Sw</w:t>
      </w:r>
      <w:r w:rsidR="00B55634" w:rsidRPr="006E4BF9">
        <w:rPr>
          <w:b/>
          <w:lang w:val="en-US"/>
        </w:rPr>
        <w:t>e</w:t>
      </w:r>
      <w:r w:rsidR="00B55634" w:rsidRPr="006E4BF9">
        <w:rPr>
          <w:b/>
          <w:lang w:val="en-US"/>
        </w:rPr>
        <w:t>dish eID Fram</w:t>
      </w:r>
      <w:r w:rsidR="00B55634" w:rsidRPr="006E4BF9">
        <w:rPr>
          <w:b/>
          <w:lang w:val="en-US"/>
        </w:rPr>
        <w:t>e</w:t>
      </w:r>
      <w:r w:rsidR="00B55634" w:rsidRPr="006E4BF9">
        <w:rPr>
          <w:b/>
          <w:lang w:val="en-US"/>
        </w:rPr>
        <w:t>work.</w:t>
      </w:r>
      <w:bookmarkEnd w:id="0"/>
      <w:r w:rsidR="00471134" w:rsidRPr="006E4BF9">
        <w:rPr>
          <w:b/>
          <w:lang w:val="en-US"/>
        </w:rPr>
        <w:br w:type="page"/>
      </w:r>
    </w:p>
    <w:p w14:paraId="0F9F4E9E" w14:textId="77777777" w:rsidR="004618F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618F5" w:rsidRPr="00F87806">
        <w:rPr>
          <w:noProof/>
          <w:lang w:val="en-US"/>
        </w:rPr>
        <w:t>1</w:t>
      </w:r>
      <w:r w:rsidR="004618F5">
        <w:rPr>
          <w:rFonts w:eastAsiaTheme="minorEastAsia" w:cstheme="minorBidi"/>
          <w:b w:val="0"/>
          <w:bCs w:val="0"/>
          <w:caps w:val="0"/>
          <w:noProof/>
          <w:color w:val="auto"/>
          <w:kern w:val="0"/>
          <w:sz w:val="24"/>
          <w:szCs w:val="24"/>
          <w:u w:val="none"/>
          <w:lang w:eastAsia="ja-JP"/>
        </w:rPr>
        <w:tab/>
      </w:r>
      <w:r w:rsidR="004618F5" w:rsidRPr="00F87806">
        <w:rPr>
          <w:noProof/>
          <w:lang w:val="en-US"/>
        </w:rPr>
        <w:t>Introduction</w:t>
      </w:r>
      <w:r w:rsidR="004618F5">
        <w:rPr>
          <w:noProof/>
        </w:rPr>
        <w:tab/>
      </w:r>
      <w:r w:rsidR="004618F5">
        <w:rPr>
          <w:noProof/>
        </w:rPr>
        <w:fldChar w:fldCharType="begin"/>
      </w:r>
      <w:r w:rsidR="004618F5">
        <w:rPr>
          <w:noProof/>
        </w:rPr>
        <w:instrText xml:space="preserve"> PAGEREF _Toc292534732 \h </w:instrText>
      </w:r>
      <w:r w:rsidR="004618F5">
        <w:rPr>
          <w:noProof/>
        </w:rPr>
      </w:r>
      <w:r w:rsidR="004618F5">
        <w:rPr>
          <w:noProof/>
        </w:rPr>
        <w:fldChar w:fldCharType="separate"/>
      </w:r>
      <w:r w:rsidR="00FD7A44">
        <w:rPr>
          <w:noProof/>
        </w:rPr>
        <w:t>3</w:t>
      </w:r>
      <w:r w:rsidR="004618F5">
        <w:rPr>
          <w:noProof/>
        </w:rPr>
        <w:fldChar w:fldCharType="end"/>
      </w:r>
    </w:p>
    <w:p w14:paraId="6D97B34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2</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Logic</w:t>
      </w:r>
      <w:r>
        <w:rPr>
          <w:noProof/>
        </w:rPr>
        <w:tab/>
      </w:r>
      <w:r>
        <w:rPr>
          <w:noProof/>
        </w:rPr>
        <w:fldChar w:fldCharType="begin"/>
      </w:r>
      <w:r>
        <w:rPr>
          <w:noProof/>
        </w:rPr>
        <w:instrText xml:space="preserve"> PAGEREF _Toc292534733 \h </w:instrText>
      </w:r>
      <w:r>
        <w:rPr>
          <w:noProof/>
        </w:rPr>
      </w:r>
      <w:r>
        <w:rPr>
          <w:noProof/>
        </w:rPr>
        <w:fldChar w:fldCharType="separate"/>
      </w:r>
      <w:r w:rsidR="00FD7A44">
        <w:rPr>
          <w:noProof/>
        </w:rPr>
        <w:t>3</w:t>
      </w:r>
      <w:r>
        <w:rPr>
          <w:noProof/>
        </w:rPr>
        <w:fldChar w:fldCharType="end"/>
      </w:r>
    </w:p>
    <w:p w14:paraId="6FC58740"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2.1</w:t>
      </w:r>
      <w:r>
        <w:rPr>
          <w:rFonts w:eastAsiaTheme="minorEastAsia" w:cstheme="minorBidi"/>
          <w:b w:val="0"/>
          <w:bCs w:val="0"/>
          <w:smallCaps w:val="0"/>
          <w:noProof/>
          <w:color w:val="auto"/>
          <w:kern w:val="0"/>
          <w:sz w:val="24"/>
          <w:szCs w:val="24"/>
          <w:lang w:eastAsia="ja-JP"/>
        </w:rPr>
        <w:tab/>
      </w:r>
      <w:r w:rsidRPr="00F87806">
        <w:rPr>
          <w:noProof/>
          <w:lang w:val="en-US"/>
        </w:rPr>
        <w:t>Matching of Identity Providers</w:t>
      </w:r>
      <w:r>
        <w:rPr>
          <w:noProof/>
        </w:rPr>
        <w:tab/>
      </w:r>
      <w:r>
        <w:rPr>
          <w:noProof/>
        </w:rPr>
        <w:fldChar w:fldCharType="begin"/>
      </w:r>
      <w:r>
        <w:rPr>
          <w:noProof/>
        </w:rPr>
        <w:instrText xml:space="preserve"> PAGEREF _Toc292534734 \h </w:instrText>
      </w:r>
      <w:r>
        <w:rPr>
          <w:noProof/>
        </w:rPr>
      </w:r>
      <w:r>
        <w:rPr>
          <w:noProof/>
        </w:rPr>
        <w:fldChar w:fldCharType="separate"/>
      </w:r>
      <w:r w:rsidR="00FD7A44">
        <w:rPr>
          <w:noProof/>
        </w:rPr>
        <w:t>3</w:t>
      </w:r>
      <w:r>
        <w:rPr>
          <w:noProof/>
        </w:rPr>
        <w:fldChar w:fldCharType="end"/>
      </w:r>
    </w:p>
    <w:p w14:paraId="07E2A827"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2.2</w:t>
      </w:r>
      <w:r>
        <w:rPr>
          <w:rFonts w:eastAsiaTheme="minorEastAsia" w:cstheme="minorBidi"/>
          <w:b w:val="0"/>
          <w:bCs w:val="0"/>
          <w:smallCaps w:val="0"/>
          <w:noProof/>
          <w:color w:val="auto"/>
          <w:kern w:val="0"/>
          <w:sz w:val="24"/>
          <w:szCs w:val="24"/>
          <w:lang w:eastAsia="ja-JP"/>
        </w:rPr>
        <w:tab/>
      </w:r>
      <w:r w:rsidRPr="00F87806">
        <w:rPr>
          <w:noProof/>
          <w:lang w:val="en-US"/>
        </w:rPr>
        <w:t>User State and Remembered Choices</w:t>
      </w:r>
      <w:r>
        <w:rPr>
          <w:noProof/>
        </w:rPr>
        <w:tab/>
      </w:r>
      <w:r>
        <w:rPr>
          <w:noProof/>
        </w:rPr>
        <w:fldChar w:fldCharType="begin"/>
      </w:r>
      <w:r>
        <w:rPr>
          <w:noProof/>
        </w:rPr>
        <w:instrText xml:space="preserve"> PAGEREF _Toc292534735 \h </w:instrText>
      </w:r>
      <w:r>
        <w:rPr>
          <w:noProof/>
        </w:rPr>
      </w:r>
      <w:r>
        <w:rPr>
          <w:noProof/>
        </w:rPr>
        <w:fldChar w:fldCharType="separate"/>
      </w:r>
      <w:r w:rsidR="00FD7A44">
        <w:rPr>
          <w:noProof/>
        </w:rPr>
        <w:t>4</w:t>
      </w:r>
      <w:r>
        <w:rPr>
          <w:noProof/>
        </w:rPr>
        <w:fldChar w:fldCharType="end"/>
      </w:r>
    </w:p>
    <w:p w14:paraId="1D598410"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3</w:t>
      </w:r>
      <w:r>
        <w:rPr>
          <w:rFonts w:eastAsiaTheme="minorEastAsia" w:cstheme="minorBidi"/>
          <w:b w:val="0"/>
          <w:bCs w:val="0"/>
          <w:caps w:val="0"/>
          <w:noProof/>
          <w:color w:val="auto"/>
          <w:kern w:val="0"/>
          <w:sz w:val="24"/>
          <w:szCs w:val="24"/>
          <w:u w:val="none"/>
          <w:lang w:eastAsia="ja-JP"/>
        </w:rPr>
        <w:tab/>
      </w:r>
      <w:r w:rsidRPr="00F87806">
        <w:rPr>
          <w:noProof/>
          <w:lang w:val="en-US"/>
        </w:rPr>
        <w:t>Discovery according to “Identity Provider Discovery Service Protocol and Profile”</w:t>
      </w:r>
      <w:r>
        <w:rPr>
          <w:noProof/>
        </w:rPr>
        <w:tab/>
      </w:r>
      <w:r>
        <w:rPr>
          <w:noProof/>
        </w:rPr>
        <w:fldChar w:fldCharType="begin"/>
      </w:r>
      <w:r>
        <w:rPr>
          <w:noProof/>
        </w:rPr>
        <w:instrText xml:space="preserve"> PAGEREF _Toc292534736 \h </w:instrText>
      </w:r>
      <w:r>
        <w:rPr>
          <w:noProof/>
        </w:rPr>
      </w:r>
      <w:r>
        <w:rPr>
          <w:noProof/>
        </w:rPr>
        <w:fldChar w:fldCharType="separate"/>
      </w:r>
      <w:r w:rsidR="00FD7A44">
        <w:rPr>
          <w:noProof/>
        </w:rPr>
        <w:t>5</w:t>
      </w:r>
      <w:r>
        <w:rPr>
          <w:noProof/>
        </w:rPr>
        <w:fldChar w:fldCharType="end"/>
      </w:r>
    </w:p>
    <w:p w14:paraId="0E2C0D84"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3.1</w:t>
      </w:r>
      <w:r>
        <w:rPr>
          <w:rFonts w:eastAsiaTheme="minorEastAsia" w:cstheme="minorBidi"/>
          <w:b w:val="0"/>
          <w:bCs w:val="0"/>
          <w:smallCaps w:val="0"/>
          <w:noProof/>
          <w:color w:val="auto"/>
          <w:kern w:val="0"/>
          <w:sz w:val="24"/>
          <w:szCs w:val="24"/>
          <w:lang w:eastAsia="ja-JP"/>
        </w:rPr>
        <w:tab/>
      </w:r>
      <w:r w:rsidRPr="00F87806">
        <w:rPr>
          <w:noProof/>
          <w:lang w:val="en-US"/>
        </w:rPr>
        <w:t>Discovery Response Addresses</w:t>
      </w:r>
      <w:r>
        <w:rPr>
          <w:noProof/>
        </w:rPr>
        <w:tab/>
      </w:r>
      <w:r>
        <w:rPr>
          <w:noProof/>
        </w:rPr>
        <w:fldChar w:fldCharType="begin"/>
      </w:r>
      <w:r>
        <w:rPr>
          <w:noProof/>
        </w:rPr>
        <w:instrText xml:space="preserve"> PAGEREF _Toc292534737 \h </w:instrText>
      </w:r>
      <w:r>
        <w:rPr>
          <w:noProof/>
        </w:rPr>
      </w:r>
      <w:r>
        <w:rPr>
          <w:noProof/>
        </w:rPr>
        <w:fldChar w:fldCharType="separate"/>
      </w:r>
      <w:r w:rsidR="00FD7A44">
        <w:rPr>
          <w:noProof/>
        </w:rPr>
        <w:t>6</w:t>
      </w:r>
      <w:r>
        <w:rPr>
          <w:noProof/>
        </w:rPr>
        <w:fldChar w:fldCharType="end"/>
      </w:r>
    </w:p>
    <w:p w14:paraId="4B0F412B"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3.2</w:t>
      </w:r>
      <w:r>
        <w:rPr>
          <w:rFonts w:eastAsiaTheme="minorEastAsia" w:cstheme="minorBidi"/>
          <w:b w:val="0"/>
          <w:bCs w:val="0"/>
          <w:smallCaps w:val="0"/>
          <w:noProof/>
          <w:color w:val="auto"/>
          <w:kern w:val="0"/>
          <w:sz w:val="24"/>
          <w:szCs w:val="24"/>
          <w:lang w:eastAsia="ja-JP"/>
        </w:rPr>
        <w:tab/>
      </w:r>
      <w:r w:rsidRPr="00F87806">
        <w:rPr>
          <w:noProof/>
          <w:lang w:val="en-US"/>
        </w:rPr>
        <w:t>Silent Discovery Service</w:t>
      </w:r>
      <w:r>
        <w:rPr>
          <w:noProof/>
        </w:rPr>
        <w:tab/>
      </w:r>
      <w:r>
        <w:rPr>
          <w:noProof/>
        </w:rPr>
        <w:fldChar w:fldCharType="begin"/>
      </w:r>
      <w:r>
        <w:rPr>
          <w:noProof/>
        </w:rPr>
        <w:instrText xml:space="preserve"> PAGEREF _Toc292534738 \h </w:instrText>
      </w:r>
      <w:r>
        <w:rPr>
          <w:noProof/>
        </w:rPr>
      </w:r>
      <w:r>
        <w:rPr>
          <w:noProof/>
        </w:rPr>
        <w:fldChar w:fldCharType="separate"/>
      </w:r>
      <w:r w:rsidR="00FD7A44">
        <w:rPr>
          <w:noProof/>
        </w:rPr>
        <w:t>6</w:t>
      </w:r>
      <w:r>
        <w:rPr>
          <w:noProof/>
        </w:rPr>
        <w:fldChar w:fldCharType="end"/>
      </w:r>
    </w:p>
    <w:p w14:paraId="2343DBA6"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3.3</w:t>
      </w:r>
      <w:r>
        <w:rPr>
          <w:rFonts w:eastAsiaTheme="minorEastAsia" w:cstheme="minorBidi"/>
          <w:b w:val="0"/>
          <w:bCs w:val="0"/>
          <w:smallCaps w:val="0"/>
          <w:noProof/>
          <w:color w:val="auto"/>
          <w:kern w:val="0"/>
          <w:sz w:val="24"/>
          <w:szCs w:val="24"/>
          <w:lang w:eastAsia="ja-JP"/>
        </w:rPr>
        <w:tab/>
      </w:r>
      <w:r w:rsidRPr="00F87806">
        <w:rPr>
          <w:noProof/>
          <w:lang w:val="en-US"/>
        </w:rPr>
        <w:t>The Discovery Service and Mobile Devices</w:t>
      </w:r>
      <w:r>
        <w:rPr>
          <w:noProof/>
        </w:rPr>
        <w:tab/>
      </w:r>
      <w:r>
        <w:rPr>
          <w:noProof/>
        </w:rPr>
        <w:fldChar w:fldCharType="begin"/>
      </w:r>
      <w:r>
        <w:rPr>
          <w:noProof/>
        </w:rPr>
        <w:instrText xml:space="preserve"> PAGEREF _Toc292534739 \h </w:instrText>
      </w:r>
      <w:r>
        <w:rPr>
          <w:noProof/>
        </w:rPr>
      </w:r>
      <w:r>
        <w:rPr>
          <w:noProof/>
        </w:rPr>
        <w:fldChar w:fldCharType="separate"/>
      </w:r>
      <w:r w:rsidR="00FD7A44">
        <w:rPr>
          <w:noProof/>
        </w:rPr>
        <w:t>6</w:t>
      </w:r>
      <w:r>
        <w:rPr>
          <w:noProof/>
        </w:rPr>
        <w:fldChar w:fldCharType="end"/>
      </w:r>
    </w:p>
    <w:p w14:paraId="7D4E3EA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4</w:t>
      </w:r>
      <w:r>
        <w:rPr>
          <w:rFonts w:eastAsiaTheme="minorEastAsia" w:cstheme="minorBidi"/>
          <w:b w:val="0"/>
          <w:bCs w:val="0"/>
          <w:caps w:val="0"/>
          <w:noProof/>
          <w:color w:val="auto"/>
          <w:kern w:val="0"/>
          <w:sz w:val="24"/>
          <w:szCs w:val="24"/>
          <w:u w:val="none"/>
          <w:lang w:eastAsia="ja-JP"/>
        </w:rPr>
        <w:tab/>
      </w:r>
      <w:r w:rsidRPr="00F87806">
        <w:rPr>
          <w:noProof/>
          <w:lang w:val="en-US"/>
        </w:rPr>
        <w:t>Integrating the Discovery Service in the Service Provider Application</w:t>
      </w:r>
      <w:r>
        <w:rPr>
          <w:noProof/>
        </w:rPr>
        <w:tab/>
      </w:r>
      <w:r>
        <w:rPr>
          <w:noProof/>
        </w:rPr>
        <w:fldChar w:fldCharType="begin"/>
      </w:r>
      <w:r>
        <w:rPr>
          <w:noProof/>
        </w:rPr>
        <w:instrText xml:space="preserve"> PAGEREF _Toc292534740 \h </w:instrText>
      </w:r>
      <w:r>
        <w:rPr>
          <w:noProof/>
        </w:rPr>
      </w:r>
      <w:r>
        <w:rPr>
          <w:noProof/>
        </w:rPr>
        <w:fldChar w:fldCharType="separate"/>
      </w:r>
      <w:r w:rsidR="00FD7A44">
        <w:rPr>
          <w:noProof/>
        </w:rPr>
        <w:t>7</w:t>
      </w:r>
      <w:r>
        <w:rPr>
          <w:noProof/>
        </w:rPr>
        <w:fldChar w:fldCharType="end"/>
      </w:r>
    </w:p>
    <w:p w14:paraId="3DC67438"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4.1</w:t>
      </w:r>
      <w:r>
        <w:rPr>
          <w:rFonts w:eastAsiaTheme="minorEastAsia" w:cstheme="minorBidi"/>
          <w:b w:val="0"/>
          <w:bCs w:val="0"/>
          <w:smallCaps w:val="0"/>
          <w:noProof/>
          <w:color w:val="auto"/>
          <w:kern w:val="0"/>
          <w:sz w:val="24"/>
          <w:szCs w:val="24"/>
          <w:lang w:eastAsia="ja-JP"/>
        </w:rPr>
        <w:tab/>
      </w:r>
      <w:r w:rsidRPr="00F87806">
        <w:rPr>
          <w:noProof/>
          <w:lang w:val="en-US"/>
        </w:rPr>
        <w:t>Architecture and Dependencies</w:t>
      </w:r>
      <w:r>
        <w:rPr>
          <w:noProof/>
        </w:rPr>
        <w:tab/>
      </w:r>
      <w:r>
        <w:rPr>
          <w:noProof/>
        </w:rPr>
        <w:fldChar w:fldCharType="begin"/>
      </w:r>
      <w:r>
        <w:rPr>
          <w:noProof/>
        </w:rPr>
        <w:instrText xml:space="preserve"> PAGEREF _Toc292534741 \h </w:instrText>
      </w:r>
      <w:r>
        <w:rPr>
          <w:noProof/>
        </w:rPr>
      </w:r>
      <w:r>
        <w:rPr>
          <w:noProof/>
        </w:rPr>
        <w:fldChar w:fldCharType="separate"/>
      </w:r>
      <w:r w:rsidR="00FD7A44">
        <w:rPr>
          <w:noProof/>
        </w:rPr>
        <w:t>7</w:t>
      </w:r>
      <w:r>
        <w:rPr>
          <w:noProof/>
        </w:rPr>
        <w:fldChar w:fldCharType="end"/>
      </w:r>
    </w:p>
    <w:p w14:paraId="01656363"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4.2</w:t>
      </w:r>
      <w:r>
        <w:rPr>
          <w:rFonts w:eastAsiaTheme="minorEastAsia" w:cstheme="minorBidi"/>
          <w:b w:val="0"/>
          <w:bCs w:val="0"/>
          <w:smallCaps w:val="0"/>
          <w:noProof/>
          <w:color w:val="auto"/>
          <w:kern w:val="0"/>
          <w:sz w:val="24"/>
          <w:szCs w:val="24"/>
          <w:lang w:eastAsia="ja-JP"/>
        </w:rPr>
        <w:tab/>
      </w:r>
      <w:r w:rsidRPr="00F87806">
        <w:rPr>
          <w:noProof/>
          <w:lang w:val="en-US"/>
        </w:rPr>
        <w:t>Step-by-step Integration</w:t>
      </w:r>
      <w:r>
        <w:rPr>
          <w:noProof/>
        </w:rPr>
        <w:tab/>
      </w:r>
      <w:r>
        <w:rPr>
          <w:noProof/>
        </w:rPr>
        <w:fldChar w:fldCharType="begin"/>
      </w:r>
      <w:r>
        <w:rPr>
          <w:noProof/>
        </w:rPr>
        <w:instrText xml:space="preserve"> PAGEREF _Toc292534742 \h </w:instrText>
      </w:r>
      <w:r>
        <w:rPr>
          <w:noProof/>
        </w:rPr>
      </w:r>
      <w:r>
        <w:rPr>
          <w:noProof/>
        </w:rPr>
        <w:fldChar w:fldCharType="separate"/>
      </w:r>
      <w:r w:rsidR="00FD7A44">
        <w:rPr>
          <w:noProof/>
        </w:rPr>
        <w:t>8</w:t>
      </w:r>
      <w:r>
        <w:rPr>
          <w:noProof/>
        </w:rPr>
        <w:fldChar w:fldCharType="end"/>
      </w:r>
    </w:p>
    <w:p w14:paraId="29A274AE"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4.2.1</w:t>
      </w:r>
      <w:r>
        <w:rPr>
          <w:rFonts w:eastAsiaTheme="minorEastAsia" w:cstheme="minorBidi"/>
          <w:smallCaps w:val="0"/>
          <w:noProof/>
          <w:color w:val="auto"/>
          <w:kern w:val="0"/>
          <w:sz w:val="24"/>
          <w:szCs w:val="24"/>
          <w:lang w:eastAsia="ja-JP"/>
        </w:rPr>
        <w:tab/>
      </w:r>
      <w:r w:rsidRPr="00F87806">
        <w:rPr>
          <w:noProof/>
          <w:lang w:val="en-US"/>
        </w:rPr>
        <w:t>Inclusion of Required Resources</w:t>
      </w:r>
      <w:r>
        <w:rPr>
          <w:noProof/>
        </w:rPr>
        <w:tab/>
      </w:r>
      <w:r>
        <w:rPr>
          <w:noProof/>
        </w:rPr>
        <w:fldChar w:fldCharType="begin"/>
      </w:r>
      <w:r>
        <w:rPr>
          <w:noProof/>
        </w:rPr>
        <w:instrText xml:space="preserve"> PAGEREF _Toc292534743 \h </w:instrText>
      </w:r>
      <w:r>
        <w:rPr>
          <w:noProof/>
        </w:rPr>
      </w:r>
      <w:r>
        <w:rPr>
          <w:noProof/>
        </w:rPr>
        <w:fldChar w:fldCharType="separate"/>
      </w:r>
      <w:r w:rsidR="00FD7A44">
        <w:rPr>
          <w:noProof/>
        </w:rPr>
        <w:t>8</w:t>
      </w:r>
      <w:r>
        <w:rPr>
          <w:noProof/>
        </w:rPr>
        <w:fldChar w:fldCharType="end"/>
      </w:r>
    </w:p>
    <w:p w14:paraId="5862F507"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4.2.2</w:t>
      </w:r>
      <w:r>
        <w:rPr>
          <w:rFonts w:eastAsiaTheme="minorEastAsia" w:cstheme="minorBidi"/>
          <w:smallCaps w:val="0"/>
          <w:noProof/>
          <w:color w:val="auto"/>
          <w:kern w:val="0"/>
          <w:sz w:val="24"/>
          <w:szCs w:val="24"/>
          <w:lang w:eastAsia="ja-JP"/>
        </w:rPr>
        <w:tab/>
      </w:r>
      <w:r w:rsidRPr="00F87806">
        <w:rPr>
          <w:noProof/>
          <w:lang w:val="en-US"/>
        </w:rPr>
        <w:t>Laying out the Discovery Area</w:t>
      </w:r>
      <w:r>
        <w:rPr>
          <w:noProof/>
        </w:rPr>
        <w:tab/>
      </w:r>
      <w:r>
        <w:rPr>
          <w:noProof/>
        </w:rPr>
        <w:fldChar w:fldCharType="begin"/>
      </w:r>
      <w:r>
        <w:rPr>
          <w:noProof/>
        </w:rPr>
        <w:instrText xml:space="preserve"> PAGEREF _Toc292534744 \h </w:instrText>
      </w:r>
      <w:r>
        <w:rPr>
          <w:noProof/>
        </w:rPr>
      </w:r>
      <w:r>
        <w:rPr>
          <w:noProof/>
        </w:rPr>
        <w:fldChar w:fldCharType="separate"/>
      </w:r>
      <w:r w:rsidR="00FD7A44">
        <w:rPr>
          <w:noProof/>
        </w:rPr>
        <w:t>9</w:t>
      </w:r>
      <w:r>
        <w:rPr>
          <w:noProof/>
        </w:rPr>
        <w:fldChar w:fldCharType="end"/>
      </w:r>
    </w:p>
    <w:p w14:paraId="675EED43"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4.2.3</w:t>
      </w:r>
      <w:r>
        <w:rPr>
          <w:rFonts w:eastAsiaTheme="minorEastAsia" w:cstheme="minorBidi"/>
          <w:smallCaps w:val="0"/>
          <w:noProof/>
          <w:color w:val="auto"/>
          <w:kern w:val="0"/>
          <w:sz w:val="24"/>
          <w:szCs w:val="24"/>
          <w:lang w:eastAsia="ja-JP"/>
        </w:rPr>
        <w:tab/>
      </w:r>
      <w:r w:rsidRPr="00F87806">
        <w:rPr>
          <w:noProof/>
          <w:lang w:val="en-US"/>
        </w:rPr>
        <w:t>Invoking the doDiscovery Function and Handling the Result</w:t>
      </w:r>
      <w:r>
        <w:rPr>
          <w:noProof/>
        </w:rPr>
        <w:tab/>
      </w:r>
      <w:r>
        <w:rPr>
          <w:noProof/>
        </w:rPr>
        <w:fldChar w:fldCharType="begin"/>
      </w:r>
      <w:r>
        <w:rPr>
          <w:noProof/>
        </w:rPr>
        <w:instrText xml:space="preserve"> PAGEREF _Toc292534745 \h </w:instrText>
      </w:r>
      <w:r>
        <w:rPr>
          <w:noProof/>
        </w:rPr>
      </w:r>
      <w:r>
        <w:rPr>
          <w:noProof/>
        </w:rPr>
        <w:fldChar w:fldCharType="separate"/>
      </w:r>
      <w:r w:rsidR="00FD7A44">
        <w:rPr>
          <w:noProof/>
        </w:rPr>
        <w:t>10</w:t>
      </w:r>
      <w:r>
        <w:rPr>
          <w:noProof/>
        </w:rPr>
        <w:fldChar w:fldCharType="end"/>
      </w:r>
    </w:p>
    <w:p w14:paraId="3FC1121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5</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JavaScript API</w:t>
      </w:r>
      <w:r>
        <w:rPr>
          <w:noProof/>
        </w:rPr>
        <w:tab/>
      </w:r>
      <w:r>
        <w:rPr>
          <w:noProof/>
        </w:rPr>
        <w:fldChar w:fldCharType="begin"/>
      </w:r>
      <w:r>
        <w:rPr>
          <w:noProof/>
        </w:rPr>
        <w:instrText xml:space="preserve"> PAGEREF _Toc292534746 \h </w:instrText>
      </w:r>
      <w:r>
        <w:rPr>
          <w:noProof/>
        </w:rPr>
      </w:r>
      <w:r>
        <w:rPr>
          <w:noProof/>
        </w:rPr>
        <w:fldChar w:fldCharType="separate"/>
      </w:r>
      <w:r w:rsidR="00FD7A44">
        <w:rPr>
          <w:noProof/>
        </w:rPr>
        <w:t>12</w:t>
      </w:r>
      <w:r>
        <w:rPr>
          <w:noProof/>
        </w:rPr>
        <w:fldChar w:fldCharType="end"/>
      </w:r>
    </w:p>
    <w:p w14:paraId="6CDF9B4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5.1</w:t>
      </w:r>
      <w:r>
        <w:rPr>
          <w:rFonts w:eastAsiaTheme="minorEastAsia" w:cstheme="minorBidi"/>
          <w:b w:val="0"/>
          <w:bCs w:val="0"/>
          <w:smallCaps w:val="0"/>
          <w:noProof/>
          <w:color w:val="auto"/>
          <w:kern w:val="0"/>
          <w:sz w:val="24"/>
          <w:szCs w:val="24"/>
          <w:lang w:eastAsia="ja-JP"/>
        </w:rPr>
        <w:tab/>
      </w:r>
      <w:r w:rsidRPr="00F87806">
        <w:rPr>
          <w:noProof/>
          <w:lang w:val="en-US"/>
        </w:rPr>
        <w:t>Namespace and dependencies</w:t>
      </w:r>
      <w:r>
        <w:rPr>
          <w:noProof/>
        </w:rPr>
        <w:tab/>
      </w:r>
      <w:r>
        <w:rPr>
          <w:noProof/>
        </w:rPr>
        <w:fldChar w:fldCharType="begin"/>
      </w:r>
      <w:r>
        <w:rPr>
          <w:noProof/>
        </w:rPr>
        <w:instrText xml:space="preserve"> PAGEREF _Toc292534747 \h </w:instrText>
      </w:r>
      <w:r>
        <w:rPr>
          <w:noProof/>
        </w:rPr>
      </w:r>
      <w:r>
        <w:rPr>
          <w:noProof/>
        </w:rPr>
        <w:fldChar w:fldCharType="separate"/>
      </w:r>
      <w:r w:rsidR="00FD7A44">
        <w:rPr>
          <w:noProof/>
        </w:rPr>
        <w:t>12</w:t>
      </w:r>
      <w:r>
        <w:rPr>
          <w:noProof/>
        </w:rPr>
        <w:fldChar w:fldCharType="end"/>
      </w:r>
    </w:p>
    <w:p w14:paraId="5955B37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5.2</w:t>
      </w:r>
      <w:r>
        <w:rPr>
          <w:rFonts w:eastAsiaTheme="minorEastAsia" w:cstheme="minorBidi"/>
          <w:b w:val="0"/>
          <w:bCs w:val="0"/>
          <w:smallCaps w:val="0"/>
          <w:noProof/>
          <w:color w:val="auto"/>
          <w:kern w:val="0"/>
          <w:sz w:val="24"/>
          <w:szCs w:val="24"/>
          <w:lang w:eastAsia="ja-JP"/>
        </w:rPr>
        <w:tab/>
      </w:r>
      <w:r w:rsidRPr="00F87806">
        <w:rPr>
          <w:noProof/>
          <w:lang w:val="en-US"/>
        </w:rPr>
        <w:t>Functions</w:t>
      </w:r>
      <w:r>
        <w:rPr>
          <w:noProof/>
        </w:rPr>
        <w:tab/>
      </w:r>
      <w:r>
        <w:rPr>
          <w:noProof/>
        </w:rPr>
        <w:fldChar w:fldCharType="begin"/>
      </w:r>
      <w:r>
        <w:rPr>
          <w:noProof/>
        </w:rPr>
        <w:instrText xml:space="preserve"> PAGEREF _Toc292534748 \h </w:instrText>
      </w:r>
      <w:r>
        <w:rPr>
          <w:noProof/>
        </w:rPr>
      </w:r>
      <w:r>
        <w:rPr>
          <w:noProof/>
        </w:rPr>
        <w:fldChar w:fldCharType="separate"/>
      </w:r>
      <w:r w:rsidR="00FD7A44">
        <w:rPr>
          <w:noProof/>
        </w:rPr>
        <w:t>12</w:t>
      </w:r>
      <w:r>
        <w:rPr>
          <w:noProof/>
        </w:rPr>
        <w:fldChar w:fldCharType="end"/>
      </w:r>
    </w:p>
    <w:p w14:paraId="47D38612"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5.2.1</w:t>
      </w:r>
      <w:r>
        <w:rPr>
          <w:rFonts w:eastAsiaTheme="minorEastAsia" w:cstheme="minorBidi"/>
          <w:smallCaps w:val="0"/>
          <w:noProof/>
          <w:color w:val="auto"/>
          <w:kern w:val="0"/>
          <w:sz w:val="24"/>
          <w:szCs w:val="24"/>
          <w:lang w:eastAsia="ja-JP"/>
        </w:rPr>
        <w:tab/>
      </w:r>
      <w:r w:rsidRPr="00F87806">
        <w:rPr>
          <w:noProof/>
          <w:lang w:val="en-US"/>
        </w:rPr>
        <w:t>getVersion</w:t>
      </w:r>
      <w:r>
        <w:rPr>
          <w:noProof/>
        </w:rPr>
        <w:tab/>
      </w:r>
      <w:r>
        <w:rPr>
          <w:noProof/>
        </w:rPr>
        <w:fldChar w:fldCharType="begin"/>
      </w:r>
      <w:r>
        <w:rPr>
          <w:noProof/>
        </w:rPr>
        <w:instrText xml:space="preserve"> PAGEREF _Toc292534749 \h </w:instrText>
      </w:r>
      <w:r>
        <w:rPr>
          <w:noProof/>
        </w:rPr>
      </w:r>
      <w:r>
        <w:rPr>
          <w:noProof/>
        </w:rPr>
        <w:fldChar w:fldCharType="separate"/>
      </w:r>
      <w:r w:rsidR="00FD7A44">
        <w:rPr>
          <w:noProof/>
        </w:rPr>
        <w:t>12</w:t>
      </w:r>
      <w:r>
        <w:rPr>
          <w:noProof/>
        </w:rPr>
        <w:fldChar w:fldCharType="end"/>
      </w:r>
    </w:p>
    <w:p w14:paraId="18CB3B3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5.2.2</w:t>
      </w:r>
      <w:r>
        <w:rPr>
          <w:rFonts w:eastAsiaTheme="minorEastAsia" w:cstheme="minorBidi"/>
          <w:smallCaps w:val="0"/>
          <w:noProof/>
          <w:color w:val="auto"/>
          <w:kern w:val="0"/>
          <w:sz w:val="24"/>
          <w:szCs w:val="24"/>
          <w:lang w:eastAsia="ja-JP"/>
        </w:rPr>
        <w:tab/>
      </w:r>
      <w:r w:rsidRPr="00F87806">
        <w:rPr>
          <w:noProof/>
          <w:lang w:val="en-US"/>
        </w:rPr>
        <w:t>doDiscovery</w:t>
      </w:r>
      <w:r>
        <w:rPr>
          <w:noProof/>
        </w:rPr>
        <w:tab/>
      </w:r>
      <w:r>
        <w:rPr>
          <w:noProof/>
        </w:rPr>
        <w:fldChar w:fldCharType="begin"/>
      </w:r>
      <w:r>
        <w:rPr>
          <w:noProof/>
        </w:rPr>
        <w:instrText xml:space="preserve"> PAGEREF _Toc292534750 \h </w:instrText>
      </w:r>
      <w:r>
        <w:rPr>
          <w:noProof/>
        </w:rPr>
      </w:r>
      <w:r>
        <w:rPr>
          <w:noProof/>
        </w:rPr>
        <w:fldChar w:fldCharType="separate"/>
      </w:r>
      <w:r w:rsidR="00FD7A44">
        <w:rPr>
          <w:noProof/>
        </w:rPr>
        <w:t>12</w:t>
      </w:r>
      <w:r>
        <w:rPr>
          <w:noProof/>
        </w:rPr>
        <w:fldChar w:fldCharType="end"/>
      </w:r>
    </w:p>
    <w:p w14:paraId="47AB0B7D"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5.3</w:t>
      </w:r>
      <w:r>
        <w:rPr>
          <w:rFonts w:eastAsiaTheme="minorEastAsia" w:cstheme="minorBidi"/>
          <w:b w:val="0"/>
          <w:bCs w:val="0"/>
          <w:smallCaps w:val="0"/>
          <w:noProof/>
          <w:color w:val="auto"/>
          <w:kern w:val="0"/>
          <w:sz w:val="24"/>
          <w:szCs w:val="24"/>
          <w:lang w:eastAsia="ja-JP"/>
        </w:rPr>
        <w:tab/>
      </w:r>
      <w:r w:rsidRPr="00F87806">
        <w:rPr>
          <w:noProof/>
          <w:lang w:val="en-US"/>
        </w:rPr>
        <w:t>Objects</w:t>
      </w:r>
      <w:r>
        <w:rPr>
          <w:noProof/>
        </w:rPr>
        <w:tab/>
      </w:r>
      <w:r>
        <w:rPr>
          <w:noProof/>
        </w:rPr>
        <w:fldChar w:fldCharType="begin"/>
      </w:r>
      <w:r>
        <w:rPr>
          <w:noProof/>
        </w:rPr>
        <w:instrText xml:space="preserve"> PAGEREF _Toc292534751 \h </w:instrText>
      </w:r>
      <w:r>
        <w:rPr>
          <w:noProof/>
        </w:rPr>
      </w:r>
      <w:r>
        <w:rPr>
          <w:noProof/>
        </w:rPr>
        <w:fldChar w:fldCharType="separate"/>
      </w:r>
      <w:r w:rsidR="00FD7A44">
        <w:rPr>
          <w:noProof/>
        </w:rPr>
        <w:t>13</w:t>
      </w:r>
      <w:r>
        <w:rPr>
          <w:noProof/>
        </w:rPr>
        <w:fldChar w:fldCharType="end"/>
      </w:r>
    </w:p>
    <w:p w14:paraId="07E48CD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5.3.1</w:t>
      </w:r>
      <w:r>
        <w:rPr>
          <w:rFonts w:eastAsiaTheme="minorEastAsia" w:cstheme="minorBidi"/>
          <w:smallCaps w:val="0"/>
          <w:noProof/>
          <w:color w:val="auto"/>
          <w:kern w:val="0"/>
          <w:sz w:val="24"/>
          <w:szCs w:val="24"/>
          <w:lang w:eastAsia="ja-JP"/>
        </w:rPr>
        <w:tab/>
      </w:r>
      <w:r w:rsidRPr="00F87806">
        <w:rPr>
          <w:noProof/>
          <w:lang w:val="en-US"/>
        </w:rPr>
        <w:t>DiscoverySettings</w:t>
      </w:r>
      <w:r>
        <w:rPr>
          <w:noProof/>
        </w:rPr>
        <w:tab/>
      </w:r>
      <w:r>
        <w:rPr>
          <w:noProof/>
        </w:rPr>
        <w:fldChar w:fldCharType="begin"/>
      </w:r>
      <w:r>
        <w:rPr>
          <w:noProof/>
        </w:rPr>
        <w:instrText xml:space="preserve"> PAGEREF _Toc292534752 \h </w:instrText>
      </w:r>
      <w:r>
        <w:rPr>
          <w:noProof/>
        </w:rPr>
      </w:r>
      <w:r>
        <w:rPr>
          <w:noProof/>
        </w:rPr>
        <w:fldChar w:fldCharType="separate"/>
      </w:r>
      <w:r w:rsidR="00FD7A44">
        <w:rPr>
          <w:noProof/>
        </w:rPr>
        <w:t>13</w:t>
      </w:r>
      <w:r>
        <w:rPr>
          <w:noProof/>
        </w:rPr>
        <w:fldChar w:fldCharType="end"/>
      </w:r>
    </w:p>
    <w:p w14:paraId="65FB99B9"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5.3.2</w:t>
      </w:r>
      <w:r>
        <w:rPr>
          <w:rFonts w:eastAsiaTheme="minorEastAsia" w:cstheme="minorBidi"/>
          <w:smallCaps w:val="0"/>
          <w:noProof/>
          <w:color w:val="auto"/>
          <w:kern w:val="0"/>
          <w:sz w:val="24"/>
          <w:szCs w:val="24"/>
          <w:lang w:eastAsia="ja-JP"/>
        </w:rPr>
        <w:tab/>
      </w:r>
      <w:r>
        <w:rPr>
          <w:noProof/>
        </w:rPr>
        <w:t>uiConfig</w:t>
      </w:r>
      <w:r>
        <w:rPr>
          <w:noProof/>
        </w:rPr>
        <w:tab/>
      </w:r>
      <w:r>
        <w:rPr>
          <w:noProof/>
        </w:rPr>
        <w:fldChar w:fldCharType="begin"/>
      </w:r>
      <w:r>
        <w:rPr>
          <w:noProof/>
        </w:rPr>
        <w:instrText xml:space="preserve"> PAGEREF _Toc292534753 \h </w:instrText>
      </w:r>
      <w:r>
        <w:rPr>
          <w:noProof/>
        </w:rPr>
      </w:r>
      <w:r>
        <w:rPr>
          <w:noProof/>
        </w:rPr>
        <w:fldChar w:fldCharType="separate"/>
      </w:r>
      <w:r w:rsidR="00FD7A44">
        <w:rPr>
          <w:noProof/>
        </w:rPr>
        <w:t>13</w:t>
      </w:r>
      <w:r>
        <w:rPr>
          <w:noProof/>
        </w:rPr>
        <w:fldChar w:fldCharType="end"/>
      </w:r>
    </w:p>
    <w:p w14:paraId="00453FF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5.3.3</w:t>
      </w:r>
      <w:r>
        <w:rPr>
          <w:rFonts w:eastAsiaTheme="minorEastAsia" w:cstheme="minorBidi"/>
          <w:smallCaps w:val="0"/>
          <w:noProof/>
          <w:color w:val="auto"/>
          <w:kern w:val="0"/>
          <w:sz w:val="24"/>
          <w:szCs w:val="24"/>
          <w:lang w:eastAsia="ja-JP"/>
        </w:rPr>
        <w:tab/>
      </w:r>
      <w:r>
        <w:rPr>
          <w:noProof/>
        </w:rPr>
        <w:t>userStateConfig</w:t>
      </w:r>
      <w:r>
        <w:rPr>
          <w:noProof/>
        </w:rPr>
        <w:tab/>
      </w:r>
      <w:r>
        <w:rPr>
          <w:noProof/>
        </w:rPr>
        <w:fldChar w:fldCharType="begin"/>
      </w:r>
      <w:r>
        <w:rPr>
          <w:noProof/>
        </w:rPr>
        <w:instrText xml:space="preserve"> PAGEREF _Toc292534754 \h </w:instrText>
      </w:r>
      <w:r>
        <w:rPr>
          <w:noProof/>
        </w:rPr>
      </w:r>
      <w:r>
        <w:rPr>
          <w:noProof/>
        </w:rPr>
        <w:fldChar w:fldCharType="separate"/>
      </w:r>
      <w:r w:rsidR="00FD7A44">
        <w:rPr>
          <w:noProof/>
        </w:rPr>
        <w:t>15</w:t>
      </w:r>
      <w:r>
        <w:rPr>
          <w:noProof/>
        </w:rPr>
        <w:fldChar w:fldCharType="end"/>
      </w:r>
    </w:p>
    <w:p w14:paraId="7BB31CC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5.3.4</w:t>
      </w:r>
      <w:r>
        <w:rPr>
          <w:rFonts w:eastAsiaTheme="minorEastAsia" w:cstheme="minorBidi"/>
          <w:smallCaps w:val="0"/>
          <w:noProof/>
          <w:color w:val="auto"/>
          <w:kern w:val="0"/>
          <w:sz w:val="24"/>
          <w:szCs w:val="24"/>
          <w:lang w:eastAsia="ja-JP"/>
        </w:rPr>
        <w:tab/>
      </w:r>
      <w:r w:rsidRPr="00F87806">
        <w:rPr>
          <w:noProof/>
          <w:lang w:val="en-US"/>
        </w:rPr>
        <w:t>DiscoveryError</w:t>
      </w:r>
      <w:r>
        <w:rPr>
          <w:noProof/>
        </w:rPr>
        <w:tab/>
      </w:r>
      <w:r>
        <w:rPr>
          <w:noProof/>
        </w:rPr>
        <w:fldChar w:fldCharType="begin"/>
      </w:r>
      <w:r>
        <w:rPr>
          <w:noProof/>
        </w:rPr>
        <w:instrText xml:space="preserve"> PAGEREF _Toc292534755 \h </w:instrText>
      </w:r>
      <w:r>
        <w:rPr>
          <w:noProof/>
        </w:rPr>
      </w:r>
      <w:r>
        <w:rPr>
          <w:noProof/>
        </w:rPr>
        <w:fldChar w:fldCharType="separate"/>
      </w:r>
      <w:r w:rsidR="00FD7A44">
        <w:rPr>
          <w:noProof/>
        </w:rPr>
        <w:t>15</w:t>
      </w:r>
      <w:r>
        <w:rPr>
          <w:noProof/>
        </w:rPr>
        <w:fldChar w:fldCharType="end"/>
      </w:r>
    </w:p>
    <w:p w14:paraId="2163CD6C"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6</w:t>
      </w:r>
      <w:r>
        <w:rPr>
          <w:rFonts w:eastAsiaTheme="minorEastAsia" w:cstheme="minorBidi"/>
          <w:b w:val="0"/>
          <w:bCs w:val="0"/>
          <w:caps w:val="0"/>
          <w:noProof/>
          <w:color w:val="auto"/>
          <w:kern w:val="0"/>
          <w:sz w:val="24"/>
          <w:szCs w:val="24"/>
          <w:u w:val="none"/>
          <w:lang w:eastAsia="ja-JP"/>
        </w:rPr>
        <w:tab/>
      </w:r>
      <w:r w:rsidRPr="00F87806">
        <w:rPr>
          <w:noProof/>
          <w:lang w:val="en-US"/>
        </w:rPr>
        <w:t>References</w:t>
      </w:r>
      <w:r>
        <w:rPr>
          <w:noProof/>
        </w:rPr>
        <w:tab/>
      </w:r>
      <w:r>
        <w:rPr>
          <w:noProof/>
        </w:rPr>
        <w:fldChar w:fldCharType="begin"/>
      </w:r>
      <w:r>
        <w:rPr>
          <w:noProof/>
        </w:rPr>
        <w:instrText xml:space="preserve"> PAGEREF _Toc292534756 \h </w:instrText>
      </w:r>
      <w:r>
        <w:rPr>
          <w:noProof/>
        </w:rPr>
      </w:r>
      <w:r>
        <w:rPr>
          <w:noProof/>
        </w:rPr>
        <w:fldChar w:fldCharType="separate"/>
      </w:r>
      <w:r w:rsidR="00FD7A44">
        <w:rPr>
          <w:noProof/>
        </w:rPr>
        <w:t>17</w:t>
      </w:r>
      <w:r>
        <w:rPr>
          <w:noProof/>
        </w:rPr>
        <w:fldChar w:fldCharType="end"/>
      </w:r>
    </w:p>
    <w:p w14:paraId="0CCC62E8"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7</w:t>
      </w:r>
      <w:r>
        <w:rPr>
          <w:rFonts w:eastAsiaTheme="minorEastAsia" w:cstheme="minorBidi"/>
          <w:b w:val="0"/>
          <w:bCs w:val="0"/>
          <w:caps w:val="0"/>
          <w:noProof/>
          <w:color w:val="auto"/>
          <w:kern w:val="0"/>
          <w:sz w:val="24"/>
          <w:szCs w:val="24"/>
          <w:u w:val="none"/>
          <w:lang w:eastAsia="ja-JP"/>
        </w:rPr>
        <w:tab/>
      </w:r>
      <w:r w:rsidRPr="00F87806">
        <w:rPr>
          <w:noProof/>
          <w:lang w:val="en-US"/>
        </w:rPr>
        <w:t>Changes between versions</w:t>
      </w:r>
      <w:r>
        <w:rPr>
          <w:noProof/>
        </w:rPr>
        <w:tab/>
      </w:r>
      <w:r>
        <w:rPr>
          <w:noProof/>
        </w:rPr>
        <w:fldChar w:fldCharType="begin"/>
      </w:r>
      <w:r>
        <w:rPr>
          <w:noProof/>
        </w:rPr>
        <w:instrText xml:space="preserve"> PAGEREF _Toc292534757 \h </w:instrText>
      </w:r>
      <w:r>
        <w:rPr>
          <w:noProof/>
        </w:rPr>
      </w:r>
      <w:r>
        <w:rPr>
          <w:noProof/>
        </w:rPr>
        <w:fldChar w:fldCharType="separate"/>
      </w:r>
      <w:r w:rsidR="00FD7A44">
        <w:rPr>
          <w:noProof/>
        </w:rPr>
        <w:t>17</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1" w:name="_Ref257290381"/>
      <w:bookmarkStart w:id="2" w:name="_Toc292534732"/>
      <w:r w:rsidRPr="006C4EAB">
        <w:rPr>
          <w:lang w:val="en-US"/>
        </w:rPr>
        <w:lastRenderedPageBreak/>
        <w:t>Introduction</w:t>
      </w:r>
      <w:bookmarkEnd w:id="1"/>
      <w:bookmarkEnd w:id="2"/>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347E9138"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w:t>
      </w:r>
      <w:r w:rsidR="0006100A">
        <w:rPr>
          <w:lang w:val="en-US"/>
        </w:rPr>
        <w:t xml:space="preserve">, </w:t>
      </w:r>
      <w:r w:rsidR="002C3D76">
        <w:rPr>
          <w:lang w:val="en-US"/>
        </w:rPr>
        <w:t>[</w:t>
      </w:r>
      <w:hyperlink r:id="rId9" w:history="1">
        <w:r w:rsidR="002C3D76" w:rsidRPr="0002517C">
          <w:rPr>
            <w:rStyle w:val="Hyperlink"/>
            <w:lang w:val="en-US"/>
          </w:rPr>
          <w:t>IdpDisco</w:t>
        </w:r>
      </w:hyperlink>
      <w:r w:rsidR="002C3D76">
        <w:rPr>
          <w:lang w:val="en-US"/>
        </w:rPr>
        <w:t>]</w:t>
      </w:r>
      <w:r w:rsidR="003F5748">
        <w:rPr>
          <w:lang w:val="en-US"/>
        </w:rPr>
        <w:t>,</w:t>
      </w:r>
      <w:r w:rsidR="002C3D76">
        <w:rPr>
          <w:lang w:val="en-US"/>
        </w:rPr>
        <w:t xml:space="preserve"> or by importing a JavaScript</w:t>
      </w:r>
      <w:r w:rsidR="00660A85">
        <w:rPr>
          <w:lang w:val="en-US"/>
        </w:rPr>
        <w:t xml:space="preserve"> from the Discovery Service and let the end user choose Identity Provi</w:t>
      </w:r>
      <w:r w:rsidR="00660A85">
        <w:rPr>
          <w:lang w:val="en-US"/>
        </w:rPr>
        <w:t>d</w:t>
      </w:r>
      <w:r w:rsidR="00660A85">
        <w:rPr>
          <w:lang w:val="en-US"/>
        </w:rPr>
        <w:t xml:space="preserve">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Discovery Service.</w:t>
      </w:r>
    </w:p>
    <w:p w14:paraId="588DEC11" w14:textId="1EA42066" w:rsidR="00030ED8" w:rsidRDefault="00030ED8" w:rsidP="00030ED8">
      <w:pPr>
        <w:pStyle w:val="Heading1"/>
        <w:rPr>
          <w:lang w:val="en-US"/>
        </w:rPr>
      </w:pPr>
      <w:bookmarkStart w:id="3" w:name="_Ref257279200"/>
      <w:bookmarkStart w:id="4" w:name="_Toc292534733"/>
      <w:r>
        <w:rPr>
          <w:lang w:val="en-US"/>
        </w:rPr>
        <w:t>Discovery Service Logic</w:t>
      </w:r>
      <w:bookmarkEnd w:id="3"/>
      <w:bookmarkEnd w:id="4"/>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5" w:name="_Ref260305400"/>
      <w:bookmarkStart w:id="6" w:name="_Ref260305411"/>
      <w:bookmarkStart w:id="7" w:name="_Toc292534734"/>
      <w:r w:rsidRPr="00182677">
        <w:rPr>
          <w:lang w:val="en-US"/>
        </w:rPr>
        <w:t>Matching of Identity Providers</w:t>
      </w:r>
      <w:bookmarkEnd w:id="5"/>
      <w:bookmarkEnd w:id="6"/>
      <w:bookmarkEnd w:id="7"/>
    </w:p>
    <w:p w14:paraId="07C8EBAD" w14:textId="62483528"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w:t>
      </w:r>
      <w:r w:rsidR="004261C4">
        <w:rPr>
          <w:lang w:val="en-US"/>
        </w:rPr>
        <w:t>,</w:t>
      </w:r>
      <w:r>
        <w:rPr>
          <w:lang w:val="en-US"/>
        </w:rPr>
        <w:t xml:space="preserve"> [</w:t>
      </w:r>
      <w:r w:rsidRPr="00EB4239">
        <w:rPr>
          <w:lang w:val="en-US"/>
        </w:rPr>
        <w:t>Eid2EntCat</w:t>
      </w:r>
      <w:r>
        <w:rPr>
          <w:lang w:val="en-US"/>
        </w:rPr>
        <w:t>]</w:t>
      </w:r>
      <w:r w:rsidR="004261C4">
        <w:rPr>
          <w:lang w:val="en-US"/>
        </w:rPr>
        <w:t>,</w:t>
      </w:r>
      <w:r>
        <w:rPr>
          <w:lang w:val="en-US"/>
        </w:rPr>
        <w:t xml:space="preserve"> </w:t>
      </w:r>
      <w:r w:rsidR="00474592">
        <w:rPr>
          <w:lang w:val="en-US"/>
        </w:rPr>
        <w:t>defines the different</w:t>
      </w:r>
      <w:r w:rsidR="00B725BA">
        <w:rPr>
          <w:lang w:val="en-US"/>
        </w:rPr>
        <w:t xml:space="preserve"> entity categories and their meaning. Chapter 1.4 of [</w:t>
      </w:r>
      <w:r w:rsidR="00B725BA" w:rsidRPr="00EB4239">
        <w:rPr>
          <w:lang w:val="en-US"/>
        </w:rPr>
        <w:t>Eid2EntCat</w:t>
      </w:r>
      <w:r w:rsidR="00B725BA">
        <w:rPr>
          <w:lang w:val="en-US"/>
        </w:rPr>
        <w: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entityID</w:t>
      </w:r>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288C9BB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 xml:space="preserve">-pnr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http://id.elegnamnden.se/ec/1.0/loa4-pnr</w:t>
            </w:r>
            <w:r w:rsidRPr="00306973">
              <w:rPr>
                <w:sz w:val="16"/>
                <w:szCs w:val="16"/>
                <w:lang w:val="en-US"/>
              </w:rPr>
              <w:t>)</w:t>
            </w:r>
          </w:p>
        </w:tc>
      </w:tr>
      <w:tr w:rsidR="00306973" w:rsidRPr="003E6129"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w:t>
            </w:r>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w:t>
            </w:r>
            <w:r w:rsidR="00EF5B63" w:rsidRPr="00306973">
              <w:rPr>
                <w:sz w:val="16"/>
                <w:szCs w:val="16"/>
                <w:lang w:val="en-US"/>
              </w:rPr>
              <w:t>oa</w:t>
            </w:r>
            <w:r w:rsidRPr="00306973">
              <w:rPr>
                <w:sz w:val="16"/>
                <w:szCs w:val="16"/>
                <w:lang w:val="en-US"/>
              </w:rPr>
              <w:t>3</w:t>
            </w:r>
            <w:proofErr w:type="gramEnd"/>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3E6129"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2B5B7F8B" w:rsidR="007249A5" w:rsidRDefault="007249A5" w:rsidP="007249A5">
      <w:pPr>
        <w:rPr>
          <w:lang w:val="en-US"/>
        </w:rPr>
      </w:pPr>
      <w:r w:rsidRPr="00071420">
        <w:rPr>
          <w:b/>
          <w:lang w:val="en-US"/>
        </w:rPr>
        <w:t>Example 2</w:t>
      </w:r>
      <w:r>
        <w:rPr>
          <w:lang w:val="en-US"/>
        </w:rPr>
        <w:t>:</w:t>
      </w:r>
    </w:p>
    <w:p w14:paraId="76A41970" w14:textId="18128D03"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1AB858F9"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rsidRPr="001B4D62" w14:paraId="59A68FA2" w14:textId="54B7CF96"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2D3A1ABB"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29203C58"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6D959506" w14:textId="704FCCA3"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2AA3A29B"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351B3868"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tc>
      </w:tr>
      <w:tr w:rsidR="00306973" w:rsidRPr="003E6129" w14:paraId="7F2F5F7F" w14:textId="70F25A23"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406A87C5"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4086081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0F4116A9" w14:textId="1C78D87E" w:rsidR="007249A5" w:rsidRDefault="007249A5" w:rsidP="007249A5">
      <w:pPr>
        <w:ind w:left="720"/>
        <w:rPr>
          <w:lang w:val="en-US"/>
        </w:rPr>
      </w:pPr>
    </w:p>
    <w:p w14:paraId="2EC076E9" w14:textId="61E79F5B"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(mobile-auth)</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8" w:name="_Ref257290368"/>
      <w:bookmarkStart w:id="9" w:name="_Ref257290540"/>
      <w:bookmarkStart w:id="10" w:name="_Ref260320918"/>
      <w:bookmarkStart w:id="11" w:name="_Ref260320928"/>
      <w:bookmarkStart w:id="12" w:name="_Ref260483117"/>
      <w:bookmarkStart w:id="13" w:name="_Toc292534735"/>
      <w:r w:rsidRPr="00182677">
        <w:rPr>
          <w:lang w:val="en-US"/>
        </w:rPr>
        <w:t>User State</w:t>
      </w:r>
      <w:bookmarkEnd w:id="8"/>
      <w:r w:rsidR="00727476">
        <w:rPr>
          <w:lang w:val="en-US"/>
        </w:rPr>
        <w:t xml:space="preserve"> and Remembered Choices</w:t>
      </w:r>
      <w:bookmarkEnd w:id="9"/>
      <w:bookmarkEnd w:id="10"/>
      <w:bookmarkEnd w:id="11"/>
      <w:bookmarkEnd w:id="12"/>
      <w:bookmarkEnd w:id="13"/>
    </w:p>
    <w:p w14:paraId="4A1B46F4" w14:textId="62CE98F7"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his enables end users to have pre-selected eIDs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selecting from a list of possible eIDs/Identity Providers</w:t>
      </w:r>
      <w:r w:rsidR="00EE4537">
        <w:rPr>
          <w:lang w:val="en-US"/>
        </w:rPr>
        <w:t>.</w:t>
      </w:r>
      <w:r w:rsidR="001741B4">
        <w:rPr>
          <w:lang w:val="en-US"/>
        </w:rPr>
        <w:t xml:space="preserve"> These “remembered choices”, or pre-selected </w:t>
      </w:r>
      <w:r w:rsidR="00CB0E1A">
        <w:rPr>
          <w:lang w:val="en-US"/>
        </w:rPr>
        <w:t>eIDs,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3E1D430B"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w:t>
      </w:r>
      <w:r w:rsidR="00340E61">
        <w:rPr>
          <w:lang w:val="en-US"/>
        </w:rPr>
        <w:t>o</w:t>
      </w:r>
      <w:r w:rsidR="00340E61">
        <w:rPr>
          <w:lang w:val="en-US"/>
        </w:rPr>
        <w:t xml:space="preserve">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FD7A44">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FD7A44"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4" w:name="_Ref292531699"/>
      <w:bookmarkStart w:id="15" w:name="_Toc292534736"/>
      <w:r>
        <w:rPr>
          <w:lang w:val="en-US"/>
        </w:rPr>
        <w:t>Discovery according to “</w:t>
      </w:r>
      <w:r w:rsidRPr="00C2652D">
        <w:rPr>
          <w:lang w:val="en-US"/>
        </w:rPr>
        <w:t>Identity Provider Discovery Service Protocol and Profile</w:t>
      </w:r>
      <w:r>
        <w:rPr>
          <w:lang w:val="en-US"/>
        </w:rPr>
        <w:t>”</w:t>
      </w:r>
      <w:bookmarkEnd w:id="14"/>
      <w:bookmarkEnd w:id="15"/>
    </w:p>
    <w:p w14:paraId="7387970E" w14:textId="2CA91529"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02517C">
        <w:rPr>
          <w:lang w:val="en-US"/>
        </w:rPr>
        <w:t>,</w:t>
      </w:r>
      <w:r w:rsidR="007F48DF">
        <w:rPr>
          <w:lang w:val="en-US"/>
        </w:rPr>
        <w:t xml:space="preserve"> [</w:t>
      </w:r>
      <w:hyperlink r:id="rId10" w:history="1">
        <w:r w:rsidR="007F48DF" w:rsidRPr="0002517C">
          <w:rPr>
            <w:rStyle w:val="Hyperlink"/>
            <w:lang w:val="en-US"/>
          </w:rPr>
          <w:t>IdpDisco</w:t>
        </w:r>
      </w:hyperlink>
      <w:r w:rsidR="007F48DF">
        <w:rPr>
          <w:lang w:val="en-US"/>
        </w:rPr>
        <w:t>], describes how</w:t>
      </w:r>
      <w:r w:rsidR="003A1044">
        <w:rPr>
          <w:lang w:val="en-US"/>
        </w:rPr>
        <w:t xml:space="preserve"> a central </w:t>
      </w:r>
      <w:r w:rsidR="00A55900">
        <w:rPr>
          <w:lang w:val="en-US"/>
        </w:rPr>
        <w:t>Discovery Ser</w:t>
      </w:r>
      <w:r w:rsidR="003A1044">
        <w:rPr>
          <w:lang w:val="en-US"/>
        </w:rPr>
        <w:t xml:space="preserve">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w:t>
      </w:r>
      <w:r w:rsidR="009E71A4">
        <w:rPr>
          <w:lang w:val="en-US"/>
        </w:rPr>
        <w:t>r</w:t>
      </w:r>
      <w:r w:rsidR="009E71A4">
        <w:rPr>
          <w:lang w:val="en-US"/>
        </w:rPr>
        <w:t>vice Provider’s entityID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FD7A44">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FD7A44"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his time with a parameter telling the Service Provider the entityID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FD7A44">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3E99C782" w:rsidR="009F0A33" w:rsidRPr="0000118D" w:rsidRDefault="00626A13" w:rsidP="00532717">
      <w:pPr>
        <w:rPr>
          <w:lang w:val="en-US"/>
        </w:rPr>
      </w:pPr>
      <w:r>
        <w:rPr>
          <w:lang w:val="en-US"/>
        </w:rPr>
        <w:t>The specification ([</w:t>
      </w:r>
      <w:hyperlink r:id="rId12" w:history="1">
        <w:r w:rsidRPr="003F5748">
          <w:rPr>
            <w:rStyle w:val="Hyperlink"/>
            <w:lang w:val="en-US"/>
          </w:rPr>
          <w:t>IdpDisco</w:t>
        </w:r>
      </w:hyperlink>
      <w:r>
        <w:rPr>
          <w:lang w:val="en-US"/>
        </w:rPr>
        <w:t xml:space="preserve">])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16" w:name="_Toc292534737"/>
      <w:r w:rsidRPr="0000118D">
        <w:rPr>
          <w:lang w:val="en-US"/>
        </w:rPr>
        <w:lastRenderedPageBreak/>
        <w:t>Discovery Response Addresses</w:t>
      </w:r>
      <w:bookmarkEnd w:id="16"/>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E766E7" w:rsidR="005841EB" w:rsidRDefault="00FF1E5E" w:rsidP="005841EB">
      <w:pPr>
        <w:rPr>
          <w:lang w:val="en-US"/>
        </w:rPr>
      </w:pPr>
      <w:r>
        <w:rPr>
          <w:lang w:val="en-US"/>
        </w:rPr>
        <w:t>In order to avoid unauthorized use of the Swedish eID Discovery Service all return addresses must be regi</w:t>
      </w:r>
      <w:r>
        <w:rPr>
          <w:lang w:val="en-US"/>
        </w:rPr>
        <w:t>s</w:t>
      </w:r>
      <w:r>
        <w:rPr>
          <w:lang w:val="en-US"/>
        </w:rPr>
        <w:t>tered in the federation metadata.</w:t>
      </w:r>
      <w:r w:rsidR="00682E88">
        <w:rPr>
          <w:lang w:val="en-US"/>
        </w:rPr>
        <w:t xml:space="preserve"> It is mandated that a Service Provider wanting to perform discovery according to [</w:t>
      </w:r>
      <w:hyperlink r:id="rId13" w:history="1">
        <w:r w:rsidR="00682E88" w:rsidRPr="003F5748">
          <w:rPr>
            <w:rStyle w:val="Hyperlink"/>
            <w:lang w:val="en-US"/>
          </w:rPr>
          <w:t>IdpDisco</w:t>
        </w:r>
      </w:hyperlink>
      <w:r w:rsidR="00682E88">
        <w:rPr>
          <w:lang w:val="en-US"/>
        </w:rPr>
        <w:t>]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23C40329"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w:t>
      </w:r>
      <w:hyperlink r:id="rId14" w:history="1">
        <w:r w:rsidRPr="003F5748">
          <w:rPr>
            <w:rStyle w:val="Hyperlink"/>
            <w:lang w:val="en-US"/>
          </w:rPr>
          <w:t>IdpDisco</w:t>
        </w:r>
      </w:hyperlink>
      <w:r>
        <w:rPr>
          <w:lang w:val="en-US"/>
        </w:rPr>
        <w:t>]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17" w:name="_Ref259999944"/>
      <w:bookmarkStart w:id="18" w:name="_Ref259999949"/>
      <w:bookmarkStart w:id="19" w:name="_Toc292534738"/>
      <w:r w:rsidRPr="0000118D">
        <w:rPr>
          <w:lang w:val="en-US"/>
        </w:rPr>
        <w:t>Silent Discovery Service</w:t>
      </w:r>
      <w:bookmarkEnd w:id="17"/>
      <w:bookmarkEnd w:id="18"/>
      <w:bookmarkEnd w:id="19"/>
    </w:p>
    <w:p w14:paraId="56797022" w14:textId="790D3689"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FD7A44">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FD7A44" w:rsidRPr="00182677">
        <w:rPr>
          <w:lang w:val="en-US"/>
        </w:rPr>
        <w:t>User State</w:t>
      </w:r>
      <w:r w:rsidR="00FD7A44">
        <w:rPr>
          <w:lang w:val="en-US"/>
        </w:rPr>
        <w:t xml:space="preserve"> and Remembered Choices</w:t>
      </w:r>
      <w:r w:rsidR="00F200A2">
        <w:rPr>
          <w:lang w:val="en-US"/>
        </w:rPr>
        <w:fldChar w:fldCharType="end"/>
      </w:r>
      <w:r>
        <w:rPr>
          <w:lang w:val="en-US"/>
        </w:rPr>
        <w:t>”, describes how the Swedish eID Discovery Service ha</w:t>
      </w:r>
      <w:r>
        <w:rPr>
          <w:lang w:val="en-US"/>
        </w:rPr>
        <w:t>n</w:t>
      </w:r>
      <w:r>
        <w:rPr>
          <w:lang w:val="en-US"/>
        </w:rPr>
        <w:t xml:space="preserve">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20" w:name="_Ref292532064"/>
      <w:bookmarkStart w:id="21" w:name="_Ref292532074"/>
      <w:bookmarkStart w:id="22" w:name="_Toc292534739"/>
      <w:r>
        <w:rPr>
          <w:lang w:val="en-US"/>
        </w:rPr>
        <w:t>The Discovery Service and Mobile Devices</w:t>
      </w:r>
      <w:bookmarkEnd w:id="20"/>
      <w:bookmarkEnd w:id="21"/>
      <w:bookmarkEnd w:id="22"/>
    </w:p>
    <w:p w14:paraId="39B6BD73" w14:textId="7BB7006A"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w:t>
      </w:r>
      <w:r w:rsidR="00547A26">
        <w:rPr>
          <w:lang w:val="en-US"/>
        </w:rPr>
        <w:t>pte</w:t>
      </w:r>
      <w:r w:rsidR="004D1F6B">
        <w:rPr>
          <w:lang w:val="en-US"/>
        </w:rPr>
        <w:t>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w:t>
      </w:r>
      <w:r w:rsidR="007C037B">
        <w:rPr>
          <w:lang w:val="en-US"/>
        </w:rPr>
        <w:t>o</w:t>
      </w:r>
      <w:r w:rsidR="007C037B">
        <w:rPr>
          <w:lang w:val="en-US"/>
        </w:rPr>
        <w:t>bile devices also when the user is directed to the Discovery Service.</w:t>
      </w:r>
    </w:p>
    <w:p w14:paraId="7552316A" w14:textId="77777777" w:rsidR="00300EBD" w:rsidRDefault="00300EBD" w:rsidP="002C645B">
      <w:pPr>
        <w:rPr>
          <w:lang w:val="en-US"/>
        </w:rPr>
      </w:pPr>
    </w:p>
    <w:p w14:paraId="6D3EAF1C" w14:textId="21C722DE" w:rsidR="00300EBD" w:rsidRDefault="00300EBD" w:rsidP="002C645B">
      <w:pPr>
        <w:rPr>
          <w:lang w:val="en-US"/>
        </w:rPr>
      </w:pPr>
      <w:r w:rsidRPr="00300EBD">
        <w:rPr>
          <w:lang w:val="en-US"/>
        </w:rPr>
        <w:t>In the case that Discovery Service is used according to “Identity Provider Discovery Service Protocol and Pr</w:t>
      </w:r>
      <w:r w:rsidRPr="00300EBD">
        <w:rPr>
          <w:lang w:val="en-US"/>
        </w:rPr>
        <w:t>o</w:t>
      </w:r>
      <w:r w:rsidRPr="00300EBD">
        <w:rPr>
          <w:lang w:val="en-US"/>
        </w:rPr>
        <w:t>file”</w:t>
      </w:r>
      <w:r w:rsidR="003F5748">
        <w:rPr>
          <w:lang w:val="en-US"/>
        </w:rPr>
        <w:t>,</w:t>
      </w:r>
      <w:r w:rsidR="00A162D7">
        <w:rPr>
          <w:lang w:val="en-US"/>
        </w:rPr>
        <w:t xml:space="preserve"> </w:t>
      </w:r>
      <w:r w:rsidRPr="00300EBD">
        <w:rPr>
          <w:lang w:val="en-US"/>
        </w:rPr>
        <w:t>[</w:t>
      </w:r>
      <w:hyperlink r:id="rId15" w:history="1">
        <w:r w:rsidRPr="003F5748">
          <w:rPr>
            <w:rStyle w:val="Hyperlink"/>
            <w:lang w:val="en-US"/>
          </w:rPr>
          <w:t>IdpDisco</w:t>
        </w:r>
      </w:hyperlink>
      <w:r w:rsidRPr="00300EBD">
        <w:rPr>
          <w:lang w:val="en-US"/>
        </w:rPr>
        <w:t>]</w:t>
      </w:r>
      <w:r w:rsidR="003F5748">
        <w:rPr>
          <w:lang w:val="en-US"/>
        </w:rPr>
        <w:t>,</w:t>
      </w:r>
      <w:r w:rsidRPr="00300EBD">
        <w:rPr>
          <w:lang w:val="en-US"/>
        </w:rPr>
        <w:t xml:space="preserve"> the Discovery Se</w:t>
      </w:r>
      <w:r>
        <w:rPr>
          <w:lang w:val="en-US"/>
        </w:rPr>
        <w:t>r</w:t>
      </w:r>
      <w:r w:rsidRPr="00300EBD">
        <w:rPr>
          <w:lang w:val="en-US"/>
        </w:rPr>
        <w:t>vice interface is using responsive design and is adjusted according to the size of the browser window irrespective of whether a m</w:t>
      </w:r>
      <w:r w:rsidR="00B47928">
        <w:rPr>
          <w:lang w:val="en-US"/>
        </w:rPr>
        <w:t>obile device</w:t>
      </w:r>
      <w:r w:rsidRPr="00300EBD">
        <w:rPr>
          <w:lang w:val="en-US"/>
        </w:rPr>
        <w:t xml:space="preserve"> is used or not.</w:t>
      </w:r>
    </w:p>
    <w:p w14:paraId="269E47E1" w14:textId="77777777" w:rsidR="00C96A31" w:rsidRDefault="00C96A31" w:rsidP="002C645B">
      <w:pPr>
        <w:rPr>
          <w:lang w:val="en-US"/>
        </w:rPr>
      </w:pPr>
    </w:p>
    <w:p w14:paraId="2C0A2CAF" w14:textId="44C470A6" w:rsidR="00B34A76" w:rsidRDefault="00E27047" w:rsidP="00ED7C6B">
      <w:pPr>
        <w:rPr>
          <w:lang w:val="en-US"/>
        </w:rPr>
      </w:pPr>
      <w:r w:rsidRPr="00F760A1">
        <w:rPr>
          <w:lang w:val="en-US"/>
        </w:rPr>
        <w:t>The Discovery Service will try to detect the type of user agent (i.e., web browser)</w:t>
      </w:r>
      <w:r>
        <w:rPr>
          <w:lang w:val="en-US"/>
        </w:rPr>
        <w:t xml:space="preserve"> to determine if a mobile device is used. If a mobile device</w:t>
      </w:r>
      <w:r w:rsidRPr="00F760A1">
        <w:rPr>
          <w:lang w:val="en-US"/>
        </w:rPr>
        <w:t xml:space="preserve"> is used then the Discovery Service </w:t>
      </w:r>
      <w:r>
        <w:rPr>
          <w:lang w:val="en-US"/>
        </w:rPr>
        <w:t xml:space="preserve">at first </w:t>
      </w:r>
      <w:r w:rsidRPr="00F760A1">
        <w:rPr>
          <w:lang w:val="en-US"/>
        </w:rPr>
        <w:t xml:space="preserve">only displays Identity Providers adapted for mobile devices (i.e. </w:t>
      </w:r>
      <w:r>
        <w:rPr>
          <w:lang w:val="en-US"/>
        </w:rPr>
        <w:t xml:space="preserve">Identity Providers that define </w:t>
      </w:r>
      <w:r w:rsidRPr="00F760A1">
        <w:rPr>
          <w:lang w:val="en-US"/>
        </w:rPr>
        <w:t>mobile-auth Service Property among its Entity Categories in its metadata entry)</w:t>
      </w:r>
      <w:r>
        <w:rPr>
          <w:lang w:val="en-US"/>
        </w:rPr>
        <w:t xml:space="preserve"> in the list of possible eIDs (Identity Providers)</w:t>
      </w:r>
      <w:r w:rsidR="0075058B">
        <w:rPr>
          <w:rStyle w:val="FootnoteReference"/>
          <w:lang w:val="en-US"/>
        </w:rPr>
        <w:footnoteReference w:id="2"/>
      </w:r>
      <w:r w:rsidR="005B7E40">
        <w:rPr>
          <w:lang w:val="en-US"/>
        </w:rPr>
        <w:t>.</w:t>
      </w:r>
      <w:r w:rsidR="00F43BD0">
        <w:rPr>
          <w:lang w:val="en-US"/>
        </w:rPr>
        <w:t xml:space="preserve"> </w:t>
      </w:r>
      <w:r w:rsidRPr="00F760A1">
        <w:rPr>
          <w:lang w:val="en-US"/>
        </w:rPr>
        <w:t xml:space="preserve">The end user can always choose to display all Identity </w:t>
      </w:r>
      <w:r w:rsidR="00E01B51" w:rsidRPr="00F760A1">
        <w:rPr>
          <w:lang w:val="en-US"/>
        </w:rPr>
        <w:t>Providers</w:t>
      </w:r>
      <w:r w:rsidR="00E01B51">
        <w:rPr>
          <w:lang w:val="en-US"/>
        </w:rPr>
        <w:t xml:space="preserve"> that</w:t>
      </w:r>
      <w:r>
        <w:rPr>
          <w:lang w:val="en-US"/>
        </w:rPr>
        <w:t xml:space="preserve"> meet the requirements</w:t>
      </w:r>
      <w:r w:rsidRPr="00F760A1">
        <w:rPr>
          <w:lang w:val="en-US"/>
        </w:rPr>
        <w:t>.</w:t>
      </w:r>
    </w:p>
    <w:p w14:paraId="44E809F8" w14:textId="77777777" w:rsidR="00F760A1" w:rsidRDefault="00F760A1" w:rsidP="001A1D54">
      <w:pPr>
        <w:rPr>
          <w:lang w:val="en-US"/>
        </w:rPr>
      </w:pPr>
    </w:p>
    <w:p w14:paraId="4E6FC9BD" w14:textId="44E40002" w:rsidR="004F088C" w:rsidRDefault="001A1D54" w:rsidP="00ED7C6B">
      <w:pPr>
        <w:rPr>
          <w:rFonts w:asciiTheme="majorHAnsi" w:eastAsiaTheme="majorEastAsia" w:hAnsiTheme="majorHAnsi" w:cstheme="majorBidi"/>
          <w:b/>
          <w:bCs/>
          <w:color w:val="345A8A" w:themeColor="accent1" w:themeShade="B5"/>
          <w:sz w:val="32"/>
          <w:szCs w:val="32"/>
          <w:lang w:val="en-US"/>
        </w:rPr>
      </w:pPr>
      <w:r>
        <w:rPr>
          <w:lang w:val="en-US"/>
        </w:rPr>
        <w:t>See “</w:t>
      </w:r>
      <w:r w:rsidRPr="001A1D54">
        <w:rPr>
          <w:lang w:val="en-US"/>
        </w:rPr>
        <w:t>Entity Categories for the Swedish eID Framework</w:t>
      </w:r>
      <w:r>
        <w:rPr>
          <w:lang w:val="en-US"/>
        </w:rPr>
        <w:t>”</w:t>
      </w:r>
      <w:r w:rsidR="00ED7C6B">
        <w:rPr>
          <w:lang w:val="en-US"/>
        </w:rPr>
        <w:t>,</w:t>
      </w:r>
      <w:r>
        <w:rPr>
          <w:lang w:val="en-US"/>
        </w:rPr>
        <w:t xml:space="preserve"> [</w:t>
      </w:r>
      <w:r w:rsidRPr="00EB4239">
        <w:rPr>
          <w:lang w:val="en-US"/>
        </w:rPr>
        <w:t>Eid2EntCat</w:t>
      </w:r>
      <w:r>
        <w:rPr>
          <w:lang w:val="en-US"/>
        </w:rPr>
        <w:t>]</w:t>
      </w:r>
      <w:r w:rsidR="00ED7C6B">
        <w:rPr>
          <w:lang w:val="en-US"/>
        </w:rPr>
        <w:t>,</w:t>
      </w:r>
      <w:r>
        <w:rPr>
          <w:lang w:val="en-US"/>
        </w:rPr>
        <w:t xml:space="preserve"> for more information about the use of entity categories.</w:t>
      </w:r>
      <w:r w:rsidR="004F088C">
        <w:rPr>
          <w:lang w:val="en-US"/>
        </w:rPr>
        <w:br w:type="page"/>
      </w:r>
    </w:p>
    <w:p w14:paraId="0FA7F4BE" w14:textId="33AA5E71" w:rsidR="0000118D" w:rsidRDefault="00726379" w:rsidP="00363E6F">
      <w:pPr>
        <w:pStyle w:val="Heading1"/>
        <w:rPr>
          <w:lang w:val="en-US"/>
        </w:rPr>
      </w:pPr>
      <w:bookmarkStart w:id="23" w:name="_Ref292533697"/>
      <w:bookmarkStart w:id="24" w:name="_Ref292533707"/>
      <w:bookmarkStart w:id="25" w:name="_Toc292534740"/>
      <w:r w:rsidRPr="001D5D1C">
        <w:rPr>
          <w:lang w:val="en-US"/>
        </w:rPr>
        <w:lastRenderedPageBreak/>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23"/>
      <w:bookmarkEnd w:id="24"/>
      <w:bookmarkEnd w:id="25"/>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w:t>
      </w:r>
      <w:r w:rsidR="00385C73">
        <w:rPr>
          <w:lang w:val="en-US"/>
        </w:rPr>
        <w:t>r</w:t>
      </w:r>
      <w:r w:rsidR="00385C73">
        <w:rPr>
          <w:lang w:val="en-US"/>
        </w:rPr>
        <w:t>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w:t>
      </w:r>
      <w:r w:rsidR="000E0B6E">
        <w:rPr>
          <w:lang w:val="en-US"/>
        </w:rPr>
        <w:t>a</w:t>
      </w:r>
      <w:r w:rsidR="000E0B6E">
        <w:rPr>
          <w:lang w:val="en-US"/>
        </w:rPr>
        <w:t>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26" w:name="_Ref390164332"/>
      <w:bookmarkStart w:id="27" w:name="_Ref390164337"/>
      <w:bookmarkStart w:id="28" w:name="_Toc292534741"/>
      <w:r>
        <w:rPr>
          <w:lang w:val="en-US"/>
        </w:rPr>
        <w:t>Architecture</w:t>
      </w:r>
      <w:r w:rsidR="00544D9F">
        <w:rPr>
          <w:lang w:val="en-US"/>
        </w:rPr>
        <w:t xml:space="preserve"> and </w:t>
      </w:r>
      <w:r w:rsidR="00D278EE">
        <w:rPr>
          <w:lang w:val="en-US"/>
        </w:rPr>
        <w:t>D</w:t>
      </w:r>
      <w:r w:rsidR="003227FD">
        <w:rPr>
          <w:lang w:val="en-US"/>
        </w:rPr>
        <w:t>ependencies</w:t>
      </w:r>
      <w:bookmarkEnd w:id="26"/>
      <w:bookmarkEnd w:id="27"/>
      <w:bookmarkEnd w:id="28"/>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4E124AF1">
            <wp:extent cx="4907280" cy="2362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5000" contrast="2500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FD7A44">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w:t>
      </w:r>
      <w:r>
        <w:rPr>
          <w:lang w:val="en-US"/>
        </w:rPr>
        <w:t>e</w:t>
      </w:r>
      <w:r>
        <w:rPr>
          <w:lang w:val="en-US"/>
        </w:rPr>
        <w:t>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168ECA16"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FD7A44">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FD7A44">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r w:rsidR="00FD7A44">
        <w:t>userStateConfig</w:t>
      </w:r>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eID</w:t>
      </w:r>
      <w:r w:rsidR="005348AB">
        <w:rPr>
          <w:lang w:val="en-US"/>
        </w:rPr>
        <w:t>s</w:t>
      </w:r>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eIDs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iFrame </w:t>
      </w:r>
      <w:r w:rsidR="0052409B">
        <w:rPr>
          <w:lang w:val="en-US"/>
        </w:rPr>
        <w:t>that</w:t>
      </w:r>
      <w:r w:rsidRPr="002E6CB9">
        <w:rPr>
          <w:lang w:val="en-US"/>
        </w:rPr>
        <w:t xml:space="preserve"> makes</w:t>
      </w:r>
      <w:r>
        <w:rPr>
          <w:lang w:val="en-US"/>
        </w:rPr>
        <w:t xml:space="preserve"> calls (using </w:t>
      </w:r>
      <w:r w:rsidRPr="00E368A0">
        <w:rPr>
          <w:i/>
          <w:lang w:val="en-US"/>
        </w:rPr>
        <w:t>PostMessage</w:t>
      </w:r>
      <w:r w:rsidRPr="002E6CB9">
        <w:rPr>
          <w:lang w:val="en-US"/>
        </w:rPr>
        <w:t>) to the "user state service" (no central repository is used). In addition to this</w:t>
      </w:r>
      <w:r w:rsidR="0052409B">
        <w:rPr>
          <w:lang w:val="en-US"/>
        </w:rPr>
        <w:t>,</w:t>
      </w:r>
      <w:r w:rsidRPr="002E6CB9">
        <w:rPr>
          <w:lang w:val="en-US"/>
        </w:rPr>
        <w:t xml:space="preserve"> the Disco</w:t>
      </w:r>
      <w:r w:rsidRPr="002E6CB9">
        <w:rPr>
          <w:lang w:val="en-US"/>
        </w:rPr>
        <w:t>v</w:t>
      </w:r>
      <w:r w:rsidRPr="002E6CB9">
        <w:rPr>
          <w:lang w:val="en-US"/>
        </w:rPr>
        <w:t xml:space="preserve">ery Service by default also saves the pre-selected eIDs (as HTML 5 web storage or using cookies) in </w:t>
      </w:r>
      <w:r w:rsidRPr="002E6CB9">
        <w:rPr>
          <w:lang w:val="en-US"/>
        </w:rPr>
        <w:lastRenderedPageBreak/>
        <w:t>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FD7A44">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3E6129"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w:t>
            </w:r>
            <w:r>
              <w:rPr>
                <w:lang w:val="en-US"/>
              </w:rPr>
              <w:t>i</w:t>
            </w:r>
            <w:r>
              <w:rPr>
                <w:lang w:val="en-US"/>
              </w:rPr>
              <w:t>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w:t>
            </w:r>
            <w:r w:rsidR="00DC51BB" w:rsidRPr="0028263D">
              <w:rPr>
                <w:lang w:val="en-US"/>
              </w:rPr>
              <w:t>r</w:t>
            </w:r>
            <w:r w:rsidR="00DC51BB" w:rsidRPr="0028263D">
              <w:rPr>
                <w:lang w:val="en-US"/>
              </w:rPr>
              <w:t>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FD7A44">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r w:rsidR="00FD7A44" w:rsidRPr="00F2183F">
              <w:rPr>
                <w:lang w:val="en-US"/>
              </w:rPr>
              <w:t>getVersion</w:t>
            </w:r>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6A2B8B65" w:rsidR="00A1545F" w:rsidRDefault="00A1545F" w:rsidP="0057674A">
            <w:pPr>
              <w:rPr>
                <w:lang w:val="en-US"/>
              </w:rPr>
            </w:pPr>
            <w:r>
              <w:rPr>
                <w:lang w:val="en-US"/>
              </w:rPr>
              <w:t xml:space="preserve">The JavaScript API is described in chapter </w:t>
            </w:r>
            <w:r w:rsidR="0057674A">
              <w:rPr>
                <w:lang w:val="en-US"/>
              </w:rPr>
              <w:fldChar w:fldCharType="begin"/>
            </w:r>
            <w:r w:rsidR="0057674A">
              <w:rPr>
                <w:lang w:val="en-US"/>
              </w:rPr>
              <w:instrText xml:space="preserve"> REF _Ref411859713 \r \h </w:instrText>
            </w:r>
            <w:r w:rsidR="0057674A">
              <w:rPr>
                <w:lang w:val="en-US"/>
              </w:rPr>
            </w:r>
            <w:r w:rsidR="0057674A">
              <w:rPr>
                <w:lang w:val="en-US"/>
              </w:rPr>
              <w:fldChar w:fldCharType="separate"/>
            </w:r>
            <w:r w:rsidR="00FD7A44">
              <w:rPr>
                <w:lang w:val="en-US"/>
              </w:rPr>
              <w:t>5</w:t>
            </w:r>
            <w:r w:rsidR="0057674A">
              <w:rPr>
                <w:lang w:val="en-US"/>
              </w:rPr>
              <w:fldChar w:fldCharType="end"/>
            </w:r>
            <w:r>
              <w:rPr>
                <w:lang w:val="en-US"/>
              </w:rPr>
              <w:t xml:space="preserve"> below.</w:t>
            </w:r>
          </w:p>
        </w:tc>
      </w:tr>
      <w:tr w:rsidR="00BE1C23" w:rsidRPr="003E6129"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3E6129"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w:t>
            </w:r>
            <w:r w:rsidR="00297F88">
              <w:rPr>
                <w:lang w:val="en-US"/>
              </w:rPr>
              <w:t>e</w:t>
            </w:r>
            <w:r w:rsidR="00297F88">
              <w:rPr>
                <w:lang w:val="en-US"/>
              </w:rPr>
              <w:t>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29" w:name="_Toc292534742"/>
      <w:r>
        <w:rPr>
          <w:lang w:val="en-US"/>
        </w:rPr>
        <w:t xml:space="preserve">Step-by-step </w:t>
      </w:r>
      <w:r w:rsidR="00602A58">
        <w:rPr>
          <w:lang w:val="en-US"/>
        </w:rPr>
        <w:t>Integration</w:t>
      </w:r>
      <w:bookmarkEnd w:id="29"/>
    </w:p>
    <w:p w14:paraId="409CCC44" w14:textId="16D50839" w:rsidR="002027F9" w:rsidRDefault="002027F9" w:rsidP="0095401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3F3CB6">
        <w:rPr>
          <w:lang w:val="en-US"/>
        </w:rPr>
        <w:t xml:space="preserve"> </w:t>
      </w:r>
      <w:r w:rsidR="00480264">
        <w:rPr>
          <w:lang w:val="en-US"/>
        </w:rPr>
        <w:t>S</w:t>
      </w:r>
      <w:r w:rsidR="00A97004" w:rsidRPr="00A97004">
        <w:rPr>
          <w:lang w:val="en-US"/>
        </w:rPr>
        <w:t xml:space="preserve">ee chapter </w:t>
      </w:r>
      <w:r w:rsidR="00A97004">
        <w:rPr>
          <w:lang w:val="en-US"/>
        </w:rPr>
        <w:fldChar w:fldCharType="begin"/>
      </w:r>
      <w:r w:rsidR="00A97004">
        <w:rPr>
          <w:lang w:val="en-US"/>
        </w:rPr>
        <w:instrText xml:space="preserve"> REF _Ref292464753 \r \h </w:instrText>
      </w:r>
      <w:r w:rsidR="00A97004">
        <w:rPr>
          <w:lang w:val="en-US"/>
        </w:rPr>
      </w:r>
      <w:r w:rsidR="00A97004">
        <w:rPr>
          <w:lang w:val="en-US"/>
        </w:rPr>
        <w:fldChar w:fldCharType="separate"/>
      </w:r>
      <w:r w:rsidR="00FD7A44">
        <w:rPr>
          <w:lang w:val="en-US"/>
        </w:rPr>
        <w:t>5</w:t>
      </w:r>
      <w:r w:rsidR="00A97004">
        <w:rPr>
          <w:lang w:val="en-US"/>
        </w:rPr>
        <w:fldChar w:fldCharType="end"/>
      </w:r>
      <w:r w:rsidR="00A97004">
        <w:rPr>
          <w:lang w:val="en-US"/>
        </w:rPr>
        <w:t>, “</w:t>
      </w:r>
      <w:r w:rsidR="00A97004">
        <w:rPr>
          <w:lang w:val="en-US"/>
        </w:rPr>
        <w:fldChar w:fldCharType="begin"/>
      </w:r>
      <w:r w:rsidR="00A97004">
        <w:rPr>
          <w:lang w:val="en-US"/>
        </w:rPr>
        <w:instrText xml:space="preserve"> REF _Ref292464766 \h </w:instrText>
      </w:r>
      <w:r w:rsidR="00A97004">
        <w:rPr>
          <w:lang w:val="en-US"/>
        </w:rPr>
      </w:r>
      <w:r w:rsidR="00A97004">
        <w:rPr>
          <w:lang w:val="en-US"/>
        </w:rPr>
        <w:fldChar w:fldCharType="separate"/>
      </w:r>
      <w:r w:rsidR="00FD7A44">
        <w:rPr>
          <w:lang w:val="en-US"/>
        </w:rPr>
        <w:t xml:space="preserve">Discovery Service </w:t>
      </w:r>
      <w:r w:rsidR="00FD7A44" w:rsidRPr="003870E5">
        <w:rPr>
          <w:lang w:val="en-US"/>
        </w:rPr>
        <w:t>JavaScript API</w:t>
      </w:r>
      <w:r w:rsidR="00A97004">
        <w:rPr>
          <w:lang w:val="en-US"/>
        </w:rPr>
        <w:fldChar w:fldCharType="end"/>
      </w:r>
      <w:r w:rsidR="00A97004">
        <w:rPr>
          <w:lang w:val="en-US"/>
        </w:rPr>
        <w:t>”</w:t>
      </w:r>
      <w:r w:rsidR="00480264">
        <w:rPr>
          <w:lang w:val="en-US"/>
        </w:rPr>
        <w:t>, for a full specification of the JavaScript functions and objects mentioned in this chapter.</w:t>
      </w:r>
    </w:p>
    <w:p w14:paraId="4E80404B" w14:textId="56A871BA" w:rsidR="005D5C11" w:rsidRDefault="005D5C11" w:rsidP="005D5C11">
      <w:pPr>
        <w:pStyle w:val="Heading3"/>
        <w:rPr>
          <w:lang w:val="en-US"/>
        </w:rPr>
      </w:pPr>
      <w:bookmarkStart w:id="30" w:name="_Toc292534743"/>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30"/>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473D4EEF" w:rsidR="00BB4477" w:rsidRPr="00BB4477" w:rsidRDefault="00BB4477" w:rsidP="004D26B9">
      <w:pPr>
        <w:rPr>
          <w:lang w:val="en-US"/>
        </w:rPr>
      </w:pP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proxying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AB73BC"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w:t>
      </w:r>
      <w:r w:rsidR="002309D0">
        <w:rPr>
          <w:rFonts w:ascii="Courier New" w:hAnsi="Courier New" w:cs="Courier New"/>
          <w:bCs/>
          <w:noProof/>
          <w:sz w:val="14"/>
          <w:szCs w:val="14"/>
          <w:lang w:val="en-US"/>
        </w:rPr>
        <w:t>anvisning</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31" w:name="_Toc292534744"/>
      <w:r w:rsidRPr="00065D1A">
        <w:rPr>
          <w:lang w:val="en-US"/>
        </w:rPr>
        <w:t xml:space="preserve">Laying out the Discovery </w:t>
      </w:r>
      <w:r w:rsidR="00107D21">
        <w:rPr>
          <w:lang w:val="en-US"/>
        </w:rPr>
        <w:t>A</w:t>
      </w:r>
      <w:r w:rsidRPr="00065D1A">
        <w:rPr>
          <w:lang w:val="en-US"/>
        </w:rPr>
        <w:t>rea</w:t>
      </w:r>
      <w:bookmarkEnd w:id="31"/>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w:t>
      </w:r>
      <w:r>
        <w:rPr>
          <w:lang w:val="en-US"/>
        </w:rPr>
        <w:t>e</w:t>
      </w:r>
      <w:r>
        <w:rPr>
          <w:lang w:val="en-US"/>
        </w:rPr>
        <w:t>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iFrame) that is used</w:t>
      </w:r>
      <w:r w:rsidR="006E0863">
        <w:rPr>
          <w:lang w:val="en-US"/>
        </w:rPr>
        <w:t xml:space="preserve"> to obtain and update the user state and remembered choices by making calls </w:t>
      </w:r>
      <w:r w:rsidR="007411A8">
        <w:rPr>
          <w:lang w:val="en-US"/>
        </w:rPr>
        <w:t xml:space="preserve">(using </w:t>
      </w:r>
      <w:r w:rsidR="007411A8" w:rsidRPr="007411A8">
        <w:rPr>
          <w:i/>
          <w:lang w:val="en-US"/>
        </w:rPr>
        <w:t>PostMessage</w:t>
      </w:r>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The identifier that uniquely specifies the DOM-element to which the Discovery Service will write the HTML el</w:t>
      </w:r>
      <w:r>
        <w:rPr>
          <w:lang w:val="en-US"/>
        </w:rPr>
        <w:t>e</w:t>
      </w:r>
      <w:r>
        <w:rPr>
          <w:lang w:val="en-US"/>
        </w:rPr>
        <w:t xml:space="preserv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24E3094"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w:t>
      </w:r>
      <w:r w:rsidR="002309D0">
        <w:rPr>
          <w:lang w:val="en-US"/>
        </w:rPr>
        <w:t xml:space="preserve">380 </w:t>
      </w:r>
      <w:r w:rsidR="00F72092">
        <w:rPr>
          <w:lang w:val="en-US"/>
        </w:rPr>
        <w:t>pixels.</w:t>
      </w:r>
      <w:r w:rsidR="00C83B3E">
        <w:rPr>
          <w:lang w:val="en-US"/>
        </w:rPr>
        <w:t xml:space="preserve"> </w:t>
      </w:r>
      <w:r w:rsidR="00C83B3E" w:rsidRPr="00C83B3E">
        <w:rPr>
          <w:lang w:val="en-US"/>
        </w:rPr>
        <w:t xml:space="preserve">When the HTML element for the Discovery user interface is 1158 pixels or wider the design will change from a more compact </w:t>
      </w:r>
      <w:proofErr w:type="gramStart"/>
      <w:r w:rsidR="00C83B3E" w:rsidRPr="00C83B3E">
        <w:rPr>
          <w:lang w:val="en-US"/>
        </w:rPr>
        <w:t>one column</w:t>
      </w:r>
      <w:proofErr w:type="gramEnd"/>
      <w:r w:rsidR="00C83B3E" w:rsidRPr="00C83B3E">
        <w:rPr>
          <w:lang w:val="en-US"/>
        </w:rPr>
        <w:t xml:space="preserve"> layout to a wider two column layout.</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32" w:name="_Toc292534745"/>
      <w:r>
        <w:rPr>
          <w:lang w:val="en-US"/>
        </w:rPr>
        <w:t>Invoking the doDiscovery Function</w:t>
      </w:r>
      <w:r w:rsidR="00825B5F">
        <w:rPr>
          <w:lang w:val="en-US"/>
        </w:rPr>
        <w:t xml:space="preserve"> and Handling the Result</w:t>
      </w:r>
      <w:bookmarkEnd w:id="32"/>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69486DE8" w14:textId="77777777" w:rsidR="00FD7A44" w:rsidRDefault="00DD5400">
      <w:pPr>
        <w:spacing w:line="240" w:lineRule="auto"/>
        <w:rPr>
          <w:rFonts w:asciiTheme="majorHAnsi" w:eastAsiaTheme="majorEastAsia" w:hAnsiTheme="majorHAnsi" w:cstheme="majorBidi"/>
          <w:b/>
          <w:bCs/>
          <w:color w:val="345A8A" w:themeColor="accent1" w:themeShade="B5"/>
          <w:sz w:val="32"/>
          <w:szCs w:val="32"/>
          <w:lang w:val="en-US"/>
        </w:rPr>
      </w:pPr>
      <w:bookmarkStart w:id="33"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w:t>
      </w:r>
      <w:r w:rsidR="00470F02">
        <w:rPr>
          <w:lang w:val="en-US"/>
        </w:rPr>
        <w:t>o</w:t>
      </w:r>
      <w:r w:rsidR="00470F02">
        <w:rPr>
          <w:lang w:val="en-US"/>
        </w:rPr>
        <w:t>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57674A">
        <w:rPr>
          <w:lang w:val="en-US"/>
        </w:rPr>
        <w:fldChar w:fldCharType="begin"/>
      </w:r>
      <w:r w:rsidR="0057674A">
        <w:rPr>
          <w:lang w:val="en-US"/>
        </w:rPr>
        <w:instrText xml:space="preserve"> REF _Ref411859794 \r \h </w:instrText>
      </w:r>
      <w:r w:rsidR="0057674A">
        <w:rPr>
          <w:lang w:val="en-US"/>
        </w:rPr>
      </w:r>
      <w:r w:rsidR="0057674A">
        <w:rPr>
          <w:lang w:val="en-US"/>
        </w:rPr>
        <w:fldChar w:fldCharType="separate"/>
      </w:r>
      <w:r w:rsidR="00FD7A44">
        <w:rPr>
          <w:lang w:val="en-US"/>
        </w:rPr>
        <w:t>5</w:t>
      </w:r>
      <w:r w:rsidR="0057674A">
        <w:rPr>
          <w:lang w:val="en-US"/>
        </w:rPr>
        <w:fldChar w:fldCharType="end"/>
      </w:r>
      <w:r w:rsidR="0057674A">
        <w:rPr>
          <w:lang w:val="en-US"/>
        </w:rPr>
        <w:t>, “</w:t>
      </w:r>
      <w:r w:rsidR="0057674A">
        <w:rPr>
          <w:lang w:val="en-US"/>
        </w:rPr>
        <w:fldChar w:fldCharType="begin"/>
      </w:r>
      <w:r w:rsidR="0057674A">
        <w:rPr>
          <w:lang w:val="en-US"/>
        </w:rPr>
        <w:instrText xml:space="preserve"> REF _Ref411859801 \h </w:instrText>
      </w:r>
      <w:r w:rsidR="0057674A">
        <w:rPr>
          <w:lang w:val="en-US"/>
        </w:rPr>
      </w:r>
      <w:r w:rsidR="0057674A">
        <w:rPr>
          <w:lang w:val="en-US"/>
        </w:rPr>
        <w:fldChar w:fldCharType="separate"/>
      </w:r>
      <w:r w:rsidR="00FD7A44">
        <w:rPr>
          <w:lang w:val="en-US"/>
        </w:rPr>
        <w:t xml:space="preserve">Discovery Service </w:t>
      </w:r>
      <w:r w:rsidR="00FD7A44" w:rsidRPr="003870E5">
        <w:rPr>
          <w:lang w:val="en-US"/>
        </w:rPr>
        <w:t>JavaScript API</w:t>
      </w:r>
      <w:r w:rsidR="0057674A">
        <w:rPr>
          <w:lang w:val="en-US"/>
        </w:rPr>
        <w:fldChar w:fldCharType="end"/>
      </w:r>
      <w:r w:rsidR="0057674A">
        <w:rPr>
          <w:lang w:val="en-US"/>
        </w:rPr>
        <w:t>”.</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FD7A44">
        <w:rPr>
          <w:lang w:val="en-US"/>
        </w:rPr>
        <w:br w:type="page"/>
      </w:r>
    </w:p>
    <w:p w14:paraId="530DE777" w14:textId="7E7C275A" w:rsidR="00F32B66" w:rsidRDefault="00FD7A44" w:rsidP="00F32B66">
      <w:pPr>
        <w:rPr>
          <w:lang w:val="en-US"/>
        </w:rPr>
      </w:pPr>
      <w:r>
        <w:rPr>
          <w:lang w:val="en-US"/>
        </w:rPr>
        <w:lastRenderedPageBreak/>
        <w:t xml:space="preserve">Discovery Service </w:t>
      </w:r>
      <w:r w:rsidRPr="003870E5">
        <w:rPr>
          <w:lang w:val="en-US"/>
        </w:rPr>
        <w:t>JavaScript API</w:t>
      </w:r>
      <w:r w:rsidR="00772DE2">
        <w:rPr>
          <w:lang w:val="en-US"/>
        </w:rPr>
        <w:fldChar w:fldCharType="end"/>
      </w: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4D94B20" w14:textId="3DD0D5F3"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Assign some UI configuration settings</w:t>
      </w:r>
    </w:p>
    <w:p w14:paraId="7EAE8035" w14:textId="38A8BBA2"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uic = {</w:t>
      </w:r>
    </w:p>
    <w:p w14:paraId="5998054E" w14:textId="76B44172"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language = </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sv</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 xml:space="preserve">;        // We want Swedish for the language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_Ref292529962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Pr>
          <w:rFonts w:ascii="Courier New" w:hAnsi="Courier New" w:cs="Courier New"/>
          <w:bCs/>
          <w:noProof/>
          <w:sz w:val="14"/>
          <w:szCs w:val="14"/>
          <w:lang w:val="en-US"/>
        </w:rPr>
        <w:t>)</w:t>
      </w:r>
      <w:r w:rsidR="003A09FD">
        <w:rPr>
          <w:rFonts w:ascii="Courier New" w:hAnsi="Courier New" w:cs="Courier New"/>
          <w:bCs/>
          <w:noProof/>
          <w:sz w:val="14"/>
          <w:szCs w:val="14"/>
          <w:lang w:val="en-US"/>
        </w:rPr>
        <w:t>.</w:t>
      </w:r>
    </w:p>
    <w:p w14:paraId="5DFE9997" w14:textId="788F1FF1"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showHelpLinks = false;  // Do not display any help-links</w:t>
      </w:r>
      <w:r w:rsidR="003A09FD">
        <w:rPr>
          <w:rFonts w:ascii="Courier New" w:hAnsi="Courier New" w:cs="Courier New"/>
          <w:bCs/>
          <w:noProof/>
          <w:sz w:val="14"/>
          <w:szCs w:val="14"/>
          <w:lang w:val="en-US"/>
        </w:rPr>
        <w:t xml:space="preserv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_Ref292529975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sidR="003A09FD">
        <w:rPr>
          <w:rFonts w:ascii="Courier New" w:hAnsi="Courier New" w:cs="Courier New"/>
          <w:bCs/>
          <w:noProof/>
          <w:sz w:val="14"/>
          <w:szCs w:val="14"/>
          <w:lang w:val="en-US"/>
        </w:rPr>
        <w:t>).</w:t>
      </w:r>
    </w:p>
    <w:p w14:paraId="4F23FACB" w14:textId="77F7A3DC"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362AD828" w14:textId="77777777" w:rsidR="003A09FD"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29060732" w14:textId="292C50D5"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uiConfig : uic,</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C4E03"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rPr>
      </w:pPr>
      <w:r>
        <w:rPr>
          <w:rFonts w:ascii="Courier New" w:hAnsi="Courier New" w:cs="Courier New"/>
          <w:bCs/>
          <w:noProof/>
          <w:sz w:val="14"/>
          <w:szCs w:val="14"/>
          <w:lang w:val="en-US"/>
        </w:rPr>
        <w:t xml:space="preserve">      </w:t>
      </w:r>
      <w:r w:rsidRPr="00EC4E03">
        <w:rPr>
          <w:rFonts w:ascii="Courier New" w:hAnsi="Courier New" w:cs="Courier New"/>
          <w:bCs/>
          <w:noProof/>
          <w:sz w:val="14"/>
          <w:szCs w:val="14"/>
        </w:rPr>
        <w:t>var url = "https://www.sp-authority.se/saml/req?</w:t>
      </w:r>
      <w:r w:rsidR="008C1540" w:rsidRPr="00EC4E03">
        <w:rPr>
          <w:rFonts w:ascii="Courier New" w:hAnsi="Courier New" w:cs="Courier New"/>
          <w:bCs/>
          <w:noProof/>
          <w:sz w:val="14"/>
          <w:szCs w:val="14"/>
        </w:rPr>
        <w:t>entityID</w:t>
      </w:r>
      <w:r w:rsidRPr="00EC4E03">
        <w:rPr>
          <w:rFonts w:ascii="Courier New" w:hAnsi="Courier New" w:cs="Courier New"/>
          <w:bCs/>
          <w:noProof/>
          <w:sz w:val="14"/>
          <w:szCs w:val="14"/>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C4E03">
        <w:rPr>
          <w:rFonts w:ascii="Courier New" w:hAnsi="Courier New" w:cs="Courier New"/>
          <w:bCs/>
          <w:noProof/>
          <w:sz w:val="14"/>
          <w:szCs w:val="14"/>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C88621" w14:textId="77777777"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2CE8B37" w14:textId="450A8A81"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 This is here where the HTML rendered by doDiscovery() will be inserted. --&gt;</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34" w:name="_Ref260912848"/>
      <w:r>
        <w:rPr>
          <w:lang w:val="en-US"/>
        </w:rPr>
        <w:br w:type="page"/>
      </w:r>
    </w:p>
    <w:p w14:paraId="2024814A" w14:textId="065F612E" w:rsidR="003870E5" w:rsidRDefault="008155DF" w:rsidP="006B42C7">
      <w:pPr>
        <w:pStyle w:val="Heading1"/>
        <w:rPr>
          <w:lang w:val="en-US"/>
        </w:rPr>
      </w:pPr>
      <w:bookmarkStart w:id="35" w:name="_Ref411855701"/>
      <w:bookmarkStart w:id="36" w:name="_Ref411855708"/>
      <w:bookmarkStart w:id="37" w:name="_Ref411855888"/>
      <w:bookmarkStart w:id="38" w:name="_Ref411855893"/>
      <w:bookmarkStart w:id="39" w:name="_Ref411859713"/>
      <w:bookmarkStart w:id="40" w:name="_Ref411859794"/>
      <w:bookmarkStart w:id="41" w:name="_Ref411859801"/>
      <w:bookmarkStart w:id="42" w:name="_Ref411860148"/>
      <w:bookmarkStart w:id="43" w:name="_Ref411860165"/>
      <w:bookmarkStart w:id="44" w:name="_Ref292464753"/>
      <w:bookmarkStart w:id="45" w:name="_Ref292464766"/>
      <w:bookmarkStart w:id="46" w:name="_Toc292534746"/>
      <w:r>
        <w:rPr>
          <w:lang w:val="en-US"/>
        </w:rPr>
        <w:lastRenderedPageBreak/>
        <w:t xml:space="preserve">Discovery Service </w:t>
      </w:r>
      <w:r w:rsidR="003870E5" w:rsidRPr="003870E5">
        <w:rPr>
          <w:lang w:val="en-US"/>
        </w:rPr>
        <w:t>JavaScript API</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47" w:name="_Toc292534747"/>
      <w:r>
        <w:rPr>
          <w:lang w:val="en-US"/>
        </w:rPr>
        <w:t>Namespace</w:t>
      </w:r>
      <w:r w:rsidR="00A05A81">
        <w:rPr>
          <w:lang w:val="en-US"/>
        </w:rPr>
        <w:t xml:space="preserve"> and dependencies</w:t>
      </w:r>
      <w:bookmarkEnd w:id="47"/>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jQuery, which is created under its own alias, </w:t>
      </w:r>
      <w:r w:rsidRPr="00F84637">
        <w:rPr>
          <w:rStyle w:val="Code"/>
        </w:rPr>
        <w:t>discoSvelegJq</w:t>
      </w:r>
      <w:r>
        <w:rPr>
          <w:lang w:val="en-US"/>
        </w:rPr>
        <w:t>, to avoid conflicts</w:t>
      </w:r>
      <w:r w:rsidR="00F84637">
        <w:rPr>
          <w:lang w:val="en-US"/>
        </w:rPr>
        <w:t xml:space="preserve"> with other versions of jQuery that the service </w:t>
      </w:r>
      <w:r w:rsidR="00A64E9A">
        <w:rPr>
          <w:lang w:val="en-US"/>
        </w:rPr>
        <w:t>may be</w:t>
      </w:r>
      <w:r w:rsidR="00F84637">
        <w:rPr>
          <w:lang w:val="en-US"/>
        </w:rPr>
        <w:t xml:space="preserve"> using.</w:t>
      </w:r>
      <w:r w:rsidR="00806D88">
        <w:rPr>
          <w:lang w:val="en-US"/>
        </w:rPr>
        <w:t xml:space="preserve"> If the Service Provider’s already has included a version of jQuery,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48" w:name="_Toc292534748"/>
      <w:r>
        <w:rPr>
          <w:lang w:val="en-US"/>
        </w:rPr>
        <w:t>Functions</w:t>
      </w:r>
      <w:bookmarkEnd w:id="48"/>
    </w:p>
    <w:p w14:paraId="07088B8C" w14:textId="60E849D8" w:rsidR="0004596C" w:rsidRPr="001B515F" w:rsidRDefault="00296FBB" w:rsidP="006B42C7">
      <w:pPr>
        <w:pStyle w:val="Heading3"/>
        <w:rPr>
          <w:lang w:val="en-US"/>
        </w:rPr>
      </w:pPr>
      <w:bookmarkStart w:id="49" w:name="_Ref260485078"/>
      <w:bookmarkStart w:id="50" w:name="_Toc292534749"/>
      <w:proofErr w:type="gramStart"/>
      <w:r w:rsidRPr="00F2183F">
        <w:rPr>
          <w:lang w:val="en-US"/>
        </w:rPr>
        <w:t>getVersion</w:t>
      </w:r>
      <w:bookmarkEnd w:id="49"/>
      <w:bookmarkEnd w:id="50"/>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3E6129"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proofErr w:type="spellStart"/>
            <w:r w:rsidRPr="00BF7089">
              <w:rPr>
                <w:i/>
                <w:lang w:val="en-US"/>
              </w:rPr>
              <w:t>major.minor.fix</w:t>
            </w:r>
            <w:proofErr w:type="spellEnd"/>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3E6129"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51" w:name="_Toc292534750"/>
      <w:proofErr w:type="gramStart"/>
      <w:r w:rsidRPr="00F2183F">
        <w:rPr>
          <w:lang w:val="en-US"/>
        </w:rPr>
        <w:t>doDiscovery</w:t>
      </w:r>
      <w:bookmarkEnd w:id="51"/>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FD7A44">
              <w:rPr>
                <w:lang w:val="en-US"/>
              </w:rPr>
              <w:t>5.3.1</w:t>
            </w:r>
            <w:r w:rsidR="005A5651">
              <w:rPr>
                <w:lang w:val="en-US"/>
              </w:rPr>
              <w:fldChar w:fldCharType="end"/>
            </w:r>
            <w:r w:rsidR="005A5651">
              <w:rPr>
                <w:lang w:val="en-US"/>
              </w:rPr>
              <w:t xml:space="preserve"> below.</w:t>
            </w:r>
          </w:p>
        </w:tc>
      </w:tr>
      <w:tr w:rsidR="00325AFB" w:rsidRPr="003E6129"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3E6129"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FD7A44">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3E6129"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w:t>
            </w:r>
            <w:proofErr w:type="gramStart"/>
            <w:r>
              <w:rPr>
                <w:lang w:val="en-US"/>
              </w:rPr>
              <w:t xml:space="preserve">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lastRenderedPageBreak/>
              <w:t>DiscoverySettings.errorCallback</w:t>
            </w:r>
            <w:proofErr w:type="gramEnd"/>
            <w:r w:rsidR="004C18DD">
              <w:rPr>
                <w:lang w:val="en-US"/>
              </w:rPr>
              <w:t xml:space="preserve"> in case of errors.</w:t>
            </w:r>
          </w:p>
        </w:tc>
      </w:tr>
    </w:tbl>
    <w:p w14:paraId="7737B01C" w14:textId="04CE95DE" w:rsidR="00097D2D" w:rsidRDefault="00097D2D" w:rsidP="006B42C7">
      <w:pPr>
        <w:pStyle w:val="Heading2"/>
        <w:rPr>
          <w:lang w:val="en-US"/>
        </w:rPr>
      </w:pPr>
      <w:bookmarkStart w:id="52" w:name="_Toc292534751"/>
      <w:r w:rsidRPr="008E2E38">
        <w:rPr>
          <w:lang w:val="en-US"/>
        </w:rPr>
        <w:lastRenderedPageBreak/>
        <w:t>Objects</w:t>
      </w:r>
      <w:bookmarkEnd w:id="52"/>
    </w:p>
    <w:p w14:paraId="47BBA4A0" w14:textId="04A767BE" w:rsidR="00461D5E" w:rsidRPr="00BB68B3" w:rsidRDefault="00461D5E" w:rsidP="006B42C7">
      <w:pPr>
        <w:pStyle w:val="Heading3"/>
        <w:rPr>
          <w:lang w:val="en-US"/>
        </w:rPr>
      </w:pPr>
      <w:bookmarkStart w:id="53" w:name="_Ref260314502"/>
      <w:bookmarkStart w:id="54" w:name="_Toc292534752"/>
      <w:r w:rsidRPr="00BB68B3">
        <w:rPr>
          <w:lang w:val="en-US"/>
        </w:rPr>
        <w:t>DiscoverySettings</w:t>
      </w:r>
      <w:bookmarkEnd w:id="53"/>
      <w:bookmarkEnd w:id="54"/>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w:t>
      </w:r>
      <w:r w:rsidR="001B515F">
        <w:rPr>
          <w:lang w:val="en-US"/>
        </w:rPr>
        <w:t>n</w:t>
      </w:r>
      <w:r w:rsidR="001B515F">
        <w:rPr>
          <w:lang w:val="en-US"/>
        </w:rPr>
        <w:t>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3E6129"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entityID of the Service Provider that is invoking </w:t>
            </w:r>
            <w:r w:rsidRPr="00232B75">
              <w:rPr>
                <w:rStyle w:val="Code"/>
              </w:rPr>
              <w:t>doDiscovery</w:t>
            </w:r>
            <w:r>
              <w:rPr>
                <w:lang w:val="en-US"/>
              </w:rPr>
              <w:t>. This is the unique ID for the Service Provider within the federation.</w:t>
            </w:r>
          </w:p>
        </w:tc>
      </w:tr>
      <w:tr w:rsidR="005113FA" w:rsidRPr="003E6129"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3E6129"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EC4E03"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023DC53D" w:rsidR="000B674E" w:rsidRDefault="0087737B" w:rsidP="00095727">
            <w:pPr>
              <w:rPr>
                <w:lang w:val="en-US"/>
              </w:rPr>
            </w:pPr>
            <w:r>
              <w:rPr>
                <w:lang w:val="en-US"/>
              </w:rPr>
              <w:t>Configuration parameters for how the</w:t>
            </w:r>
            <w:r w:rsidR="007B4298">
              <w:rPr>
                <w:lang w:val="en-US"/>
              </w:rPr>
              <w:t xml:space="preserve"> user interface should be re</w:t>
            </w:r>
            <w:r w:rsidR="007B4298">
              <w:rPr>
                <w:lang w:val="en-US"/>
              </w:rPr>
              <w:t>n</w:t>
            </w:r>
            <w:r w:rsidR="007B4298">
              <w:rPr>
                <w:lang w:val="en-US"/>
              </w:rPr>
              <w:t>dered see</w:t>
            </w:r>
            <w:r w:rsidR="00095727">
              <w:rPr>
                <w:lang w:val="en-US"/>
              </w:rPr>
              <w:t xml:space="preserve"> </w:t>
            </w:r>
            <w:r w:rsidR="003A09FD">
              <w:rPr>
                <w:lang w:val="en-US"/>
              </w:rPr>
              <w:fldChar w:fldCharType="begin"/>
            </w:r>
            <w:r w:rsidR="003A09FD">
              <w:rPr>
                <w:lang w:val="en-US"/>
              </w:rPr>
              <w:instrText xml:space="preserve"> REF _Ref292529911 \r \h </w:instrText>
            </w:r>
            <w:r w:rsidR="003A09FD">
              <w:rPr>
                <w:lang w:val="en-US"/>
              </w:rPr>
            </w:r>
            <w:r w:rsidR="003A09FD">
              <w:rPr>
                <w:lang w:val="en-US"/>
              </w:rPr>
              <w:fldChar w:fldCharType="separate"/>
            </w:r>
            <w:r w:rsidR="00FD7A44">
              <w:rPr>
                <w:lang w:val="en-US"/>
              </w:rPr>
              <w:t>5.3.2</w:t>
            </w:r>
            <w:r w:rsidR="003A09FD">
              <w:rPr>
                <w:lang w:val="en-US"/>
              </w:rPr>
              <w:fldChar w:fldCharType="end"/>
            </w:r>
            <w:r w:rsidR="007B4298">
              <w:rPr>
                <w:lang w:val="en-US"/>
              </w:rPr>
              <w:t xml:space="preserve"> below.</w:t>
            </w:r>
          </w:p>
        </w:tc>
      </w:tr>
      <w:tr w:rsidR="000B674E" w:rsidRPr="003E6129"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FD7A44">
              <w:rPr>
                <w:lang w:val="en-US"/>
              </w:rPr>
              <w:t>5.3.3</w:t>
            </w:r>
            <w:r w:rsidR="002E6CB9">
              <w:rPr>
                <w:lang w:val="en-US"/>
              </w:rPr>
              <w:fldChar w:fldCharType="end"/>
            </w:r>
            <w:r w:rsidR="002E6CB9">
              <w:rPr>
                <w:lang w:val="en-US"/>
              </w:rPr>
              <w:t xml:space="preserve"> </w:t>
            </w:r>
            <w:r>
              <w:rPr>
                <w:lang w:val="en-US"/>
              </w:rPr>
              <w:t>below.</w:t>
            </w:r>
          </w:p>
        </w:tc>
      </w:tr>
      <w:tr w:rsidR="00026180" w:rsidRPr="003E6129"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w:t>
            </w:r>
            <w:r w:rsidR="00416E42">
              <w:rPr>
                <w:lang w:val="en-US"/>
              </w:rPr>
              <w:t>c</w:t>
            </w:r>
            <w:r w:rsidR="00416E42">
              <w:rPr>
                <w:lang w:val="en-US"/>
              </w:rPr>
              <w:t>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entityID</w:t>
            </w:r>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3E6129"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w:t>
            </w:r>
            <w:r>
              <w:rPr>
                <w:lang w:val="en-US"/>
              </w:rPr>
              <w:t>c</w:t>
            </w:r>
            <w:r>
              <w:rPr>
                <w:lang w:val="en-US"/>
              </w:rPr>
              <w:t>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FD7A44">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55" w:name="_Ref292445973"/>
      <w:bookmarkStart w:id="56" w:name="_Ref292529911"/>
      <w:bookmarkStart w:id="57" w:name="_Ref292529962"/>
      <w:bookmarkStart w:id="58" w:name="_Ref292529975"/>
      <w:bookmarkStart w:id="59" w:name="_Ref292534036"/>
      <w:bookmarkStart w:id="60" w:name="_Ref292534050"/>
      <w:bookmarkStart w:id="61" w:name="_Toc292534753"/>
      <w:bookmarkStart w:id="62" w:name="_Ref260314748"/>
      <w:r>
        <w:t>uiConfig</w:t>
      </w:r>
      <w:bookmarkEnd w:id="55"/>
      <w:bookmarkEnd w:id="56"/>
      <w:bookmarkEnd w:id="57"/>
      <w:bookmarkEnd w:id="58"/>
      <w:bookmarkEnd w:id="59"/>
      <w:bookmarkEnd w:id="60"/>
      <w:bookmarkEnd w:id="61"/>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w:t>
      </w:r>
      <w:r w:rsidR="000D1D53">
        <w:rPr>
          <w:lang w:val="en-US"/>
        </w:rPr>
        <w:t>v</w:t>
      </w:r>
      <w:r w:rsidR="000D1D53">
        <w:rPr>
          <w:lang w:val="en-US"/>
        </w:rPr>
        <w:t>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3E6129"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3F7A408" w:rsidR="00E860E2" w:rsidRDefault="004D1B82" w:rsidP="004D1B82">
            <w:pPr>
              <w:rPr>
                <w:lang w:val="en-US"/>
              </w:rPr>
            </w:pPr>
            <w:r>
              <w:rPr>
                <w:lang w:val="en-US"/>
              </w:rPr>
              <w:t xml:space="preserve">A boolean variable that corresponds to the </w:t>
            </w:r>
            <w:r w:rsidRPr="009A6185">
              <w:rPr>
                <w:rStyle w:val="Code"/>
              </w:rPr>
              <w:t>isPassive</w:t>
            </w:r>
            <w:r>
              <w:rPr>
                <w:lang w:val="en-US"/>
              </w:rPr>
              <w:t xml:space="preserve">-parameter specified in </w:t>
            </w:r>
            <w:r w:rsidR="009A6185">
              <w:rPr>
                <w:lang w:val="en-US"/>
              </w:rPr>
              <w:t>[</w:t>
            </w:r>
            <w:hyperlink r:id="rId17" w:history="1">
              <w:r w:rsidR="009A6185" w:rsidRPr="00617AE2">
                <w:rPr>
                  <w:rStyle w:val="Hyperlink"/>
                  <w:lang w:val="en-US"/>
                </w:rPr>
                <w:t>IdpDisco</w:t>
              </w:r>
            </w:hyperlink>
            <w:r w:rsidR="009A6185">
              <w:rPr>
                <w:lang w:val="en-US"/>
              </w:rPr>
              <w:t>].</w:t>
            </w:r>
          </w:p>
          <w:p w14:paraId="4893823C" w14:textId="202DFB63"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w:t>
            </w:r>
            <w:proofErr w:type="gramStart"/>
            <w:r w:rsidR="00425C89">
              <w:rPr>
                <w:lang w:val="en-US"/>
              </w:rPr>
              <w:t xml:space="preserve">This is done </w:t>
            </w:r>
            <w:r w:rsidR="00425C89">
              <w:rPr>
                <w:lang w:val="en-US"/>
              </w:rPr>
              <w:lastRenderedPageBreak/>
              <w:t xml:space="preserve">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FD7A44">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FD7A44" w:rsidRPr="00182677">
              <w:rPr>
                <w:lang w:val="en-US"/>
              </w:rPr>
              <w:t>User State</w:t>
            </w:r>
            <w:r w:rsidR="00FD7A44">
              <w:rPr>
                <w:lang w:val="en-US"/>
              </w:rPr>
              <w:t xml:space="preserve"> and Remembered Choi</w:t>
            </w:r>
            <w:r w:rsidR="00FD7A44">
              <w:rPr>
                <w:lang w:val="en-US"/>
              </w:rPr>
              <w:t>c</w:t>
            </w:r>
            <w:r w:rsidR="00FD7A44">
              <w:rPr>
                <w:lang w:val="en-US"/>
              </w:rPr>
              <w:t>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entityID</w:t>
            </w:r>
            <w:r w:rsidR="00E31869">
              <w:rPr>
                <w:lang w:val="en-US"/>
              </w:rPr>
              <w:t xml:space="preserve"> will be returned</w:t>
            </w:r>
            <w:proofErr w:type="gramEnd"/>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3E6129"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lastRenderedPageBreak/>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w:t>
            </w:r>
            <w:r>
              <w:rPr>
                <w:lang w:val="en-US"/>
              </w:rPr>
              <w:t>r</w:t>
            </w:r>
            <w:r>
              <w:rPr>
                <w:lang w:val="en-US"/>
              </w:rPr>
              <w:t>face does not</w:t>
            </w:r>
            <w:r w:rsidR="00A824DC">
              <w:rPr>
                <w:lang w:val="en-US"/>
              </w:rPr>
              <w:t xml:space="preserve"> exist</w:t>
            </w:r>
            <w:r w:rsidR="00884AA0">
              <w:rPr>
                <w:lang w:val="en-US"/>
              </w:rPr>
              <w:t xml:space="preserve"> (in federation metadata)</w:t>
            </w:r>
            <w:r w:rsidR="00A824DC">
              <w:rPr>
                <w:lang w:val="en-US"/>
              </w:rPr>
              <w:t xml:space="preserve"> in the required la</w:t>
            </w:r>
            <w:r w:rsidR="00A824DC">
              <w:rPr>
                <w:lang w:val="en-US"/>
              </w:rPr>
              <w:t>n</w:t>
            </w:r>
            <w:r w:rsidR="00A824DC">
              <w:rPr>
                <w:lang w:val="en-US"/>
              </w:rPr>
              <w:t>guage, Swedish will be used.</w:t>
            </w:r>
          </w:p>
          <w:p w14:paraId="0CEEA2D4" w14:textId="689EF347" w:rsidR="00884AA0" w:rsidRDefault="00884AA0" w:rsidP="00884AA0">
            <w:pPr>
              <w:rPr>
                <w:lang w:val="en-US"/>
              </w:rPr>
            </w:pPr>
            <w:r w:rsidRPr="001E753B">
              <w:rPr>
                <w:lang w:val="en-US"/>
              </w:rPr>
              <w:t xml:space="preserve">The language is specified with two or three letters according to IANA </w:t>
            </w:r>
            <w:proofErr w:type="spellStart"/>
            <w:r w:rsidRPr="001E753B">
              <w:rPr>
                <w:lang w:val="en-US"/>
              </w:rPr>
              <w:t>Subtag</w:t>
            </w:r>
            <w:proofErr w:type="spellEnd"/>
            <w:r w:rsidRPr="001E753B">
              <w:rPr>
                <w:lang w:val="en-US"/>
              </w:rPr>
              <w:t xml:space="preserve"> Registry [</w:t>
            </w:r>
            <w:hyperlink r:id="rId18" w:history="1">
              <w:r w:rsidRPr="00833DE0">
                <w:rPr>
                  <w:rStyle w:val="Hyperlink"/>
                  <w:lang w:val="en-US"/>
                </w:rPr>
                <w:t>IANA-Lang</w:t>
              </w:r>
            </w:hyperlink>
            <w:r>
              <w:rPr>
                <w:lang w:val="en-US"/>
              </w:rPr>
              <w:t>], e.g. “en” for English and “</w:t>
            </w:r>
            <w:proofErr w:type="spellStart"/>
            <w:r>
              <w:rPr>
                <w:lang w:val="en-US"/>
              </w:rPr>
              <w:t>sv</w:t>
            </w:r>
            <w:proofErr w:type="spellEnd"/>
            <w:r>
              <w:rPr>
                <w:lang w:val="en-US"/>
              </w:rPr>
              <w:t>” for Swedish.</w:t>
            </w:r>
          </w:p>
        </w:tc>
      </w:tr>
      <w:tr w:rsidR="00084302" w:rsidRPr="003E6129" w14:paraId="693275CD" w14:textId="77777777" w:rsidTr="00886D59">
        <w:trPr>
          <w:trHeight w:val="340"/>
        </w:trPr>
        <w:tc>
          <w:tcPr>
            <w:tcW w:w="2206" w:type="dxa"/>
          </w:tcPr>
          <w:p w14:paraId="46E4685B" w14:textId="13C387C6" w:rsidR="00084302" w:rsidRDefault="00084302" w:rsidP="00233958">
            <w:pPr>
              <w:rPr>
                <w:rStyle w:val="Code"/>
              </w:rPr>
            </w:pPr>
            <w:r>
              <w:rPr>
                <w:rStyle w:val="Code"/>
              </w:rPr>
              <w:t>minimal</w:t>
            </w:r>
          </w:p>
        </w:tc>
        <w:tc>
          <w:tcPr>
            <w:tcW w:w="992" w:type="dxa"/>
          </w:tcPr>
          <w:p w14:paraId="4384408D" w14:textId="44FF987D" w:rsidR="00084302" w:rsidRDefault="00084302" w:rsidP="00EF5F9D">
            <w:pPr>
              <w:jc w:val="center"/>
              <w:rPr>
                <w:rStyle w:val="Code"/>
              </w:rPr>
            </w:pPr>
            <w:r>
              <w:rPr>
                <w:rStyle w:val="Code"/>
              </w:rPr>
              <w:t>false</w:t>
            </w:r>
          </w:p>
        </w:tc>
        <w:tc>
          <w:tcPr>
            <w:tcW w:w="6246" w:type="dxa"/>
          </w:tcPr>
          <w:p w14:paraId="22C34C67" w14:textId="056843FE" w:rsidR="007877C0" w:rsidRDefault="00084302" w:rsidP="004F76F0">
            <w:pPr>
              <w:rPr>
                <w:lang w:val="en-US"/>
              </w:rPr>
            </w:pPr>
            <w:r w:rsidRPr="009A0286">
              <w:rPr>
                <w:lang w:val="en-US"/>
              </w:rPr>
              <w:t xml:space="preserve">Shows a minimal graphical user interface, </w:t>
            </w:r>
            <w:r w:rsidR="004F76F0">
              <w:rPr>
                <w:lang w:val="en-US"/>
              </w:rPr>
              <w:t>which means that</w:t>
            </w:r>
            <w:r w:rsidRPr="009A0286">
              <w:rPr>
                <w:lang w:val="en-US"/>
              </w:rPr>
              <w:t xml:space="preserve"> only the list of </w:t>
            </w:r>
            <w:r w:rsidR="00FD1630">
              <w:rPr>
                <w:lang w:val="en-US"/>
              </w:rPr>
              <w:t>Identity Prov</w:t>
            </w:r>
            <w:r w:rsidRPr="009A0286">
              <w:rPr>
                <w:lang w:val="en-US"/>
              </w:rPr>
              <w:t>iders is shown</w:t>
            </w:r>
            <w:r w:rsidR="005E03EA">
              <w:rPr>
                <w:lang w:val="en-US"/>
              </w:rPr>
              <w:t xml:space="preserve"> and no other information such as headers and help links</w:t>
            </w:r>
            <w:r w:rsidR="000F12A8">
              <w:rPr>
                <w:lang w:val="en-US"/>
              </w:rPr>
              <w:t xml:space="preserve"> </w:t>
            </w:r>
            <w:r w:rsidR="002073EC">
              <w:rPr>
                <w:lang w:val="en-US"/>
              </w:rPr>
              <w:t>will be</w:t>
            </w:r>
            <w:r w:rsidR="000F12A8">
              <w:rPr>
                <w:lang w:val="en-US"/>
              </w:rPr>
              <w:t xml:space="preserve"> displayed</w:t>
            </w:r>
            <w:r w:rsidRPr="009A0286">
              <w:rPr>
                <w:lang w:val="en-US"/>
              </w:rPr>
              <w:t xml:space="preserve">. </w:t>
            </w:r>
          </w:p>
          <w:p w14:paraId="6DCE7F86" w14:textId="6D5C82CA" w:rsidR="005E03EA" w:rsidRDefault="00084302" w:rsidP="004F76F0">
            <w:pPr>
              <w:rPr>
                <w:lang w:val="en-US"/>
              </w:rPr>
            </w:pPr>
            <w:r w:rsidRPr="009A0286">
              <w:rPr>
                <w:lang w:val="en-US"/>
              </w:rPr>
              <w:t xml:space="preserve">Setting </w:t>
            </w:r>
            <w:r w:rsidR="005E03EA">
              <w:rPr>
                <w:lang w:val="en-US"/>
              </w:rPr>
              <w:t xml:space="preserve">the </w:t>
            </w:r>
            <w:r w:rsidRPr="005E03EA">
              <w:rPr>
                <w:rStyle w:val="Code"/>
              </w:rPr>
              <w:t>minimal</w:t>
            </w:r>
            <w:r w:rsidR="005E03EA">
              <w:rPr>
                <w:lang w:val="en-US"/>
              </w:rPr>
              <w:t>-</w:t>
            </w:r>
            <w:r w:rsidR="00062B0F">
              <w:rPr>
                <w:lang w:val="en-US"/>
              </w:rPr>
              <w:t>property</w:t>
            </w:r>
            <w:r w:rsidRPr="009A0286">
              <w:rPr>
                <w:lang w:val="en-US"/>
              </w:rPr>
              <w:t xml:space="preserve"> to </w:t>
            </w:r>
            <w:r w:rsidRPr="005E03EA">
              <w:rPr>
                <w:rStyle w:val="Code"/>
              </w:rPr>
              <w:t>true</w:t>
            </w:r>
            <w:r w:rsidRPr="009A0286">
              <w:rPr>
                <w:lang w:val="en-US"/>
              </w:rPr>
              <w:t xml:space="preserve"> </w:t>
            </w:r>
            <w:r w:rsidR="005E03EA">
              <w:rPr>
                <w:lang w:val="en-US"/>
              </w:rPr>
              <w:t>is equivalent with the follo</w:t>
            </w:r>
            <w:r w:rsidR="005E03EA">
              <w:rPr>
                <w:lang w:val="en-US"/>
              </w:rPr>
              <w:t>w</w:t>
            </w:r>
            <w:r w:rsidR="005E03EA">
              <w:rPr>
                <w:lang w:val="en-US"/>
              </w:rPr>
              <w:t>ing settings:</w:t>
            </w:r>
          </w:p>
          <w:p w14:paraId="5DAC06AA" w14:textId="6A2E5519" w:rsidR="005E03EA" w:rsidRDefault="00084302" w:rsidP="005E03EA">
            <w:pPr>
              <w:ind w:left="720"/>
              <w:rPr>
                <w:lang w:val="en-US"/>
              </w:rPr>
            </w:pPr>
            <w:r w:rsidRPr="00E72D9D">
              <w:rPr>
                <w:rStyle w:val="Code"/>
              </w:rPr>
              <w:t>showCancelButton</w:t>
            </w:r>
            <w:r w:rsidRPr="009A0286">
              <w:rPr>
                <w:i/>
                <w:lang w:val="en-US"/>
              </w:rPr>
              <w:t xml:space="preserve"> </w:t>
            </w:r>
            <w:r w:rsidRPr="00E72D9D">
              <w:rPr>
                <w:lang w:val="en-US"/>
              </w:rPr>
              <w:t xml:space="preserve">= </w:t>
            </w:r>
            <w:r w:rsidRPr="00E72D9D">
              <w:rPr>
                <w:rStyle w:val="Code"/>
              </w:rPr>
              <w:t>false</w:t>
            </w:r>
          </w:p>
          <w:p w14:paraId="61A8E455" w14:textId="76BB1A35" w:rsidR="005E03EA" w:rsidRDefault="00084302" w:rsidP="005E03EA">
            <w:pPr>
              <w:ind w:left="720"/>
              <w:rPr>
                <w:rStyle w:val="Code"/>
              </w:rPr>
            </w:pPr>
            <w:r w:rsidRPr="00E72D9D">
              <w:rPr>
                <w:rStyle w:val="Code"/>
              </w:rPr>
              <w:t>showFilter</w:t>
            </w:r>
            <w:r w:rsidRPr="00E72D9D">
              <w:rPr>
                <w:lang w:val="en-US"/>
              </w:rPr>
              <w:t xml:space="preserve"> = </w:t>
            </w:r>
            <w:r w:rsidRPr="00E72D9D">
              <w:rPr>
                <w:rStyle w:val="Code"/>
              </w:rPr>
              <w:t>false</w:t>
            </w:r>
          </w:p>
          <w:p w14:paraId="148A7F6A" w14:textId="6AD221A0" w:rsidR="000F12A8" w:rsidRPr="00E72D9D" w:rsidRDefault="000F12A8" w:rsidP="005E03EA">
            <w:pPr>
              <w:ind w:left="720"/>
              <w:rPr>
                <w:lang w:val="en-US"/>
              </w:rPr>
            </w:pPr>
            <w:r w:rsidRPr="00E72D9D">
              <w:rPr>
                <w:rStyle w:val="Code"/>
              </w:rPr>
              <w:t>show</w:t>
            </w:r>
            <w:r>
              <w:rPr>
                <w:rStyle w:val="Code"/>
              </w:rPr>
              <w:t>Header</w:t>
            </w:r>
            <w:r w:rsidRPr="00E72D9D">
              <w:rPr>
                <w:lang w:val="en-US"/>
              </w:rPr>
              <w:t xml:space="preserve"> = </w:t>
            </w:r>
            <w:r w:rsidRPr="00E72D9D">
              <w:rPr>
                <w:rStyle w:val="Code"/>
              </w:rPr>
              <w:t>false</w:t>
            </w:r>
          </w:p>
          <w:p w14:paraId="2FCB8F87" w14:textId="02E954ED" w:rsidR="005E03EA" w:rsidRPr="00E72D9D" w:rsidRDefault="00084302" w:rsidP="005E03EA">
            <w:pPr>
              <w:ind w:left="720"/>
              <w:rPr>
                <w:lang w:val="en-US"/>
              </w:rPr>
            </w:pPr>
            <w:r w:rsidRPr="00E72D9D">
              <w:rPr>
                <w:rStyle w:val="Code"/>
              </w:rPr>
              <w:t>showHelpLinks</w:t>
            </w:r>
            <w:r w:rsidRPr="00E72D9D">
              <w:rPr>
                <w:lang w:val="en-US"/>
              </w:rPr>
              <w:t xml:space="preserve"> = </w:t>
            </w:r>
            <w:r w:rsidRPr="00E72D9D">
              <w:rPr>
                <w:rStyle w:val="Code"/>
              </w:rPr>
              <w:t>false</w:t>
            </w:r>
          </w:p>
          <w:p w14:paraId="2FE49E02" w14:textId="4C6BAA57" w:rsidR="005E03EA" w:rsidRPr="00E72D9D" w:rsidRDefault="00084302" w:rsidP="005E03EA">
            <w:pPr>
              <w:ind w:left="720"/>
              <w:rPr>
                <w:lang w:val="en-US"/>
              </w:rPr>
            </w:pPr>
            <w:r w:rsidRPr="00E72D9D">
              <w:rPr>
                <w:rStyle w:val="Code"/>
              </w:rPr>
              <w:t>showLanguageSetting</w:t>
            </w:r>
            <w:r w:rsidRPr="00E72D9D">
              <w:rPr>
                <w:lang w:val="en-US"/>
              </w:rPr>
              <w:t xml:space="preserve"> = </w:t>
            </w:r>
            <w:r w:rsidRPr="00E72D9D">
              <w:rPr>
                <w:rStyle w:val="Code"/>
              </w:rPr>
              <w:t>false</w:t>
            </w:r>
          </w:p>
          <w:p w14:paraId="062C13D7" w14:textId="77777777" w:rsidR="00084302" w:rsidRDefault="00084302" w:rsidP="005E03EA">
            <w:pPr>
              <w:ind w:left="720"/>
              <w:rPr>
                <w:lang w:val="en-US"/>
              </w:rPr>
            </w:pPr>
            <w:r w:rsidRPr="00E72D9D">
              <w:rPr>
                <w:rStyle w:val="Code"/>
              </w:rPr>
              <w:t>showRememberChoiceSetting</w:t>
            </w:r>
            <w:r w:rsidRPr="00E72D9D">
              <w:rPr>
                <w:lang w:val="en-US"/>
              </w:rPr>
              <w:t xml:space="preserve"> = </w:t>
            </w:r>
            <w:r w:rsidRPr="00E72D9D">
              <w:rPr>
                <w:rStyle w:val="Code"/>
              </w:rPr>
              <w:t>false</w:t>
            </w:r>
            <w:r w:rsidRPr="00E72D9D">
              <w:rPr>
                <w:lang w:val="en-US"/>
              </w:rPr>
              <w:t>.</w:t>
            </w:r>
          </w:p>
          <w:p w14:paraId="43AD44BA" w14:textId="69272C87" w:rsidR="000F12A8" w:rsidRDefault="000F12A8" w:rsidP="00062B0F">
            <w:pPr>
              <w:rPr>
                <w:lang w:val="en-US"/>
              </w:rPr>
            </w:pPr>
            <w:r>
              <w:rPr>
                <w:lang w:val="en-US"/>
              </w:rPr>
              <w:t xml:space="preserve">If the </w:t>
            </w:r>
            <w:r w:rsidRPr="000F12A8">
              <w:rPr>
                <w:rStyle w:val="Code"/>
              </w:rPr>
              <w:t>minimal</w:t>
            </w:r>
            <w:r>
              <w:rPr>
                <w:lang w:val="en-US"/>
              </w:rPr>
              <w:t>-</w:t>
            </w:r>
            <w:r w:rsidR="00062B0F">
              <w:rPr>
                <w:lang w:val="en-US"/>
              </w:rPr>
              <w:t>property</w:t>
            </w:r>
            <w:r>
              <w:rPr>
                <w:lang w:val="en-US"/>
              </w:rPr>
              <w:t xml:space="preserve"> is set to </w:t>
            </w:r>
            <w:r w:rsidRPr="000F12A8">
              <w:rPr>
                <w:rStyle w:val="Code"/>
              </w:rPr>
              <w:t>true</w:t>
            </w:r>
            <w:r>
              <w:rPr>
                <w:lang w:val="en-US"/>
              </w:rPr>
              <w:t>, any assignment of the above parameters will be ignored.</w:t>
            </w:r>
          </w:p>
        </w:tc>
      </w:tr>
      <w:tr w:rsidR="00084302" w:rsidRPr="003E6129" w14:paraId="3747EBC8" w14:textId="77777777" w:rsidTr="00886D59">
        <w:trPr>
          <w:trHeight w:val="340"/>
        </w:trPr>
        <w:tc>
          <w:tcPr>
            <w:tcW w:w="2206" w:type="dxa"/>
          </w:tcPr>
          <w:p w14:paraId="6608DE33" w14:textId="1C1CE05A" w:rsidR="00084302" w:rsidRDefault="00084302" w:rsidP="00233958">
            <w:pPr>
              <w:rPr>
                <w:rStyle w:val="Code"/>
              </w:rPr>
            </w:pPr>
            <w:r>
              <w:rPr>
                <w:rStyle w:val="Code"/>
              </w:rPr>
              <w:t>showCancelButton</w:t>
            </w:r>
          </w:p>
        </w:tc>
        <w:tc>
          <w:tcPr>
            <w:tcW w:w="992" w:type="dxa"/>
          </w:tcPr>
          <w:p w14:paraId="7D41433C" w14:textId="1AD79A4A" w:rsidR="00084302" w:rsidRDefault="00084302" w:rsidP="00EF5F9D">
            <w:pPr>
              <w:jc w:val="center"/>
              <w:rPr>
                <w:rStyle w:val="Code"/>
              </w:rPr>
            </w:pPr>
            <w:r>
              <w:rPr>
                <w:rStyle w:val="Code"/>
              </w:rPr>
              <w:t>false</w:t>
            </w:r>
          </w:p>
        </w:tc>
        <w:tc>
          <w:tcPr>
            <w:tcW w:w="6246" w:type="dxa"/>
          </w:tcPr>
          <w:p w14:paraId="4BBD468A" w14:textId="4E6D0A2F" w:rsidR="00084302" w:rsidRPr="009A0286" w:rsidRDefault="00220557" w:rsidP="00220557">
            <w:pPr>
              <w:rPr>
                <w:lang w:val="en-US"/>
              </w:rPr>
            </w:pPr>
            <w:r>
              <w:rPr>
                <w:lang w:val="en-US"/>
              </w:rPr>
              <w:t>Shows or hides the Cancel-button of the user interface being re</w:t>
            </w:r>
            <w:r>
              <w:rPr>
                <w:lang w:val="en-US"/>
              </w:rPr>
              <w:t>n</w:t>
            </w:r>
            <w:r>
              <w:rPr>
                <w:lang w:val="en-US"/>
              </w:rPr>
              <w:t>dered.</w:t>
            </w:r>
            <w:r w:rsidR="00084302">
              <w:rPr>
                <w:lang w:val="en-US"/>
              </w:rPr>
              <w:t xml:space="preserve"> Depending on how the user interface is integrated </w:t>
            </w:r>
            <w:r>
              <w:rPr>
                <w:lang w:val="en-US"/>
              </w:rPr>
              <w:t xml:space="preserve">in </w:t>
            </w:r>
            <w:r w:rsidR="00084302">
              <w:rPr>
                <w:lang w:val="en-US"/>
              </w:rPr>
              <w:t>the Service Provider web site, the use of a Cancel-button may or may not be desired.</w:t>
            </w:r>
          </w:p>
        </w:tc>
      </w:tr>
      <w:tr w:rsidR="00084302" w:rsidRPr="003E6129" w14:paraId="2C99E2EC" w14:textId="77777777" w:rsidTr="00886D59">
        <w:trPr>
          <w:trHeight w:val="340"/>
        </w:trPr>
        <w:tc>
          <w:tcPr>
            <w:tcW w:w="2206" w:type="dxa"/>
          </w:tcPr>
          <w:p w14:paraId="603A259E" w14:textId="6BF6087F" w:rsidR="00084302" w:rsidRDefault="00084302" w:rsidP="00233958">
            <w:pPr>
              <w:rPr>
                <w:rStyle w:val="Code"/>
              </w:rPr>
            </w:pPr>
            <w:r>
              <w:rPr>
                <w:rStyle w:val="Code"/>
              </w:rPr>
              <w:t>showFilter</w:t>
            </w:r>
          </w:p>
        </w:tc>
        <w:tc>
          <w:tcPr>
            <w:tcW w:w="992" w:type="dxa"/>
          </w:tcPr>
          <w:p w14:paraId="31C2117D" w14:textId="35C76278" w:rsidR="00084302" w:rsidRPr="0005309C" w:rsidRDefault="00084302" w:rsidP="00233958">
            <w:pPr>
              <w:jc w:val="center"/>
              <w:rPr>
                <w:rStyle w:val="Code"/>
              </w:rPr>
            </w:pPr>
            <w:r>
              <w:rPr>
                <w:rStyle w:val="Code"/>
              </w:rPr>
              <w:t>true</w:t>
            </w:r>
          </w:p>
        </w:tc>
        <w:tc>
          <w:tcPr>
            <w:tcW w:w="6246" w:type="dxa"/>
          </w:tcPr>
          <w:p w14:paraId="7D25C23F" w14:textId="5333BEE6" w:rsidR="00084302" w:rsidRDefault="00084302" w:rsidP="003D6D66">
            <w:pPr>
              <w:rPr>
                <w:lang w:val="en-US"/>
              </w:rPr>
            </w:pPr>
            <w:r w:rsidRPr="009A0286">
              <w:rPr>
                <w:lang w:val="en-US"/>
              </w:rPr>
              <w:t xml:space="preserve">Shows or hides the filtering-functionality in the </w:t>
            </w:r>
            <w:r w:rsidR="00A55900">
              <w:rPr>
                <w:lang w:val="en-US"/>
              </w:rPr>
              <w:t>Discovery Ser</w:t>
            </w:r>
            <w:r w:rsidRPr="009A0286">
              <w:rPr>
                <w:lang w:val="en-US"/>
              </w:rPr>
              <w:t xml:space="preserve">vice. The filtering-functionality handles alternative ways to show available </w:t>
            </w:r>
            <w:r w:rsidR="00FD1630">
              <w:rPr>
                <w:lang w:val="en-US"/>
              </w:rPr>
              <w:t>Identity Prov</w:t>
            </w:r>
            <w:r w:rsidRPr="009A0286">
              <w:rPr>
                <w:lang w:val="en-US"/>
              </w:rPr>
              <w:t xml:space="preserve">iders, for example all </w:t>
            </w:r>
            <w:r w:rsidR="00FD1630">
              <w:rPr>
                <w:lang w:val="en-US"/>
              </w:rPr>
              <w:t>Identity Prov</w:t>
            </w:r>
            <w:r w:rsidRPr="009A0286">
              <w:rPr>
                <w:lang w:val="en-US"/>
              </w:rPr>
              <w:t xml:space="preserve">iders or only </w:t>
            </w:r>
            <w:r w:rsidR="00FD1630">
              <w:rPr>
                <w:lang w:val="en-US"/>
              </w:rPr>
              <w:t>Identity Prov</w:t>
            </w:r>
            <w:r w:rsidRPr="009A0286">
              <w:rPr>
                <w:lang w:val="en-US"/>
              </w:rPr>
              <w:t xml:space="preserve">iders for mobile devices. The filtering-functionality also includes the search-bar if a large number of </w:t>
            </w:r>
            <w:r w:rsidR="00FD1630">
              <w:rPr>
                <w:lang w:val="en-US"/>
              </w:rPr>
              <w:t>Identity Prov</w:t>
            </w:r>
            <w:r w:rsidRPr="009A0286">
              <w:rPr>
                <w:lang w:val="en-US"/>
              </w:rPr>
              <w:t xml:space="preserve">iders </w:t>
            </w:r>
            <w:r w:rsidR="003D6D66">
              <w:rPr>
                <w:lang w:val="en-US"/>
              </w:rPr>
              <w:t>are</w:t>
            </w:r>
            <w:r w:rsidR="00037CBC">
              <w:rPr>
                <w:lang w:val="en-US"/>
              </w:rPr>
              <w:t xml:space="preserve"> displayed</w:t>
            </w:r>
            <w:r w:rsidRPr="009A0286">
              <w:rPr>
                <w:lang w:val="en-US"/>
              </w:rPr>
              <w:t>.</w:t>
            </w:r>
          </w:p>
        </w:tc>
      </w:tr>
      <w:tr w:rsidR="00084302" w:rsidRPr="003E6129" w14:paraId="271E7EC0" w14:textId="77777777" w:rsidTr="00886D59">
        <w:trPr>
          <w:trHeight w:val="340"/>
        </w:trPr>
        <w:tc>
          <w:tcPr>
            <w:tcW w:w="2206" w:type="dxa"/>
          </w:tcPr>
          <w:p w14:paraId="288F2646" w14:textId="58B0DF7B" w:rsidR="00084302" w:rsidRDefault="00084302" w:rsidP="00233958">
            <w:pPr>
              <w:rPr>
                <w:rStyle w:val="Code"/>
              </w:rPr>
            </w:pPr>
            <w:r>
              <w:rPr>
                <w:rStyle w:val="Code"/>
              </w:rPr>
              <w:t>showHeader</w:t>
            </w:r>
          </w:p>
        </w:tc>
        <w:tc>
          <w:tcPr>
            <w:tcW w:w="992" w:type="dxa"/>
          </w:tcPr>
          <w:p w14:paraId="16BC1D41" w14:textId="472D3A56" w:rsidR="00084302" w:rsidRPr="0005309C" w:rsidRDefault="00084302" w:rsidP="00233958">
            <w:pPr>
              <w:jc w:val="center"/>
              <w:rPr>
                <w:rStyle w:val="Code"/>
              </w:rPr>
            </w:pPr>
            <w:r>
              <w:rPr>
                <w:rStyle w:val="Code"/>
              </w:rPr>
              <w:t>true</w:t>
            </w:r>
          </w:p>
        </w:tc>
        <w:tc>
          <w:tcPr>
            <w:tcW w:w="6246" w:type="dxa"/>
          </w:tcPr>
          <w:p w14:paraId="49BB0793" w14:textId="4BCAFD42" w:rsidR="00084302" w:rsidRDefault="00084302" w:rsidP="00233958">
            <w:pPr>
              <w:rPr>
                <w:lang w:val="en-US"/>
              </w:rPr>
            </w:pPr>
            <w:r w:rsidRPr="009A0286">
              <w:rPr>
                <w:lang w:val="en-US"/>
              </w:rPr>
              <w:t xml:space="preserve">This property specifies if the header of the </w:t>
            </w:r>
            <w:r w:rsidR="00A55900">
              <w:rPr>
                <w:lang w:val="en-US"/>
              </w:rPr>
              <w:t>Discovery Ser</w:t>
            </w:r>
            <w:r w:rsidRPr="009A0286">
              <w:rPr>
                <w:lang w:val="en-US"/>
              </w:rPr>
              <w:t xml:space="preserve">vice shall be shown. The header includes the name of the </w:t>
            </w:r>
            <w:r w:rsidR="00FD1630">
              <w:rPr>
                <w:lang w:val="en-US"/>
              </w:rPr>
              <w:t>Service Prov</w:t>
            </w:r>
            <w:r w:rsidRPr="009A0286">
              <w:rPr>
                <w:lang w:val="en-US"/>
              </w:rPr>
              <w:t>ider, the Swedish eID logo and the heading “Select Swedish eID”.</w:t>
            </w:r>
          </w:p>
        </w:tc>
      </w:tr>
      <w:tr w:rsidR="00084302" w:rsidRPr="003E6129" w14:paraId="314D3C08" w14:textId="77777777" w:rsidTr="00886D59">
        <w:trPr>
          <w:trHeight w:val="340"/>
        </w:trPr>
        <w:tc>
          <w:tcPr>
            <w:tcW w:w="2206" w:type="dxa"/>
          </w:tcPr>
          <w:p w14:paraId="48979B07" w14:textId="755C39C7" w:rsidR="00084302" w:rsidRDefault="00084302" w:rsidP="00233958">
            <w:pPr>
              <w:rPr>
                <w:rStyle w:val="Code"/>
              </w:rPr>
            </w:pPr>
            <w:r>
              <w:rPr>
                <w:rStyle w:val="Code"/>
              </w:rPr>
              <w:t>showLanguageSetting</w:t>
            </w:r>
          </w:p>
        </w:tc>
        <w:tc>
          <w:tcPr>
            <w:tcW w:w="992" w:type="dxa"/>
          </w:tcPr>
          <w:p w14:paraId="7B233348" w14:textId="3C7B37F5" w:rsidR="00084302" w:rsidRPr="0005309C" w:rsidRDefault="00084302" w:rsidP="00233958">
            <w:pPr>
              <w:jc w:val="center"/>
              <w:rPr>
                <w:rStyle w:val="Code"/>
              </w:rPr>
            </w:pPr>
            <w:r>
              <w:rPr>
                <w:rStyle w:val="Code"/>
              </w:rPr>
              <w:t>false</w:t>
            </w:r>
          </w:p>
        </w:tc>
        <w:tc>
          <w:tcPr>
            <w:tcW w:w="6246" w:type="dxa"/>
          </w:tcPr>
          <w:p w14:paraId="107345E6" w14:textId="52C1EA91" w:rsidR="00084302" w:rsidRDefault="00084302" w:rsidP="00710E3B">
            <w:pPr>
              <w:rPr>
                <w:lang w:val="en-US"/>
              </w:rPr>
            </w:pPr>
            <w:r w:rsidRPr="009A0286">
              <w:rPr>
                <w:lang w:val="en-US"/>
              </w:rPr>
              <w:t>Shows or hides the settings section for “Change language”</w:t>
            </w:r>
            <w:r w:rsidR="00DB4BFE">
              <w:rPr>
                <w:lang w:val="en-US"/>
              </w:rPr>
              <w:t>.</w:t>
            </w:r>
            <w:r w:rsidRPr="009A0286">
              <w:rPr>
                <w:lang w:val="en-US"/>
              </w:rPr>
              <w:t xml:space="preserve"> </w:t>
            </w:r>
            <w:r w:rsidR="00DB4BFE">
              <w:rPr>
                <w:lang w:val="en-US"/>
              </w:rPr>
              <w:t>T</w:t>
            </w:r>
            <w:r w:rsidR="00DB4BFE" w:rsidRPr="009A0286">
              <w:rPr>
                <w:lang w:val="en-US"/>
              </w:rPr>
              <w:t xml:space="preserve">his </w:t>
            </w:r>
            <w:r w:rsidR="00710E3B">
              <w:rPr>
                <w:lang w:val="en-US"/>
              </w:rPr>
              <w:t>setting</w:t>
            </w:r>
            <w:r w:rsidR="00710E3B" w:rsidRPr="009A0286">
              <w:rPr>
                <w:lang w:val="en-US"/>
              </w:rPr>
              <w:t xml:space="preserve"> </w:t>
            </w:r>
            <w:r w:rsidRPr="009A0286">
              <w:rPr>
                <w:lang w:val="en-US"/>
              </w:rPr>
              <w:t xml:space="preserve">is </w:t>
            </w:r>
            <w:r w:rsidR="008F4FFE">
              <w:rPr>
                <w:lang w:val="en-US"/>
              </w:rPr>
              <w:t xml:space="preserve">used </w:t>
            </w:r>
            <w:r w:rsidRPr="009A0286">
              <w:rPr>
                <w:lang w:val="en-US"/>
              </w:rPr>
              <w:t xml:space="preserve">to control the language of the </w:t>
            </w:r>
            <w:r w:rsidR="00C74AF4">
              <w:rPr>
                <w:lang w:val="en-US"/>
              </w:rPr>
              <w:t xml:space="preserve">Discovery Service </w:t>
            </w:r>
            <w:r w:rsidRPr="009A0286">
              <w:rPr>
                <w:lang w:val="en-US"/>
              </w:rPr>
              <w:t>user interface.</w:t>
            </w:r>
          </w:p>
        </w:tc>
      </w:tr>
      <w:tr w:rsidR="00084302" w:rsidRPr="003E6129" w14:paraId="3A24CFE8" w14:textId="77777777" w:rsidTr="00886D59">
        <w:trPr>
          <w:trHeight w:val="340"/>
        </w:trPr>
        <w:tc>
          <w:tcPr>
            <w:tcW w:w="2206" w:type="dxa"/>
          </w:tcPr>
          <w:p w14:paraId="388C691A" w14:textId="1D546ED8" w:rsidR="00084302" w:rsidRDefault="00084302" w:rsidP="00233958">
            <w:pPr>
              <w:rPr>
                <w:rStyle w:val="Code"/>
              </w:rPr>
            </w:pPr>
            <w:r>
              <w:rPr>
                <w:rStyle w:val="Code"/>
              </w:rPr>
              <w:t>showRememberChoice</w:t>
            </w:r>
            <w:r w:rsidR="00833DE0">
              <w:rPr>
                <w:rStyle w:val="Code"/>
              </w:rPr>
              <w:t>Setting</w:t>
            </w:r>
          </w:p>
        </w:tc>
        <w:tc>
          <w:tcPr>
            <w:tcW w:w="992" w:type="dxa"/>
          </w:tcPr>
          <w:p w14:paraId="7DA8E960" w14:textId="203CD486" w:rsidR="00084302" w:rsidRPr="0005309C" w:rsidRDefault="00084302" w:rsidP="00233958">
            <w:pPr>
              <w:jc w:val="center"/>
              <w:rPr>
                <w:rStyle w:val="Code"/>
              </w:rPr>
            </w:pPr>
            <w:r>
              <w:rPr>
                <w:rStyle w:val="Code"/>
              </w:rPr>
              <w:t>true</w:t>
            </w:r>
          </w:p>
        </w:tc>
        <w:tc>
          <w:tcPr>
            <w:tcW w:w="6246" w:type="dxa"/>
          </w:tcPr>
          <w:p w14:paraId="540E0D65" w14:textId="4334608F" w:rsidR="00084302" w:rsidRDefault="00084302" w:rsidP="0027459D">
            <w:pPr>
              <w:rPr>
                <w:lang w:val="en-US"/>
              </w:rPr>
            </w:pPr>
            <w:r w:rsidRPr="009A0286">
              <w:rPr>
                <w:lang w:val="en-US"/>
              </w:rPr>
              <w:t>Shows or hides the settings section for “Remember my selection”</w:t>
            </w:r>
            <w:r w:rsidR="00DE53B8">
              <w:rPr>
                <w:lang w:val="en-US"/>
              </w:rPr>
              <w:t>.</w:t>
            </w:r>
            <w:r w:rsidRPr="009A0286">
              <w:rPr>
                <w:lang w:val="en-US"/>
              </w:rPr>
              <w:t xml:space="preserve"> </w:t>
            </w:r>
            <w:r w:rsidR="00DE53B8">
              <w:rPr>
                <w:lang w:val="en-US"/>
              </w:rPr>
              <w:t>T</w:t>
            </w:r>
            <w:r w:rsidR="00DE53B8" w:rsidRPr="009A0286">
              <w:rPr>
                <w:lang w:val="en-US"/>
              </w:rPr>
              <w:t xml:space="preserve">his </w:t>
            </w:r>
            <w:r w:rsidR="0027459D">
              <w:rPr>
                <w:lang w:val="en-US"/>
              </w:rPr>
              <w:t>setting</w:t>
            </w:r>
            <w:r w:rsidR="0027459D" w:rsidRPr="009A0286">
              <w:rPr>
                <w:lang w:val="en-US"/>
              </w:rPr>
              <w:t xml:space="preserve"> </w:t>
            </w:r>
            <w:r w:rsidRPr="009A0286">
              <w:rPr>
                <w:lang w:val="en-US"/>
              </w:rPr>
              <w:t xml:space="preserve">is used to control if </w:t>
            </w:r>
            <w:r w:rsidR="0027459D">
              <w:rPr>
                <w:lang w:val="en-US"/>
              </w:rPr>
              <w:t>a</w:t>
            </w:r>
            <w:r w:rsidR="00683A9D">
              <w:rPr>
                <w:lang w:val="en-US"/>
              </w:rPr>
              <w:t>n</w:t>
            </w:r>
            <w:r w:rsidR="0027459D">
              <w:rPr>
                <w:lang w:val="en-US"/>
              </w:rPr>
              <w:t xml:space="preserve"> end users</w:t>
            </w:r>
            <w:r w:rsidR="0027459D" w:rsidRPr="009A0286">
              <w:rPr>
                <w:lang w:val="en-US"/>
              </w:rPr>
              <w:t xml:space="preserve"> </w:t>
            </w:r>
            <w:r w:rsidRPr="009A0286">
              <w:rPr>
                <w:lang w:val="en-US"/>
              </w:rPr>
              <w:t xml:space="preserve">choice of </w:t>
            </w:r>
            <w:r w:rsidR="00FD1630">
              <w:rPr>
                <w:lang w:val="en-US"/>
              </w:rPr>
              <w:t>Identity Pr</w:t>
            </w:r>
            <w:r w:rsidR="00FD1630">
              <w:rPr>
                <w:lang w:val="en-US"/>
              </w:rPr>
              <w:t>o</w:t>
            </w:r>
            <w:r w:rsidR="00FD1630">
              <w:rPr>
                <w:lang w:val="en-US"/>
              </w:rPr>
              <w:t>v</w:t>
            </w:r>
            <w:r w:rsidRPr="009A0286">
              <w:rPr>
                <w:lang w:val="en-US"/>
              </w:rPr>
              <w:t>ider shall be remembered</w:t>
            </w:r>
            <w:r w:rsidR="0027459D">
              <w:rPr>
                <w:lang w:val="en-US"/>
              </w:rPr>
              <w:t xml:space="preserve"> between sessions</w:t>
            </w:r>
            <w:r w:rsidRPr="009A0286">
              <w:rPr>
                <w:lang w:val="en-US"/>
              </w:rPr>
              <w:t>.</w:t>
            </w:r>
          </w:p>
        </w:tc>
      </w:tr>
      <w:tr w:rsidR="00E860E2" w:rsidRPr="003E6129"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4BF576FE" w:rsidR="00E860E2" w:rsidRDefault="00DD531B" w:rsidP="001A51B7">
            <w:pPr>
              <w:rPr>
                <w:lang w:val="en-US"/>
              </w:rPr>
            </w:pPr>
            <w:r>
              <w:rPr>
                <w:lang w:val="en-US"/>
              </w:rPr>
              <w:t>Indicates</w:t>
            </w:r>
            <w:r w:rsidR="007F64EA" w:rsidRPr="009A0286">
              <w:rPr>
                <w:lang w:val="en-US"/>
              </w:rPr>
              <w:t xml:space="preserve"> whether help-links should be included in the generated user interface. These links typically points to informational r</w:t>
            </w:r>
            <w:r w:rsidR="007F64EA" w:rsidRPr="009A0286">
              <w:rPr>
                <w:lang w:val="en-US"/>
              </w:rPr>
              <w:t>e</w:t>
            </w:r>
            <w:r w:rsidR="007F64EA" w:rsidRPr="009A0286">
              <w:rPr>
                <w:lang w:val="en-US"/>
              </w:rPr>
              <w:t>sources about eID and the federation.</w:t>
            </w:r>
          </w:p>
        </w:tc>
      </w:tr>
    </w:tbl>
    <w:p w14:paraId="11F0DED0" w14:textId="77777777" w:rsidR="005E42B6" w:rsidRDefault="005E42B6" w:rsidP="000B674E">
      <w:pPr>
        <w:rPr>
          <w:lang w:val="en-US"/>
        </w:rPr>
      </w:pPr>
    </w:p>
    <w:p w14:paraId="08218DBF" w14:textId="77E1B919" w:rsidR="000B674E" w:rsidRDefault="00AF79A3" w:rsidP="000B674E">
      <w:pPr>
        <w:pStyle w:val="Heading3"/>
      </w:pPr>
      <w:bookmarkStart w:id="63" w:name="_Ref390164152"/>
      <w:bookmarkStart w:id="64" w:name="_Toc292534754"/>
      <w:r>
        <w:lastRenderedPageBreak/>
        <w:t>userState</w:t>
      </w:r>
      <w:r w:rsidR="000B674E">
        <w:t>Config</w:t>
      </w:r>
      <w:bookmarkEnd w:id="63"/>
      <w:bookmarkEnd w:id="64"/>
    </w:p>
    <w:p w14:paraId="0A479EF9" w14:textId="1AB2505C"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FD7A44">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FD7A44" w:rsidRPr="00182677">
        <w:rPr>
          <w:lang w:val="en-US"/>
        </w:rPr>
        <w:t>User State</w:t>
      </w:r>
      <w:r w:rsidR="00FD7A44">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FD7A44">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FD7A44">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3E6129"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w:t>
            </w:r>
            <w:r>
              <w:rPr>
                <w:lang w:val="en-US"/>
              </w:rPr>
              <w:t>c</w:t>
            </w:r>
            <w:r>
              <w:rPr>
                <w:lang w:val="en-US"/>
              </w:rPr>
              <w:t>es in the own domain shall be disabled.</w:t>
            </w:r>
            <w:r w:rsidR="008460B4">
              <w:rPr>
                <w:lang w:val="en-US"/>
              </w:rPr>
              <w:t xml:space="preserve"> </w:t>
            </w:r>
          </w:p>
        </w:tc>
      </w:tr>
      <w:tr w:rsidR="000B674E" w:rsidRPr="003E6129"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This property decides if pre-selected eIDs shall be disabled</w:t>
            </w:r>
            <w:r w:rsidR="00AF79A3">
              <w:rPr>
                <w:lang w:val="en-US"/>
              </w:rPr>
              <w:t>.</w:t>
            </w:r>
          </w:p>
        </w:tc>
      </w:tr>
      <w:tr w:rsidR="000B674E" w:rsidRPr="003E6129"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65" w:name="_Ref260315087"/>
      <w:bookmarkStart w:id="66" w:name="_Toc292534755"/>
      <w:r w:rsidRPr="00E368A0">
        <w:rPr>
          <w:lang w:val="en-US"/>
        </w:rPr>
        <w:t>DiscoveryError</w:t>
      </w:r>
      <w:bookmarkEnd w:id="62"/>
      <w:bookmarkEnd w:id="65"/>
      <w:bookmarkEnd w:id="66"/>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3E6129"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3E6129"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3E6129"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3E6129"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w:t>
            </w:r>
            <w:r>
              <w:rPr>
                <w:lang w:val="en-US"/>
              </w:rPr>
              <w:t>p</w:t>
            </w:r>
            <w:r>
              <w:rPr>
                <w:lang w:val="en-US"/>
              </w:rPr>
              <w:t>plied.</w:t>
            </w:r>
          </w:p>
        </w:tc>
      </w:tr>
      <w:tr w:rsidR="00AC11BB" w:rsidRPr="003E6129"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3E6129"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3E6129"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3E6129"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The entityID of the invoking Service Provider does not exist in the federation metadata.</w:t>
            </w:r>
          </w:p>
        </w:tc>
      </w:tr>
      <w:tr w:rsidR="00510E29" w:rsidRPr="003E6129"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w:t>
            </w:r>
            <w:r>
              <w:rPr>
                <w:lang w:val="en-US"/>
              </w:rPr>
              <w:t>n</w:t>
            </w:r>
            <w:r>
              <w:rPr>
                <w:lang w:val="en-US"/>
              </w:rPr>
              <w:lastRenderedPageBreak/>
              <w:t>not be reached.</w:t>
            </w:r>
          </w:p>
        </w:tc>
      </w:tr>
      <w:tr w:rsidR="00DD0663" w:rsidRPr="003E6129"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lastRenderedPageBreak/>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3E6129"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w:t>
            </w:r>
            <w:r>
              <w:rPr>
                <w:lang w:val="en-US"/>
              </w:rPr>
              <w:t>i</w:t>
            </w:r>
            <w:r>
              <w:rPr>
                <w:lang w:val="en-US"/>
              </w:rPr>
              <w:t>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67" w:name="_Toc292534756"/>
      <w:r>
        <w:rPr>
          <w:lang w:val="en-US"/>
        </w:rPr>
        <w:lastRenderedPageBreak/>
        <w:t>R</w:t>
      </w:r>
      <w:r w:rsidR="00A821EE" w:rsidRPr="006C4EAB">
        <w:rPr>
          <w:lang w:val="en-US"/>
        </w:rPr>
        <w:t>eferences</w:t>
      </w:r>
      <w:bookmarkEnd w:id="67"/>
    </w:p>
    <w:p w14:paraId="32452862" w14:textId="77777777" w:rsidR="00224FC0" w:rsidRDefault="00224FC0" w:rsidP="00224FC0">
      <w:pPr>
        <w:rPr>
          <w:bCs/>
          <w:lang w:val="en-US"/>
        </w:rPr>
      </w:pPr>
      <w:r>
        <w:rPr>
          <w:bCs/>
          <w:lang w:val="en-US"/>
        </w:rPr>
        <w:t>[IdpDisco]</w:t>
      </w:r>
    </w:p>
    <w:p w14:paraId="1F18D0FD" w14:textId="6A7B7D7A" w:rsidR="00927DDE" w:rsidRPr="00BE794D" w:rsidRDefault="00D56FC6" w:rsidP="00224FC0">
      <w:pPr>
        <w:ind w:left="720"/>
        <w:rPr>
          <w:color w:val="000080"/>
          <w:u w:val="single"/>
          <w:lang w:val="en-US"/>
        </w:rPr>
      </w:pPr>
      <w:hyperlink r:id="rId19" w:history="1">
        <w:r w:rsidR="006E2693" w:rsidRPr="009009F6">
          <w:rPr>
            <w:rStyle w:val="Hyperlink"/>
            <w:lang w:val="en-US"/>
          </w:rPr>
          <w:t>OASIS Committee Specification, Identity Provider Discovery Service Protocol and Profile, March 2008</w:t>
        </w:r>
      </w:hyperlink>
      <w:r w:rsidR="009009F6">
        <w:rPr>
          <w:lang w:val="en-US"/>
        </w:rPr>
        <w:t>.</w:t>
      </w:r>
      <w:r w:rsidR="00927DDE">
        <w:rPr>
          <w:lang w:val="en-US"/>
        </w:rPr>
        <w:br/>
      </w:r>
    </w:p>
    <w:p w14:paraId="7CB52764" w14:textId="5C2D8490" w:rsidR="00BE794D" w:rsidRDefault="00BE794D" w:rsidP="00927DDE">
      <w:pPr>
        <w:rPr>
          <w:lang w:val="en-US"/>
        </w:rPr>
      </w:pPr>
      <w:r>
        <w:rPr>
          <w:lang w:val="en-US"/>
        </w:rPr>
        <w:t>[Eid2EntCat]</w:t>
      </w:r>
    </w:p>
    <w:p w14:paraId="25B9C5F8" w14:textId="6487BC1E" w:rsidR="00C774C4" w:rsidRDefault="00C774C4" w:rsidP="00C774C4">
      <w:pPr>
        <w:ind w:left="720"/>
        <w:rPr>
          <w:lang w:val="en-US"/>
        </w:rPr>
      </w:pPr>
      <w:proofErr w:type="gramStart"/>
      <w:r w:rsidRPr="00EB4239">
        <w:rPr>
          <w:lang w:val="en-US"/>
        </w:rPr>
        <w:t>Entity Categories for the Swedish eID Framework</w:t>
      </w:r>
      <w:r w:rsidRPr="006E2693">
        <w:rPr>
          <w:lang w:val="en-US"/>
        </w:rPr>
        <w:t>.</w:t>
      </w:r>
      <w:proofErr w:type="gramEnd"/>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D56FC6" w:rsidP="008B401A">
      <w:pPr>
        <w:ind w:left="720"/>
        <w:rPr>
          <w:lang w:val="en-US"/>
        </w:rPr>
      </w:pPr>
      <w:hyperlink r:id="rId20" w:history="1">
        <w:r w:rsidR="008B401A" w:rsidRPr="001E753B">
          <w:rPr>
            <w:rStyle w:val="Hyperlink"/>
            <w:lang w:val="en-US"/>
          </w:rPr>
          <w:t>http://www.iana.org/assignments/language-subtag-registry/language-subtag-registry</w:t>
        </w:r>
      </w:hyperlink>
      <w:r w:rsidR="00B31910">
        <w:rPr>
          <w:lang w:val="en-US"/>
        </w:rPr>
        <w:t>.</w:t>
      </w:r>
    </w:p>
    <w:p w14:paraId="00DED33D" w14:textId="77777777" w:rsidR="00E31AD6" w:rsidRDefault="00E31AD6" w:rsidP="00E31AD6">
      <w:pPr>
        <w:rPr>
          <w:lang w:val="en-US"/>
        </w:rPr>
      </w:pPr>
    </w:p>
    <w:p w14:paraId="35DAAF84" w14:textId="62325937" w:rsidR="0002744B" w:rsidRDefault="0002744B" w:rsidP="0002744B">
      <w:pPr>
        <w:pStyle w:val="Heading1"/>
        <w:rPr>
          <w:lang w:val="en-US"/>
        </w:rPr>
      </w:pPr>
      <w:bookmarkStart w:id="68" w:name="_Toc292534757"/>
      <w:r>
        <w:rPr>
          <w:lang w:val="en-US"/>
        </w:rPr>
        <w:t>Changes between versions</w:t>
      </w:r>
      <w:bookmarkEnd w:id="68"/>
    </w:p>
    <w:p w14:paraId="62CCB46B" w14:textId="18D92C81" w:rsidR="0002744B" w:rsidRPr="00C0006D" w:rsidRDefault="0002744B" w:rsidP="00C0006D">
      <w:pPr>
        <w:rPr>
          <w:b/>
          <w:lang w:val="en-GB"/>
        </w:rPr>
      </w:pPr>
      <w:r w:rsidRPr="00C0006D">
        <w:rPr>
          <w:b/>
          <w:lang w:val="en-GB"/>
        </w:rPr>
        <w:t>Changes between version 1.0 and version 1.1</w:t>
      </w:r>
      <w:r w:rsidR="00235588" w:rsidRPr="00C0006D">
        <w:rPr>
          <w:b/>
          <w:lang w:val="en-GB"/>
        </w:rPr>
        <w:t>:</w:t>
      </w:r>
    </w:p>
    <w:p w14:paraId="1304368C" w14:textId="77777777" w:rsidR="0002744B" w:rsidRPr="00C0006D" w:rsidRDefault="0002744B" w:rsidP="00C0006D">
      <w:pPr>
        <w:rPr>
          <w:lang w:val="en-GB"/>
        </w:rPr>
      </w:pPr>
    </w:p>
    <w:p w14:paraId="62787F90" w14:textId="6430A0CD" w:rsidR="00CF2C94" w:rsidRDefault="00235588" w:rsidP="00C0006D">
      <w:pPr>
        <w:pStyle w:val="ListParagraph"/>
        <w:numPr>
          <w:ilvl w:val="0"/>
          <w:numId w:val="33"/>
        </w:numPr>
        <w:rPr>
          <w:lang w:val="en-GB"/>
        </w:rPr>
      </w:pPr>
      <w:r w:rsidRPr="00C0006D">
        <w:rPr>
          <w:lang w:val="en-GB"/>
        </w:rPr>
        <w:t xml:space="preserve">Chapter </w:t>
      </w:r>
      <w:r w:rsidR="00784118">
        <w:rPr>
          <w:lang w:val="en-GB"/>
        </w:rPr>
        <w:t>3.3</w:t>
      </w:r>
      <w:r w:rsidRPr="00C0006D">
        <w:rPr>
          <w:lang w:val="en-GB"/>
        </w:rPr>
        <w:t xml:space="preserve">, </w:t>
      </w:r>
      <w:r w:rsidR="00784118">
        <w:rPr>
          <w:lang w:val="en-GB"/>
        </w:rPr>
        <w:t>“The Discovery Service and Mobile Devices”</w:t>
      </w:r>
      <w:r w:rsidRPr="00C0006D">
        <w:rPr>
          <w:lang w:val="en-GB"/>
        </w:rPr>
        <w:t>, was updated</w:t>
      </w:r>
      <w:r w:rsidR="00C0006D">
        <w:rPr>
          <w:lang w:val="en-GB"/>
        </w:rPr>
        <w:t xml:space="preserve"> to reflect</w:t>
      </w:r>
      <w:r w:rsidR="000D2FDA">
        <w:rPr>
          <w:lang w:val="en-GB"/>
        </w:rPr>
        <w:t xml:space="preserve"> changes in how m</w:t>
      </w:r>
      <w:r w:rsidR="000D2FDA">
        <w:rPr>
          <w:lang w:val="en-GB"/>
        </w:rPr>
        <w:t>o</w:t>
      </w:r>
      <w:r w:rsidR="000D2FDA">
        <w:rPr>
          <w:lang w:val="en-GB"/>
        </w:rPr>
        <w:t>bile devices are handled.</w:t>
      </w:r>
    </w:p>
    <w:p w14:paraId="6836225F" w14:textId="5FF90480" w:rsidR="000D2FDA" w:rsidRDefault="0015422B" w:rsidP="00C0006D">
      <w:pPr>
        <w:pStyle w:val="ListParagraph"/>
        <w:numPr>
          <w:ilvl w:val="0"/>
          <w:numId w:val="33"/>
        </w:numPr>
        <w:rPr>
          <w:lang w:val="en-GB"/>
        </w:rPr>
      </w:pPr>
      <w:r>
        <w:rPr>
          <w:lang w:val="en-GB"/>
        </w:rPr>
        <w:t xml:space="preserve">The code examples of chapter </w:t>
      </w:r>
      <w:r w:rsidR="00384B8B">
        <w:rPr>
          <w:lang w:val="en-GB"/>
        </w:rPr>
        <w:t>4</w:t>
      </w:r>
      <w:r>
        <w:rPr>
          <w:lang w:val="en-GB"/>
        </w:rPr>
        <w:t xml:space="preserve">, </w:t>
      </w:r>
      <w:r w:rsidR="00BC579A">
        <w:rPr>
          <w:lang w:val="en-GB"/>
        </w:rPr>
        <w:t>“Integrating the Discovery Service in the Service Provider Application”</w:t>
      </w:r>
      <w:r>
        <w:rPr>
          <w:lang w:val="en-GB"/>
        </w:rPr>
        <w:t>, has been updated.</w:t>
      </w:r>
    </w:p>
    <w:p w14:paraId="0EE3A848" w14:textId="1138B0FF" w:rsidR="0015422B" w:rsidRDefault="00794056" w:rsidP="00C0006D">
      <w:pPr>
        <w:pStyle w:val="ListParagraph"/>
        <w:numPr>
          <w:ilvl w:val="0"/>
          <w:numId w:val="33"/>
        </w:numPr>
        <w:rPr>
          <w:lang w:val="en-GB"/>
        </w:rPr>
      </w:pPr>
      <w:r>
        <w:rPr>
          <w:lang w:val="en-GB"/>
        </w:rPr>
        <w:t>A number of new JavaScript</w:t>
      </w:r>
      <w:r w:rsidR="00931434">
        <w:rPr>
          <w:lang w:val="en-GB"/>
        </w:rPr>
        <w:t>-</w:t>
      </w:r>
      <w:r>
        <w:rPr>
          <w:lang w:val="en-GB"/>
        </w:rPr>
        <w:t xml:space="preserve">properties </w:t>
      </w:r>
      <w:r w:rsidR="00C738BC">
        <w:rPr>
          <w:lang w:val="en-GB"/>
        </w:rPr>
        <w:t>regarding</w:t>
      </w:r>
      <w:r>
        <w:rPr>
          <w:lang w:val="en-GB"/>
        </w:rPr>
        <w:t xml:space="preserve"> User Interface</w:t>
      </w:r>
      <w:r w:rsidR="00C738BC">
        <w:rPr>
          <w:lang w:val="en-GB"/>
        </w:rPr>
        <w:t>-</w:t>
      </w:r>
      <w:r w:rsidR="00C723E7">
        <w:rPr>
          <w:lang w:val="en-GB"/>
        </w:rPr>
        <w:t>configuration have</w:t>
      </w:r>
      <w:r w:rsidR="00C17225">
        <w:rPr>
          <w:lang w:val="en-GB"/>
        </w:rPr>
        <w:t xml:space="preserve"> been added to chapter </w:t>
      </w:r>
      <w:r w:rsidR="00EF59AE">
        <w:rPr>
          <w:lang w:val="en-GB"/>
        </w:rPr>
        <w:t>5.3.2</w:t>
      </w:r>
      <w:r w:rsidR="00C17225">
        <w:rPr>
          <w:lang w:val="en-GB"/>
        </w:rPr>
        <w:t>, “</w:t>
      </w:r>
      <w:r w:rsidR="00EF59AE">
        <w:rPr>
          <w:lang w:val="en-GB"/>
        </w:rPr>
        <w:t>uiConfig</w:t>
      </w:r>
      <w:r w:rsidR="00C17225">
        <w:rPr>
          <w:lang w:val="en-GB"/>
        </w:rPr>
        <w:t>”.</w:t>
      </w:r>
    </w:p>
    <w:p w14:paraId="55F04382" w14:textId="1E14DBBA" w:rsidR="00931434" w:rsidRPr="00C0006D" w:rsidRDefault="00931434" w:rsidP="00C0006D">
      <w:pPr>
        <w:pStyle w:val="ListParagraph"/>
        <w:numPr>
          <w:ilvl w:val="0"/>
          <w:numId w:val="33"/>
        </w:numPr>
        <w:rPr>
          <w:lang w:val="en-GB"/>
        </w:rPr>
      </w:pPr>
      <w:r>
        <w:rPr>
          <w:lang w:val="en-GB"/>
        </w:rPr>
        <w:t xml:space="preserve">The JavaScript-property </w:t>
      </w:r>
      <w:r w:rsidRPr="00931434">
        <w:rPr>
          <w:rStyle w:val="Code"/>
        </w:rPr>
        <w:t>userStateDomain</w:t>
      </w:r>
      <w:r>
        <w:rPr>
          <w:lang w:val="en-GB"/>
        </w:rPr>
        <w:t xml:space="preserve"> has been removed from chapte</w:t>
      </w:r>
      <w:r w:rsidR="007E2824">
        <w:rPr>
          <w:lang w:val="en-GB"/>
        </w:rPr>
        <w:t>r 5.3.3</w:t>
      </w:r>
      <w:r>
        <w:rPr>
          <w:lang w:val="en-GB"/>
        </w:rPr>
        <w:t>, “</w:t>
      </w:r>
      <w:r w:rsidR="007E2824">
        <w:rPr>
          <w:lang w:val="en-GB"/>
        </w:rPr>
        <w:t>userStateConfig</w:t>
      </w:r>
      <w:r>
        <w:rPr>
          <w:lang w:val="en-GB"/>
        </w:rPr>
        <w:t xml:space="preserve">”. </w:t>
      </w:r>
    </w:p>
    <w:p w14:paraId="311F4C90" w14:textId="77777777" w:rsidR="0002744B" w:rsidRPr="00EC4E03" w:rsidRDefault="0002744B" w:rsidP="00E31AD6">
      <w:pPr>
        <w:rPr>
          <w:lang w:val="en-US"/>
        </w:rPr>
      </w:pPr>
    </w:p>
    <w:sectPr w:rsidR="0002744B" w:rsidRPr="00EC4E03"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E4A0" w14:textId="77777777" w:rsidR="00D56FC6" w:rsidRDefault="00D56FC6">
      <w:pPr>
        <w:spacing w:line="240" w:lineRule="auto"/>
      </w:pPr>
      <w:r>
        <w:separator/>
      </w:r>
    </w:p>
  </w:endnote>
  <w:endnote w:type="continuationSeparator" w:id="0">
    <w:p w14:paraId="3827A3C5" w14:textId="77777777" w:rsidR="00D56FC6" w:rsidRDefault="00D56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Zapf Dingbats">
    <w:panose1 w:val="05020102010704020609"/>
    <w:charset w:val="02"/>
    <w:family w:val="auto"/>
    <w:pitch w:val="variable"/>
    <w:sig w:usb0="00000000" w:usb1="10000000" w:usb2="00000000" w:usb3="00000000" w:csb0="8000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AAD2AB" w14:textId="77777777" w:rsidR="00D56FC6" w:rsidRDefault="00D56F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D56FC6" w:rsidRPr="00C912BA" w14:paraId="3F26EF42" w14:textId="77777777" w:rsidTr="00D74D00">
      <w:tc>
        <w:tcPr>
          <w:tcW w:w="7208" w:type="dxa"/>
          <w:gridSpan w:val="4"/>
          <w:tcBorders>
            <w:bottom w:val="single" w:sz="4" w:space="0" w:color="auto"/>
          </w:tcBorders>
        </w:tcPr>
        <w:p w14:paraId="3B08F497" w14:textId="77777777" w:rsidR="00D56FC6" w:rsidRPr="00C912BA" w:rsidRDefault="00D56FC6" w:rsidP="00F27527">
          <w:pPr>
            <w:pStyle w:val="Ledtext"/>
            <w:rPr>
              <w:spacing w:val="20"/>
              <w:sz w:val="16"/>
              <w:szCs w:val="16"/>
              <w:lang w:val="sv-SE"/>
            </w:rPr>
          </w:pPr>
          <w:bookmarkStart w:id="70" w:name="www"/>
          <w:r w:rsidRPr="00C912BA">
            <w:rPr>
              <w:b/>
              <w:bCs/>
              <w:sz w:val="16"/>
              <w:lang w:val="sv-SE"/>
            </w:rPr>
            <w:t>www.</w:t>
          </w:r>
          <w:r>
            <w:rPr>
              <w:b/>
              <w:bCs/>
              <w:sz w:val="16"/>
              <w:lang w:val="sv-SE"/>
            </w:rPr>
            <w:t>elegnamnden</w:t>
          </w:r>
          <w:r w:rsidRPr="00C912BA">
            <w:rPr>
              <w:b/>
              <w:bCs/>
              <w:sz w:val="16"/>
              <w:lang w:val="sv-SE"/>
            </w:rPr>
            <w:t>.se</w:t>
          </w:r>
          <w:bookmarkEnd w:id="70"/>
        </w:p>
      </w:tc>
      <w:tc>
        <w:tcPr>
          <w:tcW w:w="2347" w:type="dxa"/>
          <w:tcBorders>
            <w:bottom w:val="single" w:sz="4" w:space="0" w:color="auto"/>
          </w:tcBorders>
        </w:tcPr>
        <w:p w14:paraId="619C2AE8" w14:textId="77777777" w:rsidR="00D56FC6" w:rsidRPr="00C912BA" w:rsidRDefault="00D56FC6" w:rsidP="00F27527">
          <w:pPr>
            <w:pStyle w:val="Ledtext"/>
            <w:rPr>
              <w:sz w:val="16"/>
              <w:lang w:val="sv-SE"/>
            </w:rPr>
          </w:pPr>
        </w:p>
      </w:tc>
    </w:tr>
    <w:tr w:rsidR="00D56FC6" w:rsidRPr="00C912BA" w14:paraId="0BBF8E42" w14:textId="77777777" w:rsidTr="00D74D00">
      <w:tc>
        <w:tcPr>
          <w:tcW w:w="1988" w:type="dxa"/>
          <w:tcBorders>
            <w:top w:val="single" w:sz="4" w:space="0" w:color="auto"/>
          </w:tcBorders>
        </w:tcPr>
        <w:p w14:paraId="53B57CCF" w14:textId="77777777" w:rsidR="00D56FC6" w:rsidRPr="00C912BA" w:rsidRDefault="00D56FC6" w:rsidP="00F27527">
          <w:pPr>
            <w:pStyle w:val="Ledtext"/>
            <w:rPr>
              <w:lang w:val="sv-SE"/>
            </w:rPr>
          </w:pPr>
          <w:bookmarkStart w:id="71" w:name="PostadressLed"/>
          <w:r>
            <w:rPr>
              <w:lang w:val="sv-SE"/>
            </w:rPr>
            <w:t>Postadress</w:t>
          </w:r>
          <w:bookmarkEnd w:id="71"/>
        </w:p>
      </w:tc>
      <w:tc>
        <w:tcPr>
          <w:tcW w:w="1620" w:type="dxa"/>
          <w:tcBorders>
            <w:top w:val="single" w:sz="4" w:space="0" w:color="auto"/>
          </w:tcBorders>
        </w:tcPr>
        <w:p w14:paraId="7481F620" w14:textId="77777777" w:rsidR="00D56FC6" w:rsidRPr="00C912BA" w:rsidRDefault="00D56FC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D56FC6" w:rsidRPr="00C912BA" w:rsidRDefault="00D56FC6" w:rsidP="00F27527">
          <w:pPr>
            <w:pStyle w:val="Ledtext"/>
            <w:rPr>
              <w:lang w:val="sv-SE"/>
            </w:rPr>
          </w:pPr>
          <w:bookmarkStart w:id="72" w:name="TelefonVaxelLed"/>
          <w:r>
            <w:rPr>
              <w:lang w:val="sv-SE"/>
            </w:rPr>
            <w:t>Telefon växel</w:t>
          </w:r>
          <w:bookmarkEnd w:id="72"/>
        </w:p>
      </w:tc>
      <w:tc>
        <w:tcPr>
          <w:tcW w:w="1800" w:type="dxa"/>
          <w:tcBorders>
            <w:top w:val="single" w:sz="4" w:space="0" w:color="auto"/>
          </w:tcBorders>
        </w:tcPr>
        <w:p w14:paraId="0987B1B2" w14:textId="77777777" w:rsidR="00D56FC6" w:rsidRPr="00C912BA" w:rsidRDefault="00D56FC6" w:rsidP="00F27527">
          <w:pPr>
            <w:pStyle w:val="Ledtext"/>
            <w:rPr>
              <w:lang w:val="sv-SE"/>
            </w:rPr>
          </w:pPr>
          <w:bookmarkStart w:id="73" w:name="TelefonVaxelUtlLedtext"/>
          <w:bookmarkEnd w:id="73"/>
        </w:p>
      </w:tc>
      <w:tc>
        <w:tcPr>
          <w:tcW w:w="2347" w:type="dxa"/>
          <w:tcBorders>
            <w:top w:val="single" w:sz="4" w:space="0" w:color="auto"/>
          </w:tcBorders>
        </w:tcPr>
        <w:p w14:paraId="35B8C08C" w14:textId="77777777" w:rsidR="00D56FC6" w:rsidRPr="00C912BA" w:rsidRDefault="00D56FC6" w:rsidP="00F27527">
          <w:pPr>
            <w:pStyle w:val="Ledtext"/>
            <w:rPr>
              <w:lang w:val="sv-SE"/>
            </w:rPr>
          </w:pPr>
          <w:bookmarkStart w:id="74" w:name="EpostLed"/>
          <w:r>
            <w:rPr>
              <w:lang w:val="sv-SE"/>
            </w:rPr>
            <w:t>E-postadress</w:t>
          </w:r>
          <w:bookmarkEnd w:id="74"/>
        </w:p>
      </w:tc>
    </w:tr>
    <w:tr w:rsidR="00D56FC6" w:rsidRPr="00C912BA" w14:paraId="06607072" w14:textId="77777777" w:rsidTr="00D74D00">
      <w:tc>
        <w:tcPr>
          <w:tcW w:w="1988" w:type="dxa"/>
        </w:tcPr>
        <w:p w14:paraId="4EC133D2" w14:textId="77777777" w:rsidR="00D56FC6" w:rsidRPr="00C912BA" w:rsidRDefault="00D56FC6" w:rsidP="00F27527">
          <w:pPr>
            <w:pStyle w:val="Ledtext"/>
            <w:rPr>
              <w:b/>
              <w:bCs/>
              <w:lang w:val="sv-SE"/>
            </w:rPr>
          </w:pPr>
          <w:bookmarkStart w:id="75" w:name="Postadress"/>
          <w:r>
            <w:rPr>
              <w:b/>
              <w:bCs/>
              <w:lang w:val="sv-SE"/>
            </w:rPr>
            <w:t xml:space="preserve">171 94  SOLNA </w:t>
          </w:r>
          <w:bookmarkEnd w:id="75"/>
        </w:p>
      </w:tc>
      <w:tc>
        <w:tcPr>
          <w:tcW w:w="1620" w:type="dxa"/>
        </w:tcPr>
        <w:p w14:paraId="64EDE1D1" w14:textId="77777777" w:rsidR="00D56FC6" w:rsidRPr="00C912BA" w:rsidRDefault="00D56FC6" w:rsidP="00F27527">
          <w:pPr>
            <w:pStyle w:val="Ledtext"/>
            <w:ind w:left="-57"/>
            <w:rPr>
              <w:b/>
              <w:bCs/>
              <w:lang w:val="sv-SE"/>
            </w:rPr>
          </w:pPr>
          <w:r>
            <w:rPr>
              <w:b/>
              <w:bCs/>
              <w:lang w:val="sv-SE"/>
            </w:rPr>
            <w:t>Korta gatan 10</w:t>
          </w:r>
        </w:p>
      </w:tc>
      <w:tc>
        <w:tcPr>
          <w:tcW w:w="1800" w:type="dxa"/>
        </w:tcPr>
        <w:p w14:paraId="14FD09A9" w14:textId="77777777" w:rsidR="00D56FC6" w:rsidRPr="00C912BA" w:rsidRDefault="00D56FC6" w:rsidP="00F27527">
          <w:pPr>
            <w:pStyle w:val="Ledtext"/>
            <w:rPr>
              <w:b/>
              <w:bCs/>
              <w:lang w:val="sv-SE"/>
            </w:rPr>
          </w:pPr>
          <w:bookmarkStart w:id="76" w:name="TelefonVaxel"/>
          <w:r>
            <w:rPr>
              <w:b/>
              <w:bCs/>
              <w:lang w:val="sv-SE"/>
            </w:rPr>
            <w:t xml:space="preserve">010-574 21 00 </w:t>
          </w:r>
          <w:bookmarkEnd w:id="76"/>
          <w:r>
            <w:rPr>
              <w:b/>
              <w:bCs/>
              <w:lang w:val="sv-SE"/>
            </w:rPr>
            <w:t xml:space="preserve"> </w:t>
          </w:r>
        </w:p>
      </w:tc>
      <w:tc>
        <w:tcPr>
          <w:tcW w:w="1800" w:type="dxa"/>
        </w:tcPr>
        <w:p w14:paraId="4A68601A" w14:textId="77777777" w:rsidR="00D56FC6" w:rsidRPr="00C912BA" w:rsidRDefault="00D56FC6" w:rsidP="00F27527">
          <w:pPr>
            <w:pStyle w:val="Ledtext"/>
            <w:rPr>
              <w:b/>
              <w:bCs/>
              <w:lang w:val="sv-SE"/>
            </w:rPr>
          </w:pPr>
          <w:bookmarkStart w:id="77" w:name="TelefonVaxelUtl"/>
          <w:bookmarkEnd w:id="77"/>
        </w:p>
      </w:tc>
      <w:tc>
        <w:tcPr>
          <w:tcW w:w="2347" w:type="dxa"/>
        </w:tcPr>
        <w:p w14:paraId="213B98C5" w14:textId="77777777" w:rsidR="00D56FC6" w:rsidRPr="00C912BA" w:rsidRDefault="00D56FC6" w:rsidP="00F27527">
          <w:pPr>
            <w:pStyle w:val="Ledtext"/>
            <w:rPr>
              <w:b/>
              <w:bCs/>
              <w:lang w:val="sv-SE"/>
            </w:rPr>
          </w:pPr>
          <w:bookmarkStart w:id="78" w:name="EmailFot"/>
          <w:r>
            <w:rPr>
              <w:b/>
              <w:bCs/>
              <w:lang w:val="sv-SE"/>
            </w:rPr>
            <w:t>kansliet@elegnamnden.se</w:t>
          </w:r>
          <w:bookmarkEnd w:id="78"/>
        </w:p>
      </w:tc>
    </w:tr>
  </w:tbl>
  <w:p w14:paraId="07C1B5E6" w14:textId="4AB8A180" w:rsidR="00D56FC6" w:rsidRDefault="00D56FC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E4BF9">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E4BF9">
      <w:rPr>
        <w:noProof/>
        <w:color w:val="808080"/>
        <w:sz w:val="16"/>
      </w:rPr>
      <w:t>17</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FB0EB8" w14:textId="77777777" w:rsidR="00D56FC6" w:rsidRDefault="00D56F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D267" w14:textId="77777777" w:rsidR="00D56FC6" w:rsidRDefault="00D56FC6">
      <w:pPr>
        <w:spacing w:line="240" w:lineRule="auto"/>
      </w:pPr>
      <w:r>
        <w:separator/>
      </w:r>
    </w:p>
  </w:footnote>
  <w:footnote w:type="continuationSeparator" w:id="0">
    <w:p w14:paraId="5753CCDF" w14:textId="77777777" w:rsidR="00D56FC6" w:rsidRDefault="00D56FC6">
      <w:pPr>
        <w:spacing w:line="240" w:lineRule="auto"/>
      </w:pPr>
      <w:r>
        <w:continuationSeparator/>
      </w:r>
    </w:p>
  </w:footnote>
  <w:footnote w:id="1">
    <w:p w14:paraId="14BBEA0A" w14:textId="21EA1B7E" w:rsidR="00D56FC6" w:rsidRPr="00A8081B" w:rsidRDefault="00D56FC6">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4B869FBA" w:rsidR="00D56FC6" w:rsidRPr="001C013A" w:rsidRDefault="00D56FC6">
      <w:pPr>
        <w:pStyle w:val="FootnoteText"/>
        <w:rPr>
          <w:lang w:val="en-US"/>
        </w:rPr>
      </w:pPr>
      <w:r>
        <w:rPr>
          <w:rStyle w:val="FootnoteReference"/>
        </w:rPr>
        <w:footnoteRef/>
      </w:r>
      <w:r w:rsidRPr="001C013A">
        <w:rPr>
          <w:lang w:val="en-US"/>
        </w:rPr>
        <w:t xml:space="preserve"> </w:t>
      </w:r>
      <w:r>
        <w:rPr>
          <w:lang w:val="en-US"/>
        </w:rPr>
        <w:t>By including the mobile-auth category an Identity Provider asserts that it supports both authentication using a mobile device and that it will display a user interface suitable for mobile devices.</w:t>
      </w:r>
    </w:p>
  </w:footnote>
  <w:footnote w:id="3">
    <w:p w14:paraId="784CE285" w14:textId="456B35F8" w:rsidR="00D56FC6" w:rsidRPr="006E25FD" w:rsidRDefault="00D56FC6">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39F9FC" w14:textId="5D5FF069" w:rsidR="00D56FC6" w:rsidRDefault="00D56FC6">
    <w:pPr>
      <w:pStyle w:val="Header"/>
    </w:pPr>
    <w:r>
      <w:rPr>
        <w:noProof/>
        <w:lang w:eastAsia="en-US"/>
      </w:rPr>
      <w:pict w14:anchorId="2677CF7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96pt;height:99.2pt;z-index:-251649024;mso-wrap-edited:f;mso-position-horizontal:center;mso-position-horizontal-relative:margin;mso-position-vertical:center;mso-position-vertical-relative:margin" wrapcoords="261 3600 261 17509 3954 19145 5555 19309 5555 20945 6012 20945 6012 19309 10620 19145 21338 17509 21338 3600 261 3600" fillcolor="silver" stroked="f">
          <v:textpath style="font-family:&quot;Arial&quot;;font-size:1pt" string="Deprecated"/>
        </v:shape>
      </w:pict>
    </w:r>
    <w:ins w:id="69" w:author="Martin Lindström" w:date="2016-05-26T13:08:00Z">
      <w:r>
        <w:rPr>
          <w:noProof/>
          <w:lang w:val="en-US" w:eastAsia="en-US"/>
        </w:rPr>
        <w:pict w14:anchorId="4B82EE72">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7651E342" w:rsidR="00D56FC6" w:rsidRDefault="00D56FC6">
    <w:pPr>
      <w:rPr>
        <w:sz w:val="16"/>
        <w:szCs w:val="16"/>
        <w:lang w:val="en-US"/>
      </w:rPr>
    </w:pPr>
    <w:r>
      <w:rPr>
        <w:noProof/>
        <w:lang w:eastAsia="en-US"/>
      </w:rPr>
      <w:pict w14:anchorId="1417F65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496pt;height:99.2pt;z-index:-251651072;mso-wrap-edited:f;mso-position-horizontal:center;mso-position-horizontal-relative:margin;mso-position-vertical:center;mso-position-vertical-relative:margin" wrapcoords="261 3600 261 17509 3954 19145 5555 19309 5555 20945 6012 20945 6012 19309 10620 19145 21338 17509 21338 3600 261 3600" fillcolor="silver" stroked="f">
          <v:textpath style="font-family:&quot;Arial&quot;;font-size:1pt" string="Deprecated"/>
        </v:shape>
      </w:pict>
    </w:r>
    <w:r w:rsidRPr="006E7F2E">
      <w:rPr>
        <w:rFonts w:ascii="SKVKFMSYMB" w:hAnsi="SKVKFMSYMB"/>
        <w:noProof/>
        <w:sz w:val="64"/>
        <w:szCs w:val="64"/>
        <w:lang w:val="en-US" w:eastAsia="en-US"/>
      </w:rPr>
      <w:drawing>
        <wp:inline distT="0" distB="0" distL="0" distR="0" wp14:anchorId="29AA8AD0" wp14:editId="0E9C15B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B4310">
      <w:rPr>
        <w:sz w:val="16"/>
        <w:szCs w:val="16"/>
        <w:lang w:val="en-US"/>
      </w:rPr>
      <w:t>ELN-0610-v1.</w:t>
    </w:r>
    <w:r>
      <w:rPr>
        <w:sz w:val="16"/>
        <w:szCs w:val="16"/>
        <w:lang w:val="en-US"/>
      </w:rPr>
      <w:t>1</w:t>
    </w:r>
  </w:p>
  <w:p w14:paraId="284F6589" w14:textId="77777777" w:rsidR="00D56FC6" w:rsidRDefault="00D56FC6">
    <w:pPr>
      <w:rPr>
        <w:sz w:val="16"/>
        <w:szCs w:val="16"/>
        <w:lang w:val="en-US"/>
      </w:rPr>
    </w:pPr>
  </w:p>
  <w:p w14:paraId="004070CB" w14:textId="77777777" w:rsidR="00D56FC6" w:rsidRDefault="00D56FC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F3CFB7" w14:textId="4A919267" w:rsidR="00D56FC6" w:rsidRDefault="00D56FC6">
    <w:pPr>
      <w:pStyle w:val="Header"/>
    </w:pPr>
    <w:r>
      <w:rPr>
        <w:noProof/>
        <w:lang w:eastAsia="en-US"/>
      </w:rPr>
      <w:pict w14:anchorId="08B2B33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96pt;height:99.2pt;z-index:-251646976;mso-wrap-edited:f;mso-position-horizontal:center;mso-position-horizontal-relative:margin;mso-position-vertical:center;mso-position-vertical-relative:margin" wrapcoords="261 3600 261 17509 3954 19145 5555 19309 5555 20945 6012 20945 6012 19309 10620 19145 21338 17509 21338 3600 261 3600" fillcolor="silver" stroked="f">
          <v:textpath style="font-family:&quot;Arial&quot;;font-size:1pt" string="Deprecated"/>
        </v:shape>
      </w:pict>
    </w:r>
    <w:ins w:id="79" w:author="Martin Lindström" w:date="2016-05-26T13:08:00Z">
      <w:r>
        <w:rPr>
          <w:noProof/>
          <w:lang w:val="en-US" w:eastAsia="en-US"/>
        </w:rPr>
        <w:pict w14:anchorId="7A2C70B3">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6592795"/>
    <w:multiLevelType w:val="hybridMultilevel"/>
    <w:tmpl w:val="62C8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3588C"/>
    <w:multiLevelType w:val="hybridMultilevel"/>
    <w:tmpl w:val="5C0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32"/>
  </w:num>
  <w:num w:numId="3">
    <w:abstractNumId w:val="5"/>
  </w:num>
  <w:num w:numId="4">
    <w:abstractNumId w:val="6"/>
  </w:num>
  <w:num w:numId="5">
    <w:abstractNumId w:val="9"/>
  </w:num>
  <w:num w:numId="6">
    <w:abstractNumId w:val="13"/>
  </w:num>
  <w:num w:numId="7">
    <w:abstractNumId w:val="30"/>
  </w:num>
  <w:num w:numId="8">
    <w:abstractNumId w:val="31"/>
  </w:num>
  <w:num w:numId="9">
    <w:abstractNumId w:val="7"/>
  </w:num>
  <w:num w:numId="10">
    <w:abstractNumId w:val="33"/>
  </w:num>
  <w:num w:numId="11">
    <w:abstractNumId w:val="14"/>
  </w:num>
  <w:num w:numId="12">
    <w:abstractNumId w:val="29"/>
  </w:num>
  <w:num w:numId="13">
    <w:abstractNumId w:val="26"/>
  </w:num>
  <w:num w:numId="14">
    <w:abstractNumId w:val="10"/>
  </w:num>
  <w:num w:numId="15">
    <w:abstractNumId w:val="8"/>
  </w:num>
  <w:num w:numId="16">
    <w:abstractNumId w:val="20"/>
  </w:num>
  <w:num w:numId="17">
    <w:abstractNumId w:val="28"/>
  </w:num>
  <w:num w:numId="18">
    <w:abstractNumId w:val="23"/>
  </w:num>
  <w:num w:numId="19">
    <w:abstractNumId w:val="12"/>
  </w:num>
  <w:num w:numId="20">
    <w:abstractNumId w:val="22"/>
  </w:num>
  <w:num w:numId="21">
    <w:abstractNumId w:val="17"/>
  </w:num>
  <w:num w:numId="22">
    <w:abstractNumId w:val="11"/>
  </w:num>
  <w:num w:numId="23">
    <w:abstractNumId w:val="18"/>
  </w:num>
  <w:num w:numId="24">
    <w:abstractNumId w:val="3"/>
  </w:num>
  <w:num w:numId="25">
    <w:abstractNumId w:val="4"/>
  </w:num>
  <w:num w:numId="26">
    <w:abstractNumId w:val="19"/>
  </w:num>
  <w:num w:numId="27">
    <w:abstractNumId w:val="0"/>
  </w:num>
  <w:num w:numId="28">
    <w:abstractNumId w:val="2"/>
  </w:num>
  <w:num w:numId="29">
    <w:abstractNumId w:val="15"/>
  </w:num>
  <w:num w:numId="30">
    <w:abstractNumId w:val="1"/>
  </w:num>
  <w:num w:numId="31">
    <w:abstractNumId w:val="24"/>
  </w:num>
  <w:num w:numId="32">
    <w:abstractNumId w:val="25"/>
  </w:num>
  <w:num w:numId="33">
    <w:abstractNumId w:val="27"/>
  </w:num>
  <w:num w:numId="34">
    <w:abstractNumId w:val="1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517C"/>
    <w:rsid w:val="00026180"/>
    <w:rsid w:val="00026A5E"/>
    <w:rsid w:val="00026FF4"/>
    <w:rsid w:val="0002744B"/>
    <w:rsid w:val="00030ED8"/>
    <w:rsid w:val="00031F53"/>
    <w:rsid w:val="00032094"/>
    <w:rsid w:val="00034115"/>
    <w:rsid w:val="0003537C"/>
    <w:rsid w:val="00037CBC"/>
    <w:rsid w:val="00037E6D"/>
    <w:rsid w:val="000422C6"/>
    <w:rsid w:val="000446C8"/>
    <w:rsid w:val="00044D43"/>
    <w:rsid w:val="000458DE"/>
    <w:rsid w:val="0004596C"/>
    <w:rsid w:val="00047817"/>
    <w:rsid w:val="00047AF4"/>
    <w:rsid w:val="00047CDA"/>
    <w:rsid w:val="00050932"/>
    <w:rsid w:val="000515B0"/>
    <w:rsid w:val="00051702"/>
    <w:rsid w:val="00052118"/>
    <w:rsid w:val="00052565"/>
    <w:rsid w:val="0005309C"/>
    <w:rsid w:val="00054912"/>
    <w:rsid w:val="0005627F"/>
    <w:rsid w:val="000563EE"/>
    <w:rsid w:val="00057444"/>
    <w:rsid w:val="0006100A"/>
    <w:rsid w:val="000621E4"/>
    <w:rsid w:val="00062B0F"/>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302"/>
    <w:rsid w:val="00084B2C"/>
    <w:rsid w:val="00084D13"/>
    <w:rsid w:val="00085F2D"/>
    <w:rsid w:val="0008634E"/>
    <w:rsid w:val="000879AC"/>
    <w:rsid w:val="00090192"/>
    <w:rsid w:val="00091883"/>
    <w:rsid w:val="00095727"/>
    <w:rsid w:val="00096211"/>
    <w:rsid w:val="0009669D"/>
    <w:rsid w:val="00097462"/>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2FDA"/>
    <w:rsid w:val="000D39C4"/>
    <w:rsid w:val="000D43EA"/>
    <w:rsid w:val="000D4FD1"/>
    <w:rsid w:val="000D5579"/>
    <w:rsid w:val="000D5781"/>
    <w:rsid w:val="000D58EE"/>
    <w:rsid w:val="000E0B6E"/>
    <w:rsid w:val="000E219A"/>
    <w:rsid w:val="000E24F6"/>
    <w:rsid w:val="000E2CCB"/>
    <w:rsid w:val="000E51AE"/>
    <w:rsid w:val="000E5790"/>
    <w:rsid w:val="000E5BA9"/>
    <w:rsid w:val="000E5D0F"/>
    <w:rsid w:val="000E79C8"/>
    <w:rsid w:val="000E7B0C"/>
    <w:rsid w:val="000F010E"/>
    <w:rsid w:val="000F12A8"/>
    <w:rsid w:val="000F223B"/>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22B"/>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30C"/>
    <w:rsid w:val="001975FC"/>
    <w:rsid w:val="001A1D54"/>
    <w:rsid w:val="001A235C"/>
    <w:rsid w:val="001A335B"/>
    <w:rsid w:val="001A3B49"/>
    <w:rsid w:val="001A409D"/>
    <w:rsid w:val="001A51B7"/>
    <w:rsid w:val="001A549D"/>
    <w:rsid w:val="001A5B2D"/>
    <w:rsid w:val="001A5DE1"/>
    <w:rsid w:val="001A6741"/>
    <w:rsid w:val="001B0C4A"/>
    <w:rsid w:val="001B10A1"/>
    <w:rsid w:val="001B1E69"/>
    <w:rsid w:val="001B3EE6"/>
    <w:rsid w:val="001B4998"/>
    <w:rsid w:val="001B4D62"/>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058"/>
    <w:rsid w:val="001F235E"/>
    <w:rsid w:val="001F23B5"/>
    <w:rsid w:val="001F24FF"/>
    <w:rsid w:val="001F3290"/>
    <w:rsid w:val="001F377B"/>
    <w:rsid w:val="001F456A"/>
    <w:rsid w:val="001F53FB"/>
    <w:rsid w:val="001F68E6"/>
    <w:rsid w:val="00201FC9"/>
    <w:rsid w:val="002027F9"/>
    <w:rsid w:val="002032B8"/>
    <w:rsid w:val="002045C1"/>
    <w:rsid w:val="00206162"/>
    <w:rsid w:val="002067F8"/>
    <w:rsid w:val="002069EF"/>
    <w:rsid w:val="002073EC"/>
    <w:rsid w:val="002077EB"/>
    <w:rsid w:val="0021133C"/>
    <w:rsid w:val="00211D62"/>
    <w:rsid w:val="00213CDF"/>
    <w:rsid w:val="00214C6B"/>
    <w:rsid w:val="002150CE"/>
    <w:rsid w:val="00215361"/>
    <w:rsid w:val="0021556B"/>
    <w:rsid w:val="00216A38"/>
    <w:rsid w:val="00217C88"/>
    <w:rsid w:val="00220557"/>
    <w:rsid w:val="00220F18"/>
    <w:rsid w:val="00221687"/>
    <w:rsid w:val="00222764"/>
    <w:rsid w:val="00224FC0"/>
    <w:rsid w:val="0022514F"/>
    <w:rsid w:val="0022717B"/>
    <w:rsid w:val="00227514"/>
    <w:rsid w:val="00227E48"/>
    <w:rsid w:val="002309D0"/>
    <w:rsid w:val="00232B75"/>
    <w:rsid w:val="00232D30"/>
    <w:rsid w:val="0023301B"/>
    <w:rsid w:val="00233958"/>
    <w:rsid w:val="002339F7"/>
    <w:rsid w:val="00234292"/>
    <w:rsid w:val="00234E8D"/>
    <w:rsid w:val="00235588"/>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1A6"/>
    <w:rsid w:val="00253577"/>
    <w:rsid w:val="0025369F"/>
    <w:rsid w:val="0025486D"/>
    <w:rsid w:val="00254E8C"/>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59D"/>
    <w:rsid w:val="002747C7"/>
    <w:rsid w:val="0027549D"/>
    <w:rsid w:val="00275A02"/>
    <w:rsid w:val="00276A09"/>
    <w:rsid w:val="0027765F"/>
    <w:rsid w:val="00280B52"/>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0AF0"/>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050"/>
    <w:rsid w:val="002D0469"/>
    <w:rsid w:val="002D158F"/>
    <w:rsid w:val="002D1C21"/>
    <w:rsid w:val="002D3B10"/>
    <w:rsid w:val="002D3FE2"/>
    <w:rsid w:val="002D4B01"/>
    <w:rsid w:val="002D4B05"/>
    <w:rsid w:val="002D59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0EBD"/>
    <w:rsid w:val="003026C6"/>
    <w:rsid w:val="0030330D"/>
    <w:rsid w:val="0030352C"/>
    <w:rsid w:val="003048BA"/>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672A"/>
    <w:rsid w:val="003775DE"/>
    <w:rsid w:val="00380F2B"/>
    <w:rsid w:val="00382CFC"/>
    <w:rsid w:val="00384746"/>
    <w:rsid w:val="00384B8B"/>
    <w:rsid w:val="00384BAB"/>
    <w:rsid w:val="00384CF4"/>
    <w:rsid w:val="00385C73"/>
    <w:rsid w:val="003870E5"/>
    <w:rsid w:val="00390A4A"/>
    <w:rsid w:val="00391EAB"/>
    <w:rsid w:val="00394555"/>
    <w:rsid w:val="00395513"/>
    <w:rsid w:val="00395904"/>
    <w:rsid w:val="0039596B"/>
    <w:rsid w:val="00395EB7"/>
    <w:rsid w:val="00396AD5"/>
    <w:rsid w:val="003A09FD"/>
    <w:rsid w:val="003A1044"/>
    <w:rsid w:val="003A1E71"/>
    <w:rsid w:val="003A3D31"/>
    <w:rsid w:val="003A47DD"/>
    <w:rsid w:val="003A51FF"/>
    <w:rsid w:val="003A5A77"/>
    <w:rsid w:val="003A5C63"/>
    <w:rsid w:val="003A6400"/>
    <w:rsid w:val="003A69DB"/>
    <w:rsid w:val="003A7522"/>
    <w:rsid w:val="003B0233"/>
    <w:rsid w:val="003B046F"/>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4190"/>
    <w:rsid w:val="003D5580"/>
    <w:rsid w:val="003D5AFF"/>
    <w:rsid w:val="003D604B"/>
    <w:rsid w:val="003D6D66"/>
    <w:rsid w:val="003D6DEF"/>
    <w:rsid w:val="003D727F"/>
    <w:rsid w:val="003E1A79"/>
    <w:rsid w:val="003E6129"/>
    <w:rsid w:val="003E7E89"/>
    <w:rsid w:val="003F0A0C"/>
    <w:rsid w:val="003F0BA0"/>
    <w:rsid w:val="003F0DE4"/>
    <w:rsid w:val="003F15CD"/>
    <w:rsid w:val="003F2F0A"/>
    <w:rsid w:val="003F3574"/>
    <w:rsid w:val="003F3CB6"/>
    <w:rsid w:val="003F5748"/>
    <w:rsid w:val="003F5EF5"/>
    <w:rsid w:val="003F6DD9"/>
    <w:rsid w:val="003F6F5C"/>
    <w:rsid w:val="00401ABF"/>
    <w:rsid w:val="00403C7B"/>
    <w:rsid w:val="00405BC6"/>
    <w:rsid w:val="00405CB9"/>
    <w:rsid w:val="00406A83"/>
    <w:rsid w:val="00411204"/>
    <w:rsid w:val="00413389"/>
    <w:rsid w:val="004136F9"/>
    <w:rsid w:val="00413C86"/>
    <w:rsid w:val="00414D47"/>
    <w:rsid w:val="00415908"/>
    <w:rsid w:val="00416267"/>
    <w:rsid w:val="00416CA1"/>
    <w:rsid w:val="00416E42"/>
    <w:rsid w:val="00417180"/>
    <w:rsid w:val="00420F64"/>
    <w:rsid w:val="004217A2"/>
    <w:rsid w:val="00422F1A"/>
    <w:rsid w:val="00425C89"/>
    <w:rsid w:val="004261C4"/>
    <w:rsid w:val="00427A52"/>
    <w:rsid w:val="00430802"/>
    <w:rsid w:val="00430A2B"/>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8F5"/>
    <w:rsid w:val="00461D5E"/>
    <w:rsid w:val="00461E06"/>
    <w:rsid w:val="00461F08"/>
    <w:rsid w:val="004620F3"/>
    <w:rsid w:val="00462197"/>
    <w:rsid w:val="0046467A"/>
    <w:rsid w:val="00467AA2"/>
    <w:rsid w:val="00467C30"/>
    <w:rsid w:val="00470F02"/>
    <w:rsid w:val="00471134"/>
    <w:rsid w:val="0047137C"/>
    <w:rsid w:val="00471FAE"/>
    <w:rsid w:val="0047257A"/>
    <w:rsid w:val="00472A21"/>
    <w:rsid w:val="004735E8"/>
    <w:rsid w:val="004739B9"/>
    <w:rsid w:val="00473CF6"/>
    <w:rsid w:val="004744C4"/>
    <w:rsid w:val="00474592"/>
    <w:rsid w:val="00474A92"/>
    <w:rsid w:val="00474AD6"/>
    <w:rsid w:val="004756D5"/>
    <w:rsid w:val="004768D1"/>
    <w:rsid w:val="0047789D"/>
    <w:rsid w:val="004779DC"/>
    <w:rsid w:val="00480264"/>
    <w:rsid w:val="00480EDE"/>
    <w:rsid w:val="004817FF"/>
    <w:rsid w:val="0048355B"/>
    <w:rsid w:val="00484E08"/>
    <w:rsid w:val="00485153"/>
    <w:rsid w:val="00486E1B"/>
    <w:rsid w:val="00487EAE"/>
    <w:rsid w:val="00493490"/>
    <w:rsid w:val="0049386A"/>
    <w:rsid w:val="00494567"/>
    <w:rsid w:val="004954A1"/>
    <w:rsid w:val="00495D31"/>
    <w:rsid w:val="004A0BD0"/>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3F9"/>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4F76F0"/>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47A26"/>
    <w:rsid w:val="005502DC"/>
    <w:rsid w:val="005505B6"/>
    <w:rsid w:val="00551E99"/>
    <w:rsid w:val="00552660"/>
    <w:rsid w:val="00552C31"/>
    <w:rsid w:val="00553976"/>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674A"/>
    <w:rsid w:val="00576F73"/>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164"/>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03EA"/>
    <w:rsid w:val="005E0D63"/>
    <w:rsid w:val="005E19B1"/>
    <w:rsid w:val="005E19E1"/>
    <w:rsid w:val="005E1BFC"/>
    <w:rsid w:val="005E215C"/>
    <w:rsid w:val="005E3695"/>
    <w:rsid w:val="005E42B6"/>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17AE2"/>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6D6"/>
    <w:rsid w:val="00661713"/>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A9D"/>
    <w:rsid w:val="00683E6C"/>
    <w:rsid w:val="0068459A"/>
    <w:rsid w:val="00684BDE"/>
    <w:rsid w:val="006863DF"/>
    <w:rsid w:val="0068665C"/>
    <w:rsid w:val="006868BF"/>
    <w:rsid w:val="00687B3F"/>
    <w:rsid w:val="00687FFA"/>
    <w:rsid w:val="0069085E"/>
    <w:rsid w:val="006911F8"/>
    <w:rsid w:val="006926E3"/>
    <w:rsid w:val="00692F14"/>
    <w:rsid w:val="00693101"/>
    <w:rsid w:val="0069325E"/>
    <w:rsid w:val="00693AAA"/>
    <w:rsid w:val="0069458A"/>
    <w:rsid w:val="006948CA"/>
    <w:rsid w:val="00694DE2"/>
    <w:rsid w:val="00695082"/>
    <w:rsid w:val="00695F62"/>
    <w:rsid w:val="0069779F"/>
    <w:rsid w:val="006A0874"/>
    <w:rsid w:val="006A0DBE"/>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286"/>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6D8"/>
    <w:rsid w:val="006E18DF"/>
    <w:rsid w:val="006E23A8"/>
    <w:rsid w:val="006E25FD"/>
    <w:rsid w:val="006E2693"/>
    <w:rsid w:val="006E307B"/>
    <w:rsid w:val="006E41B6"/>
    <w:rsid w:val="006E4BF9"/>
    <w:rsid w:val="006E4EA4"/>
    <w:rsid w:val="006E5345"/>
    <w:rsid w:val="006E59D2"/>
    <w:rsid w:val="006E5DAD"/>
    <w:rsid w:val="006E619A"/>
    <w:rsid w:val="006E6B0C"/>
    <w:rsid w:val="006E729D"/>
    <w:rsid w:val="006E73C6"/>
    <w:rsid w:val="006E747A"/>
    <w:rsid w:val="006E7D10"/>
    <w:rsid w:val="006E7EA8"/>
    <w:rsid w:val="006E7F2E"/>
    <w:rsid w:val="006F0396"/>
    <w:rsid w:val="006F0568"/>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0E3B"/>
    <w:rsid w:val="00712271"/>
    <w:rsid w:val="00712E1C"/>
    <w:rsid w:val="00713AB2"/>
    <w:rsid w:val="00713E1D"/>
    <w:rsid w:val="0071582C"/>
    <w:rsid w:val="00716376"/>
    <w:rsid w:val="00716528"/>
    <w:rsid w:val="007201BC"/>
    <w:rsid w:val="00720910"/>
    <w:rsid w:val="0072189E"/>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46382"/>
    <w:rsid w:val="007503D5"/>
    <w:rsid w:val="0075058B"/>
    <w:rsid w:val="00752892"/>
    <w:rsid w:val="00753F5A"/>
    <w:rsid w:val="00755286"/>
    <w:rsid w:val="007554BF"/>
    <w:rsid w:val="00755DC9"/>
    <w:rsid w:val="007561FB"/>
    <w:rsid w:val="00757116"/>
    <w:rsid w:val="0075718E"/>
    <w:rsid w:val="007576DC"/>
    <w:rsid w:val="0075786A"/>
    <w:rsid w:val="00760927"/>
    <w:rsid w:val="00761798"/>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118"/>
    <w:rsid w:val="00784C7C"/>
    <w:rsid w:val="00785777"/>
    <w:rsid w:val="007877C0"/>
    <w:rsid w:val="00787A6F"/>
    <w:rsid w:val="00790699"/>
    <w:rsid w:val="00790D64"/>
    <w:rsid w:val="00791680"/>
    <w:rsid w:val="007921FA"/>
    <w:rsid w:val="00793C8E"/>
    <w:rsid w:val="00794056"/>
    <w:rsid w:val="00794ADE"/>
    <w:rsid w:val="00796F49"/>
    <w:rsid w:val="007A0CA6"/>
    <w:rsid w:val="007A1207"/>
    <w:rsid w:val="007A2449"/>
    <w:rsid w:val="007A2625"/>
    <w:rsid w:val="007A3677"/>
    <w:rsid w:val="007A3E03"/>
    <w:rsid w:val="007A4874"/>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346"/>
    <w:rsid w:val="007D69C9"/>
    <w:rsid w:val="007D7307"/>
    <w:rsid w:val="007D788B"/>
    <w:rsid w:val="007E12EB"/>
    <w:rsid w:val="007E2824"/>
    <w:rsid w:val="007E3964"/>
    <w:rsid w:val="007E58C7"/>
    <w:rsid w:val="007E62BE"/>
    <w:rsid w:val="007E6636"/>
    <w:rsid w:val="007E6786"/>
    <w:rsid w:val="007E7249"/>
    <w:rsid w:val="007F1888"/>
    <w:rsid w:val="007F2046"/>
    <w:rsid w:val="007F244A"/>
    <w:rsid w:val="007F48DF"/>
    <w:rsid w:val="007F64EA"/>
    <w:rsid w:val="007F70FC"/>
    <w:rsid w:val="007F78E0"/>
    <w:rsid w:val="008017BD"/>
    <w:rsid w:val="00805200"/>
    <w:rsid w:val="0080632B"/>
    <w:rsid w:val="00806D88"/>
    <w:rsid w:val="00810332"/>
    <w:rsid w:val="008103A2"/>
    <w:rsid w:val="00811464"/>
    <w:rsid w:val="00811D52"/>
    <w:rsid w:val="008155DF"/>
    <w:rsid w:val="00815B9F"/>
    <w:rsid w:val="00816C7D"/>
    <w:rsid w:val="00817996"/>
    <w:rsid w:val="008208FF"/>
    <w:rsid w:val="00821BF8"/>
    <w:rsid w:val="00821E94"/>
    <w:rsid w:val="00822D3A"/>
    <w:rsid w:val="00822D9A"/>
    <w:rsid w:val="00825B5F"/>
    <w:rsid w:val="008267B0"/>
    <w:rsid w:val="00826CCE"/>
    <w:rsid w:val="0082765D"/>
    <w:rsid w:val="00827B24"/>
    <w:rsid w:val="00830FC2"/>
    <w:rsid w:val="008320D1"/>
    <w:rsid w:val="00833762"/>
    <w:rsid w:val="00833DE0"/>
    <w:rsid w:val="00834A90"/>
    <w:rsid w:val="00835576"/>
    <w:rsid w:val="00836108"/>
    <w:rsid w:val="00836864"/>
    <w:rsid w:val="00836B17"/>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3E2E"/>
    <w:rsid w:val="0087408B"/>
    <w:rsid w:val="00875187"/>
    <w:rsid w:val="008751EF"/>
    <w:rsid w:val="00875661"/>
    <w:rsid w:val="008757AE"/>
    <w:rsid w:val="00875B1F"/>
    <w:rsid w:val="00876696"/>
    <w:rsid w:val="00876D02"/>
    <w:rsid w:val="0087717F"/>
    <w:rsid w:val="0087737B"/>
    <w:rsid w:val="0087778B"/>
    <w:rsid w:val="00880581"/>
    <w:rsid w:val="00882B06"/>
    <w:rsid w:val="008838A5"/>
    <w:rsid w:val="00883C8B"/>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3AA4"/>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4FFE"/>
    <w:rsid w:val="008F538B"/>
    <w:rsid w:val="008F5CB0"/>
    <w:rsid w:val="008F5DDF"/>
    <w:rsid w:val="008F6067"/>
    <w:rsid w:val="008F719B"/>
    <w:rsid w:val="008F7BD1"/>
    <w:rsid w:val="009009F6"/>
    <w:rsid w:val="009043E7"/>
    <w:rsid w:val="00904743"/>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434"/>
    <w:rsid w:val="0093153E"/>
    <w:rsid w:val="00931DEB"/>
    <w:rsid w:val="0094774D"/>
    <w:rsid w:val="00947866"/>
    <w:rsid w:val="00950AC3"/>
    <w:rsid w:val="0095401B"/>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63D0"/>
    <w:rsid w:val="009B79C1"/>
    <w:rsid w:val="009B7A8A"/>
    <w:rsid w:val="009C0D6B"/>
    <w:rsid w:val="009C1273"/>
    <w:rsid w:val="009C1FA7"/>
    <w:rsid w:val="009C505B"/>
    <w:rsid w:val="009C661F"/>
    <w:rsid w:val="009C6872"/>
    <w:rsid w:val="009C6B1A"/>
    <w:rsid w:val="009C6FCF"/>
    <w:rsid w:val="009D1530"/>
    <w:rsid w:val="009D17AF"/>
    <w:rsid w:val="009D1EA5"/>
    <w:rsid w:val="009D2BB2"/>
    <w:rsid w:val="009D3461"/>
    <w:rsid w:val="009D3E58"/>
    <w:rsid w:val="009D43B7"/>
    <w:rsid w:val="009D4702"/>
    <w:rsid w:val="009D4E7B"/>
    <w:rsid w:val="009D4F45"/>
    <w:rsid w:val="009D60FF"/>
    <w:rsid w:val="009D7306"/>
    <w:rsid w:val="009E1B88"/>
    <w:rsid w:val="009E1F2F"/>
    <w:rsid w:val="009E4493"/>
    <w:rsid w:val="009E5B89"/>
    <w:rsid w:val="009E61B1"/>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2D7"/>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5900"/>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97004"/>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C7660"/>
    <w:rsid w:val="00AD1551"/>
    <w:rsid w:val="00AD18C4"/>
    <w:rsid w:val="00AD1CB0"/>
    <w:rsid w:val="00AD284C"/>
    <w:rsid w:val="00AD297E"/>
    <w:rsid w:val="00AD3CB3"/>
    <w:rsid w:val="00AD3F07"/>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27585"/>
    <w:rsid w:val="00B30403"/>
    <w:rsid w:val="00B31910"/>
    <w:rsid w:val="00B325AA"/>
    <w:rsid w:val="00B32EE8"/>
    <w:rsid w:val="00B34A76"/>
    <w:rsid w:val="00B35DA5"/>
    <w:rsid w:val="00B368ED"/>
    <w:rsid w:val="00B36F63"/>
    <w:rsid w:val="00B36F86"/>
    <w:rsid w:val="00B4043D"/>
    <w:rsid w:val="00B40DC3"/>
    <w:rsid w:val="00B42CFB"/>
    <w:rsid w:val="00B47928"/>
    <w:rsid w:val="00B47EC1"/>
    <w:rsid w:val="00B52195"/>
    <w:rsid w:val="00B53A47"/>
    <w:rsid w:val="00B546F1"/>
    <w:rsid w:val="00B555CE"/>
    <w:rsid w:val="00B55634"/>
    <w:rsid w:val="00B55812"/>
    <w:rsid w:val="00B57378"/>
    <w:rsid w:val="00B573F0"/>
    <w:rsid w:val="00B574B4"/>
    <w:rsid w:val="00B57816"/>
    <w:rsid w:val="00B61F8B"/>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5E39"/>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275"/>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4797"/>
    <w:rsid w:val="00BB58E2"/>
    <w:rsid w:val="00BB68B3"/>
    <w:rsid w:val="00BB6B23"/>
    <w:rsid w:val="00BC03AD"/>
    <w:rsid w:val="00BC0F65"/>
    <w:rsid w:val="00BC1E1C"/>
    <w:rsid w:val="00BC20BB"/>
    <w:rsid w:val="00BC53D6"/>
    <w:rsid w:val="00BC579A"/>
    <w:rsid w:val="00BC755D"/>
    <w:rsid w:val="00BD0416"/>
    <w:rsid w:val="00BD6D79"/>
    <w:rsid w:val="00BE027D"/>
    <w:rsid w:val="00BE1317"/>
    <w:rsid w:val="00BE1C23"/>
    <w:rsid w:val="00BE2EC9"/>
    <w:rsid w:val="00BE3419"/>
    <w:rsid w:val="00BE3634"/>
    <w:rsid w:val="00BE794D"/>
    <w:rsid w:val="00BE7C97"/>
    <w:rsid w:val="00BF0825"/>
    <w:rsid w:val="00BF0FBC"/>
    <w:rsid w:val="00BF14D3"/>
    <w:rsid w:val="00BF1B8C"/>
    <w:rsid w:val="00BF1CC2"/>
    <w:rsid w:val="00BF2CDE"/>
    <w:rsid w:val="00BF3105"/>
    <w:rsid w:val="00BF3955"/>
    <w:rsid w:val="00BF4DAD"/>
    <w:rsid w:val="00BF4ED1"/>
    <w:rsid w:val="00BF6B46"/>
    <w:rsid w:val="00BF707C"/>
    <w:rsid w:val="00BF7089"/>
    <w:rsid w:val="00BF7534"/>
    <w:rsid w:val="00BF7E11"/>
    <w:rsid w:val="00BF7EA7"/>
    <w:rsid w:val="00BF7EDB"/>
    <w:rsid w:val="00C0006D"/>
    <w:rsid w:val="00C00D57"/>
    <w:rsid w:val="00C010E2"/>
    <w:rsid w:val="00C01B70"/>
    <w:rsid w:val="00C03BCA"/>
    <w:rsid w:val="00C04AF0"/>
    <w:rsid w:val="00C054EE"/>
    <w:rsid w:val="00C0557E"/>
    <w:rsid w:val="00C06C56"/>
    <w:rsid w:val="00C07366"/>
    <w:rsid w:val="00C0737D"/>
    <w:rsid w:val="00C122B1"/>
    <w:rsid w:val="00C1314D"/>
    <w:rsid w:val="00C13690"/>
    <w:rsid w:val="00C148F1"/>
    <w:rsid w:val="00C14ABE"/>
    <w:rsid w:val="00C1517E"/>
    <w:rsid w:val="00C153AA"/>
    <w:rsid w:val="00C15EA9"/>
    <w:rsid w:val="00C17225"/>
    <w:rsid w:val="00C200C5"/>
    <w:rsid w:val="00C2163C"/>
    <w:rsid w:val="00C21F89"/>
    <w:rsid w:val="00C2374C"/>
    <w:rsid w:val="00C23AE3"/>
    <w:rsid w:val="00C24386"/>
    <w:rsid w:val="00C260E9"/>
    <w:rsid w:val="00C2652D"/>
    <w:rsid w:val="00C31753"/>
    <w:rsid w:val="00C3422B"/>
    <w:rsid w:val="00C36B3E"/>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23E7"/>
    <w:rsid w:val="00C737B2"/>
    <w:rsid w:val="00C737DE"/>
    <w:rsid w:val="00C738BC"/>
    <w:rsid w:val="00C74303"/>
    <w:rsid w:val="00C74664"/>
    <w:rsid w:val="00C74AF4"/>
    <w:rsid w:val="00C763B5"/>
    <w:rsid w:val="00C76F11"/>
    <w:rsid w:val="00C774C4"/>
    <w:rsid w:val="00C812A2"/>
    <w:rsid w:val="00C82226"/>
    <w:rsid w:val="00C823F0"/>
    <w:rsid w:val="00C83B3E"/>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0F47"/>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2C94"/>
    <w:rsid w:val="00CF2E09"/>
    <w:rsid w:val="00CF337F"/>
    <w:rsid w:val="00CF38F1"/>
    <w:rsid w:val="00CF4030"/>
    <w:rsid w:val="00CF5B3A"/>
    <w:rsid w:val="00CF65EE"/>
    <w:rsid w:val="00CF7E6A"/>
    <w:rsid w:val="00D002DF"/>
    <w:rsid w:val="00D00DFD"/>
    <w:rsid w:val="00D0154E"/>
    <w:rsid w:val="00D01760"/>
    <w:rsid w:val="00D0178F"/>
    <w:rsid w:val="00D01DE0"/>
    <w:rsid w:val="00D02DB5"/>
    <w:rsid w:val="00D03427"/>
    <w:rsid w:val="00D05875"/>
    <w:rsid w:val="00D0744B"/>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4C8E"/>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6FC6"/>
    <w:rsid w:val="00D57FE0"/>
    <w:rsid w:val="00D65017"/>
    <w:rsid w:val="00D6555E"/>
    <w:rsid w:val="00D66F99"/>
    <w:rsid w:val="00D703C4"/>
    <w:rsid w:val="00D7165B"/>
    <w:rsid w:val="00D72F40"/>
    <w:rsid w:val="00D740D5"/>
    <w:rsid w:val="00D74252"/>
    <w:rsid w:val="00D74D00"/>
    <w:rsid w:val="00D756AF"/>
    <w:rsid w:val="00D75855"/>
    <w:rsid w:val="00D761A1"/>
    <w:rsid w:val="00D80711"/>
    <w:rsid w:val="00D80739"/>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0EB3"/>
    <w:rsid w:val="00DB11DC"/>
    <w:rsid w:val="00DB137A"/>
    <w:rsid w:val="00DB23F8"/>
    <w:rsid w:val="00DB4310"/>
    <w:rsid w:val="00DB4892"/>
    <w:rsid w:val="00DB4BFE"/>
    <w:rsid w:val="00DB50F2"/>
    <w:rsid w:val="00DB6FA3"/>
    <w:rsid w:val="00DC0112"/>
    <w:rsid w:val="00DC030D"/>
    <w:rsid w:val="00DC047E"/>
    <w:rsid w:val="00DC0766"/>
    <w:rsid w:val="00DC09DA"/>
    <w:rsid w:val="00DC2FEF"/>
    <w:rsid w:val="00DC3102"/>
    <w:rsid w:val="00DC355B"/>
    <w:rsid w:val="00DC4287"/>
    <w:rsid w:val="00DC46F2"/>
    <w:rsid w:val="00DC4E27"/>
    <w:rsid w:val="00DC512E"/>
    <w:rsid w:val="00DC51BB"/>
    <w:rsid w:val="00DC5889"/>
    <w:rsid w:val="00DC7440"/>
    <w:rsid w:val="00DD0663"/>
    <w:rsid w:val="00DD531B"/>
    <w:rsid w:val="00DD5400"/>
    <w:rsid w:val="00DD6352"/>
    <w:rsid w:val="00DD7544"/>
    <w:rsid w:val="00DE0306"/>
    <w:rsid w:val="00DE13CD"/>
    <w:rsid w:val="00DE2A93"/>
    <w:rsid w:val="00DE2D64"/>
    <w:rsid w:val="00DE36CB"/>
    <w:rsid w:val="00DE53B8"/>
    <w:rsid w:val="00DE7028"/>
    <w:rsid w:val="00DF0933"/>
    <w:rsid w:val="00DF1693"/>
    <w:rsid w:val="00DF2457"/>
    <w:rsid w:val="00DF4507"/>
    <w:rsid w:val="00DF6717"/>
    <w:rsid w:val="00DF73EF"/>
    <w:rsid w:val="00DF76C5"/>
    <w:rsid w:val="00E01B51"/>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27047"/>
    <w:rsid w:val="00E3109C"/>
    <w:rsid w:val="00E31537"/>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168"/>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2D9D"/>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239"/>
    <w:rsid w:val="00EB4474"/>
    <w:rsid w:val="00EB5435"/>
    <w:rsid w:val="00EB5E0F"/>
    <w:rsid w:val="00EB5ED4"/>
    <w:rsid w:val="00EB7FB5"/>
    <w:rsid w:val="00EC2A7D"/>
    <w:rsid w:val="00EC2CDD"/>
    <w:rsid w:val="00EC2D09"/>
    <w:rsid w:val="00EC3C55"/>
    <w:rsid w:val="00EC447A"/>
    <w:rsid w:val="00EC4E03"/>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D7C6B"/>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9AE"/>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162D"/>
    <w:rsid w:val="00F533CD"/>
    <w:rsid w:val="00F549F2"/>
    <w:rsid w:val="00F5589B"/>
    <w:rsid w:val="00F5592B"/>
    <w:rsid w:val="00F55DFD"/>
    <w:rsid w:val="00F55FD8"/>
    <w:rsid w:val="00F56846"/>
    <w:rsid w:val="00F6170C"/>
    <w:rsid w:val="00F62AF6"/>
    <w:rsid w:val="00F63C5A"/>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760A1"/>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16"/>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30"/>
    <w:rsid w:val="00FD16FE"/>
    <w:rsid w:val="00FD23DF"/>
    <w:rsid w:val="00FD32B5"/>
    <w:rsid w:val="00FD3431"/>
    <w:rsid w:val="00FD4CBD"/>
    <w:rsid w:val="00FD71CF"/>
    <w:rsid w:val="00FD7A44"/>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saml-idp-discovery.pdf" TargetMode="External"/><Relationship Id="rId20" Type="http://schemas.openxmlformats.org/officeDocument/2006/relationships/hyperlink" Target="http://www.iana.org/assignments/language-subtag-registry/language-subtag-registr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33" Type="http://schemas.microsoft.com/office/2011/relationships/people" Target="people.xml"/><Relationship Id="rId10" Type="http://schemas.openxmlformats.org/officeDocument/2006/relationships/hyperlink" Target="http://docs.oasis-open.org/security/saml/Post2.0/sstc-saml-idp-discovery.pdf" TargetMode="External"/><Relationship Id="rId11" Type="http://schemas.openxmlformats.org/officeDocument/2006/relationships/image" Target="media/image1.emf"/><Relationship Id="rId12" Type="http://schemas.openxmlformats.org/officeDocument/2006/relationships/hyperlink" Target="http://docs.oasis-open.org/security/saml/Post2.0/sstc-saml-idp-discovery.pdf"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security/saml/Post2.0/sstc-saml-idp-discovery.pdf" TargetMode="External"/><Relationship Id="rId16" Type="http://schemas.openxmlformats.org/officeDocument/2006/relationships/image" Target="media/image2.emf"/><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www.iana.org/assignments/language-subtag-registry/language-subtag-registry" TargetMode="External"/><Relationship Id="rId19" Type="http://schemas.openxmlformats.org/officeDocument/2006/relationships/hyperlink" Target="http://docs.oasis-open.org/security/saml/Post2.0/sstc-saml-idp-discove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78B37-02FA-5641-8CEE-59535C07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17</Pages>
  <Words>5362</Words>
  <Characters>30569</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Manager/>
  <Company>Litsec AB</Company>
  <LinksUpToDate>false</LinksUpToDate>
  <CharactersWithSpaces>35860</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within the Swedish eID Framework</dc:title>
  <dc:subject/>
  <dc:creator>Martin Lindström</dc:creator>
  <cp:keywords/>
  <dc:description/>
  <cp:lastModifiedBy>Martin Lindström</cp:lastModifiedBy>
  <cp:revision>163</cp:revision>
  <cp:lastPrinted>2015-10-05T20:15:00Z</cp:lastPrinted>
  <dcterms:created xsi:type="dcterms:W3CDTF">2014-06-13T12:59:00Z</dcterms:created>
  <dcterms:modified xsi:type="dcterms:W3CDTF">2016-11-17T11:34:00Z</dcterms:modified>
  <cp:category/>
</cp:coreProperties>
</file>